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346B" w14:textId="58093B57" w:rsidR="008C090E" w:rsidDel="00395E67" w:rsidRDefault="005154F4" w:rsidP="004B4551">
      <w:pPr>
        <w:spacing w:line="240" w:lineRule="auto"/>
        <w:rPr>
          <w:del w:id="0" w:author="Mohammad Nayeem Hasan" w:date="2024-11-05T05:09:00Z" w16du:dateUtc="2024-11-04T23:09:00Z"/>
          <w:rFonts w:ascii="Times New Roman" w:hAnsi="Times New Roman" w:cs="Times New Roman"/>
          <w:b/>
          <w:sz w:val="24"/>
          <w:szCs w:val="24"/>
        </w:rPr>
      </w:pPr>
      <w:bookmarkStart w:id="1" w:name="_Hlk181676260"/>
      <w:del w:id="2" w:author="Mohammad Nayeem Hasan" w:date="2024-11-05T05:16:00Z" w16du:dateUtc="2024-11-04T23:16:00Z">
        <w:r w:rsidDel="00395E67">
          <w:rPr>
            <w:rFonts w:ascii="Times New Roman" w:hAnsi="Times New Roman" w:cs="Times New Roman"/>
            <w:b/>
            <w:sz w:val="24"/>
            <w:szCs w:val="24"/>
          </w:rPr>
          <w:delText>Assessing</w:delText>
        </w:r>
        <w:r w:rsidR="001F6866" w:rsidRPr="0064582A" w:rsidDel="00395E67">
          <w:rPr>
            <w:rFonts w:ascii="Times New Roman" w:hAnsi="Times New Roman" w:cs="Times New Roman"/>
            <w:b/>
            <w:sz w:val="24"/>
            <w:szCs w:val="24"/>
          </w:rPr>
          <w:delText xml:space="preserve"> Contributory Factors of Diarrhea among Under-Five Children in </w:delText>
        </w:r>
        <w:r w:rsidR="008C090E" w:rsidRPr="0064582A" w:rsidDel="00395E67">
          <w:rPr>
            <w:rFonts w:ascii="Times New Roman" w:hAnsi="Times New Roman" w:cs="Times New Roman"/>
            <w:b/>
            <w:sz w:val="24"/>
            <w:szCs w:val="24"/>
          </w:rPr>
          <w:delText>Bangladesh</w:delText>
        </w:r>
      </w:del>
      <w:ins w:id="3" w:author="Mohammad Nayeem Hasan" w:date="2024-11-05T05:16:00Z" w16du:dateUtc="2024-11-04T23:16:00Z">
        <w:r w:rsidR="00395E67" w:rsidRPr="00395E67">
          <w:rPr>
            <w:rFonts w:ascii="Times New Roman" w:hAnsi="Times New Roman" w:cs="Times New Roman"/>
            <w:b/>
            <w:sz w:val="24"/>
            <w:szCs w:val="24"/>
          </w:rPr>
          <w:t>Assessing Contributory Factors of Diarrhea Among Under-Five Children in Bangladesh from 2006 to 2019 and Recent Increases</w:t>
        </w:r>
      </w:ins>
      <w:r>
        <w:rPr>
          <w:rFonts w:ascii="Times New Roman" w:hAnsi="Times New Roman" w:cs="Times New Roman"/>
          <w:b/>
          <w:sz w:val="24"/>
          <w:szCs w:val="24"/>
        </w:rPr>
        <w:t>:</w:t>
      </w:r>
      <w:r w:rsidR="008C090E" w:rsidRPr="0064582A">
        <w:rPr>
          <w:rFonts w:ascii="Times New Roman" w:hAnsi="Times New Roman" w:cs="Times New Roman"/>
          <w:b/>
          <w:sz w:val="24"/>
          <w:szCs w:val="24"/>
        </w:rPr>
        <w:t xml:space="preserve"> </w:t>
      </w:r>
      <w:r>
        <w:rPr>
          <w:rFonts w:ascii="Times New Roman" w:hAnsi="Times New Roman" w:cs="Times New Roman"/>
          <w:b/>
          <w:sz w:val="24"/>
          <w:szCs w:val="24"/>
        </w:rPr>
        <w:t xml:space="preserve">A </w:t>
      </w:r>
      <w:del w:id="4" w:author="Mohammad Nayeem Hasan" w:date="2024-11-05T05:08:00Z" w16du:dateUtc="2024-11-04T23:08:00Z">
        <w:r w:rsidDel="00395E67">
          <w:rPr>
            <w:rFonts w:ascii="Times New Roman" w:hAnsi="Times New Roman" w:cs="Times New Roman"/>
            <w:b/>
            <w:sz w:val="24"/>
            <w:szCs w:val="24"/>
          </w:rPr>
          <w:delText xml:space="preserve">Comprehensive Analysis </w:delText>
        </w:r>
      </w:del>
      <w:ins w:id="5" w:author="Mohammad Nayeem Hasan" w:date="2024-11-05T05:09:00Z" w16du:dateUtc="2024-11-04T23:09:00Z">
        <w:r w:rsidR="00395E67">
          <w:rPr>
            <w:rFonts w:ascii="Times New Roman" w:hAnsi="Times New Roman" w:cs="Times New Roman"/>
            <w:b/>
            <w:sz w:val="24"/>
            <w:szCs w:val="24"/>
          </w:rPr>
          <w:t>Cross-Sectional</w:t>
        </w:r>
      </w:ins>
      <w:ins w:id="6" w:author="Mohammad Nayeem Hasan" w:date="2024-11-05T05:08:00Z" w16du:dateUtc="2024-11-04T23:08:00Z">
        <w:r w:rsidR="00395E67">
          <w:rPr>
            <w:rFonts w:ascii="Times New Roman" w:hAnsi="Times New Roman" w:cs="Times New Roman"/>
            <w:b/>
            <w:sz w:val="24"/>
            <w:szCs w:val="24"/>
          </w:rPr>
          <w:t xml:space="preserve"> Study </w:t>
        </w:r>
      </w:ins>
      <w:del w:id="7" w:author="Mohammad Nayeem Hasan" w:date="2024-11-05T05:09:00Z" w16du:dateUtc="2024-11-04T23:09:00Z">
        <w:r w:rsidDel="00395E67">
          <w:rPr>
            <w:rFonts w:ascii="Times New Roman" w:hAnsi="Times New Roman" w:cs="Times New Roman"/>
            <w:b/>
            <w:sz w:val="24"/>
            <w:szCs w:val="24"/>
          </w:rPr>
          <w:delText>of</w:delText>
        </w:r>
        <w:r w:rsidR="001F6866" w:rsidRPr="0064582A" w:rsidDel="00395E67">
          <w:rPr>
            <w:rFonts w:ascii="Times New Roman" w:hAnsi="Times New Roman" w:cs="Times New Roman"/>
            <w:b/>
            <w:sz w:val="24"/>
            <w:szCs w:val="24"/>
          </w:rPr>
          <w:delText xml:space="preserve"> Three Waves of Nationally Represent Data</w:delText>
        </w:r>
      </w:del>
    </w:p>
    <w:bookmarkEnd w:id="1"/>
    <w:p w14:paraId="7F45D086" w14:textId="77777777" w:rsidR="00395E67" w:rsidRDefault="00395E67" w:rsidP="0026511C">
      <w:pPr>
        <w:spacing w:line="240" w:lineRule="auto"/>
        <w:rPr>
          <w:ins w:id="8" w:author="Mohammad Nayeem Hasan" w:date="2024-11-05T05:09:00Z" w16du:dateUtc="2024-11-04T23:09:00Z"/>
          <w:rFonts w:ascii="Times New Roman" w:hAnsi="Times New Roman" w:cs="Times New Roman"/>
          <w:sz w:val="24"/>
          <w:szCs w:val="24"/>
        </w:rPr>
      </w:pPr>
    </w:p>
    <w:p w14:paraId="02E5CE61" w14:textId="54E8BA74" w:rsidR="0026511C"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rPr>
        <w:t>Mohammad Nayeem Hasan</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 M. Noor-e-</w:t>
      </w:r>
      <w:proofErr w:type="spellStart"/>
      <w:r w:rsidRPr="0064582A">
        <w:rPr>
          <w:rFonts w:ascii="Times New Roman" w:hAnsi="Times New Roman" w:cs="Times New Roman"/>
          <w:sz w:val="24"/>
          <w:szCs w:val="24"/>
        </w:rPr>
        <w:t>alam</w:t>
      </w:r>
      <w:proofErr w:type="spellEnd"/>
      <w:r w:rsidRPr="0064582A">
        <w:rPr>
          <w:rFonts w:ascii="Times New Roman" w:hAnsi="Times New Roman" w:cs="Times New Roman"/>
          <w:sz w:val="24"/>
          <w:szCs w:val="24"/>
        </w:rPr>
        <w:t xml:space="preserve"> Siddiqui</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vertAlign w:val="subscript"/>
        </w:rPr>
        <w:t>,</w:t>
      </w:r>
      <w:r w:rsidRPr="0064582A">
        <w:rPr>
          <w:rFonts w:ascii="Times New Roman" w:hAnsi="Times New Roman" w:cs="Times New Roman"/>
          <w:sz w:val="24"/>
          <w:szCs w:val="24"/>
          <w:vertAlign w:val="superscript"/>
        </w:rPr>
        <w:t xml:space="preserve"> </w:t>
      </w:r>
      <w:proofErr w:type="spellStart"/>
      <w:r w:rsidRPr="0064582A">
        <w:rPr>
          <w:rFonts w:ascii="Times New Roman" w:hAnsi="Times New Roman" w:cs="Times New Roman"/>
          <w:sz w:val="24"/>
          <w:szCs w:val="24"/>
        </w:rPr>
        <w:t>Mst</w:t>
      </w:r>
      <w:proofErr w:type="spellEnd"/>
      <w:r w:rsidRPr="0064582A">
        <w:rPr>
          <w:rFonts w:ascii="Times New Roman" w:hAnsi="Times New Roman" w:cs="Times New Roman"/>
          <w:sz w:val="24"/>
          <w:szCs w:val="24"/>
        </w:rPr>
        <w:t>. Farzana Akter</w:t>
      </w:r>
      <w:r w:rsidR="00EB146A" w:rsidRPr="00EB146A">
        <w:rPr>
          <w:rFonts w:ascii="Times New Roman" w:hAnsi="Times New Roman" w:cs="Times New Roman"/>
          <w:sz w:val="24"/>
          <w:szCs w:val="24"/>
          <w:vertAlign w:val="superscript"/>
        </w:rPr>
        <w:t>1</w:t>
      </w:r>
      <w:r w:rsidR="00EB146A">
        <w:rPr>
          <w:rFonts w:ascii="Times New Roman" w:hAnsi="Times New Roman" w:cs="Times New Roman"/>
          <w:sz w:val="24"/>
          <w:szCs w:val="24"/>
          <w:vertAlign w:val="superscript"/>
        </w:rPr>
        <w:t>,</w:t>
      </w: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 xml:space="preserve">, </w:t>
      </w:r>
      <w:proofErr w:type="spellStart"/>
      <w:r w:rsidRPr="0064582A">
        <w:rPr>
          <w:rFonts w:ascii="Times New Roman" w:hAnsi="Times New Roman" w:cs="Times New Roman"/>
          <w:sz w:val="24"/>
          <w:szCs w:val="24"/>
        </w:rPr>
        <w:t>Sabikunnaher</w:t>
      </w:r>
      <w:proofErr w:type="spellEnd"/>
      <w:r w:rsidRPr="0064582A">
        <w:rPr>
          <w:rFonts w:ascii="Times New Roman" w:hAnsi="Times New Roman" w:cs="Times New Roman"/>
          <w:sz w:val="24"/>
          <w:szCs w:val="24"/>
        </w:rPr>
        <w:t xml:space="preserve"> Mitu</w:t>
      </w: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 Muhammad Abdul Baker Chowdhury</w:t>
      </w:r>
      <w:r w:rsidRPr="0064582A">
        <w:rPr>
          <w:rFonts w:ascii="Times New Roman" w:hAnsi="Times New Roman" w:cs="Times New Roman"/>
          <w:sz w:val="24"/>
          <w:szCs w:val="24"/>
          <w:vertAlign w:val="superscript"/>
        </w:rPr>
        <w:t>1,4</w:t>
      </w:r>
      <w:r w:rsidRPr="0064582A">
        <w:rPr>
          <w:rFonts w:ascii="Times New Roman" w:hAnsi="Times New Roman" w:cs="Times New Roman"/>
          <w:sz w:val="24"/>
          <w:szCs w:val="24"/>
        </w:rPr>
        <w:t>, Md Jamal Uddin</w:t>
      </w:r>
      <w:r w:rsidRPr="0064582A">
        <w:rPr>
          <w:rFonts w:ascii="Times New Roman" w:hAnsi="Times New Roman" w:cs="Times New Roman"/>
          <w:sz w:val="24"/>
          <w:szCs w:val="24"/>
          <w:vertAlign w:val="superscript"/>
        </w:rPr>
        <w:t>1,5**</w:t>
      </w:r>
    </w:p>
    <w:p w14:paraId="55DF4756" w14:textId="77777777" w:rsidR="00C55EA1" w:rsidRPr="0064582A" w:rsidRDefault="00C55EA1" w:rsidP="0026511C">
      <w:pPr>
        <w:spacing w:line="240" w:lineRule="auto"/>
        <w:rPr>
          <w:rFonts w:ascii="Times New Roman" w:hAnsi="Times New Roman" w:cs="Times New Roman"/>
          <w:sz w:val="24"/>
          <w:szCs w:val="24"/>
        </w:rPr>
      </w:pPr>
    </w:p>
    <w:p w14:paraId="452B1842" w14:textId="77777777" w:rsidR="0026511C" w:rsidRPr="0064582A"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Department of Statistics, Shahjalal University of Science &amp; Technology, Sylhet-3114, Bangladesh.</w:t>
      </w:r>
    </w:p>
    <w:p w14:paraId="214E7E96"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Department of Community Health Sciences, University of Manitoba, Winnipeg, Manitoba, Canada</w:t>
      </w:r>
    </w:p>
    <w:p w14:paraId="5B5B0C78"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Department of Sociology, Shahjalal University of Science &amp; Technology, Sylhet-3114, Bangladesh.</w:t>
      </w:r>
    </w:p>
    <w:p w14:paraId="4EFA387A"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4</w:t>
      </w:r>
      <w:r w:rsidRPr="0064582A">
        <w:rPr>
          <w:rFonts w:ascii="Times New Roman" w:hAnsi="Times New Roman" w:cs="Times New Roman"/>
          <w:sz w:val="24"/>
          <w:szCs w:val="24"/>
        </w:rPr>
        <w:t>Department of Neurosurgery, University of Florida College of Medicine, Gainesville, FL, USA.</w:t>
      </w:r>
    </w:p>
    <w:p w14:paraId="197031C0" w14:textId="69D12CD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5</w:t>
      </w:r>
      <w:r w:rsidRPr="0064582A">
        <w:rPr>
          <w:rFonts w:ascii="Times New Roman" w:hAnsi="Times New Roman" w:cs="Times New Roman"/>
          <w:sz w:val="24"/>
          <w:szCs w:val="24"/>
        </w:rPr>
        <w:t>Department of General Educational and Development, Daffodil International University, Dhaka, Bangladesh</w:t>
      </w:r>
    </w:p>
    <w:p w14:paraId="570EF5A9" w14:textId="77777777" w:rsidR="00C55EA1" w:rsidRDefault="00C55EA1" w:rsidP="0026511C">
      <w:pPr>
        <w:spacing w:line="240" w:lineRule="auto"/>
        <w:rPr>
          <w:rFonts w:ascii="Times New Roman" w:hAnsi="Times New Roman" w:cs="Times New Roman"/>
          <w:sz w:val="24"/>
          <w:szCs w:val="24"/>
        </w:rPr>
      </w:pPr>
    </w:p>
    <w:p w14:paraId="721A9A5D" w14:textId="2FD8D566" w:rsidR="00242B54" w:rsidRDefault="0026511C" w:rsidP="00242B54">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 xml:space="preserve">**Corresponding Author: Md Jamal Uddin; </w:t>
      </w:r>
      <w:hyperlink r:id="rId8" w:history="1">
        <w:r w:rsidRPr="0064582A">
          <w:rPr>
            <w:rStyle w:val="Hyperlink"/>
            <w:rFonts w:ascii="Times New Roman" w:hAnsi="Times New Roman" w:cs="Times New Roman"/>
            <w:b/>
            <w:sz w:val="24"/>
            <w:szCs w:val="24"/>
          </w:rPr>
          <w:t>jamal-sta@sust.edu</w:t>
        </w:r>
      </w:hyperlink>
      <w:r w:rsidRPr="0064582A">
        <w:rPr>
          <w:rFonts w:ascii="Times New Roman" w:hAnsi="Times New Roman" w:cs="Times New Roman"/>
          <w:b/>
          <w:sz w:val="24"/>
          <w:szCs w:val="24"/>
        </w:rPr>
        <w:t>; Department of Statistics, Shahjalal University of Science and Technology, Sylhet-3114, Bangladesh.</w:t>
      </w:r>
      <w:ins w:id="9" w:author="Mohammad Nayeem Hasan" w:date="2024-11-05T05:06:00Z" w16du:dateUtc="2024-11-04T23:06:00Z">
        <w:r w:rsidR="00242B54">
          <w:rPr>
            <w:rFonts w:ascii="Times New Roman" w:hAnsi="Times New Roman" w:cs="Times New Roman"/>
            <w:b/>
            <w:sz w:val="24"/>
            <w:szCs w:val="24"/>
          </w:rPr>
          <w:t xml:space="preserve"> </w:t>
        </w:r>
        <w:r w:rsidR="00242B54" w:rsidRPr="00242B54">
          <w:rPr>
            <w:rFonts w:ascii="Times New Roman" w:hAnsi="Times New Roman" w:cs="Times New Roman"/>
            <w:b/>
            <w:sz w:val="24"/>
            <w:szCs w:val="24"/>
          </w:rPr>
          <w:t>https://orcid.org/0000-0002-8360-3274</w:t>
        </w:r>
      </w:ins>
    </w:p>
    <w:p w14:paraId="1C354B9F" w14:textId="77777777" w:rsidR="00C55EA1" w:rsidRDefault="00C55EA1" w:rsidP="00C55EA1">
      <w:pPr>
        <w:spacing w:line="240" w:lineRule="auto"/>
        <w:rPr>
          <w:rFonts w:ascii="Times New Roman" w:hAnsi="Times New Roman" w:cs="Times New Roman"/>
          <w:b/>
          <w:sz w:val="24"/>
          <w:szCs w:val="24"/>
        </w:rPr>
      </w:pPr>
    </w:p>
    <w:p w14:paraId="327EA7F5" w14:textId="77777777" w:rsidR="00C55EA1" w:rsidRPr="0064582A" w:rsidRDefault="00C55EA1" w:rsidP="00C55EA1">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Author Contributions</w:t>
      </w:r>
    </w:p>
    <w:p w14:paraId="534C55A6" w14:textId="166A693B" w:rsid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MNH, MN</w:t>
      </w:r>
      <w:r>
        <w:rPr>
          <w:rFonts w:ascii="Times New Roman" w:hAnsi="Times New Roman" w:cs="Times New Roman"/>
          <w:sz w:val="24"/>
          <w:szCs w:val="24"/>
        </w:rPr>
        <w:t>S</w:t>
      </w:r>
      <w:r w:rsidRPr="0064582A">
        <w:rPr>
          <w:rFonts w:ascii="Times New Roman" w:hAnsi="Times New Roman" w:cs="Times New Roman"/>
          <w:sz w:val="24"/>
          <w:szCs w:val="24"/>
        </w:rPr>
        <w:t xml:space="preserve">, MFA, SM, MABC, and MJU </w:t>
      </w:r>
      <w:r>
        <w:rPr>
          <w:rFonts w:ascii="Times New Roman" w:hAnsi="Times New Roman" w:cs="Times New Roman"/>
          <w:sz w:val="24"/>
          <w:szCs w:val="24"/>
        </w:rPr>
        <w:t>c</w:t>
      </w:r>
      <w:r w:rsidRPr="0064582A">
        <w:rPr>
          <w:rFonts w:ascii="Times New Roman" w:hAnsi="Times New Roman" w:cs="Times New Roman"/>
          <w:sz w:val="24"/>
          <w:szCs w:val="24"/>
        </w:rPr>
        <w:t xml:space="preserve">onceptualization, </w:t>
      </w:r>
      <w:r>
        <w:rPr>
          <w:rFonts w:ascii="Times New Roman" w:hAnsi="Times New Roman" w:cs="Times New Roman"/>
          <w:sz w:val="24"/>
          <w:szCs w:val="24"/>
        </w:rPr>
        <w:t>d</w:t>
      </w:r>
      <w:r w:rsidRPr="0064582A">
        <w:rPr>
          <w:rFonts w:ascii="Times New Roman" w:hAnsi="Times New Roman" w:cs="Times New Roman"/>
          <w:sz w:val="24"/>
          <w:szCs w:val="24"/>
        </w:rPr>
        <w:t xml:space="preserve">ata curation, </w:t>
      </w:r>
      <w:r>
        <w:rPr>
          <w:rFonts w:ascii="Times New Roman" w:hAnsi="Times New Roman" w:cs="Times New Roman"/>
          <w:sz w:val="24"/>
          <w:szCs w:val="24"/>
        </w:rPr>
        <w:t>f</w:t>
      </w:r>
      <w:r w:rsidRPr="0064582A">
        <w:rPr>
          <w:rFonts w:ascii="Times New Roman" w:hAnsi="Times New Roman" w:cs="Times New Roman"/>
          <w:sz w:val="24"/>
          <w:szCs w:val="24"/>
        </w:rPr>
        <w:t xml:space="preserve">ormal analysis, </w:t>
      </w:r>
      <w:r>
        <w:rPr>
          <w:rFonts w:ascii="Times New Roman" w:hAnsi="Times New Roman" w:cs="Times New Roman"/>
          <w:sz w:val="24"/>
          <w:szCs w:val="24"/>
        </w:rPr>
        <w:t>i</w:t>
      </w:r>
      <w:r w:rsidRPr="0064582A">
        <w:rPr>
          <w:rFonts w:ascii="Times New Roman" w:hAnsi="Times New Roman" w:cs="Times New Roman"/>
          <w:sz w:val="24"/>
          <w:szCs w:val="24"/>
        </w:rPr>
        <w:t xml:space="preserve">nvestigation, </w:t>
      </w:r>
      <w:r>
        <w:rPr>
          <w:rFonts w:ascii="Times New Roman" w:hAnsi="Times New Roman" w:cs="Times New Roman"/>
          <w:sz w:val="24"/>
          <w:szCs w:val="24"/>
        </w:rPr>
        <w:t>m</w:t>
      </w:r>
      <w:r w:rsidRPr="0064582A">
        <w:rPr>
          <w:rFonts w:ascii="Times New Roman" w:hAnsi="Times New Roman" w:cs="Times New Roman"/>
          <w:sz w:val="24"/>
          <w:szCs w:val="24"/>
        </w:rPr>
        <w:t xml:space="preserve">ethodology, </w:t>
      </w:r>
      <w:r>
        <w:rPr>
          <w:rFonts w:ascii="Times New Roman" w:hAnsi="Times New Roman" w:cs="Times New Roman"/>
          <w:sz w:val="24"/>
          <w:szCs w:val="24"/>
        </w:rPr>
        <w:t>p</w:t>
      </w:r>
      <w:r w:rsidRPr="0064582A">
        <w:rPr>
          <w:rFonts w:ascii="Times New Roman" w:hAnsi="Times New Roman" w:cs="Times New Roman"/>
          <w:sz w:val="24"/>
          <w:szCs w:val="24"/>
        </w:rPr>
        <w:t xml:space="preserve">roject administration, </w:t>
      </w:r>
      <w:r>
        <w:rPr>
          <w:rFonts w:ascii="Times New Roman" w:hAnsi="Times New Roman" w:cs="Times New Roman"/>
          <w:sz w:val="24"/>
          <w:szCs w:val="24"/>
        </w:rPr>
        <w:t>s</w:t>
      </w:r>
      <w:r w:rsidRPr="0064582A">
        <w:rPr>
          <w:rFonts w:ascii="Times New Roman" w:hAnsi="Times New Roman" w:cs="Times New Roman"/>
          <w:sz w:val="24"/>
          <w:szCs w:val="24"/>
        </w:rPr>
        <w:t xml:space="preserve">oftware, </w:t>
      </w:r>
      <w:r>
        <w:rPr>
          <w:rFonts w:ascii="Times New Roman" w:hAnsi="Times New Roman" w:cs="Times New Roman"/>
          <w:sz w:val="24"/>
          <w:szCs w:val="24"/>
        </w:rPr>
        <w:t>s</w:t>
      </w:r>
      <w:r w:rsidRPr="0064582A">
        <w:rPr>
          <w:rFonts w:ascii="Times New Roman" w:hAnsi="Times New Roman" w:cs="Times New Roman"/>
          <w:sz w:val="24"/>
          <w:szCs w:val="24"/>
        </w:rPr>
        <w:t xml:space="preserve">upervision, </w:t>
      </w:r>
      <w:r>
        <w:rPr>
          <w:rFonts w:ascii="Times New Roman" w:hAnsi="Times New Roman" w:cs="Times New Roman"/>
          <w:sz w:val="24"/>
          <w:szCs w:val="24"/>
        </w:rPr>
        <w:t>v</w:t>
      </w:r>
      <w:r w:rsidRPr="0064582A">
        <w:rPr>
          <w:rFonts w:ascii="Times New Roman" w:hAnsi="Times New Roman" w:cs="Times New Roman"/>
          <w:sz w:val="24"/>
          <w:szCs w:val="24"/>
        </w:rPr>
        <w:t xml:space="preserve">alidation, </w:t>
      </w:r>
      <w:r>
        <w:rPr>
          <w:rFonts w:ascii="Times New Roman" w:hAnsi="Times New Roman" w:cs="Times New Roman"/>
          <w:sz w:val="24"/>
          <w:szCs w:val="24"/>
        </w:rPr>
        <w:t>v</w:t>
      </w:r>
      <w:r w:rsidRPr="0064582A">
        <w:rPr>
          <w:rFonts w:ascii="Times New Roman" w:hAnsi="Times New Roman" w:cs="Times New Roman"/>
          <w:sz w:val="24"/>
          <w:szCs w:val="24"/>
        </w:rPr>
        <w:t xml:space="preserve">isualization, </w:t>
      </w:r>
      <w:r>
        <w:rPr>
          <w:rFonts w:ascii="Times New Roman" w:hAnsi="Times New Roman" w:cs="Times New Roman"/>
          <w:sz w:val="24"/>
          <w:szCs w:val="24"/>
        </w:rPr>
        <w:t>r</w:t>
      </w:r>
      <w:r w:rsidRPr="0064582A">
        <w:rPr>
          <w:rFonts w:ascii="Times New Roman" w:hAnsi="Times New Roman" w:cs="Times New Roman"/>
          <w:sz w:val="24"/>
          <w:szCs w:val="24"/>
        </w:rPr>
        <w:t>oles/</w:t>
      </w:r>
      <w:r>
        <w:rPr>
          <w:rFonts w:ascii="Times New Roman" w:hAnsi="Times New Roman" w:cs="Times New Roman"/>
          <w:sz w:val="24"/>
          <w:szCs w:val="24"/>
        </w:rPr>
        <w:t>w</w:t>
      </w:r>
      <w:r w:rsidRPr="0064582A">
        <w:rPr>
          <w:rFonts w:ascii="Times New Roman" w:hAnsi="Times New Roman" w:cs="Times New Roman"/>
          <w:sz w:val="24"/>
          <w:szCs w:val="24"/>
        </w:rPr>
        <w:t xml:space="preserve">riting - original draft, </w:t>
      </w:r>
      <w:r>
        <w:rPr>
          <w:rFonts w:ascii="Times New Roman" w:hAnsi="Times New Roman" w:cs="Times New Roman"/>
          <w:sz w:val="24"/>
          <w:szCs w:val="24"/>
        </w:rPr>
        <w:t>w</w:t>
      </w:r>
      <w:r w:rsidRPr="0064582A">
        <w:rPr>
          <w:rFonts w:ascii="Times New Roman" w:hAnsi="Times New Roman" w:cs="Times New Roman"/>
          <w:sz w:val="24"/>
          <w:szCs w:val="24"/>
        </w:rPr>
        <w:t xml:space="preserve">riting - review </w:t>
      </w:r>
      <w:r w:rsidRPr="0064582A">
        <w:rPr>
          <w:rFonts w:ascii="Times New Roman" w:hAnsi="Times New Roman" w:cs="Times New Roman"/>
          <w:color w:val="313131"/>
          <w:sz w:val="24"/>
          <w:szCs w:val="24"/>
          <w:shd w:val="clear" w:color="auto" w:fill="FFFFFF"/>
        </w:rPr>
        <w:t>and</w:t>
      </w:r>
      <w:r w:rsidRPr="0064582A" w:rsidDel="00E0777D">
        <w:rPr>
          <w:rFonts w:ascii="Times New Roman" w:hAnsi="Times New Roman" w:cs="Times New Roman"/>
          <w:sz w:val="24"/>
          <w:szCs w:val="24"/>
        </w:rPr>
        <w:t xml:space="preserve"> </w:t>
      </w:r>
      <w:r w:rsidRPr="0064582A">
        <w:rPr>
          <w:rFonts w:ascii="Times New Roman" w:hAnsi="Times New Roman" w:cs="Times New Roman"/>
          <w:sz w:val="24"/>
          <w:szCs w:val="24"/>
        </w:rPr>
        <w:t>editing.</w:t>
      </w:r>
    </w:p>
    <w:p w14:paraId="786C9AE0" w14:textId="77777777" w:rsidR="00C55EA1" w:rsidRPr="0064582A" w:rsidRDefault="00C55EA1" w:rsidP="00C55EA1">
      <w:pPr>
        <w:rPr>
          <w:rFonts w:ascii="Times New Roman" w:hAnsi="Times New Roman" w:cs="Times New Roman"/>
          <w:b/>
          <w:sz w:val="24"/>
          <w:szCs w:val="24"/>
        </w:rPr>
      </w:pPr>
      <w:r w:rsidRPr="0064582A">
        <w:rPr>
          <w:rFonts w:ascii="Times New Roman" w:hAnsi="Times New Roman" w:cs="Times New Roman"/>
          <w:b/>
          <w:sz w:val="24"/>
          <w:szCs w:val="24"/>
        </w:rPr>
        <w:t>Acknowledgments</w:t>
      </w:r>
    </w:p>
    <w:p w14:paraId="797E7064" w14:textId="77777777" w:rsid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We acknowledge UNICEF and the Bangladesh Bureau of Statistics for allowing us to use the data.</w:t>
      </w:r>
    </w:p>
    <w:p w14:paraId="11668359" w14:textId="77777777" w:rsidR="00C55EA1" w:rsidRPr="0064582A" w:rsidRDefault="00C55EA1" w:rsidP="00C55EA1">
      <w:pPr>
        <w:spacing w:line="480" w:lineRule="auto"/>
        <w:rPr>
          <w:rFonts w:ascii="Times New Roman" w:hAnsi="Times New Roman" w:cs="Times New Roman"/>
          <w:b/>
          <w:bCs/>
          <w:sz w:val="24"/>
          <w:szCs w:val="24"/>
        </w:rPr>
      </w:pPr>
      <w:r w:rsidRPr="0064582A">
        <w:rPr>
          <w:rFonts w:ascii="Times New Roman" w:hAnsi="Times New Roman" w:cs="Times New Roman"/>
          <w:b/>
          <w:bCs/>
          <w:sz w:val="24"/>
          <w:szCs w:val="24"/>
        </w:rPr>
        <w:t>Funding</w:t>
      </w:r>
    </w:p>
    <w:p w14:paraId="24C9B929" w14:textId="77777777" w:rsidR="00C55EA1" w:rsidRPr="0064582A"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This research did not receive any specific grant from funding agencies in the public, commercial, or not-for-profit sectors.</w:t>
      </w:r>
    </w:p>
    <w:p w14:paraId="332BD44B" w14:textId="77777777" w:rsidR="00C55EA1" w:rsidRPr="0064582A" w:rsidRDefault="00C55EA1" w:rsidP="00C55EA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w:t>
      </w:r>
      <w:r w:rsidRPr="00551E02">
        <w:rPr>
          <w:rFonts w:ascii="Times New Roman" w:hAnsi="Times New Roman" w:cs="Times New Roman"/>
          <w:b/>
          <w:sz w:val="24"/>
          <w:szCs w:val="24"/>
        </w:rPr>
        <w:t>onflicts of interest</w:t>
      </w:r>
    </w:p>
    <w:p w14:paraId="45539945" w14:textId="3936A30A" w:rsidR="00C55EA1" w:rsidRPr="00C55EA1" w:rsidRDefault="00C55EA1" w:rsidP="00C55EA1">
      <w:pPr>
        <w:spacing w:line="480" w:lineRule="auto"/>
        <w:rPr>
          <w:rFonts w:ascii="Times New Roman" w:hAnsi="Times New Roman" w:cs="Times New Roman"/>
          <w:sz w:val="24"/>
          <w:szCs w:val="24"/>
        </w:rPr>
      </w:pPr>
      <w:r w:rsidRPr="0064582A">
        <w:rPr>
          <w:rFonts w:ascii="Times New Roman" w:hAnsi="Times New Roman" w:cs="Times New Roman"/>
          <w:sz w:val="24"/>
          <w:szCs w:val="24"/>
        </w:rPr>
        <w:t>No potential conflict of interest was reported by the authors.</w:t>
      </w:r>
    </w:p>
    <w:p w14:paraId="62CFE102" w14:textId="77777777" w:rsidR="00C55EA1" w:rsidRPr="0064582A" w:rsidRDefault="00C55EA1" w:rsidP="00C55EA1">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Ethical consent</w:t>
      </w:r>
    </w:p>
    <w:p w14:paraId="5BF7FA0B" w14:textId="77777777" w:rsidR="00C55EA1" w:rsidRDefault="00C55EA1" w:rsidP="00C55EA1">
      <w:pPr>
        <w:spacing w:line="480" w:lineRule="auto"/>
        <w:rPr>
          <w:ins w:id="10" w:author="Mohammad Nayeem Hasan" w:date="2024-11-05T04:59:00Z" w16du:dateUtc="2024-11-04T22:59:00Z"/>
          <w:rFonts w:ascii="Times New Roman" w:hAnsi="Times New Roman" w:cs="Times New Roman"/>
          <w:sz w:val="24"/>
          <w:szCs w:val="24"/>
        </w:rPr>
      </w:pPr>
      <w:r w:rsidRPr="0064582A">
        <w:rPr>
          <w:rFonts w:ascii="Times New Roman" w:hAnsi="Times New Roman" w:cs="Times New Roman"/>
          <w:sz w:val="24"/>
          <w:szCs w:val="24"/>
        </w:rPr>
        <w:t xml:space="preserve">Our study was wholly based on an analysis of existing public domain health survey datasets obtained from the MICS 2006,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t>
      </w:r>
      <w:r>
        <w:rPr>
          <w:rFonts w:ascii="Times New Roman" w:hAnsi="Times New Roman" w:cs="Times New Roman"/>
          <w:sz w:val="24"/>
          <w:szCs w:val="24"/>
        </w:rPr>
        <w:t>of</w:t>
      </w:r>
      <w:r w:rsidRPr="0064582A">
        <w:rPr>
          <w:rFonts w:ascii="Times New Roman" w:hAnsi="Times New Roman" w:cs="Times New Roman"/>
          <w:sz w:val="24"/>
          <w:szCs w:val="24"/>
        </w:rPr>
        <w:t xml:space="preserve"> secondary data thus, it did not require the ethical approval of the respective institution.</w:t>
      </w:r>
    </w:p>
    <w:p w14:paraId="4F1960D7" w14:textId="77777777" w:rsidR="00242B54" w:rsidRPr="00242B54" w:rsidRDefault="00242B54" w:rsidP="00242B54">
      <w:pPr>
        <w:spacing w:line="480" w:lineRule="auto"/>
        <w:rPr>
          <w:ins w:id="11" w:author="Mohammad Nayeem Hasan" w:date="2024-11-05T05:01:00Z" w16du:dateUtc="2024-11-04T23:01:00Z"/>
          <w:rFonts w:ascii="Times New Roman" w:hAnsi="Times New Roman" w:cs="Times New Roman"/>
          <w:b/>
          <w:bCs/>
          <w:sz w:val="24"/>
          <w:szCs w:val="24"/>
          <w:rPrChange w:id="12" w:author="Mohammad Nayeem Hasan" w:date="2024-11-05T05:01:00Z" w16du:dateUtc="2024-11-04T23:01:00Z">
            <w:rPr>
              <w:ins w:id="13" w:author="Mohammad Nayeem Hasan" w:date="2024-11-05T05:01:00Z" w16du:dateUtc="2024-11-04T23:01:00Z"/>
              <w:rFonts w:ascii="Times New Roman" w:hAnsi="Times New Roman" w:cs="Times New Roman"/>
              <w:sz w:val="24"/>
              <w:szCs w:val="24"/>
            </w:rPr>
          </w:rPrChange>
        </w:rPr>
      </w:pPr>
      <w:ins w:id="14" w:author="Mohammad Nayeem Hasan" w:date="2024-11-05T05:00:00Z" w16du:dateUtc="2024-11-04T23:00:00Z">
        <w:r w:rsidRPr="00242B54">
          <w:rPr>
            <w:rFonts w:ascii="Times New Roman" w:hAnsi="Times New Roman" w:cs="Times New Roman"/>
            <w:b/>
            <w:bCs/>
            <w:sz w:val="24"/>
            <w:szCs w:val="24"/>
            <w:rPrChange w:id="15" w:author="Mohammad Nayeem Hasan" w:date="2024-11-05T05:01:00Z" w16du:dateUtc="2024-11-04T23:01:00Z">
              <w:rPr>
                <w:rFonts w:ascii="Times New Roman" w:hAnsi="Times New Roman" w:cs="Times New Roman"/>
                <w:sz w:val="24"/>
                <w:szCs w:val="24"/>
              </w:rPr>
            </w:rPrChange>
          </w:rPr>
          <w:t xml:space="preserve">Transparency Statement </w:t>
        </w:r>
      </w:ins>
    </w:p>
    <w:p w14:paraId="1C45519E" w14:textId="35946D2E" w:rsidR="00242B54" w:rsidRPr="0064582A" w:rsidDel="00242B54" w:rsidRDefault="00242B54" w:rsidP="00242B54">
      <w:pPr>
        <w:spacing w:line="480" w:lineRule="auto"/>
        <w:rPr>
          <w:del w:id="16" w:author="Mohammad Nayeem Hasan" w:date="2024-11-05T05:00:00Z" w16du:dateUtc="2024-11-04T23:00:00Z"/>
          <w:rFonts w:ascii="Times New Roman" w:hAnsi="Times New Roman" w:cs="Times New Roman"/>
          <w:sz w:val="24"/>
          <w:szCs w:val="24"/>
        </w:rPr>
        <w:pPrChange w:id="17" w:author="Mohammad Nayeem Hasan" w:date="2024-11-05T05:01:00Z" w16du:dateUtc="2024-11-04T23:01:00Z">
          <w:pPr>
            <w:spacing w:line="480" w:lineRule="auto"/>
          </w:pPr>
        </w:pPrChange>
      </w:pPr>
      <w:ins w:id="18" w:author="Mohammad Nayeem Hasan" w:date="2024-11-05T05:00:00Z" w16du:dateUtc="2024-11-04T23:00:00Z">
        <w:r w:rsidRPr="00242B54">
          <w:rPr>
            <w:rFonts w:ascii="Times New Roman" w:hAnsi="Times New Roman" w:cs="Times New Roman"/>
            <w:sz w:val="24"/>
            <w:szCs w:val="24"/>
          </w:rPr>
          <w:t xml:space="preserve">The lead author </w:t>
        </w:r>
      </w:ins>
      <w:ins w:id="19" w:author="Mohammad Nayeem Hasan" w:date="2024-11-05T05:01:00Z" w16du:dateUtc="2024-11-04T23:01:00Z">
        <w:r w:rsidRPr="00242B54">
          <w:rPr>
            <w:rFonts w:ascii="Times New Roman" w:hAnsi="Times New Roman" w:cs="Times New Roman"/>
            <w:bCs/>
            <w:sz w:val="24"/>
            <w:szCs w:val="24"/>
            <w:rPrChange w:id="20" w:author="Mohammad Nayeem Hasan" w:date="2024-11-05T05:01:00Z" w16du:dateUtc="2024-11-04T23:01:00Z">
              <w:rPr>
                <w:rFonts w:ascii="Times New Roman" w:hAnsi="Times New Roman" w:cs="Times New Roman"/>
                <w:b/>
                <w:sz w:val="24"/>
                <w:szCs w:val="24"/>
              </w:rPr>
            </w:rPrChange>
          </w:rPr>
          <w:t>Md Jamal Uddin</w:t>
        </w:r>
        <w:r>
          <w:rPr>
            <w:rFonts w:ascii="Times New Roman" w:hAnsi="Times New Roman" w:cs="Times New Roman"/>
            <w:b/>
            <w:sz w:val="24"/>
            <w:szCs w:val="24"/>
          </w:rPr>
          <w:t xml:space="preserve"> </w:t>
        </w:r>
      </w:ins>
      <w:ins w:id="21" w:author="Mohammad Nayeem Hasan" w:date="2024-11-05T05:00:00Z" w16du:dateUtc="2024-11-04T23:00:00Z">
        <w:r w:rsidRPr="00242B54">
          <w:rPr>
            <w:rFonts w:ascii="Times New Roman" w:hAnsi="Times New Roman" w:cs="Times New Roman"/>
            <w:sz w:val="24"/>
            <w:szCs w:val="24"/>
          </w:rPr>
          <w:t>affirms that this manuscript is an honest, accurate, and transparent account of the study being reported; that no important aspects of the study have been omitted; and that any discrepancies from the study as planned (and, if relevant, registered) have been explained.</w:t>
        </w:r>
      </w:ins>
    </w:p>
    <w:p w14:paraId="1238C3DC" w14:textId="77777777" w:rsidR="00C55EA1" w:rsidRPr="0064582A" w:rsidRDefault="00C55EA1" w:rsidP="00242B54">
      <w:pPr>
        <w:spacing w:line="480" w:lineRule="auto"/>
        <w:rPr>
          <w:rFonts w:ascii="Times New Roman" w:hAnsi="Times New Roman" w:cs="Times New Roman"/>
          <w:b/>
          <w:sz w:val="24"/>
          <w:szCs w:val="24"/>
        </w:rPr>
        <w:pPrChange w:id="22" w:author="Mohammad Nayeem Hasan" w:date="2024-11-05T05:01:00Z" w16du:dateUtc="2024-11-04T23:01:00Z">
          <w:pPr>
            <w:spacing w:line="240" w:lineRule="auto"/>
          </w:pPr>
        </w:pPrChange>
      </w:pPr>
    </w:p>
    <w:p w14:paraId="45A06E89" w14:textId="77777777" w:rsidR="0026511C" w:rsidRPr="0064582A" w:rsidRDefault="0026511C" w:rsidP="004B4551">
      <w:pPr>
        <w:spacing w:line="240" w:lineRule="auto"/>
        <w:rPr>
          <w:rFonts w:ascii="Times New Roman" w:hAnsi="Times New Roman" w:cs="Times New Roman"/>
          <w:b/>
          <w:sz w:val="24"/>
          <w:szCs w:val="24"/>
        </w:rPr>
      </w:pPr>
    </w:p>
    <w:p w14:paraId="19F06056" w14:textId="77777777" w:rsidR="0026511C" w:rsidRDefault="0026511C">
      <w:pPr>
        <w:rPr>
          <w:rFonts w:ascii="Times New Roman" w:hAnsi="Times New Roman" w:cs="Times New Roman"/>
          <w:b/>
          <w:sz w:val="24"/>
          <w:szCs w:val="24"/>
        </w:rPr>
      </w:pPr>
      <w:r>
        <w:rPr>
          <w:rFonts w:ascii="Times New Roman" w:hAnsi="Times New Roman" w:cs="Times New Roman"/>
          <w:b/>
          <w:sz w:val="24"/>
          <w:szCs w:val="24"/>
        </w:rPr>
        <w:br w:type="page"/>
      </w:r>
    </w:p>
    <w:p w14:paraId="7CF8ECB3" w14:textId="4FC5A767" w:rsidR="00C075D7" w:rsidDel="00395E67" w:rsidRDefault="00C075D7" w:rsidP="00C075D7">
      <w:pPr>
        <w:spacing w:line="240" w:lineRule="auto"/>
        <w:rPr>
          <w:del w:id="23" w:author="Mohammad Nayeem Hasan" w:date="2024-11-05T05:16:00Z" w16du:dateUtc="2024-11-04T23:16:00Z"/>
          <w:rFonts w:ascii="Times New Roman" w:hAnsi="Times New Roman" w:cs="Times New Roman"/>
          <w:b/>
          <w:sz w:val="24"/>
          <w:szCs w:val="24"/>
        </w:rPr>
      </w:pPr>
      <w:del w:id="24" w:author="Mohammad Nayeem Hasan" w:date="2024-11-05T05:16:00Z" w16du:dateUtc="2024-11-04T23:16:00Z">
        <w:r w:rsidDel="00395E67">
          <w:rPr>
            <w:rFonts w:ascii="Times New Roman" w:hAnsi="Times New Roman" w:cs="Times New Roman"/>
            <w:b/>
            <w:sz w:val="24"/>
            <w:szCs w:val="24"/>
          </w:rPr>
          <w:lastRenderedPageBreak/>
          <w:delText>Assessing</w:delText>
        </w:r>
        <w:r w:rsidRPr="0064582A" w:rsidDel="00395E67">
          <w:rPr>
            <w:rFonts w:ascii="Times New Roman" w:hAnsi="Times New Roman" w:cs="Times New Roman"/>
            <w:b/>
            <w:sz w:val="24"/>
            <w:szCs w:val="24"/>
          </w:rPr>
          <w:delText xml:space="preserve"> Contributory Factors of Diarrhea among Under-Five Children in Bangladesh</w:delText>
        </w:r>
        <w:r w:rsidDel="00395E67">
          <w:rPr>
            <w:rFonts w:ascii="Times New Roman" w:hAnsi="Times New Roman" w:cs="Times New Roman"/>
            <w:b/>
            <w:sz w:val="24"/>
            <w:szCs w:val="24"/>
          </w:rPr>
          <w:delText>:</w:delText>
        </w:r>
        <w:r w:rsidRPr="0064582A" w:rsidDel="00395E67">
          <w:rPr>
            <w:rFonts w:ascii="Times New Roman" w:hAnsi="Times New Roman" w:cs="Times New Roman"/>
            <w:b/>
            <w:sz w:val="24"/>
            <w:szCs w:val="24"/>
          </w:rPr>
          <w:delText xml:space="preserve"> </w:delText>
        </w:r>
        <w:r w:rsidDel="00395E67">
          <w:rPr>
            <w:rFonts w:ascii="Times New Roman" w:hAnsi="Times New Roman" w:cs="Times New Roman"/>
            <w:b/>
            <w:sz w:val="24"/>
            <w:szCs w:val="24"/>
          </w:rPr>
          <w:delText>A Comprehensive Analysis of</w:delText>
        </w:r>
        <w:r w:rsidRPr="0064582A" w:rsidDel="00395E67">
          <w:rPr>
            <w:rFonts w:ascii="Times New Roman" w:hAnsi="Times New Roman" w:cs="Times New Roman"/>
            <w:b/>
            <w:sz w:val="24"/>
            <w:szCs w:val="24"/>
          </w:rPr>
          <w:delText xml:space="preserve"> Three Waves of Nationally Represent Data</w:delText>
        </w:r>
      </w:del>
    </w:p>
    <w:p w14:paraId="2EB8A75A" w14:textId="1455FDBB" w:rsidR="00C075D7" w:rsidRDefault="00395E67" w:rsidP="0063530A">
      <w:pPr>
        <w:spacing w:line="240" w:lineRule="auto"/>
        <w:rPr>
          <w:ins w:id="25" w:author="Mohammad Nayeem Hasan" w:date="2024-11-05T05:16:00Z" w16du:dateUtc="2024-11-04T23:16:00Z"/>
          <w:rFonts w:ascii="Times New Roman" w:hAnsi="Times New Roman" w:cs="Times New Roman"/>
          <w:b/>
          <w:sz w:val="24"/>
          <w:szCs w:val="24"/>
        </w:rPr>
      </w:pPr>
      <w:ins w:id="26" w:author="Mohammad Nayeem Hasan" w:date="2024-11-05T05:16:00Z" w16du:dateUtc="2024-11-04T23:16:00Z">
        <w:r w:rsidRPr="00395E67">
          <w:rPr>
            <w:rFonts w:ascii="Times New Roman" w:hAnsi="Times New Roman" w:cs="Times New Roman"/>
            <w:b/>
            <w:sz w:val="24"/>
            <w:szCs w:val="24"/>
          </w:rPr>
          <w:t>Assessing Contributory Factors of Diarrhea Among Under-Five Children in Bangladesh from 2006 to 2019 and Recent Increases</w:t>
        </w:r>
        <w:r>
          <w:rPr>
            <w:rFonts w:ascii="Times New Roman" w:hAnsi="Times New Roman" w:cs="Times New Roman"/>
            <w:b/>
            <w:sz w:val="24"/>
            <w:szCs w:val="24"/>
          </w:rPr>
          <w:t>:</w:t>
        </w:r>
        <w:r w:rsidRPr="0064582A">
          <w:rPr>
            <w:rFonts w:ascii="Times New Roman" w:hAnsi="Times New Roman" w:cs="Times New Roman"/>
            <w:b/>
            <w:sz w:val="24"/>
            <w:szCs w:val="24"/>
          </w:rPr>
          <w:t xml:space="preserve"> </w:t>
        </w:r>
        <w:r>
          <w:rPr>
            <w:rFonts w:ascii="Times New Roman" w:hAnsi="Times New Roman" w:cs="Times New Roman"/>
            <w:b/>
            <w:sz w:val="24"/>
            <w:szCs w:val="24"/>
          </w:rPr>
          <w:t xml:space="preserve">A Cross-Sectional Study </w:t>
        </w:r>
        <w:r>
          <w:rPr>
            <w:rFonts w:ascii="Times New Roman" w:hAnsi="Times New Roman" w:cs="Times New Roman"/>
            <w:b/>
            <w:sz w:val="24"/>
            <w:szCs w:val="24"/>
          </w:rPr>
          <w:t>\</w:t>
        </w:r>
      </w:ins>
    </w:p>
    <w:p w14:paraId="57EBFA5D" w14:textId="77777777" w:rsidR="00395E67" w:rsidRDefault="00395E67" w:rsidP="0063530A">
      <w:pPr>
        <w:spacing w:line="240" w:lineRule="auto"/>
        <w:rPr>
          <w:rFonts w:ascii="Times New Roman" w:hAnsi="Times New Roman" w:cs="Times New Roman"/>
          <w:b/>
          <w:sz w:val="24"/>
          <w:szCs w:val="24"/>
        </w:rPr>
      </w:pPr>
    </w:p>
    <w:p w14:paraId="1B230C2A" w14:textId="0648B79D" w:rsidR="008C090E" w:rsidRDefault="008C090E" w:rsidP="0063530A">
      <w:pPr>
        <w:spacing w:line="240" w:lineRule="auto"/>
        <w:rPr>
          <w:ins w:id="27" w:author="Mohammad Nayeem Hasan" w:date="2024-11-05T04:39:00Z" w16du:dateUtc="2024-11-04T22:39:00Z"/>
          <w:rFonts w:ascii="Times New Roman" w:hAnsi="Times New Roman" w:cs="Times New Roman"/>
          <w:b/>
          <w:sz w:val="24"/>
          <w:szCs w:val="24"/>
        </w:rPr>
      </w:pPr>
      <w:r w:rsidRPr="0064582A">
        <w:rPr>
          <w:rFonts w:ascii="Times New Roman" w:hAnsi="Times New Roman" w:cs="Times New Roman"/>
          <w:b/>
          <w:sz w:val="24"/>
          <w:szCs w:val="24"/>
        </w:rPr>
        <w:t>Abstract</w:t>
      </w:r>
    </w:p>
    <w:p w14:paraId="18A176C6" w14:textId="611E8F6D" w:rsidR="004E339F" w:rsidRPr="0064582A" w:rsidRDefault="004E339F" w:rsidP="0063530A">
      <w:pPr>
        <w:spacing w:line="240" w:lineRule="auto"/>
        <w:rPr>
          <w:rFonts w:ascii="Times New Roman" w:hAnsi="Times New Roman" w:cs="Times New Roman"/>
          <w:b/>
          <w:sz w:val="24"/>
          <w:szCs w:val="24"/>
        </w:rPr>
      </w:pPr>
      <w:ins w:id="28" w:author="Mohammad Nayeem Hasan" w:date="2024-11-05T04:40:00Z" w16du:dateUtc="2024-11-04T22:40:00Z">
        <w:r w:rsidRPr="004E339F">
          <w:rPr>
            <w:rFonts w:ascii="Times New Roman" w:hAnsi="Times New Roman" w:cs="Times New Roman"/>
            <w:b/>
            <w:sz w:val="24"/>
            <w:szCs w:val="24"/>
          </w:rPr>
          <w:t>Background and Aims</w:t>
        </w:r>
      </w:ins>
    </w:p>
    <w:p w14:paraId="3A468B70" w14:textId="1CCC98EB" w:rsidR="001F44F1" w:rsidRDefault="00CC382B" w:rsidP="00391027">
      <w:pPr>
        <w:spacing w:line="480" w:lineRule="auto"/>
        <w:rPr>
          <w:ins w:id="29" w:author="Mohammad Nayeem Hasan" w:date="2024-11-05T04:40:00Z" w16du:dateUtc="2024-11-04T22:40:00Z"/>
          <w:rFonts w:ascii="Times New Roman" w:hAnsi="Times New Roman" w:cs="Times New Roman"/>
          <w:sz w:val="24"/>
          <w:szCs w:val="24"/>
        </w:rPr>
      </w:pPr>
      <w:del w:id="30" w:author="Mohammad Nayeem Hasan" w:date="2024-11-05T04:48:00Z" w16du:dateUtc="2024-11-04T22:48:00Z">
        <w:r w:rsidRPr="00CC382B" w:rsidDel="003301B4">
          <w:rPr>
            <w:rFonts w:ascii="Times New Roman" w:hAnsi="Times New Roman" w:cs="Times New Roman"/>
            <w:sz w:val="24"/>
            <w:szCs w:val="24"/>
          </w:rPr>
          <w:delText>Diarrhea remains a significant cause of child mortality in Bangladesh</w:delText>
        </w:r>
        <w:r w:rsidDel="003301B4">
          <w:rPr>
            <w:rFonts w:ascii="Times New Roman" w:hAnsi="Times New Roman" w:cs="Times New Roman"/>
            <w:sz w:val="24"/>
            <w:szCs w:val="24"/>
          </w:rPr>
          <w:delText>.</w:delText>
        </w:r>
        <w:r w:rsidRPr="00CC382B" w:rsidDel="003301B4">
          <w:rPr>
            <w:rFonts w:ascii="Times New Roman" w:hAnsi="Times New Roman" w:cs="Times New Roman"/>
            <w:sz w:val="24"/>
            <w:szCs w:val="24"/>
          </w:rPr>
          <w:delText xml:space="preserve"> </w:delText>
        </w:r>
      </w:del>
      <w:r>
        <w:rPr>
          <w:rFonts w:ascii="Times New Roman" w:hAnsi="Times New Roman" w:cs="Times New Roman"/>
          <w:sz w:val="24"/>
          <w:szCs w:val="24"/>
        </w:rPr>
        <w:t>O</w:t>
      </w:r>
      <w:r w:rsidRPr="0064582A">
        <w:rPr>
          <w:rFonts w:ascii="Times New Roman" w:hAnsi="Times New Roman" w:cs="Times New Roman"/>
          <w:sz w:val="24"/>
          <w:szCs w:val="24"/>
        </w:rPr>
        <w:t xml:space="preserve">ne-third of all child deaths in </w:t>
      </w:r>
      <w:r>
        <w:rPr>
          <w:rFonts w:ascii="Times New Roman" w:hAnsi="Times New Roman" w:cs="Times New Roman"/>
          <w:sz w:val="24"/>
          <w:szCs w:val="24"/>
        </w:rPr>
        <w:t>this country</w:t>
      </w:r>
      <w:r w:rsidRPr="0064582A">
        <w:rPr>
          <w:rFonts w:ascii="Times New Roman" w:hAnsi="Times New Roman" w:cs="Times New Roman"/>
          <w:sz w:val="24"/>
          <w:szCs w:val="24"/>
        </w:rPr>
        <w:t xml:space="preserve"> are caused by diarrhea</w:t>
      </w:r>
      <w:r>
        <w:rPr>
          <w:rFonts w:ascii="Times New Roman" w:hAnsi="Times New Roman" w:cs="Times New Roman"/>
          <w:sz w:val="24"/>
          <w:szCs w:val="24"/>
        </w:rPr>
        <w:t>.</w:t>
      </w:r>
      <w:r w:rsidRPr="0064582A">
        <w:rPr>
          <w:rFonts w:ascii="Times New Roman" w:hAnsi="Times New Roman" w:cs="Times New Roman"/>
          <w:sz w:val="24"/>
          <w:szCs w:val="24"/>
        </w:rPr>
        <w:t xml:space="preserve"> </w:t>
      </w:r>
      <w:del w:id="31" w:author="Mohammad Nayeem Hasan" w:date="2024-11-05T04:44:00Z" w16du:dateUtc="2024-11-04T22:44:00Z">
        <w:r w:rsidDel="00391027">
          <w:rPr>
            <w:rFonts w:ascii="Times New Roman" w:hAnsi="Times New Roman" w:cs="Times New Roman"/>
            <w:sz w:val="24"/>
            <w:szCs w:val="24"/>
          </w:rPr>
          <w:delText>Y</w:delText>
        </w:r>
        <w:r w:rsidRPr="00CC382B" w:rsidDel="00391027">
          <w:rPr>
            <w:rFonts w:ascii="Times New Roman" w:hAnsi="Times New Roman" w:cs="Times New Roman"/>
            <w:sz w:val="24"/>
            <w:szCs w:val="24"/>
          </w:rPr>
          <w:delText>et there is limited understanding of the disease's trends and associated factors.</w:delText>
        </w:r>
      </w:del>
      <w:ins w:id="32" w:author="Mohammad Nayeem Hasan" w:date="2024-11-05T04:47:00Z" w16du:dateUtc="2024-11-04T22:47:00Z">
        <w:r w:rsidR="00391027">
          <w:rPr>
            <w:rFonts w:ascii="Times New Roman" w:hAnsi="Times New Roman" w:cs="Times New Roman"/>
            <w:sz w:val="24"/>
            <w:szCs w:val="24"/>
          </w:rPr>
          <w:t>T</w:t>
        </w:r>
      </w:ins>
      <w:ins w:id="33" w:author="Mohammad Nayeem Hasan" w:date="2024-11-05T04:44:00Z" w16du:dateUtc="2024-11-04T22:44:00Z">
        <w:r w:rsidR="00391027" w:rsidRPr="00E46328">
          <w:rPr>
            <w:rFonts w:ascii="Times New Roman" w:hAnsi="Times New Roman" w:cs="Times New Roman"/>
            <w:sz w:val="24"/>
            <w:szCs w:val="24"/>
          </w:rPr>
          <w:t>he burden of the disease appears to be increasing in recent years in Bangladesh.</w:t>
        </w:r>
      </w:ins>
      <w:r w:rsidRPr="00CC382B">
        <w:rPr>
          <w:rFonts w:ascii="Times New Roman" w:hAnsi="Times New Roman" w:cs="Times New Roman"/>
          <w:sz w:val="24"/>
          <w:szCs w:val="24"/>
        </w:rPr>
        <w:t xml:space="preserve"> </w:t>
      </w:r>
      <w:r>
        <w:rPr>
          <w:rFonts w:ascii="Times New Roman" w:hAnsi="Times New Roman" w:cs="Times New Roman"/>
          <w:sz w:val="24"/>
          <w:szCs w:val="24"/>
        </w:rPr>
        <w:t>This study aimed</w:t>
      </w:r>
      <w:r w:rsidR="00923144" w:rsidRPr="0064582A">
        <w:rPr>
          <w:rFonts w:ascii="Times New Roman" w:hAnsi="Times New Roman" w:cs="Times New Roman"/>
          <w:sz w:val="24"/>
          <w:szCs w:val="24"/>
        </w:rPr>
        <w:t xml:space="preserve"> </w:t>
      </w:r>
      <w:r w:rsidR="001F44F1" w:rsidRPr="0064582A">
        <w:rPr>
          <w:rFonts w:ascii="Times New Roman" w:hAnsi="Times New Roman" w:cs="Times New Roman"/>
          <w:sz w:val="24"/>
          <w:szCs w:val="24"/>
        </w:rPr>
        <w:t xml:space="preserve">to </w:t>
      </w:r>
      <w:del w:id="34" w:author="Mohammad Nayeem Hasan" w:date="2024-11-05T04:43:00Z" w16du:dateUtc="2024-11-04T22:43:00Z">
        <w:r w:rsidR="00923144" w:rsidDel="00391027">
          <w:rPr>
            <w:rFonts w:ascii="Times New Roman" w:hAnsi="Times New Roman" w:cs="Times New Roman"/>
            <w:sz w:val="24"/>
            <w:szCs w:val="24"/>
          </w:rPr>
          <w:delText>investigate</w:delText>
        </w:r>
        <w:r w:rsidR="00923144" w:rsidRPr="0064582A" w:rsidDel="00391027">
          <w:rPr>
            <w:rFonts w:ascii="Times New Roman" w:hAnsi="Times New Roman" w:cs="Times New Roman"/>
            <w:sz w:val="24"/>
            <w:szCs w:val="24"/>
          </w:rPr>
          <w:delText xml:space="preserve"> </w:delText>
        </w:r>
        <w:r w:rsidR="00923144" w:rsidDel="00391027">
          <w:rPr>
            <w:rFonts w:ascii="Times New Roman" w:hAnsi="Times New Roman" w:cs="Times New Roman"/>
            <w:sz w:val="24"/>
            <w:szCs w:val="24"/>
          </w:rPr>
          <w:delText xml:space="preserve">the </w:delText>
        </w:r>
        <w:r w:rsidDel="00391027">
          <w:rPr>
            <w:rFonts w:ascii="Times New Roman" w:hAnsi="Times New Roman" w:cs="Times New Roman"/>
            <w:sz w:val="24"/>
            <w:szCs w:val="24"/>
          </w:rPr>
          <w:delText>changing patterns</w:delText>
        </w:r>
        <w:r w:rsidRPr="0064582A" w:rsidDel="00391027">
          <w:rPr>
            <w:rFonts w:ascii="Times New Roman" w:hAnsi="Times New Roman" w:cs="Times New Roman"/>
            <w:sz w:val="24"/>
            <w:szCs w:val="24"/>
          </w:rPr>
          <w:delText xml:space="preserve"> </w:delText>
        </w:r>
        <w:r w:rsidR="008C090E" w:rsidRPr="0064582A" w:rsidDel="00391027">
          <w:rPr>
            <w:rFonts w:ascii="Times New Roman" w:hAnsi="Times New Roman" w:cs="Times New Roman"/>
            <w:sz w:val="24"/>
            <w:szCs w:val="24"/>
          </w:rPr>
          <w:delText>and</w:delText>
        </w:r>
        <w:r w:rsidR="002F6ED7" w:rsidRPr="0064582A" w:rsidDel="00391027">
          <w:rPr>
            <w:rFonts w:ascii="Times New Roman" w:hAnsi="Times New Roman" w:cs="Times New Roman"/>
            <w:sz w:val="24"/>
            <w:szCs w:val="24"/>
          </w:rPr>
          <w:delText xml:space="preserve"> contributory</w:delText>
        </w:r>
        <w:r w:rsidR="008C090E" w:rsidRPr="0064582A" w:rsidDel="00391027">
          <w:rPr>
            <w:rFonts w:ascii="Times New Roman" w:hAnsi="Times New Roman" w:cs="Times New Roman"/>
            <w:sz w:val="24"/>
            <w:szCs w:val="24"/>
          </w:rPr>
          <w:delText xml:space="preserve"> factors </w:delText>
        </w:r>
        <w:r w:rsidDel="00391027">
          <w:rPr>
            <w:rFonts w:ascii="Times New Roman" w:hAnsi="Times New Roman" w:cs="Times New Roman"/>
            <w:sz w:val="24"/>
            <w:szCs w:val="24"/>
          </w:rPr>
          <w:delText>of</w:delText>
        </w:r>
        <w:r w:rsidR="00923144" w:rsidDel="00391027">
          <w:rPr>
            <w:rFonts w:ascii="Times New Roman" w:hAnsi="Times New Roman" w:cs="Times New Roman"/>
            <w:sz w:val="24"/>
            <w:szCs w:val="24"/>
          </w:rPr>
          <w:delText xml:space="preserve"> </w:delText>
        </w:r>
        <w:r w:rsidR="00E10003" w:rsidRPr="0064582A" w:rsidDel="00391027">
          <w:rPr>
            <w:rFonts w:ascii="Times New Roman" w:hAnsi="Times New Roman" w:cs="Times New Roman"/>
            <w:sz w:val="24"/>
            <w:szCs w:val="24"/>
          </w:rPr>
          <w:delText>diarrheal</w:delText>
        </w:r>
        <w:r w:rsidR="008C090E" w:rsidRPr="0064582A" w:rsidDel="00391027">
          <w:rPr>
            <w:rFonts w:ascii="Times New Roman" w:hAnsi="Times New Roman" w:cs="Times New Roman"/>
            <w:sz w:val="24"/>
            <w:szCs w:val="24"/>
          </w:rPr>
          <w:delText xml:space="preserve"> diseases </w:delText>
        </w:r>
        <w:r w:rsidR="00543AD2" w:rsidRPr="0064582A" w:rsidDel="00391027">
          <w:rPr>
            <w:rFonts w:ascii="Times New Roman" w:hAnsi="Times New Roman" w:cs="Times New Roman"/>
            <w:sz w:val="24"/>
            <w:szCs w:val="24"/>
          </w:rPr>
          <w:delText xml:space="preserve">among </w:delText>
        </w:r>
        <w:r w:rsidR="002F0F3B" w:rsidDel="00391027">
          <w:rPr>
            <w:rFonts w:ascii="Times New Roman" w:hAnsi="Times New Roman" w:cs="Times New Roman"/>
            <w:sz w:val="24"/>
            <w:szCs w:val="24"/>
          </w:rPr>
          <w:delText xml:space="preserve">children 0-5 years </w:delText>
        </w:r>
        <w:r w:rsidR="001C612D" w:rsidDel="00391027">
          <w:rPr>
            <w:rFonts w:ascii="Times New Roman" w:hAnsi="Times New Roman" w:cs="Times New Roman"/>
            <w:sz w:val="24"/>
            <w:szCs w:val="24"/>
          </w:rPr>
          <w:delText>by analyzing</w:delText>
        </w:r>
        <w:r w:rsidR="008C090E" w:rsidRPr="0064582A" w:rsidDel="00391027">
          <w:rPr>
            <w:rFonts w:ascii="Times New Roman" w:hAnsi="Times New Roman" w:cs="Times New Roman"/>
            <w:sz w:val="24"/>
            <w:szCs w:val="24"/>
          </w:rPr>
          <w:delText xml:space="preserve"> three di</w:delText>
        </w:r>
        <w:r w:rsidR="00923144" w:rsidDel="00391027">
          <w:rPr>
            <w:rFonts w:ascii="Times New Roman" w:hAnsi="Times New Roman" w:cs="Times New Roman"/>
            <w:sz w:val="24"/>
            <w:szCs w:val="24"/>
          </w:rPr>
          <w:delText>stinct</w:delText>
        </w:r>
        <w:r w:rsidR="008C090E" w:rsidRPr="0064582A" w:rsidDel="00391027">
          <w:rPr>
            <w:rFonts w:ascii="Times New Roman" w:hAnsi="Times New Roman" w:cs="Times New Roman"/>
            <w:sz w:val="24"/>
            <w:szCs w:val="24"/>
          </w:rPr>
          <w:delText xml:space="preserve"> </w:delText>
        </w:r>
        <w:r w:rsidR="00923144" w:rsidDel="00391027">
          <w:rPr>
            <w:rFonts w:ascii="Times New Roman" w:hAnsi="Times New Roman" w:cs="Times New Roman"/>
            <w:sz w:val="24"/>
            <w:szCs w:val="24"/>
          </w:rPr>
          <w:delText xml:space="preserve">survey </w:delText>
        </w:r>
        <w:r w:rsidR="008C090E" w:rsidRPr="0064582A" w:rsidDel="00391027">
          <w:rPr>
            <w:rFonts w:ascii="Times New Roman" w:hAnsi="Times New Roman" w:cs="Times New Roman"/>
            <w:sz w:val="24"/>
            <w:szCs w:val="24"/>
          </w:rPr>
          <w:delText>years, 2006, 2012, and 2019.</w:delText>
        </w:r>
      </w:del>
      <w:ins w:id="35" w:author="Mohammad Nayeem Hasan" w:date="2024-11-05T04:43:00Z" w16du:dateUtc="2024-11-04T22:43:00Z">
        <w:r w:rsidR="00391027" w:rsidRPr="004D7CA5">
          <w:rPr>
            <w:rFonts w:ascii="Times New Roman" w:hAnsi="Times New Roman" w:cs="Times New Roman"/>
            <w:sz w:val="24"/>
            <w:szCs w:val="24"/>
          </w:rPr>
          <w:t xml:space="preserve">analyze the prevalence of diarrhea and identify the factors contributing to diarrheal diseases among children aged 0-5 years in Bangladesh from 2006 to 2019, </w:t>
        </w:r>
        <w:r w:rsidR="00391027">
          <w:rPr>
            <w:rFonts w:ascii="Times New Roman" w:hAnsi="Times New Roman" w:cs="Times New Roman"/>
            <w:sz w:val="24"/>
            <w:szCs w:val="24"/>
          </w:rPr>
          <w:t>to</w:t>
        </w:r>
        <w:r w:rsidR="00391027" w:rsidRPr="004D7CA5">
          <w:rPr>
            <w:rFonts w:ascii="Times New Roman" w:hAnsi="Times New Roman" w:cs="Times New Roman"/>
            <w:sz w:val="24"/>
            <w:szCs w:val="24"/>
          </w:rPr>
          <w:t xml:space="preserve"> understand the recent increase in this serious health issue</w:t>
        </w:r>
        <w:r w:rsidR="00391027">
          <w:rPr>
            <w:rFonts w:ascii="Times New Roman" w:hAnsi="Times New Roman" w:cs="Times New Roman"/>
            <w:sz w:val="24"/>
            <w:szCs w:val="24"/>
          </w:rPr>
          <w:t>.</w:t>
        </w:r>
      </w:ins>
    </w:p>
    <w:p w14:paraId="2FDAF931" w14:textId="1E968B1A" w:rsidR="004E339F" w:rsidRPr="004E339F" w:rsidRDefault="004E339F" w:rsidP="001F44F1">
      <w:pPr>
        <w:spacing w:line="480" w:lineRule="auto"/>
        <w:rPr>
          <w:rFonts w:ascii="Times New Roman" w:hAnsi="Times New Roman" w:cs="Times New Roman"/>
          <w:b/>
          <w:bCs/>
          <w:sz w:val="24"/>
          <w:szCs w:val="24"/>
          <w:rPrChange w:id="36" w:author="Mohammad Nayeem Hasan" w:date="2024-11-05T04:40:00Z" w16du:dateUtc="2024-11-04T22:40:00Z">
            <w:rPr>
              <w:rFonts w:ascii="Times New Roman" w:hAnsi="Times New Roman" w:cs="Times New Roman"/>
              <w:sz w:val="24"/>
              <w:szCs w:val="24"/>
            </w:rPr>
          </w:rPrChange>
        </w:rPr>
      </w:pPr>
      <w:ins w:id="37" w:author="Mohammad Nayeem Hasan" w:date="2024-11-05T04:40:00Z" w16du:dateUtc="2024-11-04T22:40:00Z">
        <w:r w:rsidRPr="004E339F">
          <w:rPr>
            <w:rFonts w:ascii="Times New Roman" w:hAnsi="Times New Roman" w:cs="Times New Roman"/>
            <w:b/>
            <w:bCs/>
            <w:sz w:val="24"/>
            <w:szCs w:val="24"/>
            <w:rPrChange w:id="38" w:author="Mohammad Nayeem Hasan" w:date="2024-11-05T04:40:00Z" w16du:dateUtc="2024-11-04T22:40:00Z">
              <w:rPr>
                <w:rFonts w:ascii="Times New Roman" w:hAnsi="Times New Roman" w:cs="Times New Roman"/>
                <w:sz w:val="24"/>
                <w:szCs w:val="24"/>
              </w:rPr>
            </w:rPrChange>
          </w:rPr>
          <w:t>Methods</w:t>
        </w:r>
      </w:ins>
    </w:p>
    <w:p w14:paraId="5A019EA7" w14:textId="023A71EE" w:rsidR="001F44F1" w:rsidRDefault="008C090E" w:rsidP="001F44F1">
      <w:pPr>
        <w:spacing w:line="480" w:lineRule="auto"/>
        <w:rPr>
          <w:ins w:id="39" w:author="Mohammad Nayeem Hasan" w:date="2024-11-05T04:40:00Z" w16du:dateUtc="2024-11-04T22:40:00Z"/>
          <w:rFonts w:ascii="Times New Roman" w:hAnsi="Times New Roman" w:cs="Times New Roman"/>
          <w:sz w:val="24"/>
          <w:szCs w:val="24"/>
        </w:rPr>
      </w:pPr>
      <w:r w:rsidRPr="0064582A">
        <w:rPr>
          <w:rFonts w:ascii="Times New Roman" w:hAnsi="Times New Roman" w:cs="Times New Roman"/>
          <w:sz w:val="24"/>
          <w:szCs w:val="24"/>
        </w:rPr>
        <w:t xml:space="preserve">In this study, </w:t>
      </w:r>
      <w:r w:rsidR="001C612D">
        <w:rPr>
          <w:rFonts w:ascii="Times New Roman" w:hAnsi="Times New Roman" w:cs="Times New Roman"/>
          <w:sz w:val="24"/>
          <w:szCs w:val="24"/>
        </w:rPr>
        <w:t xml:space="preserve">using the data from </w:t>
      </w:r>
      <w:r w:rsidR="00DC0B71">
        <w:rPr>
          <w:rFonts w:ascii="Times New Roman" w:hAnsi="Times New Roman" w:cs="Times New Roman"/>
          <w:sz w:val="24"/>
          <w:szCs w:val="24"/>
        </w:rPr>
        <w:t xml:space="preserve">the </w:t>
      </w:r>
      <w:r w:rsidR="001C612D" w:rsidRPr="0064582A">
        <w:rPr>
          <w:rFonts w:ascii="Times New Roman" w:hAnsi="Times New Roman" w:cs="Times New Roman"/>
          <w:sz w:val="24"/>
          <w:szCs w:val="24"/>
        </w:rPr>
        <w:t>Multiple Indicator Cluster Survey (MICS)</w:t>
      </w:r>
      <w:r w:rsidR="001C612D">
        <w:rPr>
          <w:rFonts w:ascii="Times New Roman" w:hAnsi="Times New Roman" w:cs="Times New Roman"/>
          <w:sz w:val="24"/>
          <w:szCs w:val="24"/>
        </w:rPr>
        <w:t xml:space="preserve">, a total of </w:t>
      </w:r>
      <w:r w:rsidRPr="0064582A">
        <w:rPr>
          <w:rFonts w:ascii="Times New Roman" w:hAnsi="Times New Roman" w:cs="Times New Roman"/>
          <w:sz w:val="24"/>
          <w:szCs w:val="24"/>
        </w:rPr>
        <w:t>31</w:t>
      </w:r>
      <w:r w:rsidR="001C612D">
        <w:rPr>
          <w:rFonts w:ascii="Times New Roman" w:hAnsi="Times New Roman" w:cs="Times New Roman"/>
          <w:sz w:val="24"/>
          <w:szCs w:val="24"/>
        </w:rPr>
        <w:t>,</w:t>
      </w:r>
      <w:r w:rsidRPr="0064582A">
        <w:rPr>
          <w:rFonts w:ascii="Times New Roman" w:hAnsi="Times New Roman" w:cs="Times New Roman"/>
          <w:sz w:val="24"/>
          <w:szCs w:val="24"/>
        </w:rPr>
        <w:t>566, 23</w:t>
      </w:r>
      <w:r w:rsidR="001C612D">
        <w:rPr>
          <w:rFonts w:ascii="Times New Roman" w:hAnsi="Times New Roman" w:cs="Times New Roman"/>
          <w:sz w:val="24"/>
          <w:szCs w:val="24"/>
        </w:rPr>
        <w:t>,</w:t>
      </w:r>
      <w:r w:rsidRPr="0064582A">
        <w:rPr>
          <w:rFonts w:ascii="Times New Roman" w:hAnsi="Times New Roman" w:cs="Times New Roman"/>
          <w:sz w:val="24"/>
          <w:szCs w:val="24"/>
        </w:rPr>
        <w:t>402, and 24</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686 children under five were included </w:t>
      </w:r>
      <w:r w:rsidR="001C612D">
        <w:rPr>
          <w:rFonts w:ascii="Times New Roman" w:hAnsi="Times New Roman" w:cs="Times New Roman"/>
          <w:sz w:val="24"/>
          <w:szCs w:val="24"/>
        </w:rPr>
        <w:t>from</w:t>
      </w:r>
      <w:r w:rsidRPr="0064582A">
        <w:rPr>
          <w:rFonts w:ascii="Times New Roman" w:hAnsi="Times New Roman" w:cs="Times New Roman"/>
          <w:sz w:val="24"/>
          <w:szCs w:val="24"/>
        </w:rPr>
        <w:t xml:space="preserve">, </w:t>
      </w:r>
      <w:ins w:id="40" w:author="Mohammad Nayeem Hasan" w:date="2024-11-04T14:56:00Z" w16du:dateUtc="2024-11-04T08:56:00Z">
        <w:r w:rsidR="00AD5407">
          <w:rPr>
            <w:rFonts w:ascii="Times New Roman" w:hAnsi="Times New Roman" w:cs="Times New Roman"/>
            <w:sz w:val="24"/>
            <w:szCs w:val="24"/>
          </w:rPr>
          <w:t xml:space="preserve">2006, </w:t>
        </w:r>
      </w:ins>
      <w:r w:rsidRPr="0064582A">
        <w:rPr>
          <w:rFonts w:ascii="Times New Roman" w:hAnsi="Times New Roman" w:cs="Times New Roman"/>
          <w:sz w:val="24"/>
          <w:szCs w:val="24"/>
        </w:rPr>
        <w:t>201</w:t>
      </w:r>
      <w:r w:rsidR="001C612D">
        <w:rPr>
          <w:rFonts w:ascii="Times New Roman" w:hAnsi="Times New Roman" w:cs="Times New Roman"/>
          <w:sz w:val="24"/>
          <w:szCs w:val="24"/>
        </w:rPr>
        <w:t>2</w:t>
      </w:r>
      <w:r w:rsidRPr="0064582A">
        <w:rPr>
          <w:rFonts w:ascii="Times New Roman" w:hAnsi="Times New Roman" w:cs="Times New Roman"/>
          <w:sz w:val="24"/>
          <w:szCs w:val="24"/>
        </w:rPr>
        <w:t>, and</w:t>
      </w:r>
      <w:r w:rsidR="001C612D">
        <w:rPr>
          <w:rFonts w:ascii="Times New Roman" w:hAnsi="Times New Roman" w:cs="Times New Roman"/>
          <w:sz w:val="24"/>
          <w:szCs w:val="24"/>
        </w:rPr>
        <w:t xml:space="preserve"> </w:t>
      </w:r>
      <w:r w:rsidRPr="0064582A">
        <w:rPr>
          <w:rFonts w:ascii="Times New Roman" w:hAnsi="Times New Roman" w:cs="Times New Roman"/>
          <w:sz w:val="24"/>
          <w:szCs w:val="24"/>
        </w:rPr>
        <w:t>2019</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 respectively. </w:t>
      </w:r>
      <w:r w:rsidR="001C612D">
        <w:rPr>
          <w:rFonts w:ascii="Times New Roman" w:hAnsi="Times New Roman" w:cs="Times New Roman"/>
          <w:sz w:val="24"/>
          <w:szCs w:val="24"/>
        </w:rPr>
        <w:t>L</w:t>
      </w:r>
      <w:r w:rsidRPr="0064582A">
        <w:rPr>
          <w:rFonts w:ascii="Times New Roman" w:hAnsi="Times New Roman" w:cs="Times New Roman"/>
          <w:sz w:val="24"/>
          <w:szCs w:val="24"/>
        </w:rPr>
        <w:t>ogistic regression</w:t>
      </w:r>
      <w:r w:rsidR="006C7EB4" w:rsidRPr="0064582A">
        <w:rPr>
          <w:rFonts w:ascii="Times New Roman" w:hAnsi="Times New Roman" w:cs="Times New Roman"/>
          <w:sz w:val="24"/>
          <w:szCs w:val="24"/>
        </w:rPr>
        <w:t xml:space="preserve">s were </w:t>
      </w:r>
      <w:r w:rsidR="00195762" w:rsidRPr="0064582A">
        <w:rPr>
          <w:rFonts w:ascii="Times New Roman" w:hAnsi="Times New Roman" w:cs="Times New Roman"/>
          <w:sz w:val="24"/>
          <w:szCs w:val="24"/>
        </w:rPr>
        <w:t xml:space="preserve">applied to analyze the changes </w:t>
      </w:r>
      <w:r w:rsidR="005154F4">
        <w:rPr>
          <w:rFonts w:ascii="Times New Roman" w:hAnsi="Times New Roman" w:cs="Times New Roman"/>
          <w:sz w:val="24"/>
          <w:szCs w:val="24"/>
        </w:rPr>
        <w:t>in</w:t>
      </w:r>
      <w:r w:rsidR="005154F4" w:rsidRPr="0064582A">
        <w:rPr>
          <w:rFonts w:ascii="Times New Roman" w:hAnsi="Times New Roman" w:cs="Times New Roman"/>
          <w:sz w:val="24"/>
          <w:szCs w:val="24"/>
        </w:rPr>
        <w:t xml:space="preserve"> </w:t>
      </w:r>
      <w:r w:rsidR="00195762" w:rsidRPr="0064582A">
        <w:rPr>
          <w:rFonts w:ascii="Times New Roman" w:hAnsi="Times New Roman" w:cs="Times New Roman"/>
          <w:sz w:val="24"/>
          <w:szCs w:val="24"/>
        </w:rPr>
        <w:t>factors</w:t>
      </w:r>
      <w:r w:rsidRPr="0064582A">
        <w:rPr>
          <w:rFonts w:ascii="Times New Roman" w:hAnsi="Times New Roman" w:cs="Times New Roman"/>
          <w:sz w:val="24"/>
          <w:szCs w:val="24"/>
        </w:rPr>
        <w:t xml:space="preserve"> </w:t>
      </w:r>
      <w:r w:rsidR="00F05DE4" w:rsidRPr="0064582A">
        <w:rPr>
          <w:rFonts w:ascii="Times New Roman" w:hAnsi="Times New Roman" w:cs="Times New Roman"/>
          <w:sz w:val="24"/>
          <w:szCs w:val="24"/>
        </w:rPr>
        <w:t>influencing</w:t>
      </w:r>
      <w:r w:rsidRPr="0064582A">
        <w:rPr>
          <w:rFonts w:ascii="Times New Roman" w:hAnsi="Times New Roman" w:cs="Times New Roman"/>
          <w:sz w:val="24"/>
          <w:szCs w:val="24"/>
        </w:rPr>
        <w:t xml:space="preserve"> childhood diarrhea. </w:t>
      </w:r>
    </w:p>
    <w:p w14:paraId="1B73239D" w14:textId="4D17B4FF" w:rsidR="004E339F" w:rsidRPr="004E339F" w:rsidRDefault="004E339F" w:rsidP="001F44F1">
      <w:pPr>
        <w:spacing w:line="480" w:lineRule="auto"/>
        <w:rPr>
          <w:rFonts w:ascii="Times New Roman" w:hAnsi="Times New Roman" w:cs="Times New Roman"/>
          <w:b/>
          <w:bCs/>
          <w:sz w:val="24"/>
          <w:szCs w:val="24"/>
          <w:rPrChange w:id="41" w:author="Mohammad Nayeem Hasan" w:date="2024-11-05T04:40:00Z" w16du:dateUtc="2024-11-04T22:40:00Z">
            <w:rPr>
              <w:rFonts w:ascii="Times New Roman" w:hAnsi="Times New Roman" w:cs="Times New Roman"/>
              <w:sz w:val="24"/>
              <w:szCs w:val="24"/>
            </w:rPr>
          </w:rPrChange>
        </w:rPr>
      </w:pPr>
      <w:ins w:id="42" w:author="Mohammad Nayeem Hasan" w:date="2024-11-05T04:40:00Z" w16du:dateUtc="2024-11-04T22:40:00Z">
        <w:r w:rsidRPr="004E339F">
          <w:rPr>
            <w:rFonts w:ascii="Times New Roman" w:hAnsi="Times New Roman" w:cs="Times New Roman"/>
            <w:b/>
            <w:bCs/>
            <w:sz w:val="24"/>
            <w:szCs w:val="24"/>
            <w:rPrChange w:id="43" w:author="Mohammad Nayeem Hasan" w:date="2024-11-05T04:40:00Z" w16du:dateUtc="2024-11-04T22:40:00Z">
              <w:rPr>
                <w:rFonts w:ascii="Times New Roman" w:hAnsi="Times New Roman" w:cs="Times New Roman"/>
                <w:sz w:val="24"/>
                <w:szCs w:val="24"/>
              </w:rPr>
            </w:rPrChange>
          </w:rPr>
          <w:t>Results</w:t>
        </w:r>
      </w:ins>
    </w:p>
    <w:p w14:paraId="05F86037" w14:textId="3C58DFFA" w:rsidR="001F44F1" w:rsidRDefault="001C612D" w:rsidP="001F44F1">
      <w:pPr>
        <w:spacing w:line="480" w:lineRule="auto"/>
        <w:rPr>
          <w:ins w:id="44" w:author="Mohammad Nayeem Hasan" w:date="2024-11-05T04:40:00Z" w16du:dateUtc="2024-11-04T22:40:00Z"/>
          <w:rFonts w:ascii="Times New Roman" w:hAnsi="Times New Roman" w:cs="Times New Roman"/>
          <w:sz w:val="24"/>
          <w:szCs w:val="24"/>
        </w:rPr>
      </w:pPr>
      <w:r w:rsidRPr="001C612D">
        <w:rPr>
          <w:rFonts w:ascii="Times New Roman" w:hAnsi="Times New Roman" w:cs="Times New Roman"/>
          <w:sz w:val="24"/>
          <w:szCs w:val="24"/>
        </w:rPr>
        <w:t>The results revealed a decline in diarrhea prevalence</w:t>
      </w:r>
      <w:r>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from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2006 (7.1%) to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2012 (3.9%). However, </w:t>
      </w:r>
      <w:r w:rsidR="005E360C" w:rsidRPr="005E360C">
        <w:rPr>
          <w:rFonts w:ascii="Times New Roman" w:hAnsi="Times New Roman" w:cs="Times New Roman"/>
          <w:sz w:val="24"/>
          <w:szCs w:val="24"/>
        </w:rPr>
        <w:t xml:space="preserve">there was </w:t>
      </w:r>
      <w:del w:id="45" w:author="Mohammad Nayeem Hasan" w:date="2024-11-04T15:00:00Z" w16du:dateUtc="2024-11-04T09:00:00Z">
        <w:r w:rsidR="005E360C" w:rsidRPr="005E360C" w:rsidDel="009043B8">
          <w:rPr>
            <w:rFonts w:ascii="Times New Roman" w:hAnsi="Times New Roman" w:cs="Times New Roman"/>
            <w:sz w:val="24"/>
            <w:szCs w:val="24"/>
          </w:rPr>
          <w:delText xml:space="preserve">an </w:delText>
        </w:r>
      </w:del>
      <w:ins w:id="46" w:author="Mohammad Nayeem Hasan" w:date="2024-11-04T15:00:00Z" w16du:dateUtc="2024-11-04T09:00:00Z">
        <w:r w:rsidR="009043B8">
          <w:rPr>
            <w:rFonts w:ascii="Times New Roman" w:hAnsi="Times New Roman" w:cs="Times New Roman"/>
            <w:sz w:val="24"/>
            <w:szCs w:val="24"/>
          </w:rPr>
          <w:t>a</w:t>
        </w:r>
        <w:r w:rsidR="009043B8" w:rsidRPr="005E360C">
          <w:rPr>
            <w:rFonts w:ascii="Times New Roman" w:hAnsi="Times New Roman" w:cs="Times New Roman"/>
            <w:sz w:val="24"/>
            <w:szCs w:val="24"/>
          </w:rPr>
          <w:t xml:space="preserve"> </w:t>
        </w:r>
        <w:r w:rsidR="009043B8">
          <w:rPr>
            <w:rFonts w:ascii="Times New Roman" w:hAnsi="Times New Roman" w:cs="Times New Roman"/>
            <w:sz w:val="24"/>
            <w:szCs w:val="24"/>
          </w:rPr>
          <w:t>sharp</w:t>
        </w:r>
      </w:ins>
      <w:del w:id="47" w:author="Mohammad Nayeem Hasan" w:date="2024-11-04T15:00:00Z" w16du:dateUtc="2024-11-04T09:00:00Z">
        <w:r w:rsidR="005E360C" w:rsidRPr="005E360C" w:rsidDel="009043B8">
          <w:rPr>
            <w:rFonts w:ascii="Times New Roman" w:hAnsi="Times New Roman" w:cs="Times New Roman"/>
            <w:sz w:val="24"/>
            <w:szCs w:val="24"/>
          </w:rPr>
          <w:delText>unfortunate</w:delText>
        </w:r>
      </w:del>
      <w:r w:rsidR="005E360C" w:rsidRPr="005E360C">
        <w:rPr>
          <w:rFonts w:ascii="Times New Roman" w:hAnsi="Times New Roman" w:cs="Times New Roman"/>
          <w:sz w:val="24"/>
          <w:szCs w:val="24"/>
        </w:rPr>
        <w:t xml:space="preserve"> increase</w:t>
      </w:r>
      <w:r w:rsidR="009205BB" w:rsidRPr="0064582A">
        <w:rPr>
          <w:rFonts w:ascii="Times New Roman" w:hAnsi="Times New Roman" w:cs="Times New Roman"/>
          <w:sz w:val="24"/>
          <w:szCs w:val="24"/>
        </w:rPr>
        <w:t xml:space="preserve"> </w:t>
      </w:r>
      <w:r w:rsidR="005E360C">
        <w:rPr>
          <w:rFonts w:ascii="Times New Roman" w:hAnsi="Times New Roman" w:cs="Times New Roman"/>
          <w:sz w:val="24"/>
          <w:szCs w:val="24"/>
        </w:rPr>
        <w:t xml:space="preserve">to </w:t>
      </w:r>
      <w:r w:rsidR="008C090E" w:rsidRPr="0064582A">
        <w:rPr>
          <w:rFonts w:ascii="Times New Roman" w:hAnsi="Times New Roman" w:cs="Times New Roman"/>
          <w:sz w:val="24"/>
          <w:szCs w:val="24"/>
        </w:rPr>
        <w:t xml:space="preserve">6.9% in </w:t>
      </w:r>
      <w:r w:rsidR="005E360C">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2019. </w:t>
      </w:r>
      <w:r w:rsidR="005E360C">
        <w:rPr>
          <w:rFonts w:ascii="Times New Roman" w:hAnsi="Times New Roman" w:cs="Times New Roman"/>
          <w:sz w:val="24"/>
          <w:szCs w:val="24"/>
        </w:rPr>
        <w:t>Notably,</w:t>
      </w:r>
      <w:r w:rsidR="008C090E" w:rsidRPr="0064582A">
        <w:rPr>
          <w:rFonts w:ascii="Times New Roman" w:hAnsi="Times New Roman" w:cs="Times New Roman"/>
          <w:sz w:val="24"/>
          <w:szCs w:val="24"/>
        </w:rPr>
        <w:t xml:space="preserve"> children aged </w:t>
      </w:r>
      <w:r w:rsidR="009656F3" w:rsidRPr="0064582A">
        <w:rPr>
          <w:rFonts w:ascii="Times New Roman" w:hAnsi="Times New Roman" w:cs="Times New Roman"/>
          <w:sz w:val="24"/>
          <w:szCs w:val="24"/>
        </w:rPr>
        <w:t>12-23</w:t>
      </w:r>
      <w:r w:rsidR="008C090E" w:rsidRPr="0064582A">
        <w:rPr>
          <w:rFonts w:ascii="Times New Roman" w:hAnsi="Times New Roman" w:cs="Times New Roman"/>
          <w:sz w:val="24"/>
          <w:szCs w:val="24"/>
        </w:rPr>
        <w:t xml:space="preserve"> months </w:t>
      </w:r>
      <w:r w:rsidR="005E360C" w:rsidRPr="005E360C">
        <w:rPr>
          <w:rFonts w:ascii="Times New Roman" w:hAnsi="Times New Roman" w:cs="Times New Roman"/>
          <w:sz w:val="24"/>
          <w:szCs w:val="24"/>
        </w:rPr>
        <w:t>exhibited consistently</w:t>
      </w:r>
      <w:r w:rsidR="008C090E" w:rsidRPr="0064582A">
        <w:rPr>
          <w:rFonts w:ascii="Times New Roman" w:hAnsi="Times New Roman" w:cs="Times New Roman"/>
          <w:sz w:val="24"/>
          <w:szCs w:val="24"/>
        </w:rPr>
        <w:t xml:space="preserve"> </w:t>
      </w:r>
      <w:r w:rsidR="009656F3" w:rsidRPr="0064582A">
        <w:rPr>
          <w:rFonts w:ascii="Times New Roman" w:hAnsi="Times New Roman" w:cs="Times New Roman"/>
          <w:sz w:val="24"/>
          <w:szCs w:val="24"/>
        </w:rPr>
        <w:t>2</w:t>
      </w:r>
      <w:r w:rsidR="002E10C0" w:rsidRPr="0064582A">
        <w:rPr>
          <w:rFonts w:ascii="Times New Roman" w:hAnsi="Times New Roman" w:cs="Times New Roman"/>
          <w:sz w:val="24"/>
          <w:szCs w:val="24"/>
        </w:rPr>
        <w:t>.</w:t>
      </w:r>
      <w:r w:rsidR="00F2153A"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times (adjusted odds ratio (AOR) = </w:t>
      </w:r>
      <w:r w:rsidR="00173FC1" w:rsidRPr="0064582A">
        <w:rPr>
          <w:rFonts w:ascii="Times New Roman" w:hAnsi="Times New Roman" w:cs="Times New Roman"/>
          <w:sz w:val="24"/>
          <w:szCs w:val="24"/>
        </w:rPr>
        <w:t>2.22</w:t>
      </w:r>
      <w:r w:rsidR="008C090E" w:rsidRPr="0064582A">
        <w:rPr>
          <w:rFonts w:ascii="Times New Roman" w:hAnsi="Times New Roman" w:cs="Times New Roman"/>
          <w:sz w:val="24"/>
          <w:szCs w:val="24"/>
        </w:rPr>
        <w:t>, 95% confidence interval (CI: 1.</w:t>
      </w:r>
      <w:r w:rsidR="00173FC1" w:rsidRPr="0064582A">
        <w:rPr>
          <w:rFonts w:ascii="Times New Roman" w:hAnsi="Times New Roman" w:cs="Times New Roman"/>
          <w:sz w:val="24"/>
          <w:szCs w:val="24"/>
        </w:rPr>
        <w:t>86</w:t>
      </w:r>
      <w:r w:rsidR="008C090E" w:rsidRPr="0064582A">
        <w:rPr>
          <w:rFonts w:ascii="Times New Roman" w:hAnsi="Times New Roman" w:cs="Times New Roman"/>
          <w:sz w:val="24"/>
          <w:szCs w:val="24"/>
        </w:rPr>
        <w:t xml:space="preserve"> – 2.</w:t>
      </w:r>
      <w:r w:rsidR="00173FC1" w:rsidRPr="0064582A">
        <w:rPr>
          <w:rFonts w:ascii="Times New Roman" w:hAnsi="Times New Roman" w:cs="Times New Roman"/>
          <w:sz w:val="24"/>
          <w:szCs w:val="24"/>
        </w:rPr>
        <w:t>65</w:t>
      </w:r>
      <w:r w:rsidR="008C090E" w:rsidRPr="0064582A">
        <w:rPr>
          <w:rFonts w:ascii="Times New Roman" w:hAnsi="Times New Roman" w:cs="Times New Roman"/>
          <w:sz w:val="24"/>
          <w:szCs w:val="24"/>
        </w:rPr>
        <w:t xml:space="preserve">), </w:t>
      </w:r>
      <w:r w:rsidR="00173FC1" w:rsidRPr="0064582A">
        <w:rPr>
          <w:rFonts w:ascii="Times New Roman" w:hAnsi="Times New Roman" w:cs="Times New Roman"/>
          <w:sz w:val="24"/>
          <w:szCs w:val="24"/>
        </w:rPr>
        <w:t>5.</w:t>
      </w:r>
      <w:r w:rsidR="004F4188" w:rsidRPr="0064582A">
        <w:rPr>
          <w:rFonts w:ascii="Times New Roman" w:hAnsi="Times New Roman" w:cs="Times New Roman"/>
          <w:sz w:val="24"/>
          <w:szCs w:val="24"/>
        </w:rPr>
        <w:t>24</w:t>
      </w:r>
      <w:r w:rsidR="008C090E" w:rsidRPr="0064582A">
        <w:rPr>
          <w:rFonts w:ascii="Times New Roman" w:hAnsi="Times New Roman" w:cs="Times New Roman"/>
          <w:sz w:val="24"/>
          <w:szCs w:val="24"/>
        </w:rPr>
        <w:t xml:space="preserve"> times (CI: 2.</w:t>
      </w:r>
      <w:r w:rsidR="004F4188" w:rsidRPr="0064582A">
        <w:rPr>
          <w:rFonts w:ascii="Times New Roman" w:hAnsi="Times New Roman" w:cs="Times New Roman"/>
          <w:sz w:val="24"/>
          <w:szCs w:val="24"/>
        </w:rPr>
        <w:t>51</w:t>
      </w:r>
      <w:r w:rsidR="008C090E" w:rsidRPr="0064582A">
        <w:rPr>
          <w:rFonts w:ascii="Times New Roman" w:hAnsi="Times New Roman" w:cs="Times New Roman"/>
          <w:sz w:val="24"/>
          <w:szCs w:val="24"/>
        </w:rPr>
        <w:t xml:space="preserve"> – </w:t>
      </w:r>
      <w:r w:rsidR="008C11EE" w:rsidRPr="0064582A">
        <w:rPr>
          <w:rFonts w:ascii="Times New Roman" w:hAnsi="Times New Roman" w:cs="Times New Roman"/>
          <w:sz w:val="24"/>
          <w:szCs w:val="24"/>
        </w:rPr>
        <w:t>1</w:t>
      </w:r>
      <w:r w:rsidR="004F4188" w:rsidRPr="0064582A">
        <w:rPr>
          <w:rFonts w:ascii="Times New Roman" w:hAnsi="Times New Roman" w:cs="Times New Roman"/>
          <w:sz w:val="24"/>
          <w:szCs w:val="24"/>
        </w:rPr>
        <w:t>0</w:t>
      </w:r>
      <w:r w:rsidR="008C11EE" w:rsidRPr="0064582A">
        <w:rPr>
          <w:rFonts w:ascii="Times New Roman" w:hAnsi="Times New Roman" w:cs="Times New Roman"/>
          <w:sz w:val="24"/>
          <w:szCs w:val="24"/>
        </w:rPr>
        <w:t>.</w:t>
      </w:r>
      <w:r w:rsidR="004F4188" w:rsidRPr="0064582A">
        <w:rPr>
          <w:rFonts w:ascii="Times New Roman" w:hAnsi="Times New Roman" w:cs="Times New Roman"/>
          <w:sz w:val="24"/>
          <w:szCs w:val="24"/>
        </w:rPr>
        <w:t>95</w:t>
      </w:r>
      <w:r w:rsidR="008C090E" w:rsidRPr="0064582A">
        <w:rPr>
          <w:rFonts w:ascii="Times New Roman" w:hAnsi="Times New Roman" w:cs="Times New Roman"/>
          <w:sz w:val="24"/>
          <w:szCs w:val="24"/>
        </w:rPr>
        <w:t>) and 3.3</w:t>
      </w:r>
      <w:r w:rsidR="00F2153A" w:rsidRPr="0064582A">
        <w:rPr>
          <w:rFonts w:ascii="Times New Roman" w:hAnsi="Times New Roman" w:cs="Times New Roman"/>
          <w:sz w:val="24"/>
          <w:szCs w:val="24"/>
        </w:rPr>
        <w:t>6</w:t>
      </w:r>
      <w:r w:rsidR="008C090E" w:rsidRPr="0064582A">
        <w:rPr>
          <w:rFonts w:ascii="Times New Roman" w:hAnsi="Times New Roman" w:cs="Times New Roman"/>
          <w:sz w:val="24"/>
          <w:szCs w:val="24"/>
        </w:rPr>
        <w:t xml:space="preserve"> times (CI: 2.6</w:t>
      </w:r>
      <w:r w:rsidR="004D2E72" w:rsidRPr="0064582A">
        <w:rPr>
          <w:rFonts w:ascii="Times New Roman" w:hAnsi="Times New Roman" w:cs="Times New Roman"/>
          <w:sz w:val="24"/>
          <w:szCs w:val="24"/>
        </w:rPr>
        <w:t>7</w:t>
      </w:r>
      <w:r w:rsidR="008C090E" w:rsidRPr="0064582A">
        <w:rPr>
          <w:rFonts w:ascii="Times New Roman" w:hAnsi="Times New Roman" w:cs="Times New Roman"/>
          <w:sz w:val="24"/>
          <w:szCs w:val="24"/>
        </w:rPr>
        <w:t xml:space="preserve"> – 4.</w:t>
      </w:r>
      <w:r w:rsidR="004D2E72"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w:t>
      </w:r>
      <w:r w:rsidR="005E360C" w:rsidRPr="005E360C">
        <w:rPr>
          <w:rFonts w:ascii="Times New Roman" w:hAnsi="Times New Roman" w:cs="Times New Roman"/>
          <w:sz w:val="24"/>
          <w:szCs w:val="24"/>
        </w:rPr>
        <w:t>higher likelihood</w:t>
      </w:r>
      <w:r w:rsidR="005E360C">
        <w:rPr>
          <w:rFonts w:ascii="Times New Roman" w:hAnsi="Times New Roman" w:cs="Times New Roman"/>
          <w:sz w:val="24"/>
          <w:szCs w:val="24"/>
        </w:rPr>
        <w:t xml:space="preserve"> </w:t>
      </w:r>
      <w:r w:rsidR="008C090E" w:rsidRPr="0064582A">
        <w:rPr>
          <w:rFonts w:ascii="Times New Roman" w:hAnsi="Times New Roman" w:cs="Times New Roman"/>
          <w:sz w:val="24"/>
          <w:szCs w:val="24"/>
        </w:rPr>
        <w:t>o</w:t>
      </w:r>
      <w:r w:rsidR="005E360C">
        <w:rPr>
          <w:rFonts w:ascii="Times New Roman" w:hAnsi="Times New Roman" w:cs="Times New Roman"/>
          <w:sz w:val="24"/>
          <w:szCs w:val="24"/>
        </w:rPr>
        <w:t>f</w:t>
      </w:r>
      <w:r w:rsidR="008C090E" w:rsidRPr="0064582A">
        <w:rPr>
          <w:rFonts w:ascii="Times New Roman" w:hAnsi="Times New Roman" w:cs="Times New Roman"/>
          <w:sz w:val="24"/>
          <w:szCs w:val="24"/>
        </w:rPr>
        <w:t xml:space="preserve"> experienc</w:t>
      </w:r>
      <w:r w:rsidR="005E360C">
        <w:rPr>
          <w:rFonts w:ascii="Times New Roman" w:hAnsi="Times New Roman" w:cs="Times New Roman"/>
          <w:sz w:val="24"/>
          <w:szCs w:val="24"/>
        </w:rPr>
        <w:t>ing</w:t>
      </w:r>
      <w:r w:rsidR="008C090E" w:rsidRPr="0064582A">
        <w:rPr>
          <w:rFonts w:ascii="Times New Roman" w:hAnsi="Times New Roman" w:cs="Times New Roman"/>
          <w:sz w:val="24"/>
          <w:szCs w:val="24"/>
        </w:rPr>
        <w:t xml:space="preserve"> diarrhea </w:t>
      </w:r>
      <w:r w:rsidR="005E360C">
        <w:rPr>
          <w:rFonts w:ascii="Times New Roman" w:hAnsi="Times New Roman" w:cs="Times New Roman"/>
          <w:sz w:val="24"/>
          <w:szCs w:val="24"/>
        </w:rPr>
        <w:t>compared to the older</w:t>
      </w:r>
      <w:r w:rsidR="008C090E" w:rsidRPr="0064582A">
        <w:rPr>
          <w:rFonts w:ascii="Times New Roman" w:hAnsi="Times New Roman" w:cs="Times New Roman"/>
          <w:sz w:val="24"/>
          <w:szCs w:val="24"/>
        </w:rPr>
        <w:t xml:space="preserve"> age group (48-59 months) in MICS 2006, 2012 and 2019, respectively. </w:t>
      </w:r>
      <w:r w:rsidR="005E360C" w:rsidRPr="005E360C">
        <w:rPr>
          <w:rFonts w:ascii="Times New Roman" w:hAnsi="Times New Roman" w:cs="Times New Roman"/>
          <w:sz w:val="24"/>
          <w:szCs w:val="24"/>
        </w:rPr>
        <w:t>The mother's educational background also played a role,</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in</w:t>
      </w:r>
      <w:r w:rsidR="008C090E" w:rsidRPr="0064582A">
        <w:rPr>
          <w:rFonts w:ascii="Times New Roman" w:hAnsi="Times New Roman" w:cs="Times New Roman"/>
          <w:sz w:val="24"/>
          <w:szCs w:val="24"/>
        </w:rPr>
        <w:t xml:space="preserve"> MICS 2006, 2012, and 2019, children </w:t>
      </w:r>
      <w:r w:rsidR="005E360C">
        <w:rPr>
          <w:rFonts w:ascii="Times New Roman" w:hAnsi="Times New Roman" w:cs="Times New Roman"/>
          <w:sz w:val="24"/>
          <w:szCs w:val="24"/>
        </w:rPr>
        <w:t>whose</w:t>
      </w:r>
      <w:r w:rsidR="008C090E" w:rsidRPr="0064582A">
        <w:rPr>
          <w:rFonts w:ascii="Times New Roman" w:hAnsi="Times New Roman" w:cs="Times New Roman"/>
          <w:sz w:val="24"/>
          <w:szCs w:val="24"/>
        </w:rPr>
        <w:t xml:space="preserve"> mother</w:t>
      </w:r>
      <w:r w:rsidR="005E360C">
        <w:rPr>
          <w:rFonts w:ascii="Times New Roman" w:hAnsi="Times New Roman" w:cs="Times New Roman"/>
          <w:sz w:val="24"/>
          <w:szCs w:val="24"/>
        </w:rPr>
        <w:t>s</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5E360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no or </w:t>
      </w:r>
      <w:r w:rsidR="005E360C">
        <w:rPr>
          <w:rFonts w:ascii="Times New Roman" w:hAnsi="Times New Roman" w:cs="Times New Roman"/>
          <w:sz w:val="24"/>
          <w:szCs w:val="24"/>
        </w:rPr>
        <w:t xml:space="preserve">incomplete </w:t>
      </w:r>
      <w:r w:rsidR="008C090E" w:rsidRPr="0064582A">
        <w:rPr>
          <w:rFonts w:ascii="Times New Roman" w:hAnsi="Times New Roman" w:cs="Times New Roman"/>
          <w:sz w:val="24"/>
          <w:szCs w:val="24"/>
        </w:rPr>
        <w:t xml:space="preserve">primary </w:t>
      </w:r>
      <w:r w:rsidR="005E360C">
        <w:rPr>
          <w:rFonts w:ascii="Times New Roman" w:hAnsi="Times New Roman" w:cs="Times New Roman"/>
          <w:sz w:val="24"/>
          <w:szCs w:val="24"/>
        </w:rPr>
        <w:t>education</w:t>
      </w:r>
      <w:r w:rsidR="005E360C" w:rsidRPr="0064582A">
        <w:rPr>
          <w:rFonts w:ascii="Times New Roman" w:hAnsi="Times New Roman" w:cs="Times New Roman"/>
          <w:sz w:val="24"/>
          <w:szCs w:val="24"/>
        </w:rPr>
        <w:t xml:space="preserve"> </w:t>
      </w:r>
      <w:r w:rsidR="005E360C">
        <w:rPr>
          <w:rFonts w:ascii="Times New Roman" w:hAnsi="Times New Roman" w:cs="Times New Roman"/>
          <w:sz w:val="24"/>
          <w:szCs w:val="24"/>
        </w:rPr>
        <w:lastRenderedPageBreak/>
        <w:t>had</w:t>
      </w:r>
      <w:r w:rsidR="00E53CE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1.48 (CI: 1.18 - 1.86), 1.07 (CI: 0.76 - 1.50), and 1.34 (</w:t>
      </w:r>
      <w:r w:rsidR="00E00D1F">
        <w:rPr>
          <w:rFonts w:ascii="Times New Roman" w:hAnsi="Times New Roman" w:cs="Times New Roman"/>
          <w:sz w:val="24"/>
          <w:szCs w:val="24"/>
        </w:rPr>
        <w:t>CI:</w:t>
      </w:r>
      <w:r w:rsidR="0056181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1.06 – 1.69) times </w:t>
      </w:r>
      <w:r w:rsidR="00697777" w:rsidRPr="0064582A">
        <w:rPr>
          <w:rFonts w:ascii="Times New Roman" w:hAnsi="Times New Roman" w:cs="Times New Roman"/>
          <w:sz w:val="24"/>
          <w:szCs w:val="24"/>
        </w:rPr>
        <w:t xml:space="preserve">higher </w:t>
      </w:r>
      <w:r w:rsidR="00E53CEC" w:rsidRPr="0064582A">
        <w:rPr>
          <w:rFonts w:ascii="Times New Roman" w:hAnsi="Times New Roman" w:cs="Times New Roman"/>
          <w:sz w:val="24"/>
          <w:szCs w:val="24"/>
        </w:rPr>
        <w:t>chance</w:t>
      </w:r>
      <w:r w:rsidR="009D40BE" w:rsidRPr="0064582A">
        <w:rPr>
          <w:rFonts w:ascii="Times New Roman" w:hAnsi="Times New Roman" w:cs="Times New Roman"/>
          <w:sz w:val="24"/>
          <w:szCs w:val="24"/>
        </w:rPr>
        <w:t>s</w:t>
      </w:r>
      <w:r w:rsidR="00E53CEC" w:rsidRPr="0064582A">
        <w:rPr>
          <w:rFonts w:ascii="Times New Roman" w:hAnsi="Times New Roman" w:cs="Times New Roman"/>
          <w:sz w:val="24"/>
          <w:szCs w:val="24"/>
        </w:rPr>
        <w:t xml:space="preserve"> </w:t>
      </w:r>
      <w:r w:rsidR="009D40BE" w:rsidRPr="0064582A">
        <w:rPr>
          <w:rFonts w:ascii="Times New Roman" w:hAnsi="Times New Roman" w:cs="Times New Roman"/>
          <w:sz w:val="24"/>
          <w:szCs w:val="24"/>
        </w:rPr>
        <w:t>of diarrhea</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compared to</w:t>
      </w:r>
      <w:r w:rsidR="008C090E" w:rsidRPr="0064582A">
        <w:rPr>
          <w:rFonts w:ascii="Times New Roman" w:hAnsi="Times New Roman" w:cs="Times New Roman"/>
          <w:sz w:val="24"/>
          <w:szCs w:val="24"/>
        </w:rPr>
        <w:t xml:space="preserve"> children </w:t>
      </w:r>
      <w:r w:rsidR="005B79B3">
        <w:rPr>
          <w:rFonts w:ascii="Times New Roman" w:hAnsi="Times New Roman" w:cs="Times New Roman"/>
          <w:sz w:val="24"/>
          <w:szCs w:val="24"/>
        </w:rPr>
        <w:t>of</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 xml:space="preserve">mothers with </w:t>
      </w:r>
      <w:r w:rsidR="008C090E" w:rsidRPr="0064582A">
        <w:rPr>
          <w:rFonts w:ascii="Times New Roman" w:hAnsi="Times New Roman" w:cs="Times New Roman"/>
          <w:sz w:val="24"/>
          <w:szCs w:val="24"/>
        </w:rPr>
        <w:t>secondary complete or higher education</w:t>
      </w:r>
      <w:r w:rsidR="005B79B3">
        <w:rPr>
          <w:rFonts w:ascii="Times New Roman" w:hAnsi="Times New Roman" w:cs="Times New Roman"/>
          <w:sz w:val="24"/>
          <w:szCs w:val="24"/>
        </w:rPr>
        <w:t>.</w:t>
      </w:r>
      <w:r w:rsidR="0075492A" w:rsidRPr="0064582A">
        <w:rPr>
          <w:rFonts w:ascii="Times New Roman" w:hAnsi="Times New Roman" w:cs="Times New Roman"/>
          <w:sz w:val="24"/>
          <w:szCs w:val="24"/>
        </w:rPr>
        <w:t xml:space="preserve"> </w:t>
      </w:r>
    </w:p>
    <w:p w14:paraId="5AF0FC72" w14:textId="7E888FAD" w:rsidR="004E339F" w:rsidRPr="004E339F" w:rsidRDefault="004E339F" w:rsidP="001F44F1">
      <w:pPr>
        <w:spacing w:line="480" w:lineRule="auto"/>
        <w:rPr>
          <w:rFonts w:ascii="Times New Roman" w:hAnsi="Times New Roman" w:cs="Times New Roman"/>
          <w:b/>
          <w:sz w:val="24"/>
          <w:szCs w:val="24"/>
          <w:rPrChange w:id="48" w:author="Mohammad Nayeem Hasan" w:date="2024-11-05T04:41:00Z" w16du:dateUtc="2024-11-04T22:41:00Z">
            <w:rPr>
              <w:rFonts w:ascii="Times New Roman" w:hAnsi="Times New Roman" w:cs="Times New Roman"/>
              <w:sz w:val="24"/>
              <w:szCs w:val="24"/>
            </w:rPr>
          </w:rPrChange>
        </w:rPr>
      </w:pPr>
      <w:ins w:id="49" w:author="Mohammad Nayeem Hasan" w:date="2024-11-05T04:41:00Z" w16du:dateUtc="2024-11-04T22:41:00Z">
        <w:r w:rsidRPr="004E339F">
          <w:rPr>
            <w:rFonts w:ascii="Times New Roman" w:hAnsi="Times New Roman" w:cs="Times New Roman"/>
            <w:b/>
            <w:sz w:val="24"/>
            <w:szCs w:val="24"/>
            <w:rPrChange w:id="50" w:author="Mohammad Nayeem Hasan" w:date="2024-11-05T04:41:00Z" w16du:dateUtc="2024-11-04T22:41:00Z">
              <w:rPr>
                <w:rFonts w:ascii="Times New Roman" w:hAnsi="Times New Roman" w:cs="Times New Roman"/>
                <w:sz w:val="24"/>
                <w:szCs w:val="24"/>
              </w:rPr>
            </w:rPrChange>
          </w:rPr>
          <w:t>Conclusion</w:t>
        </w:r>
      </w:ins>
    </w:p>
    <w:p w14:paraId="59412D2A" w14:textId="37C30EFB" w:rsidR="008C090E" w:rsidRPr="0064582A" w:rsidRDefault="00263CD5" w:rsidP="00C37F11">
      <w:pPr>
        <w:spacing w:line="480" w:lineRule="auto"/>
        <w:rPr>
          <w:rFonts w:ascii="Times New Roman" w:hAnsi="Times New Roman" w:cs="Times New Roman"/>
          <w:b/>
          <w:sz w:val="24"/>
          <w:szCs w:val="24"/>
        </w:rPr>
      </w:pPr>
      <w:del w:id="51" w:author="Mohammad Nayeem Hasan" w:date="2024-11-05T04:47:00Z" w16du:dateUtc="2024-11-04T22:47:00Z">
        <w:r w:rsidDel="00391027">
          <w:rPr>
            <w:rFonts w:ascii="Times New Roman" w:hAnsi="Times New Roman" w:cs="Times New Roman"/>
            <w:sz w:val="24"/>
            <w:szCs w:val="24"/>
          </w:rPr>
          <w:delText>Furthermore,</w:delText>
        </w:r>
        <w:r w:rsidR="00ED54A5" w:rsidRPr="0064582A" w:rsidDel="00391027">
          <w:rPr>
            <w:rFonts w:ascii="Times New Roman" w:hAnsi="Times New Roman" w:cs="Times New Roman"/>
            <w:sz w:val="24"/>
            <w:szCs w:val="24"/>
          </w:rPr>
          <w:delText xml:space="preserve"> </w:delText>
        </w:r>
      </w:del>
      <w:ins w:id="52" w:author="Mohammad Nayeem Hasan" w:date="2024-11-05T04:47:00Z" w16du:dateUtc="2024-11-04T22:47:00Z">
        <w:r w:rsidR="00391027">
          <w:rPr>
            <w:rFonts w:ascii="Times New Roman" w:hAnsi="Times New Roman" w:cs="Times New Roman"/>
            <w:sz w:val="24"/>
            <w:szCs w:val="24"/>
          </w:rPr>
          <w:t>U</w:t>
        </w:r>
      </w:ins>
      <w:del w:id="53" w:author="Mohammad Nayeem Hasan" w:date="2024-11-05T04:47:00Z" w16du:dateUtc="2024-11-04T22:47:00Z">
        <w:r w:rsidR="00ED54A5" w:rsidRPr="0064582A" w:rsidDel="00391027">
          <w:rPr>
            <w:rFonts w:ascii="Times New Roman" w:hAnsi="Times New Roman" w:cs="Times New Roman"/>
            <w:sz w:val="24"/>
            <w:szCs w:val="24"/>
          </w:rPr>
          <w:delText>u</w:delText>
        </w:r>
      </w:del>
      <w:r w:rsidR="00ED54A5" w:rsidRPr="0064582A">
        <w:rPr>
          <w:rFonts w:ascii="Times New Roman" w:hAnsi="Times New Roman" w:cs="Times New Roman"/>
          <w:sz w:val="24"/>
          <w:szCs w:val="24"/>
        </w:rPr>
        <w:t>nderweight</w:t>
      </w:r>
      <w:r>
        <w:rPr>
          <w:rFonts w:ascii="Times New Roman" w:hAnsi="Times New Roman" w:cs="Times New Roman"/>
          <w:sz w:val="24"/>
          <w:szCs w:val="24"/>
        </w:rPr>
        <w:t xml:space="preserve"> status</w:t>
      </w:r>
      <w:r w:rsidR="00ED54A5" w:rsidRPr="0064582A">
        <w:rPr>
          <w:rFonts w:ascii="Times New Roman" w:hAnsi="Times New Roman" w:cs="Times New Roman"/>
          <w:sz w:val="24"/>
          <w:szCs w:val="24"/>
        </w:rPr>
        <w:t>,</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geographical </w:t>
      </w:r>
      <w:r w:rsidR="008C090E" w:rsidRPr="0064582A">
        <w:rPr>
          <w:rFonts w:ascii="Times New Roman" w:hAnsi="Times New Roman" w:cs="Times New Roman"/>
          <w:sz w:val="24"/>
          <w:szCs w:val="24"/>
        </w:rPr>
        <w:t xml:space="preserve">division, household wealth status, and </w:t>
      </w:r>
      <w:ins w:id="54" w:author="Mohammad Nayeem Hasan" w:date="2024-11-05T04:47:00Z" w16du:dateUtc="2024-11-04T22:47:00Z">
        <w:r w:rsidR="003301B4">
          <w:rPr>
            <w:rFonts w:ascii="Times New Roman" w:hAnsi="Times New Roman" w:cs="Times New Roman"/>
            <w:sz w:val="24"/>
            <w:szCs w:val="24"/>
          </w:rPr>
          <w:t>unimproved a</w:t>
        </w:r>
      </w:ins>
      <w:ins w:id="55" w:author="Mohammad Nayeem Hasan" w:date="2024-11-05T04:48:00Z" w16du:dateUtc="2024-11-04T22:48:00Z">
        <w:r w:rsidR="003301B4">
          <w:rPr>
            <w:rFonts w:ascii="Times New Roman" w:hAnsi="Times New Roman" w:cs="Times New Roman"/>
            <w:sz w:val="24"/>
            <w:szCs w:val="24"/>
          </w:rPr>
          <w:t xml:space="preserve">nd shared </w:t>
        </w:r>
      </w:ins>
      <w:r w:rsidR="00072283" w:rsidRPr="0064582A">
        <w:rPr>
          <w:rFonts w:ascii="Times New Roman" w:hAnsi="Times New Roman" w:cs="Times New Roman"/>
          <w:sz w:val="24"/>
          <w:szCs w:val="24"/>
        </w:rPr>
        <w:t xml:space="preserve">toilet </w:t>
      </w:r>
      <w:del w:id="56" w:author="Mohammad Nayeem Hasan" w:date="2024-11-05T04:48:00Z" w16du:dateUtc="2024-11-04T22:48:00Z">
        <w:r w:rsidR="00072283" w:rsidRPr="0064582A" w:rsidDel="003301B4">
          <w:rPr>
            <w:rFonts w:ascii="Times New Roman" w:hAnsi="Times New Roman" w:cs="Times New Roman"/>
            <w:sz w:val="24"/>
            <w:szCs w:val="24"/>
          </w:rPr>
          <w:delText xml:space="preserve">facility </w:delText>
        </w:r>
      </w:del>
      <w:ins w:id="57" w:author="Mohammad Nayeem Hasan" w:date="2024-11-05T04:48:00Z" w16du:dateUtc="2024-11-04T22:48:00Z">
        <w:r w:rsidR="003301B4">
          <w:rPr>
            <w:rFonts w:ascii="Times New Roman" w:hAnsi="Times New Roman" w:cs="Times New Roman"/>
            <w:sz w:val="24"/>
            <w:szCs w:val="24"/>
          </w:rPr>
          <w:t>facilities</w:t>
        </w:r>
        <w:r w:rsidR="003301B4" w:rsidRPr="0064582A">
          <w:rPr>
            <w:rFonts w:ascii="Times New Roman" w:hAnsi="Times New Roman" w:cs="Times New Roman"/>
            <w:sz w:val="24"/>
            <w:szCs w:val="24"/>
          </w:rPr>
          <w:t xml:space="preserve"> </w:t>
        </w:r>
      </w:ins>
      <w:del w:id="58" w:author="Mohammad Nayeem Hasan" w:date="2024-11-05T04:48:00Z" w16du:dateUtc="2024-11-04T22:48:00Z">
        <w:r w:rsidR="00072283" w:rsidRPr="0064582A" w:rsidDel="003301B4">
          <w:rPr>
            <w:rFonts w:ascii="Times New Roman" w:hAnsi="Times New Roman" w:cs="Times New Roman"/>
            <w:sz w:val="24"/>
            <w:szCs w:val="24"/>
          </w:rPr>
          <w:delText>type</w:delText>
        </w:r>
        <w:r w:rsidR="00461923" w:rsidRPr="0064582A" w:rsidDel="003301B4">
          <w:rPr>
            <w:rFonts w:ascii="Times New Roman" w:hAnsi="Times New Roman" w:cs="Times New Roman"/>
            <w:sz w:val="24"/>
            <w:szCs w:val="24"/>
          </w:rPr>
          <w:delText xml:space="preserve"> and its shared status</w:delText>
        </w:r>
        <w:r w:rsidR="008C090E" w:rsidRPr="0064582A" w:rsidDel="003301B4">
          <w:rPr>
            <w:rFonts w:ascii="Times New Roman" w:hAnsi="Times New Roman" w:cs="Times New Roman"/>
            <w:sz w:val="24"/>
            <w:szCs w:val="24"/>
          </w:rPr>
          <w:delText xml:space="preserve"> </w:delText>
        </w:r>
      </w:del>
      <w:r>
        <w:rPr>
          <w:rFonts w:ascii="Times New Roman" w:hAnsi="Times New Roman" w:cs="Times New Roman"/>
          <w:sz w:val="24"/>
          <w:szCs w:val="24"/>
        </w:rPr>
        <w:t>emerged</w:t>
      </w:r>
      <w:r w:rsidRPr="0064582A">
        <w:rPr>
          <w:rFonts w:ascii="Times New Roman" w:hAnsi="Times New Roman" w:cs="Times New Roman"/>
          <w:sz w:val="24"/>
          <w:szCs w:val="24"/>
        </w:rPr>
        <w:t xml:space="preserve"> </w:t>
      </w:r>
      <w:r>
        <w:rPr>
          <w:rFonts w:ascii="Times New Roman" w:hAnsi="Times New Roman" w:cs="Times New Roman"/>
          <w:sz w:val="24"/>
          <w:szCs w:val="24"/>
        </w:rPr>
        <w:t xml:space="preserve">as </w:t>
      </w:r>
      <w:r w:rsidR="00616C2B" w:rsidRPr="0064582A">
        <w:rPr>
          <w:rFonts w:ascii="Times New Roman" w:hAnsi="Times New Roman" w:cs="Times New Roman"/>
          <w:sz w:val="24"/>
          <w:szCs w:val="24"/>
        </w:rPr>
        <w:t>contribu</w:t>
      </w:r>
      <w:r>
        <w:rPr>
          <w:rFonts w:ascii="Times New Roman" w:hAnsi="Times New Roman" w:cs="Times New Roman"/>
          <w:sz w:val="24"/>
          <w:szCs w:val="24"/>
        </w:rPr>
        <w:t>ting</w:t>
      </w:r>
      <w:r w:rsidR="00616C2B" w:rsidRPr="0064582A">
        <w:rPr>
          <w:rFonts w:ascii="Times New Roman" w:hAnsi="Times New Roman" w:cs="Times New Roman"/>
          <w:sz w:val="24"/>
          <w:szCs w:val="24"/>
        </w:rPr>
        <w:t xml:space="preserve"> factors of </w:t>
      </w:r>
      <w:r w:rsidR="008C090E" w:rsidRPr="0064582A">
        <w:rPr>
          <w:rFonts w:ascii="Times New Roman" w:hAnsi="Times New Roman" w:cs="Times New Roman"/>
          <w:sz w:val="24"/>
          <w:szCs w:val="24"/>
        </w:rPr>
        <w:t>diarrhea</w:t>
      </w:r>
      <w:r w:rsidR="00616C2B" w:rsidRPr="0064582A">
        <w:rPr>
          <w:rFonts w:ascii="Times New Roman" w:hAnsi="Times New Roman" w:cs="Times New Roman"/>
          <w:sz w:val="24"/>
          <w:szCs w:val="24"/>
        </w:rPr>
        <w:t xml:space="preserve"> among </w:t>
      </w:r>
      <w:r>
        <w:rPr>
          <w:rFonts w:ascii="Times New Roman" w:hAnsi="Times New Roman" w:cs="Times New Roman"/>
          <w:sz w:val="24"/>
          <w:szCs w:val="24"/>
        </w:rPr>
        <w:t xml:space="preserve">children aged </w:t>
      </w:r>
      <w:r w:rsidR="00616C2B" w:rsidRPr="0064582A">
        <w:rPr>
          <w:rFonts w:ascii="Times New Roman" w:hAnsi="Times New Roman" w:cs="Times New Roman"/>
          <w:sz w:val="24"/>
          <w:szCs w:val="24"/>
        </w:rPr>
        <w:t>0-5</w:t>
      </w:r>
      <w:r w:rsidR="005E3FEE" w:rsidRPr="0064582A">
        <w:rPr>
          <w:rFonts w:ascii="Times New Roman" w:hAnsi="Times New Roman" w:cs="Times New Roman"/>
          <w:sz w:val="24"/>
          <w:szCs w:val="24"/>
        </w:rPr>
        <w:t xml:space="preserve"> years</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The findings underscore the importance of </w:t>
      </w:r>
      <w:r w:rsidR="00CA7DEE" w:rsidRPr="0064582A">
        <w:rPr>
          <w:rFonts w:ascii="Times New Roman" w:hAnsi="Times New Roman" w:cs="Times New Roman"/>
          <w:sz w:val="24"/>
          <w:szCs w:val="24"/>
        </w:rPr>
        <w:t xml:space="preserve">child nutrition, </w:t>
      </w:r>
      <w:r w:rsidR="0048571C" w:rsidRPr="0064582A">
        <w:rPr>
          <w:rFonts w:ascii="Times New Roman" w:hAnsi="Times New Roman" w:cs="Times New Roman"/>
          <w:sz w:val="24"/>
          <w:szCs w:val="24"/>
        </w:rPr>
        <w:t xml:space="preserve">basic hygiene </w:t>
      </w:r>
      <w:r w:rsidR="00C075D7">
        <w:rPr>
          <w:rFonts w:ascii="Times New Roman" w:hAnsi="Times New Roman" w:cs="Times New Roman"/>
          <w:sz w:val="24"/>
          <w:szCs w:val="24"/>
        </w:rPr>
        <w:t>practices</w:t>
      </w:r>
      <w:r w:rsidR="000F750E" w:rsidRPr="0064582A">
        <w:rPr>
          <w:rFonts w:ascii="Times New Roman" w:hAnsi="Times New Roman" w:cs="Times New Roman"/>
          <w:sz w:val="24"/>
          <w:szCs w:val="24"/>
        </w:rPr>
        <w:t xml:space="preserve">, </w:t>
      </w:r>
      <w:r w:rsidR="00306E7A" w:rsidRPr="0064582A">
        <w:rPr>
          <w:rFonts w:ascii="Times New Roman" w:hAnsi="Times New Roman" w:cs="Times New Roman"/>
          <w:sz w:val="24"/>
          <w:szCs w:val="24"/>
        </w:rPr>
        <w:t xml:space="preserve">and </w:t>
      </w:r>
      <w:r w:rsidR="00F309FE" w:rsidRPr="0064582A">
        <w:rPr>
          <w:rFonts w:ascii="Times New Roman" w:hAnsi="Times New Roman" w:cs="Times New Roman"/>
          <w:sz w:val="24"/>
          <w:szCs w:val="24"/>
        </w:rPr>
        <w:t xml:space="preserve">special care during </w:t>
      </w:r>
      <w:r w:rsidR="002F0F3B">
        <w:rPr>
          <w:rFonts w:ascii="Times New Roman" w:hAnsi="Times New Roman" w:cs="Times New Roman"/>
          <w:sz w:val="24"/>
          <w:szCs w:val="24"/>
        </w:rPr>
        <w:t xml:space="preserve">the </w:t>
      </w:r>
      <w:r w:rsidR="00F309FE" w:rsidRPr="0064582A">
        <w:rPr>
          <w:rFonts w:ascii="Times New Roman" w:hAnsi="Times New Roman" w:cs="Times New Roman"/>
          <w:sz w:val="24"/>
          <w:szCs w:val="24"/>
        </w:rPr>
        <w:t>rainy season</w:t>
      </w:r>
      <w:r w:rsidR="00BD0C64" w:rsidRPr="0064582A">
        <w:rPr>
          <w:rFonts w:ascii="Times New Roman" w:hAnsi="Times New Roman" w:cs="Times New Roman"/>
          <w:sz w:val="24"/>
          <w:szCs w:val="24"/>
        </w:rPr>
        <w:t xml:space="preserve"> </w:t>
      </w:r>
      <w:r>
        <w:rPr>
          <w:rFonts w:ascii="Times New Roman" w:hAnsi="Times New Roman" w:cs="Times New Roman"/>
          <w:sz w:val="24"/>
          <w:szCs w:val="24"/>
        </w:rPr>
        <w:t>to mitigate the</w:t>
      </w:r>
      <w:r w:rsidRPr="0064582A">
        <w:rPr>
          <w:rFonts w:ascii="Times New Roman" w:hAnsi="Times New Roman" w:cs="Times New Roman"/>
          <w:sz w:val="24"/>
          <w:szCs w:val="24"/>
        </w:rPr>
        <w:t xml:space="preserve"> under-five </w:t>
      </w:r>
      <w:r>
        <w:rPr>
          <w:rFonts w:ascii="Times New Roman" w:hAnsi="Times New Roman" w:cs="Times New Roman"/>
          <w:sz w:val="24"/>
          <w:szCs w:val="24"/>
        </w:rPr>
        <w:t>mortality rate associated with diarrhea.</w:t>
      </w:r>
    </w:p>
    <w:p w14:paraId="20F1867B" w14:textId="5419C07D" w:rsidR="00AA15CC" w:rsidRPr="002F0F3B" w:rsidRDefault="008C090E" w:rsidP="0063530A">
      <w:pPr>
        <w:spacing w:line="240" w:lineRule="auto"/>
        <w:rPr>
          <w:rFonts w:ascii="Times New Roman" w:hAnsi="Times New Roman" w:cs="Times New Roman"/>
          <w:sz w:val="24"/>
          <w:szCs w:val="24"/>
        </w:rPr>
      </w:pPr>
      <w:r w:rsidRPr="0064582A">
        <w:rPr>
          <w:rFonts w:ascii="Times New Roman" w:hAnsi="Times New Roman" w:cs="Times New Roman"/>
          <w:b/>
          <w:sz w:val="24"/>
          <w:szCs w:val="24"/>
        </w:rPr>
        <w:t>Keywords:</w:t>
      </w:r>
      <w:r w:rsidRPr="0064582A">
        <w:rPr>
          <w:rFonts w:ascii="Times New Roman" w:hAnsi="Times New Roman" w:cs="Times New Roman"/>
          <w:sz w:val="24"/>
          <w:szCs w:val="24"/>
        </w:rPr>
        <w:t xml:space="preserve"> Children, </w:t>
      </w:r>
      <w:r w:rsidR="009F393F">
        <w:rPr>
          <w:rFonts w:ascii="Times New Roman" w:hAnsi="Times New Roman" w:cs="Times New Roman"/>
          <w:sz w:val="24"/>
          <w:szCs w:val="24"/>
        </w:rPr>
        <w:t>N</w:t>
      </w:r>
      <w:r w:rsidR="009F393F" w:rsidRPr="0064582A">
        <w:rPr>
          <w:rFonts w:ascii="Times New Roman" w:hAnsi="Times New Roman" w:cs="Times New Roman"/>
          <w:sz w:val="24"/>
          <w:szCs w:val="24"/>
        </w:rPr>
        <w:t>utrition</w:t>
      </w:r>
      <w:r w:rsidR="009F393F">
        <w:rPr>
          <w:rFonts w:ascii="Times New Roman" w:hAnsi="Times New Roman" w:cs="Times New Roman"/>
          <w:sz w:val="24"/>
          <w:szCs w:val="24"/>
        </w:rPr>
        <w:t xml:space="preserve">, Childhood diseases, </w:t>
      </w:r>
      <w:r w:rsidRPr="0064582A">
        <w:rPr>
          <w:rFonts w:ascii="Times New Roman" w:hAnsi="Times New Roman" w:cs="Times New Roman"/>
          <w:sz w:val="24"/>
          <w:szCs w:val="24"/>
        </w:rPr>
        <w:t>Diarrhea, Trend, Determinant, Bangladesh.</w:t>
      </w:r>
      <w:r w:rsidR="00AA15CC" w:rsidRPr="0064582A">
        <w:rPr>
          <w:rFonts w:ascii="Times New Roman" w:hAnsi="Times New Roman" w:cs="Times New Roman"/>
          <w:b/>
          <w:sz w:val="24"/>
          <w:szCs w:val="24"/>
        </w:rPr>
        <w:br w:type="page"/>
      </w:r>
    </w:p>
    <w:p w14:paraId="63410B05" w14:textId="3FC919DA" w:rsidR="00A84410" w:rsidRPr="0064582A" w:rsidRDefault="00275578" w:rsidP="0063530A">
      <w:pPr>
        <w:spacing w:line="240" w:lineRule="auto"/>
        <w:rPr>
          <w:rFonts w:ascii="Times New Roman" w:hAnsi="Times New Roman" w:cs="Times New Roman"/>
          <w:sz w:val="24"/>
          <w:szCs w:val="24"/>
        </w:rPr>
      </w:pPr>
      <w:r w:rsidRPr="0064582A">
        <w:rPr>
          <w:rFonts w:ascii="Times New Roman" w:hAnsi="Times New Roman" w:cs="Times New Roman"/>
          <w:b/>
          <w:sz w:val="24"/>
          <w:szCs w:val="24"/>
        </w:rPr>
        <w:lastRenderedPageBreak/>
        <w:t>Introduction</w:t>
      </w:r>
    </w:p>
    <w:p w14:paraId="14F44D1F" w14:textId="199AA2FE" w:rsidR="00275578" w:rsidRPr="0064582A" w:rsidDel="00415D0A" w:rsidRDefault="00E10003" w:rsidP="00DB12BA">
      <w:pPr>
        <w:spacing w:line="480" w:lineRule="auto"/>
        <w:ind w:firstLine="720"/>
        <w:rPr>
          <w:del w:id="59" w:author="Mohammad Nayeem Hasan" w:date="2024-11-04T15:51:00Z" w16du:dateUtc="2024-11-04T09:51:00Z"/>
          <w:rFonts w:ascii="Times New Roman" w:hAnsi="Times New Roman" w:cs="Times New Roman"/>
          <w:sz w:val="24"/>
          <w:szCs w:val="24"/>
        </w:rPr>
      </w:pPr>
      <w:bookmarkStart w:id="60" w:name="_Hlk181627998"/>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5F1801" w:rsidRPr="0064582A">
        <w:rPr>
          <w:rFonts w:ascii="Times New Roman" w:hAnsi="Times New Roman" w:cs="Times New Roman"/>
          <w:sz w:val="24"/>
          <w:szCs w:val="24"/>
        </w:rPr>
        <w:t xml:space="preserve">is </w:t>
      </w:r>
      <w:r w:rsidR="00714534" w:rsidRPr="0064582A">
        <w:rPr>
          <w:rFonts w:ascii="Times New Roman" w:hAnsi="Times New Roman" w:cs="Times New Roman"/>
          <w:sz w:val="24"/>
          <w:szCs w:val="24"/>
        </w:rPr>
        <w:t>a</w:t>
      </w:r>
      <w:ins w:id="61" w:author="Mohammad Nayeem Hasan" w:date="2024-11-04T15:22:00Z" w16du:dateUtc="2024-11-04T09:22:00Z">
        <w:r w:rsidR="00D012BF">
          <w:rPr>
            <w:rFonts w:ascii="Times New Roman" w:hAnsi="Times New Roman" w:cs="Times New Roman"/>
            <w:sz w:val="24"/>
            <w:szCs w:val="24"/>
          </w:rPr>
          <w:t xml:space="preserve"> leading</w:t>
        </w:r>
      </w:ins>
      <w:del w:id="62" w:author="Mohammad Nayeem Hasan" w:date="2024-11-04T15:22:00Z" w16du:dateUtc="2024-11-04T09:22:00Z">
        <w:r w:rsidR="00714534" w:rsidRPr="0064582A" w:rsidDel="00D012BF">
          <w:rPr>
            <w:rFonts w:ascii="Times New Roman" w:hAnsi="Times New Roman" w:cs="Times New Roman"/>
            <w:sz w:val="24"/>
            <w:szCs w:val="24"/>
          </w:rPr>
          <w:delText>n influential</w:delText>
        </w:r>
      </w:del>
      <w:r w:rsidR="00714534" w:rsidRPr="0064582A">
        <w:rPr>
          <w:rFonts w:ascii="Times New Roman" w:hAnsi="Times New Roman" w:cs="Times New Roman"/>
          <w:sz w:val="24"/>
          <w:szCs w:val="24"/>
        </w:rPr>
        <w:t xml:space="preserve"> cause of under-five child mortality </w:t>
      </w:r>
      <w:r w:rsidR="00283722" w:rsidRPr="0064582A">
        <w:rPr>
          <w:rFonts w:ascii="Times New Roman" w:hAnsi="Times New Roman" w:cs="Times New Roman"/>
          <w:sz w:val="24"/>
          <w:szCs w:val="24"/>
        </w:rPr>
        <w:t>globally</w:t>
      </w:r>
      <w:r w:rsidR="00275578" w:rsidRPr="0064582A">
        <w:rPr>
          <w:rFonts w:ascii="Times New Roman" w:hAnsi="Times New Roman" w:cs="Times New Roman"/>
          <w:sz w:val="24"/>
          <w:szCs w:val="24"/>
        </w:rPr>
        <w:t xml:space="preserve">. </w:t>
      </w:r>
      <w:bookmarkStart w:id="63" w:name="_Hlk181491496"/>
      <w:ins w:id="64" w:author="Mohammad Nayeem Hasan" w:date="2024-11-03T00:42:00Z" w16du:dateUtc="2024-11-02T18:42:00Z">
        <w:r w:rsidR="00DB12BA" w:rsidRPr="0064582A">
          <w:rPr>
            <w:rFonts w:ascii="Times New Roman" w:hAnsi="Times New Roman" w:cs="Times New Roman"/>
            <w:sz w:val="24"/>
            <w:szCs w:val="24"/>
          </w:rPr>
          <w:t>According to the World Health Organization (WHO)</w:t>
        </w:r>
        <w:r w:rsidR="00DB12BA">
          <w:rPr>
            <w:rFonts w:ascii="Times New Roman" w:hAnsi="Times New Roman" w:cs="Times New Roman"/>
            <w:sz w:val="24"/>
            <w:szCs w:val="24"/>
          </w:rPr>
          <w:t>,</w:t>
        </w:r>
        <w:r w:rsidR="00DB12BA" w:rsidRPr="0064582A">
          <w:rPr>
            <w:rFonts w:ascii="Times New Roman" w:hAnsi="Times New Roman" w:cs="Times New Roman"/>
            <w:sz w:val="24"/>
            <w:szCs w:val="24"/>
          </w:rPr>
          <w:t xml:space="preserve"> </w:t>
        </w:r>
        <w:r w:rsidR="00DB12BA">
          <w:rPr>
            <w:rFonts w:ascii="Times New Roman" w:hAnsi="Times New Roman" w:cs="Times New Roman"/>
            <w:sz w:val="24"/>
            <w:szCs w:val="24"/>
          </w:rPr>
          <w:t>e</w:t>
        </w:r>
        <w:r w:rsidR="00DB12BA" w:rsidRPr="00DB12BA">
          <w:rPr>
            <w:rFonts w:ascii="Times New Roman" w:hAnsi="Times New Roman" w:cs="Times New Roman"/>
            <w:sz w:val="24"/>
            <w:szCs w:val="24"/>
          </w:rPr>
          <w:t>very year, there are approximately 1.7 billion cases of diarrheal disease among children worldwide</w:t>
        </w:r>
      </w:ins>
      <w:ins w:id="65" w:author="Mohammad Nayeem Hasan" w:date="2024-11-03T01:31:00Z" w16du:dateUtc="2024-11-02T19:31:00Z">
        <w:r w:rsidR="000067C6">
          <w:rPr>
            <w:rFonts w:ascii="Times New Roman" w:hAnsi="Times New Roman" w:cs="Times New Roman"/>
            <w:sz w:val="24"/>
            <w:szCs w:val="24"/>
          </w:rPr>
          <w:t xml:space="preserve"> and </w:t>
        </w:r>
      </w:ins>
      <w:ins w:id="66" w:author="Mohammad Nayeem Hasan" w:date="2024-11-03T00:44:00Z" w16du:dateUtc="2024-11-02T18:44:00Z">
        <w:r w:rsidR="00DB12BA" w:rsidRPr="00DB12BA">
          <w:rPr>
            <w:rFonts w:ascii="Times New Roman" w:hAnsi="Times New Roman" w:cs="Times New Roman"/>
            <w:sz w:val="24"/>
            <w:szCs w:val="24"/>
          </w:rPr>
          <w:t>diarrhea claims the lives of about 443,832 children under the age of 5, along with an additional 50,851 children aged 5 to 9</w:t>
        </w:r>
      </w:ins>
      <w:ins w:id="67" w:author="Mohammad Nayeem Hasan" w:date="2024-11-03T00:46:00Z" w16du:dateUtc="2024-11-02T18:46:00Z">
        <w:r w:rsidR="00DB12BA">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"/>
          <w:id w:val="1466464588"/>
          <w:placeholder>
            <w:docPart w:val="DefaultPlaceholder_-1854013440"/>
          </w:placeholder>
        </w:sdtPr>
        <w:sdtContent>
          <w:r w:rsidR="00B329BF" w:rsidRPr="00B329BF">
            <w:rPr>
              <w:rFonts w:ascii="Times New Roman" w:hAnsi="Times New Roman" w:cs="Times New Roman"/>
              <w:color w:val="000000"/>
              <w:sz w:val="24"/>
              <w:szCs w:val="24"/>
            </w:rPr>
            <w:t>(WHO, 2024)</w:t>
          </w:r>
        </w:sdtContent>
      </w:sdt>
      <w:ins w:id="68" w:author="Mohammad Nayeem Hasan" w:date="2024-11-03T00:44:00Z" w16du:dateUtc="2024-11-02T18:44:00Z">
        <w:r w:rsidR="00DB12BA" w:rsidRPr="00DB12BA">
          <w:rPr>
            <w:rFonts w:ascii="Times New Roman" w:hAnsi="Times New Roman" w:cs="Times New Roman"/>
            <w:sz w:val="24"/>
            <w:szCs w:val="24"/>
          </w:rPr>
          <w:t>.</w:t>
        </w:r>
        <w:r w:rsidR="00DB12BA">
          <w:rPr>
            <w:rFonts w:ascii="Times New Roman" w:hAnsi="Times New Roman" w:cs="Times New Roman"/>
            <w:sz w:val="24"/>
            <w:szCs w:val="24"/>
          </w:rPr>
          <w:t xml:space="preserve"> </w:t>
        </w:r>
      </w:ins>
      <w:bookmarkEnd w:id="63"/>
      <w:r w:rsidR="00275578" w:rsidRPr="0064582A">
        <w:rPr>
          <w:rFonts w:ascii="Times New Roman" w:hAnsi="Times New Roman" w:cs="Times New Roman"/>
          <w:sz w:val="24"/>
          <w:szCs w:val="24"/>
        </w:rPr>
        <w:t>In 2010, about 7.6 million Children aged below five years died worldwide</w:t>
      </w:r>
      <w:r w:rsidR="00BE4C81"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and about 21,000 of them died every day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{"citationID":"woyuVibW","properties":{"formattedCitation":"(Woldu, Bitew, &amp; Gizaw, 2016)","plainCitation":"(Woldu, Bitew, &amp; Gizaw, 2016)","noteIndex":0},"citationItems":[{"id":1417,"uris":["http://zotero.org/users/4185209/items/QULKSM96"],"itemData":{"id":1417,"type":"article-journal","abstract":"Diarrheal disease remains the leading cause of morbidity and mortality among under-five children worldwide. Every day, more than 4000 children lose their lives due to diarrhea. In Ethiopia, diarrhea is the second killer of under-five children next to pneumonia.","container-title":"Tropical Medicine and Health","DOI":"10.1186/s41182-016-0040-7","ISSN":"1349-4147","issue":"1","journalAbbreviation":"Tropical Medicine and Health","page":"40","source":"BioMed Central","title":"Socioeconomic factors associated with diarrheal diseases among under-five children of the nomadic population in northeast Ethiopia","volume":"44","author":[{"family":"Woldu","given":"Wondwoson"},{"family":"Bitew","given":"Bikes Destaw"},{"family":"Gizaw","given":"Zemichael"}],"issued":{"date-parts":[["2016",12,9]]}}}],"schema":"https://github.com/citation-style-language/schema/raw/master/csl-citation.json"}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(Woldu, Bitew, &amp; Gizaw, 2016)</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w:t>
      </w:r>
      <w:ins w:id="69" w:author="Mohammad Nayeem Hasan" w:date="2024-11-04T15:38:00Z" w16du:dateUtc="2024-11-04T09:38:00Z">
        <w:r w:rsidR="002A632D" w:rsidRPr="0064582A">
          <w:rPr>
            <w:rFonts w:ascii="Times New Roman" w:hAnsi="Times New Roman" w:cs="Times New Roman"/>
            <w:sz w:val="24"/>
            <w:szCs w:val="24"/>
          </w:rPr>
          <w:t xml:space="preserve">The diarrhea-related mortality rate is high in developing countries and deaths from diarrhea </w:t>
        </w:r>
        <w:r w:rsidR="002A632D">
          <w:rPr>
            <w:rFonts w:ascii="Times New Roman" w:hAnsi="Times New Roman" w:cs="Times New Roman"/>
            <w:sz w:val="24"/>
            <w:szCs w:val="24"/>
          </w:rPr>
          <w:t>are</w:t>
        </w:r>
        <w:r w:rsidR="002A632D" w:rsidRPr="0064582A">
          <w:rPr>
            <w:rFonts w:ascii="Times New Roman" w:hAnsi="Times New Roman" w:cs="Times New Roman"/>
            <w:sz w:val="24"/>
            <w:szCs w:val="24"/>
          </w:rPr>
          <w:t xml:space="preserve"> rare in developed countries </w:t>
        </w:r>
        <w:r w:rsidR="002A632D" w:rsidRPr="0064582A">
          <w:rPr>
            <w:rFonts w:ascii="Times New Roman" w:hAnsi="Times New Roman" w:cs="Times New Roman"/>
            <w:sz w:val="24"/>
            <w:szCs w:val="24"/>
          </w:rPr>
          <w:fldChar w:fldCharType="begin"/>
        </w:r>
        <w:r w:rsidR="002A632D" w:rsidRPr="0064582A">
          <w:rPr>
            <w:rFonts w:ascii="Times New Roman" w:hAnsi="Times New Roman" w:cs="Times New Roman"/>
            <w:sz w:val="24"/>
            <w:szCs w:val="24"/>
          </w:rPr>
          <w:instrText xml:space="preserve"> ADDIN ZOTERO_ITEM CSL_CITATION {"citationID":"SoctR8as","properties":{"formattedCitation":"(Podewils, Mintz, Nataro, &amp; Parashar, 2004; Zeleke &amp; Alemu, 2014)","plainCitation":"(Podewils, Mintz, Nataro, &amp; Parashar, 2004; 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Aderaw"}],"accessed":{"date-parts":[["2022",6,23]]},"issued":{"date-parts":[["2014"]]}}},{"id":1450,"uris":["http://zotero.org/users/4185209/items/PRR68VFN"],"itemData":{"id":1450,"type":"article-journal","container-title":"Seminars in Pediatric Infectious Diseases","DOI":"10.1053/j.spid.2004.05.008","ISSN":"1045-1870","issue":"3","journalAbbreviation":"Semin Pediatr Infect Dis","note":"PMID: 15480962\nPMCID: PMC7172419","page":"155-168","source":"PubMed Central","title":"Acute, infectious diarrhea among children in developing countries","volume":"15","author":[{"family":"Podewils","given":"Laura Jean"},{"family":"Mintz","given":"Eric D."},{"family":"Nataro","given":"James P."},{"family":"Parashar","given":"Umesh D."}],"issued":{"date-parts":[["2004",7]]}}}],"schema":"https://github.com/citation-style-language/schema/raw/master/csl-citation.json"} </w:instrText>
        </w:r>
        <w:r w:rsidR="002A632D" w:rsidRPr="0064582A">
          <w:rPr>
            <w:rFonts w:ascii="Times New Roman" w:hAnsi="Times New Roman" w:cs="Times New Roman"/>
            <w:sz w:val="24"/>
            <w:szCs w:val="24"/>
          </w:rPr>
          <w:fldChar w:fldCharType="separate"/>
        </w:r>
        <w:r w:rsidR="002A632D" w:rsidRPr="0064582A">
          <w:rPr>
            <w:rFonts w:ascii="Times New Roman" w:hAnsi="Times New Roman" w:cs="Times New Roman"/>
            <w:sz w:val="24"/>
            <w:szCs w:val="24"/>
          </w:rPr>
          <w:t>(Podewils, Mintz, Nataro, &amp; Parashar, 2004; Zeleke &amp; Alemu, 2014)</w:t>
        </w:r>
        <w:r w:rsidR="002A632D" w:rsidRPr="0064582A">
          <w:rPr>
            <w:rFonts w:ascii="Times New Roman" w:hAnsi="Times New Roman" w:cs="Times New Roman"/>
            <w:sz w:val="24"/>
            <w:szCs w:val="24"/>
          </w:rPr>
          <w:fldChar w:fldCharType="end"/>
        </w:r>
        <w:r w:rsidR="002A632D" w:rsidRPr="0064582A">
          <w:rPr>
            <w:rFonts w:ascii="Times New Roman" w:hAnsi="Times New Roman" w:cs="Times New Roman"/>
            <w:sz w:val="24"/>
            <w:szCs w:val="24"/>
          </w:rPr>
          <w:t xml:space="preserve">. </w:t>
        </w:r>
      </w:ins>
      <w:del w:id="70" w:author="Mohammad Nayeem Hasan" w:date="2024-11-03T00:42:00Z" w16du:dateUtc="2024-11-02T18:42:00Z">
        <w:r w:rsidR="00707A86" w:rsidRPr="0064582A" w:rsidDel="00DB12BA">
          <w:rPr>
            <w:rFonts w:ascii="Times New Roman" w:hAnsi="Times New Roman" w:cs="Times New Roman"/>
            <w:sz w:val="24"/>
            <w:szCs w:val="24"/>
          </w:rPr>
          <w:delText xml:space="preserve">According to the World Health Organization (WHO) </w:delText>
        </w:r>
      </w:del>
      <w:del w:id="71" w:author="Mohammad Nayeem Hasan" w:date="2024-11-03T00:41:00Z" w16du:dateUtc="2024-11-02T18:41:00Z">
        <w:r w:rsidR="00707A86" w:rsidRPr="0064582A" w:rsidDel="007C5E19">
          <w:rPr>
            <w:rFonts w:ascii="Times New Roman" w:hAnsi="Times New Roman" w:cs="Times New Roman"/>
            <w:sz w:val="24"/>
            <w:szCs w:val="24"/>
          </w:rPr>
          <w:delText xml:space="preserve">and the United Nations Children’s Fund (UNICEF), </w:delText>
        </w:r>
      </w:del>
      <w:del w:id="72" w:author="Mohammad Nayeem Hasan" w:date="2024-11-03T00:42:00Z" w16du:dateUtc="2024-11-02T18:42:00Z">
        <w:r w:rsidR="00707A86" w:rsidRPr="0064582A" w:rsidDel="00DB12BA">
          <w:rPr>
            <w:rFonts w:ascii="Times New Roman" w:hAnsi="Times New Roman" w:cs="Times New Roman"/>
            <w:sz w:val="24"/>
            <w:szCs w:val="24"/>
          </w:rPr>
          <w:delText>Diarrheal diseases account for approximately 18% death of children aged under 5 years worldwide</w:delText>
        </w:r>
      </w:del>
      <w:del w:id="73" w:author="Mohammad Nayeem Hasan" w:date="2024-11-03T00:39:00Z" w16du:dateUtc="2024-11-02T18:39:00Z">
        <w:r w:rsidR="00707A86" w:rsidRPr="0064582A" w:rsidDel="007C5E19">
          <w:rPr>
            <w:rFonts w:ascii="Times New Roman" w:hAnsi="Times New Roman" w:cs="Times New Roman"/>
            <w:sz w:val="24"/>
            <w:szCs w:val="24"/>
          </w:rPr>
          <w:delText>; more than 5000 children are dying every day and among them</w:delText>
        </w:r>
        <w:r w:rsidR="002F0F3B" w:rsidDel="007C5E19">
          <w:rPr>
            <w:rFonts w:ascii="Times New Roman" w:hAnsi="Times New Roman" w:cs="Times New Roman"/>
            <w:sz w:val="24"/>
            <w:szCs w:val="24"/>
          </w:rPr>
          <w:delText>,</w:delText>
        </w:r>
      </w:del>
      <w:del w:id="74" w:author="Mohammad Nayeem Hasan" w:date="2024-11-03T00:42:00Z" w16du:dateUtc="2024-11-02T18:42:00Z">
        <w:r w:rsidR="00707A86" w:rsidRPr="0064582A" w:rsidDel="00DB12BA">
          <w:rPr>
            <w:rFonts w:ascii="Times New Roman" w:hAnsi="Times New Roman" w:cs="Times New Roman"/>
            <w:sz w:val="24"/>
            <w:szCs w:val="24"/>
          </w:rPr>
          <w:delText xml:space="preserve"> 78% of all child </w:delText>
        </w:r>
      </w:del>
      <w:del w:id="75" w:author="Mohammad Nayeem Hasan" w:date="2024-11-03T00:39:00Z" w16du:dateUtc="2024-11-02T18:39:00Z">
        <w:r w:rsidR="00707A86" w:rsidRPr="0064582A" w:rsidDel="007C5E19">
          <w:rPr>
            <w:rFonts w:ascii="Times New Roman" w:hAnsi="Times New Roman" w:cs="Times New Roman"/>
            <w:sz w:val="24"/>
            <w:szCs w:val="24"/>
          </w:rPr>
          <w:delText xml:space="preserve">death </w:delText>
        </w:r>
      </w:del>
      <w:del w:id="76" w:author="Mohammad Nayeem Hasan" w:date="2024-11-03T00:42:00Z" w16du:dateUtc="2024-11-02T18:42:00Z">
        <w:r w:rsidR="00707A86" w:rsidRPr="0064582A" w:rsidDel="00DB12BA">
          <w:rPr>
            <w:rFonts w:ascii="Times New Roman" w:hAnsi="Times New Roman" w:cs="Times New Roman"/>
            <w:sz w:val="24"/>
            <w:szCs w:val="24"/>
          </w:rPr>
          <w:delText xml:space="preserve">from diarrhea occur in the African and South-East Asian regions </w:delText>
        </w:r>
        <w:r w:rsidR="00707A86" w:rsidRPr="0064582A" w:rsidDel="00DB12BA">
          <w:rPr>
            <w:rFonts w:ascii="Times New Roman" w:hAnsi="Times New Roman" w:cs="Times New Roman"/>
            <w:sz w:val="24"/>
            <w:szCs w:val="24"/>
          </w:rPr>
          <w:fldChar w:fldCharType="begin"/>
        </w:r>
        <w:r w:rsidR="00350CF8" w:rsidRPr="0064582A" w:rsidDel="00DB12BA">
          <w:rPr>
            <w:rFonts w:ascii="Times New Roman" w:hAnsi="Times New Roman" w:cs="Times New Roman"/>
            <w:sz w:val="24"/>
            <w:szCs w:val="24"/>
          </w:rPr>
          <w:delInstrText xml:space="preserve"> ADDIN ZOTERO_ITEM CSL_CITATION {"citationID":"syq3jfYj","properties":{"formattedCitation":"(Farthing et al., 2013)","plainCitation":"(Farthing et al., 2013)","noteIndex":0},"citationItems":[{"id":1422,"uris":["http://zotero.org/users/4185209/items/C5QKHWGI"],"itemData":{"id":1422,"type":"article-journal","container-title":"Journal of Clinical Gastroenterology","DOI":"10.1097/MCG.0b013e31826df662","ISSN":"1539-2031","issue":"1","journalAbbreviation":"J Clin Gastroenterol","language":"eng","note":"PMID: 23222211","page":"12-20","source":"PubMed","title":"Acute diarrhea in adults and children: a global perspective","title-short":"Acute diarrhea in adults and children","volume":"47","author":[{"family":"Farthing","given":"Michael"},{"family":"Salam","given":"Mohammed A."},{"family":"Lindberg","given":"Greger"},{"family":"Dite","given":"Petr"},{"family":"Khalif","given":"Igor"},{"family":"Salazar-Lindo","given":"Eduardo"},{"family":"Ramakrishna","given":"Balakrishnan S."},{"family":"Goh","given":"Khean-Lee"},{"family":"Thomson","given":"Alan"},{"family":"Khan","given":"Aamir G."},{"family":"Krabshuis","given":"Justus"},{"family":"LeMair","given":"Anton"},{"literal":"WGO"}],"issued":{"date-parts":[["2013",1]]}}}],"schema":"https://github.com/citation-style-language/schema/raw/master/csl-citation.json"} </w:delInstrText>
        </w:r>
        <w:r w:rsidR="00707A86" w:rsidRPr="0064582A" w:rsidDel="00DB12BA">
          <w:rPr>
            <w:rFonts w:ascii="Times New Roman" w:hAnsi="Times New Roman" w:cs="Times New Roman"/>
            <w:sz w:val="24"/>
            <w:szCs w:val="24"/>
          </w:rPr>
          <w:fldChar w:fldCharType="separate"/>
        </w:r>
        <w:r w:rsidR="00350CF8" w:rsidRPr="0064582A" w:rsidDel="00DB12BA">
          <w:rPr>
            <w:rFonts w:ascii="Times New Roman" w:hAnsi="Times New Roman" w:cs="Times New Roman"/>
            <w:sz w:val="24"/>
            <w:szCs w:val="24"/>
          </w:rPr>
          <w:delText>(Farthing et al., 2013)</w:delText>
        </w:r>
        <w:r w:rsidR="00707A86" w:rsidRPr="0064582A" w:rsidDel="00DB12BA">
          <w:rPr>
            <w:rFonts w:ascii="Times New Roman" w:hAnsi="Times New Roman" w:cs="Times New Roman"/>
            <w:sz w:val="24"/>
            <w:szCs w:val="24"/>
          </w:rPr>
          <w:fldChar w:fldCharType="end"/>
        </w:r>
        <w:r w:rsidR="00707A86" w:rsidRPr="0064582A" w:rsidDel="00DB12BA">
          <w:rPr>
            <w:rFonts w:ascii="Times New Roman" w:hAnsi="Times New Roman" w:cs="Times New Roman"/>
            <w:sz w:val="24"/>
            <w:szCs w:val="24"/>
          </w:rPr>
          <w:delText xml:space="preserve">. </w:delText>
        </w:r>
      </w:del>
      <w:r w:rsidR="00275578" w:rsidRPr="0064582A">
        <w:rPr>
          <w:rFonts w:ascii="Times New Roman" w:hAnsi="Times New Roman" w:cs="Times New Roman"/>
          <w:sz w:val="24"/>
          <w:szCs w:val="24"/>
        </w:rPr>
        <w:t xml:space="preserve">Each year in developing countries, almost 2 million people die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a significant number of whom are children aged between 0-5 years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{"citationID":"9aSQxvfJ","properties":{"formattedCitation":"(Zeleke &amp; Alemu, 2014)","plainCitation":"(Zeleke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(Zeleke &amp; Alemu, 2014)</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w:t>
      </w:r>
      <w:del w:id="77" w:author="Mohammad Nayeem Hasan" w:date="2024-11-04T15:38:00Z" w16du:dateUtc="2024-11-04T09:38:00Z">
        <w:r w:rsidR="00275578" w:rsidRPr="0064582A" w:rsidDel="002A632D">
          <w:rPr>
            <w:rFonts w:ascii="Times New Roman" w:hAnsi="Times New Roman" w:cs="Times New Roman"/>
            <w:sz w:val="24"/>
            <w:szCs w:val="24"/>
          </w:rPr>
          <w:delText xml:space="preserve">The </w:delText>
        </w:r>
        <w:r w:rsidRPr="0064582A" w:rsidDel="002A632D">
          <w:rPr>
            <w:rFonts w:ascii="Times New Roman" w:hAnsi="Times New Roman" w:cs="Times New Roman"/>
            <w:sz w:val="24"/>
            <w:szCs w:val="24"/>
          </w:rPr>
          <w:delText>diarrhea</w:delText>
        </w:r>
        <w:r w:rsidR="00275578" w:rsidRPr="0064582A" w:rsidDel="002A632D">
          <w:rPr>
            <w:rFonts w:ascii="Times New Roman" w:hAnsi="Times New Roman" w:cs="Times New Roman"/>
            <w:sz w:val="24"/>
            <w:szCs w:val="24"/>
          </w:rPr>
          <w:delText xml:space="preserve">-related mortality rate is high in developing countries and deaths from </w:delText>
        </w:r>
        <w:r w:rsidRPr="0064582A" w:rsidDel="002A632D">
          <w:rPr>
            <w:rFonts w:ascii="Times New Roman" w:hAnsi="Times New Roman" w:cs="Times New Roman"/>
            <w:sz w:val="24"/>
            <w:szCs w:val="24"/>
          </w:rPr>
          <w:delText>diarrhea</w:delText>
        </w:r>
        <w:r w:rsidR="00275578" w:rsidRPr="0064582A" w:rsidDel="002A632D">
          <w:rPr>
            <w:rFonts w:ascii="Times New Roman" w:hAnsi="Times New Roman" w:cs="Times New Roman"/>
            <w:sz w:val="24"/>
            <w:szCs w:val="24"/>
          </w:rPr>
          <w:delText xml:space="preserve"> </w:delText>
        </w:r>
      </w:del>
      <w:del w:id="78" w:author="Mohammad Nayeem Hasan" w:date="2024-11-04T14:48:00Z" w16du:dateUtc="2024-11-04T08:48:00Z">
        <w:r w:rsidR="00275578" w:rsidRPr="0064582A" w:rsidDel="00AD5407">
          <w:rPr>
            <w:rFonts w:ascii="Times New Roman" w:hAnsi="Times New Roman" w:cs="Times New Roman"/>
            <w:sz w:val="24"/>
            <w:szCs w:val="24"/>
          </w:rPr>
          <w:delText xml:space="preserve">is </w:delText>
        </w:r>
      </w:del>
      <w:del w:id="79" w:author="Mohammad Nayeem Hasan" w:date="2024-11-04T15:38:00Z" w16du:dateUtc="2024-11-04T09:38:00Z">
        <w:r w:rsidR="00275578" w:rsidRPr="0064582A" w:rsidDel="002A632D">
          <w:rPr>
            <w:rFonts w:ascii="Times New Roman" w:hAnsi="Times New Roman" w:cs="Times New Roman"/>
            <w:sz w:val="24"/>
            <w:szCs w:val="24"/>
          </w:rPr>
          <w:delText xml:space="preserve">rare in developed countries </w:delText>
        </w:r>
        <w:r w:rsidR="00275578" w:rsidRPr="0064582A" w:rsidDel="002A632D">
          <w:rPr>
            <w:rFonts w:ascii="Times New Roman" w:hAnsi="Times New Roman" w:cs="Times New Roman"/>
            <w:sz w:val="24"/>
            <w:szCs w:val="24"/>
          </w:rPr>
          <w:fldChar w:fldCharType="begin"/>
        </w:r>
        <w:r w:rsidR="00350CF8" w:rsidRPr="0064582A" w:rsidDel="002A632D">
          <w:rPr>
            <w:rFonts w:ascii="Times New Roman" w:hAnsi="Times New Roman" w:cs="Times New Roman"/>
            <w:sz w:val="24"/>
            <w:szCs w:val="24"/>
          </w:rPr>
          <w:delInstrText xml:space="preserve"> ADDIN ZOTERO_ITEM CSL_CITATION {"citationID":"SoctR8as","properties":{"formattedCitation":"(Podewils, Mintz, Nataro, &amp; Parashar, 2004; Zeleke &amp; Alemu, 2014)","plainCitation":"(Podewils, Mintz, Nataro, &amp; Parashar, 2004; 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Aderaw"}],"accessed":{"date-parts":[["2022",6,23]]},"issued":{"date-parts":[["2014"]]}}},{"id":1450,"uris":["http://zotero.org/users/4185209/items/PRR68VFN"],"itemData":{"id":1450,"type":"article-journal","container-title":"Seminars in Pediatric Infectious Diseases","DOI":"10.1053/j.spid.2004.05.008","ISSN":"1045-1870","issue":"3","journalAbbreviation":"Semin Pediatr Infect Dis","note":"PMID: 15480962\nPMCID: PMC7172419","page":"155-168","source":"PubMed Central","title":"Acute, infectious diarrhea among children in developing countries","volume":"15","author":[{"family":"Podewils","given":"Laura Jean"},{"family":"Mintz","given":"Eric D."},{"family":"Nataro","given":"James P."},{"family":"Parashar","given":"Umesh D."}],"issued":{"date-parts":[["2004",7]]}}}],"schema":"https://github.com/citation-style-language/schema/raw/master/csl-citation.json"} </w:delInstrText>
        </w:r>
        <w:r w:rsidR="00275578" w:rsidRPr="0064582A" w:rsidDel="002A632D">
          <w:rPr>
            <w:rFonts w:ascii="Times New Roman" w:hAnsi="Times New Roman" w:cs="Times New Roman"/>
            <w:sz w:val="24"/>
            <w:szCs w:val="24"/>
          </w:rPr>
          <w:fldChar w:fldCharType="separate"/>
        </w:r>
        <w:r w:rsidR="00350CF8" w:rsidRPr="0064582A" w:rsidDel="002A632D">
          <w:rPr>
            <w:rFonts w:ascii="Times New Roman" w:hAnsi="Times New Roman" w:cs="Times New Roman"/>
            <w:sz w:val="24"/>
            <w:szCs w:val="24"/>
          </w:rPr>
          <w:delText>(Podewils, Mintz, Nataro, &amp; Parashar, 2004; Zeleke &amp; Alemu, 2014)</w:delText>
        </w:r>
        <w:r w:rsidR="00275578" w:rsidRPr="0064582A" w:rsidDel="002A632D">
          <w:rPr>
            <w:rFonts w:ascii="Times New Roman" w:hAnsi="Times New Roman" w:cs="Times New Roman"/>
            <w:sz w:val="24"/>
            <w:szCs w:val="24"/>
          </w:rPr>
          <w:fldChar w:fldCharType="end"/>
        </w:r>
        <w:r w:rsidR="00275578" w:rsidRPr="0064582A" w:rsidDel="002A632D">
          <w:rPr>
            <w:rFonts w:ascii="Times New Roman" w:hAnsi="Times New Roman" w:cs="Times New Roman"/>
            <w:sz w:val="24"/>
            <w:szCs w:val="24"/>
          </w:rPr>
          <w:delText xml:space="preserve">. </w:delText>
        </w:r>
      </w:del>
      <w:r w:rsidR="00275578" w:rsidRPr="0064582A">
        <w:rPr>
          <w:rFonts w:ascii="Times New Roman" w:hAnsi="Times New Roman" w:cs="Times New Roman"/>
          <w:sz w:val="24"/>
          <w:szCs w:val="24"/>
        </w:rPr>
        <w:t xml:space="preserve">Due to high mortality rates in developing countries, the loss of human lives is the main concern for those countries while the developed countries focus on reducing the economic cost associated with </w:t>
      </w:r>
      <w:del w:id="80" w:author="Mohammad Nayeem Hasan" w:date="2024-11-04T14:48:00Z" w16du:dateUtc="2024-11-04T08:48:00Z">
        <w:r w:rsidR="00275578" w:rsidRPr="0064582A" w:rsidDel="00AD5407">
          <w:rPr>
            <w:rFonts w:ascii="Times New Roman" w:hAnsi="Times New Roman" w:cs="Times New Roman"/>
            <w:sz w:val="24"/>
            <w:szCs w:val="24"/>
          </w:rPr>
          <w:delText xml:space="preserve">the </w:delText>
        </w:r>
      </w:del>
      <w:r w:rsidR="00275578" w:rsidRPr="0064582A">
        <w:rPr>
          <w:rFonts w:ascii="Times New Roman" w:hAnsi="Times New Roman" w:cs="Times New Roman"/>
          <w:sz w:val="24"/>
          <w:szCs w:val="24"/>
        </w:rPr>
        <w:t xml:space="preserve">cases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{"citationID":"OCJs1SzK","properties":{"formattedCitation":"(Pinz\\uc0\\u243{}n-Rond\\uc0\\u243{}n, Z\\uc0\\u225{}rate-Ardila, Hoyos-Mart\\uc0\\u237{}nez, Ruiz-Sternberg, &amp; V\\uc0\\u233{}lez-van-Meerbeke, 2015)","plainCitation":"(Pinzón-Rondón, Zárate-Ardila, Hoyos-Martínez, Ruiz-Sternberg, &amp; Vélez-van-Meerbeke, 2015)","noteIndex":0},"citationItems":[{"id":1447,"uris":["http://zotero.org/users/4185209/items/NU52FYPP"],"itemData":{"id":1447,"type":"article-journal","abstract":"Each year 2.5 billion cases of diarrheal disease are reported in children under five years, and over 1,000 die. Country characteristics could play a role on this situation. We explored associations between country characteristics and diarrheal disease in children under 5 years of age, adjusting by child, mother and household attributes in developing countries.","container-title":"BMC Public Health","DOI":"10.1186/s12889-015-2120-8","ISSN":"1471-2458","issue":"1","journalAbbreviation":"BMC Public Health","page":"811","source":"BioMed Central","title":"Country characteristics and acute diarrhea in children from developing nations: a multilevel study","title-short":"Country characteristics and acute diarrhea in children from developing nations","volume":"15","author":[{"family":"Pinzón-Rondón","given":"Ángela María"},{"family":"Zárate-Ardila","given":"Carol"},{"family":"Hoyos-Martínez","given":"Alfonso"},{"family":"Ruiz-Sternberg","given":"Ángela María"},{"family":"Vélez-van-Meerbeke","given":"Alberto"}],"issued":{"date-parts":[["2015",8,21]]}}}],"schema":"https://github.com/citation-style-language/schema/raw/master/csl-citation.json"}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(Pinzón-Rondón, Zárate-Ardila, Hoyos-Martínez, Ruiz-Sternberg, &amp; Vélez-van-Meerbeke, 2015)</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w:t>
      </w:r>
      <w:bookmarkEnd w:id="60"/>
      <w:del w:id="81" w:author="Mohammad Nayeem Hasan" w:date="2024-11-04T15:51:00Z" w16du:dateUtc="2024-11-04T09:51:00Z">
        <w:r w:rsidR="00275578" w:rsidRPr="0064582A" w:rsidDel="00415D0A">
          <w:rPr>
            <w:rFonts w:ascii="Times New Roman" w:hAnsi="Times New Roman" w:cs="Times New Roman"/>
            <w:sz w:val="24"/>
            <w:szCs w:val="24"/>
          </w:rPr>
          <w:delText xml:space="preserve"> It was responsible for 9% of 5.8 million child deaths globally and 6% of 0.119 million child deaths in Bangladesh in 2015 </w:delText>
        </w:r>
        <w:r w:rsidR="00275578" w:rsidRPr="0064582A" w:rsidDel="00415D0A">
          <w:rPr>
            <w:rFonts w:ascii="Times New Roman" w:hAnsi="Times New Roman" w:cs="Times New Roman"/>
            <w:sz w:val="24"/>
            <w:szCs w:val="24"/>
          </w:rPr>
          <w:fldChar w:fldCharType="begin"/>
        </w:r>
        <w:r w:rsidR="00350CF8" w:rsidRPr="0064582A" w:rsidDel="00415D0A">
          <w:rPr>
            <w:rFonts w:ascii="Times New Roman" w:hAnsi="Times New Roman" w:cs="Times New Roman"/>
            <w:sz w:val="24"/>
            <w:szCs w:val="24"/>
          </w:rPr>
          <w:delInstrText xml:space="preserve"> ADDIN ZOTERO_ITEM CSL_CITATION {"citationID":"9H1TMcZx","properties":{"formattedCitation":"(T. Alam et al., 2017)","plainCitation":"(T. Alam et al., 2017)","noteIndex":0},"citationItems":[{"id":1426,"uris":["http://zotero.org/users/4185209/items/ZNT8TXH2"],"itemData":{"id":1426,"type":"article-journal","abstract":"Children with diarrhea hospitalized for respiratory distress often have fatal outcome in resource-limited settings, although data are lacking on risk factors for death in such children. We sought to evaluate clinical predictors for death in such children. In this prospective cohort study, we enrolled under-5 children with diarrhea admitted with severe respiratory distress to the intensive care unit of Dhaka Hospital of International Centre for Diarhoeal Disease Research, Bangladesh, from September 2014 through September 2015. We compared clinical and laboratory characteristics between study children those who died (n = 29) and those who survived (n = 62). In logistic regression analysis, after adjusting for potential confounders, the independent predictors for death in children hospitalized for diarrhea and severe respiratory distress were severe sepsis and hypoglycemia (P &lt; .05 for all). Thus, recognition of these simple parameters may help clinicians identify children with diarrhea at risk of deaths in order to initiate prompt management for the better outcome, especially in resource-poor settings.","container-title":"Global Pediatric Health","DOI":"10.1177/2333794X17696685","ISSN":"2333-794X","journalAbbreviation":"Glob Pediatr Health","note":"PMID: 28491923\nPMCID: PMC5406149","page":"2333794X17696685","source":"PubMed Central","title":"Risk Factors for Death in Bangladeshi Children Under 5 Years of Age Hospitalized for Diarrhea and Severe Respiratory Distress in an Urban Critical Care Ward","volume":"4","author":[{"family":"Alam","given":"Tahmina"},{"family":"Ahmed","given":"Tahmeed"},{"family":"Sarmin","given":"Monira"},{"family":"Shahrin","given":"Lubaba"},{"family":"Afroze","given":"Farzana"},{"family":"Sharifuzzaman","given":""},{"family":"Akhter","given":"Shamima"},{"family":"Shahunja","given":"K. M."},{"family":"Shahid","given":"Abu Sadat Mohammad Sayeem Bin"},{"family":"Bardhan","given":"Pradip Kumar"},{"family":"Chisti","given":"Mohammod Jobayer"}],"issued":{"date-parts":[["2017",3,30]]}}}],"schema":"https://github.com/citation-style-language/schema/raw/master/csl-citation.json"} </w:delInstrText>
        </w:r>
        <w:r w:rsidR="00275578" w:rsidRPr="0064582A" w:rsidDel="00415D0A">
          <w:rPr>
            <w:rFonts w:ascii="Times New Roman" w:hAnsi="Times New Roman" w:cs="Times New Roman"/>
            <w:sz w:val="24"/>
            <w:szCs w:val="24"/>
          </w:rPr>
          <w:fldChar w:fldCharType="separate"/>
        </w:r>
        <w:r w:rsidR="00350CF8" w:rsidRPr="0064582A" w:rsidDel="00415D0A">
          <w:rPr>
            <w:rFonts w:ascii="Times New Roman" w:hAnsi="Times New Roman" w:cs="Times New Roman"/>
            <w:sz w:val="24"/>
            <w:szCs w:val="24"/>
          </w:rPr>
          <w:delText>(T. Alam et al., 2017)</w:delText>
        </w:r>
        <w:r w:rsidR="00275578" w:rsidRPr="0064582A" w:rsidDel="00415D0A">
          <w:rPr>
            <w:rFonts w:ascii="Times New Roman" w:hAnsi="Times New Roman" w:cs="Times New Roman"/>
            <w:sz w:val="24"/>
            <w:szCs w:val="24"/>
          </w:rPr>
          <w:fldChar w:fldCharType="end"/>
        </w:r>
        <w:r w:rsidR="00275578" w:rsidRPr="0064582A" w:rsidDel="00415D0A">
          <w:rPr>
            <w:rFonts w:ascii="Times New Roman" w:hAnsi="Times New Roman" w:cs="Times New Roman"/>
            <w:sz w:val="24"/>
            <w:szCs w:val="24"/>
          </w:rPr>
          <w:delText>.</w:delText>
        </w:r>
      </w:del>
    </w:p>
    <w:p w14:paraId="559FD51A" w14:textId="77777777" w:rsidR="00415D0A" w:rsidRDefault="00415D0A" w:rsidP="0063530A">
      <w:pPr>
        <w:spacing w:line="480" w:lineRule="auto"/>
        <w:ind w:firstLine="720"/>
        <w:rPr>
          <w:ins w:id="82" w:author="Mohammad Nayeem Hasan" w:date="2024-11-04T15:51:00Z" w16du:dateUtc="2024-11-04T09:51:00Z"/>
          <w:rFonts w:ascii="Times New Roman" w:hAnsi="Times New Roman" w:cs="Times New Roman"/>
          <w:sz w:val="24"/>
          <w:szCs w:val="24"/>
        </w:rPr>
      </w:pPr>
    </w:p>
    <w:p w14:paraId="1436D1ED" w14:textId="0C03FFC9" w:rsidR="008644D4" w:rsidRPr="0064582A" w:rsidRDefault="00275578" w:rsidP="0063530A">
      <w:pPr>
        <w:spacing w:line="480" w:lineRule="auto"/>
        <w:ind w:firstLine="720"/>
        <w:rPr>
          <w:rFonts w:ascii="Times New Roman" w:hAnsi="Times New Roman" w:cs="Times New Roman"/>
          <w:sz w:val="24"/>
          <w:szCs w:val="24"/>
        </w:rPr>
      </w:pPr>
      <w:bookmarkStart w:id="83" w:name="_Hlk181655648"/>
      <w:r w:rsidRPr="0064582A">
        <w:rPr>
          <w:rFonts w:ascii="Times New Roman" w:hAnsi="Times New Roman" w:cs="Times New Roman"/>
          <w:sz w:val="24"/>
          <w:szCs w:val="24"/>
        </w:rPr>
        <w:t xml:space="preserve">Among the South Asian countries, the percentage of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under five was high for Pakistan (8%), followed by India (7%) and Bangladesh (7%)</w:t>
      </w:r>
      <w:ins w:id="84" w:author="Mohammad Nayeem Hasan" w:date="2024-11-04T23:32:00Z" w16du:dateUtc="2024-11-04T17:32:00Z">
        <w:r w:rsidR="00DD22D2">
          <w:rPr>
            <w:rFonts w:ascii="Times New Roman" w:hAnsi="Times New Roman" w:cs="Times New Roman"/>
            <w:sz w:val="24"/>
            <w:szCs w:val="24"/>
          </w:rPr>
          <w:t>,</w:t>
        </w:r>
      </w:ins>
      <w:r w:rsidRPr="0064582A">
        <w:rPr>
          <w:rFonts w:ascii="Times New Roman" w:hAnsi="Times New Roman" w:cs="Times New Roman"/>
          <w:sz w:val="24"/>
          <w:szCs w:val="24"/>
        </w:rPr>
        <w:t xml:space="preserve"> and low for Maldives (1%) and Sri Lanka (1%) in 2019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{"citationID":"1ncnZnUe","properties":{"formattedCitation":"(\\uc0\\u8220{}Diarrhoea,\\uc0\\u8221{} 2022)","plainCitation":"(“Diarrhoea,” 2022)","noteIndex":0},"citationItems":[{"id":1492,"uris":["http://zotero.org/users/4185209/items/T6PZEHV6"],"itemData":{"id":1492,"type":"webpage","abstract":"Diarrhoea is a leading killer of children, accounting for approximately 9 per cent of all deaths among children under age 5 worldwide in 2019. This translates to over 1,300 young children dying each day, or about 484,000 children a year, despite the availability of a simple treatment solution.","container-title":"UNICEF DATA","language":"en-US","title":"Diarrhoea","URL":"https://data.unicef.org/topic/child-health/diarrhoeal-disease/","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(“Diarrhoea,”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In a developing country like Bangladesh, </w:t>
      </w:r>
      <w:del w:id="85" w:author="Mohammad Nayeem Hasan" w:date="2024-11-03T02:25:00Z" w16du:dateUtc="2024-11-02T20:25:00Z">
        <w:r w:rsidR="008F57AB" w:rsidRPr="0064582A" w:rsidDel="00CF4013">
          <w:rPr>
            <w:rFonts w:ascii="Times New Roman" w:hAnsi="Times New Roman" w:cs="Times New Roman"/>
            <w:sz w:val="24"/>
            <w:szCs w:val="24"/>
          </w:rPr>
          <w:delText>mostly</w:delText>
        </w:r>
        <w:r w:rsidRPr="0064582A" w:rsidDel="00CF4013">
          <w:rPr>
            <w:rFonts w:ascii="Times New Roman" w:hAnsi="Times New Roman" w:cs="Times New Roman"/>
            <w:sz w:val="24"/>
            <w:szCs w:val="24"/>
          </w:rPr>
          <w:delText xml:space="preserve"> </w:delText>
        </w:r>
      </w:del>
      <w:ins w:id="86" w:author="Mohammad Nayeem Hasan" w:date="2024-11-03T02:25:00Z" w16du:dateUtc="2024-11-02T20:25:00Z">
        <w:r w:rsidR="00CF4013">
          <w:rPr>
            <w:rFonts w:ascii="Times New Roman" w:hAnsi="Times New Roman" w:cs="Times New Roman"/>
            <w:sz w:val="24"/>
            <w:szCs w:val="24"/>
          </w:rPr>
          <w:t>most</w:t>
        </w:r>
        <w:r w:rsidR="00CF4013"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children</w:t>
      </w:r>
      <w:r w:rsidR="008F57AB" w:rsidRPr="0064582A">
        <w:rPr>
          <w:rFonts w:ascii="Times New Roman" w:hAnsi="Times New Roman" w:cs="Times New Roman"/>
          <w:sz w:val="24"/>
          <w:szCs w:val="24"/>
        </w:rPr>
        <w:t xml:space="preserve"> suffer from diarrheal diseases which ultimately lead the</w:t>
      </w:r>
      <w:r w:rsidR="00E10AE9" w:rsidRPr="0064582A">
        <w:rPr>
          <w:rFonts w:ascii="Times New Roman" w:hAnsi="Times New Roman" w:cs="Times New Roman"/>
          <w:sz w:val="24"/>
          <w:szCs w:val="24"/>
        </w:rPr>
        <w:t>m to death</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{"citationID":"UXsvhV0f","properties":{"formattedCitation":"(Shah, Yousafzai, Lakhani, Chotani, &amp; Nowshad, 2003)","plainCitation":"(Shah, Yousafzai, Lakhani, Chotani, &amp; Nowshad,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Yousafzai, Lakhani, Chotani, &amp; Nowshad,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Each year, in Bangladesh, every child suffers three to five times on an average from diarrheal attacks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{"citationID":"TS3fU6my","properties":{"formattedCitation":"(M. J. Alam, 2007)","plainCitation":"(M. J. Alam, 2007)","noteIndex":0},"citationItems":[{"id":1435,"uris":["http://zotero.org/users/4185209/items/P2UPGDHN"],"itemData":{"id":1435,"type":"article-journal","abstract":"Diarrhoeal disease is one of the leading causes of morbidity and mortality in less developed countries, especially among children aged 0-5 years. It is a symptom of infection caused by a host of bacterial, viral and parasitic organisms most of which can be spread by contaminated water. Diarrhoea prevalence rate for the children in Dhaka slums is 214.29. The total costs of children's diarrhoea (adding all the direct and indirect) in Dhaka slums is Tk. 133.88 over a 15 day time interval. The water quality is measured at the point-of-use and the point-of-source by the total coliform, faecal coliform, and faecal streptococci tests per 100 ml water. The total coliform, faecal coliform, and faecal streptococci are at the point-of-source 651, 450, and 71 and at the point-of-use 919, 636, and 80 respectively. The test values at the point-of-use are greater than that at the point of- source due to drinking water contaminated by behavioral activities. Due to the almost perfect correlation between the total coliform, faecal coliform, faecal streptococci tests, we need to drop the values from these two tests (total coliform and faecal streptococci) in the econometric analysis. We will use the faecal coliform test, as it is the test most commonly referred to in the existing literature","language":"en","note":"Accepted: 2010-10-10T03:53:49Z\npublisher: BRAC University","source":"dspace.bracu.ac.bd","title":"Water quality tests and behavioral factors of child diarrhoea in Dhaka slums","URL":"http://dspace.bracu.ac.bd/xmlui/handle/10361/394","author":[{"family":"Alam","given":"Mohammad Jahangir"}],"accessed":{"date-parts":[["2022",6,23]]},"issued":{"date-parts":[["2007"]]}}}],"schema":"https://github.com/citation-style-language/schema/raw/master/csl-citation.json"}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J. Alam, 2007)</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ins w:id="87" w:author="Mohammad Nayeem Hasan" w:date="2024-11-04T23:32:00Z" w16du:dateUtc="2024-11-04T17:32:00Z">
        <w:r w:rsidR="00DD22D2">
          <w:rPr>
            <w:rFonts w:ascii="Times New Roman" w:hAnsi="Times New Roman" w:cs="Times New Roman"/>
            <w:sz w:val="24"/>
            <w:szCs w:val="24"/>
          </w:rPr>
          <w:t>A previous</w:t>
        </w:r>
        <w:r w:rsidR="00DD22D2" w:rsidRPr="0064582A">
          <w:rPr>
            <w:rFonts w:ascii="Times New Roman" w:hAnsi="Times New Roman" w:cs="Times New Roman"/>
            <w:sz w:val="24"/>
            <w:szCs w:val="24"/>
          </w:rPr>
          <w:t xml:space="preserve"> study showed that diarrhea is the reason behind about 33% of total child </w:t>
        </w:r>
        <w:r w:rsidR="00DD22D2">
          <w:rPr>
            <w:rFonts w:ascii="Times New Roman" w:hAnsi="Times New Roman" w:cs="Times New Roman"/>
            <w:sz w:val="24"/>
            <w:szCs w:val="24"/>
          </w:rPr>
          <w:t>deaths</w:t>
        </w:r>
        <w:r w:rsidR="00DD22D2" w:rsidRPr="0064582A">
          <w:rPr>
            <w:rFonts w:ascii="Times New Roman" w:hAnsi="Times New Roman" w:cs="Times New Roman"/>
            <w:sz w:val="24"/>
            <w:szCs w:val="24"/>
          </w:rPr>
          <w:t xml:space="preserve"> in Bangladesh </w:t>
        </w:r>
        <w:r w:rsidR="00DD22D2" w:rsidRPr="0064582A">
          <w:rPr>
            <w:rFonts w:ascii="Times New Roman" w:hAnsi="Times New Roman" w:cs="Times New Roman"/>
            <w:sz w:val="24"/>
            <w:szCs w:val="24"/>
          </w:rPr>
          <w:fldChar w:fldCharType="begin"/>
        </w:r>
        <w:r w:rsidR="00DD22D2" w:rsidRPr="0064582A">
          <w:rPr>
            <w:rFonts w:ascii="Times New Roman" w:hAnsi="Times New Roman" w:cs="Times New Roman"/>
            <w:sz w:val="24"/>
            <w:szCs w:val="24"/>
          </w:rPr>
          <w:instrText xml:space="preserve"> ADDIN ZOTERO_ITEM CSL_CITATION {"citationID":"GLFBv50x","properties":{"formattedCitation":"(M. R. Islam, Hossain, Khan, &amp; Ali, 2015)","plainCitation":"(M. R. Islam, Hossain, Khan, &amp; Ali,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00DD22D2" w:rsidRPr="0064582A">
          <w:rPr>
            <w:rFonts w:ascii="Times New Roman" w:hAnsi="Times New Roman" w:cs="Times New Roman"/>
            <w:sz w:val="24"/>
            <w:szCs w:val="24"/>
          </w:rPr>
          <w:fldChar w:fldCharType="separate"/>
        </w:r>
        <w:r w:rsidR="00DD22D2" w:rsidRPr="0064582A">
          <w:rPr>
            <w:rFonts w:ascii="Times New Roman" w:hAnsi="Times New Roman" w:cs="Times New Roman"/>
            <w:sz w:val="24"/>
            <w:szCs w:val="24"/>
          </w:rPr>
          <w:t>(M. R. Islam, Hossain, Khan, &amp; Ali, 2015)</w:t>
        </w:r>
        <w:r w:rsidR="00DD22D2" w:rsidRPr="0064582A">
          <w:rPr>
            <w:rFonts w:ascii="Times New Roman" w:hAnsi="Times New Roman" w:cs="Times New Roman"/>
            <w:sz w:val="24"/>
            <w:szCs w:val="24"/>
          </w:rPr>
          <w:fldChar w:fldCharType="end"/>
        </w:r>
        <w:r w:rsidR="00DD22D2"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Most of the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occur in rural areas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{"citationID":"eVjfUW9B","properties":{"formattedCitation":"(Shah et al., 2003)","plainCitation":"(Shah et al.,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et al.,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del w:id="88" w:author="Mohammad Nayeem Hasan" w:date="2024-11-03T02:14:00Z" w16du:dateUtc="2024-11-02T20:14:00Z">
        <w:r w:rsidRPr="0064582A" w:rsidDel="00F905AA">
          <w:rPr>
            <w:rFonts w:ascii="Times New Roman" w:hAnsi="Times New Roman" w:cs="Times New Roman"/>
            <w:sz w:val="24"/>
            <w:szCs w:val="24"/>
          </w:rPr>
          <w:delText xml:space="preserve">Previous </w:delText>
        </w:r>
      </w:del>
      <w:del w:id="89" w:author="Mohammad Nayeem Hasan" w:date="2024-11-04T23:31:00Z" w16du:dateUtc="2024-11-04T17:31:00Z">
        <w:r w:rsidRPr="0064582A" w:rsidDel="00DD22D2">
          <w:rPr>
            <w:rFonts w:ascii="Times New Roman" w:hAnsi="Times New Roman" w:cs="Times New Roman"/>
            <w:sz w:val="24"/>
            <w:szCs w:val="24"/>
          </w:rPr>
          <w:delText xml:space="preserve">study showed that </w:delText>
        </w:r>
        <w:r w:rsidR="004B041C" w:rsidRPr="0064582A" w:rsidDel="00DD22D2">
          <w:rPr>
            <w:rFonts w:ascii="Times New Roman" w:hAnsi="Times New Roman" w:cs="Times New Roman"/>
            <w:sz w:val="24"/>
            <w:szCs w:val="24"/>
          </w:rPr>
          <w:delText xml:space="preserve">diarrhea is the reason behind </w:delText>
        </w:r>
        <w:r w:rsidR="004C7AB7" w:rsidRPr="0064582A" w:rsidDel="00DD22D2">
          <w:rPr>
            <w:rFonts w:ascii="Times New Roman" w:hAnsi="Times New Roman" w:cs="Times New Roman"/>
            <w:sz w:val="24"/>
            <w:szCs w:val="24"/>
          </w:rPr>
          <w:delText>about 33% of</w:delText>
        </w:r>
        <w:r w:rsidRPr="0064582A" w:rsidDel="00DD22D2">
          <w:rPr>
            <w:rFonts w:ascii="Times New Roman" w:hAnsi="Times New Roman" w:cs="Times New Roman"/>
            <w:sz w:val="24"/>
            <w:szCs w:val="24"/>
          </w:rPr>
          <w:delText xml:space="preserve"> total child </w:delText>
        </w:r>
      </w:del>
      <w:del w:id="90" w:author="Mohammad Nayeem Hasan" w:date="2024-11-03T02:14:00Z" w16du:dateUtc="2024-11-02T20:14:00Z">
        <w:r w:rsidRPr="0064582A" w:rsidDel="00F905AA">
          <w:rPr>
            <w:rFonts w:ascii="Times New Roman" w:hAnsi="Times New Roman" w:cs="Times New Roman"/>
            <w:sz w:val="24"/>
            <w:szCs w:val="24"/>
          </w:rPr>
          <w:delText xml:space="preserve">death </w:delText>
        </w:r>
      </w:del>
      <w:del w:id="91" w:author="Mohammad Nayeem Hasan" w:date="2024-11-04T23:31:00Z" w16du:dateUtc="2024-11-04T17:31:00Z">
        <w:r w:rsidRPr="0064582A" w:rsidDel="00DD22D2">
          <w:rPr>
            <w:rFonts w:ascii="Times New Roman" w:hAnsi="Times New Roman" w:cs="Times New Roman"/>
            <w:sz w:val="24"/>
            <w:szCs w:val="24"/>
          </w:rPr>
          <w:delText xml:space="preserve">in Bangladesh </w:delText>
        </w:r>
        <w:r w:rsidRPr="0064582A" w:rsidDel="00DD22D2">
          <w:rPr>
            <w:rFonts w:ascii="Times New Roman" w:hAnsi="Times New Roman" w:cs="Times New Roman"/>
            <w:sz w:val="24"/>
            <w:szCs w:val="24"/>
          </w:rPr>
          <w:fldChar w:fldCharType="begin"/>
        </w:r>
        <w:r w:rsidR="00350CF8" w:rsidRPr="0064582A" w:rsidDel="00DD22D2">
          <w:rPr>
            <w:rFonts w:ascii="Times New Roman" w:hAnsi="Times New Roman" w:cs="Times New Roman"/>
            <w:sz w:val="24"/>
            <w:szCs w:val="24"/>
          </w:rPr>
          <w:delInstrText xml:space="preserve"> ADDIN ZOTERO_ITEM CSL_CITATION {"citationID":"GLFBv50x","properties":{"formattedCitation":"(M. R. Islam, Hossain, Khan, &amp; Ali, 2015)","plainCitation":"(M. R. Islam, Hossain, Khan, &amp; Ali,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delInstrText>
        </w:r>
        <w:r w:rsidRPr="0064582A" w:rsidDel="00DD22D2">
          <w:rPr>
            <w:rFonts w:ascii="Times New Roman" w:hAnsi="Times New Roman" w:cs="Times New Roman"/>
            <w:sz w:val="24"/>
            <w:szCs w:val="24"/>
          </w:rPr>
          <w:fldChar w:fldCharType="separate"/>
        </w:r>
        <w:r w:rsidR="00350CF8" w:rsidRPr="0064582A" w:rsidDel="00DD22D2">
          <w:rPr>
            <w:rFonts w:ascii="Times New Roman" w:hAnsi="Times New Roman" w:cs="Times New Roman"/>
            <w:sz w:val="24"/>
            <w:szCs w:val="24"/>
          </w:rPr>
          <w:delText>(M. R. Islam, Hossain, Khan, &amp; Ali, 2015)</w:delText>
        </w:r>
        <w:r w:rsidRPr="0064582A" w:rsidDel="00DD22D2">
          <w:rPr>
            <w:rFonts w:ascii="Times New Roman" w:hAnsi="Times New Roman" w:cs="Times New Roman"/>
            <w:sz w:val="24"/>
            <w:szCs w:val="24"/>
          </w:rPr>
          <w:fldChar w:fldCharType="end"/>
        </w:r>
        <w:r w:rsidRPr="0064582A" w:rsidDel="00DD22D2">
          <w:rPr>
            <w:rFonts w:ascii="Times New Roman" w:hAnsi="Times New Roman" w:cs="Times New Roman"/>
            <w:sz w:val="24"/>
            <w:szCs w:val="24"/>
          </w:rPr>
          <w:delText xml:space="preserve">. </w:delText>
        </w:r>
      </w:del>
      <w:del w:id="92" w:author="Mohammad Nayeem Hasan" w:date="2024-11-04T16:00:00Z" w16du:dateUtc="2024-11-04T10:00:00Z">
        <w:r w:rsidRPr="0064582A" w:rsidDel="009D2B4D">
          <w:rPr>
            <w:rFonts w:ascii="Times New Roman" w:hAnsi="Times New Roman" w:cs="Times New Roman"/>
            <w:sz w:val="24"/>
            <w:szCs w:val="24"/>
          </w:rPr>
          <w:delText>On average</w:delText>
        </w:r>
        <w:r w:rsidR="006D43DB" w:rsidRPr="0064582A" w:rsidDel="009D2B4D">
          <w:rPr>
            <w:rFonts w:ascii="Times New Roman" w:hAnsi="Times New Roman" w:cs="Times New Roman"/>
            <w:sz w:val="24"/>
            <w:szCs w:val="24"/>
          </w:rPr>
          <w:delText xml:space="preserve">, </w:delText>
        </w:r>
        <w:r w:rsidR="005B1B1E" w:rsidRPr="0064582A" w:rsidDel="009D2B4D">
          <w:rPr>
            <w:rFonts w:ascii="Times New Roman" w:hAnsi="Times New Roman" w:cs="Times New Roman"/>
            <w:sz w:val="24"/>
            <w:szCs w:val="24"/>
          </w:rPr>
          <w:delText xml:space="preserve">diarrhea </w:delText>
        </w:r>
        <w:r w:rsidR="009971D4" w:rsidRPr="0064582A" w:rsidDel="009D2B4D">
          <w:rPr>
            <w:rFonts w:ascii="Times New Roman" w:hAnsi="Times New Roman" w:cs="Times New Roman"/>
            <w:sz w:val="24"/>
            <w:szCs w:val="24"/>
          </w:rPr>
          <w:delText>happens</w:delText>
        </w:r>
        <w:r w:rsidR="005B1B1E" w:rsidRPr="0064582A" w:rsidDel="009D2B4D">
          <w:rPr>
            <w:rFonts w:ascii="Times New Roman" w:hAnsi="Times New Roman" w:cs="Times New Roman"/>
            <w:sz w:val="24"/>
            <w:szCs w:val="24"/>
          </w:rPr>
          <w:delText xml:space="preserve"> more than 4 times per year</w:delText>
        </w:r>
        <w:r w:rsidR="00BF1112" w:rsidRPr="0064582A" w:rsidDel="009D2B4D">
          <w:rPr>
            <w:rFonts w:ascii="Times New Roman" w:hAnsi="Times New Roman" w:cs="Times New Roman"/>
            <w:sz w:val="24"/>
            <w:szCs w:val="24"/>
          </w:rPr>
          <w:delText xml:space="preserve"> </w:delText>
        </w:r>
        <w:r w:rsidR="009971D4" w:rsidRPr="0064582A" w:rsidDel="009D2B4D">
          <w:rPr>
            <w:rFonts w:ascii="Times New Roman" w:hAnsi="Times New Roman" w:cs="Times New Roman"/>
            <w:sz w:val="24"/>
            <w:szCs w:val="24"/>
          </w:rPr>
          <w:delText xml:space="preserve">to </w:delText>
        </w:r>
        <w:r w:rsidR="00BF1112" w:rsidRPr="0064582A" w:rsidDel="009D2B4D">
          <w:rPr>
            <w:rFonts w:ascii="Times New Roman" w:hAnsi="Times New Roman" w:cs="Times New Roman"/>
            <w:sz w:val="24"/>
            <w:szCs w:val="24"/>
          </w:rPr>
          <w:delText>a rural child</w:delText>
        </w:r>
        <w:r w:rsidRPr="0064582A" w:rsidDel="009D2B4D">
          <w:rPr>
            <w:rFonts w:ascii="Times New Roman" w:hAnsi="Times New Roman" w:cs="Times New Roman"/>
            <w:sz w:val="24"/>
            <w:szCs w:val="24"/>
          </w:rPr>
          <w:delText xml:space="preserve">, which </w:delText>
        </w:r>
        <w:r w:rsidR="00B56E7F" w:rsidRPr="0064582A" w:rsidDel="009D2B4D">
          <w:rPr>
            <w:rFonts w:ascii="Times New Roman" w:hAnsi="Times New Roman" w:cs="Times New Roman"/>
            <w:sz w:val="24"/>
            <w:szCs w:val="24"/>
          </w:rPr>
          <w:delText xml:space="preserve">results in </w:delText>
        </w:r>
        <w:r w:rsidRPr="0064582A" w:rsidDel="009D2B4D">
          <w:rPr>
            <w:rFonts w:ascii="Times New Roman" w:hAnsi="Times New Roman" w:cs="Times New Roman"/>
            <w:sz w:val="24"/>
            <w:szCs w:val="24"/>
          </w:rPr>
          <w:delText>2,30,000 child</w:delText>
        </w:r>
        <w:r w:rsidR="00B56E7F" w:rsidRPr="0064582A" w:rsidDel="009D2B4D">
          <w:rPr>
            <w:rFonts w:ascii="Times New Roman" w:hAnsi="Times New Roman" w:cs="Times New Roman"/>
            <w:sz w:val="24"/>
            <w:szCs w:val="24"/>
          </w:rPr>
          <w:delText xml:space="preserve"> deaths</w:delText>
        </w:r>
        <w:r w:rsidRPr="0064582A" w:rsidDel="009D2B4D">
          <w:rPr>
            <w:rFonts w:ascii="Times New Roman" w:hAnsi="Times New Roman" w:cs="Times New Roman"/>
            <w:sz w:val="24"/>
            <w:szCs w:val="24"/>
          </w:rPr>
          <w:delText xml:space="preserve">  </w:delText>
        </w:r>
        <w:r w:rsidRPr="0064582A" w:rsidDel="009D2B4D">
          <w:rPr>
            <w:rFonts w:ascii="Times New Roman" w:hAnsi="Times New Roman" w:cs="Times New Roman"/>
            <w:sz w:val="24"/>
            <w:szCs w:val="24"/>
          </w:rPr>
          <w:fldChar w:fldCharType="begin"/>
        </w:r>
        <w:r w:rsidR="00350CF8" w:rsidRPr="0064582A" w:rsidDel="009D2B4D">
          <w:rPr>
            <w:rFonts w:ascii="Times New Roman" w:hAnsi="Times New Roman" w:cs="Times New Roman"/>
            <w:sz w:val="24"/>
            <w:szCs w:val="24"/>
          </w:rPr>
          <w:delInstrText xml:space="preserve"> ADDIN ZOTERO_ITEM CSL_CITATION {"citationID":"MyVKpH5t","properties":{"formattedCitation":"(M.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delInstrText>
        </w:r>
        <w:r w:rsidRPr="0064582A" w:rsidDel="009D2B4D">
          <w:rPr>
            <w:rFonts w:ascii="Times New Roman" w:hAnsi="Times New Roman" w:cs="Times New Roman"/>
            <w:sz w:val="24"/>
            <w:szCs w:val="24"/>
          </w:rPr>
          <w:fldChar w:fldCharType="separate"/>
        </w:r>
        <w:r w:rsidR="00350CF8" w:rsidRPr="0064582A" w:rsidDel="009D2B4D">
          <w:rPr>
            <w:rFonts w:ascii="Times New Roman" w:hAnsi="Times New Roman" w:cs="Times New Roman"/>
            <w:sz w:val="24"/>
            <w:szCs w:val="24"/>
          </w:rPr>
          <w:delText>(M. R. Islam et al., 2015)</w:delText>
        </w:r>
        <w:r w:rsidRPr="0064582A" w:rsidDel="009D2B4D">
          <w:rPr>
            <w:rFonts w:ascii="Times New Roman" w:hAnsi="Times New Roman" w:cs="Times New Roman"/>
            <w:sz w:val="24"/>
            <w:szCs w:val="24"/>
          </w:rPr>
          <w:fldChar w:fldCharType="end"/>
        </w:r>
        <w:r w:rsidRPr="0064582A" w:rsidDel="009D2B4D">
          <w:rPr>
            <w:rFonts w:ascii="Times New Roman" w:hAnsi="Times New Roman" w:cs="Times New Roman"/>
            <w:sz w:val="24"/>
            <w:szCs w:val="24"/>
          </w:rPr>
          <w:delText xml:space="preserve">. </w:delText>
        </w:r>
      </w:del>
      <w:r w:rsidRPr="0064582A">
        <w:rPr>
          <w:rFonts w:ascii="Times New Roman" w:hAnsi="Times New Roman" w:cs="Times New Roman"/>
          <w:sz w:val="24"/>
          <w:szCs w:val="24"/>
        </w:rPr>
        <w:t xml:space="preserve">According to </w:t>
      </w:r>
      <w:r w:rsidR="008644D4" w:rsidRPr="0064582A">
        <w:rPr>
          <w:rFonts w:ascii="Times New Roman" w:hAnsi="Times New Roman" w:cs="Times New Roman"/>
          <w:sz w:val="24"/>
          <w:szCs w:val="24"/>
        </w:rPr>
        <w:t xml:space="preserve">2007 </w:t>
      </w:r>
      <w:r w:rsidRPr="0064582A">
        <w:rPr>
          <w:rFonts w:ascii="Times New Roman" w:hAnsi="Times New Roman" w:cs="Times New Roman"/>
          <w:sz w:val="24"/>
          <w:szCs w:val="24"/>
        </w:rPr>
        <w:t xml:space="preserve">Bangladesh Demographic and Health </w:t>
      </w:r>
      <w:r w:rsidRPr="0064582A">
        <w:rPr>
          <w:rFonts w:ascii="Times New Roman" w:hAnsi="Times New Roman" w:cs="Times New Roman"/>
          <w:sz w:val="24"/>
          <w:szCs w:val="24"/>
        </w:rPr>
        <w:lastRenderedPageBreak/>
        <w:t>Survey (</w:t>
      </w:r>
      <w:r w:rsidR="008644D4" w:rsidRPr="0064582A">
        <w:rPr>
          <w:rFonts w:ascii="Times New Roman" w:hAnsi="Times New Roman" w:cs="Times New Roman"/>
          <w:sz w:val="24"/>
          <w:szCs w:val="24"/>
        </w:rPr>
        <w:t>BDHS</w:t>
      </w:r>
      <w:r w:rsidRPr="0064582A">
        <w:rPr>
          <w:rFonts w:ascii="Times New Roman" w:hAnsi="Times New Roman" w:cs="Times New Roman"/>
          <w:sz w:val="24"/>
          <w:szCs w:val="24"/>
        </w:rPr>
        <w:t xml:space="preserve">) data, most sufferers are </w:t>
      </w:r>
      <w:r w:rsidR="008B2C9C" w:rsidRPr="0064582A">
        <w:rPr>
          <w:rFonts w:ascii="Times New Roman" w:hAnsi="Times New Roman" w:cs="Times New Roman"/>
          <w:sz w:val="24"/>
          <w:szCs w:val="24"/>
        </w:rPr>
        <w:t>6-23</w:t>
      </w:r>
      <w:r w:rsidRPr="0064582A">
        <w:rPr>
          <w:rFonts w:ascii="Times New Roman" w:hAnsi="Times New Roman" w:cs="Times New Roman"/>
          <w:sz w:val="24"/>
          <w:szCs w:val="24"/>
        </w:rPr>
        <w:t xml:space="preserve"> months</w:t>
      </w:r>
      <w:r w:rsidR="00ED66CD" w:rsidRPr="0064582A">
        <w:rPr>
          <w:rFonts w:ascii="Times New Roman" w:hAnsi="Times New Roman" w:cs="Times New Roman"/>
          <w:sz w:val="24"/>
          <w:szCs w:val="24"/>
        </w:rPr>
        <w:t xml:space="preserve"> old children</w:t>
      </w:r>
      <w:r w:rsidRPr="0064582A">
        <w:rPr>
          <w:rFonts w:ascii="Times New Roman" w:hAnsi="Times New Roman" w:cs="Times New Roman"/>
          <w:sz w:val="24"/>
          <w:szCs w:val="24"/>
        </w:rPr>
        <w:t xml:space="preserve"> and boys are more </w:t>
      </w:r>
      <w:r w:rsidR="003F25D6" w:rsidRPr="0064582A">
        <w:rPr>
          <w:rFonts w:ascii="Times New Roman" w:hAnsi="Times New Roman" w:cs="Times New Roman"/>
          <w:sz w:val="24"/>
          <w:szCs w:val="24"/>
        </w:rPr>
        <w:t>at risk of</w:t>
      </w:r>
      <w:r w:rsidRPr="0064582A">
        <w:rPr>
          <w:rFonts w:ascii="Times New Roman" w:hAnsi="Times New Roman" w:cs="Times New Roman"/>
          <w:sz w:val="24"/>
          <w:szCs w:val="24"/>
        </w:rPr>
        <w:t xml:space="preserve"> this disease compared to </w:t>
      </w:r>
      <w:del w:id="93" w:author="Mohammad Nayeem Hasan" w:date="2024-11-03T02:14:00Z" w16du:dateUtc="2024-11-02T20:14:00Z">
        <w:r w:rsidRPr="0064582A" w:rsidDel="00F905AA">
          <w:rPr>
            <w:rFonts w:ascii="Times New Roman" w:hAnsi="Times New Roman" w:cs="Times New Roman"/>
            <w:sz w:val="24"/>
            <w:szCs w:val="24"/>
          </w:rPr>
          <w:delText xml:space="preserve">the </w:delText>
        </w:r>
      </w:del>
      <w:r w:rsidRPr="0064582A">
        <w:rPr>
          <w:rFonts w:ascii="Times New Roman" w:hAnsi="Times New Roman" w:cs="Times New Roman"/>
          <w:sz w:val="24"/>
          <w:szCs w:val="24"/>
        </w:rPr>
        <w:t xml:space="preserve">girls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{"citationID":"gj5WUrh2","properties":{"formattedCitation":"(Begum, Ahmed, &amp; Sen, 2011)","plainCitation":"(Begum, Ahmed, &amp; Sen, 2011)","noteIndex":0},"citationItems":[{"id":1434,"uris":["http://zotero.org/users/4185209/items/MCJEENCK"],"itemData":{"id":1434,"type":"article-journal","abstract":"The incidence of diarrhoea has declined over time in Bangladesh but still it persists as a major cause of infant mortality, morbidity and acute child malnutrition. Much of the public policy thinking in the past was guided by public investment in providing improved access to safe water. While this measure has paid off, the paper provides evidence that the relevance of water as a tool for fighting diarrhoea may have changed over time. Its changing role now needs to be seen in the broader context of combined access with other inputs such as improved sanitation. The paper uses the Bangladesh Demographic and Health Survey data and the propensity score matching technique to suggest that only combined access to improved water and sanitation can lead to reduced incidence of diarrhoea among children in contrast to their isolated use. Mere accesses to safe water, or for that matter, access to sanitation do not have any statistically significant impact on the incidence of childhood diarrhoea. The results suggest a strong case for rethinking public policy by way of joint investment in water and sanitation measures to reduce diarrhoea along with bringing about favourable change in health-seeking behaviour to support such combined access policy.","container-title":"The Bangladesh Development Studies","ISSN":"0304-095X","issue":"3","note":"publisher: Bangladesh Institute of Development Studies","page":"1-30","source":"JSTOR","title":"Do Water and Sanitation Interventions Reduce Childhood Diarrhoea? New Evidence from Bangladesh","title-short":"Do Water and Sanitation Interventions Reduce Childhood Diarrhoea?","volume":"34","author":[{"family":"Begum","given":"Sharifa"},{"family":"Ahmed","given":"Mansur"},{"family":"Sen","given":"Binayak"}],"issued":{"date-parts":[["2011"]]}}}],"schema":"https://github.com/citation-style-language/schema/raw/master/csl-citation.json"}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(Begum, Ahmed, &amp; Sen, 2011)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bookmarkEnd w:id="83"/>
    <w:p w14:paraId="439F8FC9" w14:textId="4E63DF14" w:rsidR="004232B0"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Being a developing country, Bangladesh has several resource constraints, such </w:t>
      </w:r>
      <w:del w:id="94" w:author="Mohammad Nayeem Hasan" w:date="2024-11-03T02:24:00Z" w16du:dateUtc="2024-11-02T20:24:00Z">
        <w:r w:rsidRPr="0064582A" w:rsidDel="00CF4013">
          <w:rPr>
            <w:rFonts w:ascii="Times New Roman" w:hAnsi="Times New Roman" w:cs="Times New Roman"/>
            <w:sz w:val="24"/>
            <w:szCs w:val="24"/>
          </w:rPr>
          <w:delText>as-</w:delText>
        </w:r>
      </w:del>
      <w:ins w:id="95" w:author="Mohammad Nayeem Hasan" w:date="2024-11-03T02:24:00Z" w16du:dateUtc="2024-11-02T20:24:00Z">
        <w:r w:rsidR="00CF4013">
          <w:rPr>
            <w:rFonts w:ascii="Times New Roman" w:hAnsi="Times New Roman" w:cs="Times New Roman"/>
            <w:sz w:val="24"/>
            <w:szCs w:val="24"/>
          </w:rPr>
          <w:t>as</w:t>
        </w:r>
      </w:ins>
      <w:r w:rsidRPr="0064582A">
        <w:rPr>
          <w:rFonts w:ascii="Times New Roman" w:hAnsi="Times New Roman" w:cs="Times New Roman"/>
          <w:sz w:val="24"/>
          <w:szCs w:val="24"/>
        </w:rPr>
        <w:t xml:space="preserve"> </w:t>
      </w:r>
      <w:ins w:id="96" w:author="Mohammad Nayeem Hasan" w:date="2024-11-03T02:24:00Z" w16du:dateUtc="2024-11-02T20:24:00Z">
        <w:r w:rsidR="00CF4013">
          <w:rPr>
            <w:rFonts w:ascii="Times New Roman" w:hAnsi="Times New Roman" w:cs="Times New Roman"/>
            <w:sz w:val="24"/>
            <w:szCs w:val="24"/>
          </w:rPr>
          <w:t>the </w:t>
        </w:r>
      </w:ins>
      <w:r w:rsidRPr="0064582A">
        <w:rPr>
          <w:rFonts w:ascii="Times New Roman" w:hAnsi="Times New Roman" w:cs="Times New Roman"/>
          <w:sz w:val="24"/>
          <w:szCs w:val="24"/>
        </w:rPr>
        <w:t xml:space="preserve">high density of population (3,277 people per meter squares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{"citationID":"2xsPstV4","properties":{"formattedCitation":"(\\uc0\\u8220{}Bangladesh Population (2022) - Worldometer,\\uc0\\u8221{} 2022)","plainCitation":"(“Bangladesh Population (2022) - Worldometer,” 2022)","noteIndex":0},"citationItems":[{"id":1487,"uris":["http://zotero.org/users/4185209/items/6ZNHGNTU"],"itemData":{"id":1487,"type":"webpage","abstract":"Population of Bangladesh: current, historical, and projected population, growth rate, immigration, median age, total fertility rate (TFR), population density, urbanization, urban population, country's share of world population, and global rank. Data tables, maps, charts, and live population clock","language":"en","title":"Bangladesh Population (2022) - Worldometer","URL":"https://www.worldometers.info/world-population/bangladesh-population/","accessed":{"date-parts":[["2022",8,6]]},"issued":{"date-parts":[["2022"]]}}}],"schema":"https://github.com/citation-style-language/schema/raw/master/csl-citation.json"}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(“Bangladesh Population (2022) - Worldometer,”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poverty, lack of awareness, food deficiency, malnutrition</w:t>
      </w:r>
      <w:ins w:id="97" w:author="Mohammad Nayeem Hasan" w:date="2024-11-03T02:24:00Z" w16du:dateUtc="2024-11-02T20:24:00Z">
        <w:r w:rsidR="00CF4013">
          <w:rPr>
            <w:rFonts w:ascii="Times New Roman" w:hAnsi="Times New Roman" w:cs="Times New Roman"/>
            <w:sz w:val="24"/>
            <w:szCs w:val="24"/>
          </w:rPr>
          <w:t>,</w:t>
        </w:r>
      </w:ins>
      <w:r w:rsidRPr="0064582A">
        <w:rPr>
          <w:rFonts w:ascii="Times New Roman" w:hAnsi="Times New Roman" w:cs="Times New Roman"/>
          <w:sz w:val="24"/>
          <w:szCs w:val="24"/>
        </w:rPr>
        <w:t xml:space="preserve"> etc. Moreover, in Bangladesh, </w:t>
      </w:r>
      <w:del w:id="98" w:author="Mohammad Nayeem Hasan" w:date="2024-11-03T02:13:00Z" w16du:dateUtc="2024-11-02T20:13:00Z">
        <w:r w:rsidRPr="0064582A" w:rsidDel="00F905AA">
          <w:rPr>
            <w:rFonts w:ascii="Times New Roman" w:hAnsi="Times New Roman" w:cs="Times New Roman"/>
            <w:sz w:val="24"/>
            <w:szCs w:val="24"/>
          </w:rPr>
          <w:delText xml:space="preserve">an </w:delText>
        </w:r>
      </w:del>
      <w:del w:id="99" w:author="Mohammad Nayeem Hasan" w:date="2024-11-03T02:24:00Z" w16du:dateUtc="2024-11-02T20:24:00Z">
        <w:r w:rsidRPr="0064582A" w:rsidDel="00CF4013">
          <w:rPr>
            <w:rFonts w:ascii="Times New Roman" w:hAnsi="Times New Roman" w:cs="Times New Roman"/>
            <w:sz w:val="24"/>
            <w:szCs w:val="24"/>
          </w:rPr>
          <w:delText>approximate</w:delText>
        </w:r>
      </w:del>
      <w:ins w:id="100" w:author="Mohammad Nayeem Hasan" w:date="2024-11-03T02:24:00Z" w16du:dateUtc="2024-11-02T20:24:00Z">
        <w:r w:rsidR="00CF4013">
          <w:rPr>
            <w:rFonts w:ascii="Times New Roman" w:hAnsi="Times New Roman" w:cs="Times New Roman"/>
            <w:sz w:val="24"/>
            <w:szCs w:val="24"/>
          </w:rPr>
          <w:t>approximately</w:t>
        </w:r>
      </w:ins>
      <w:r w:rsidRPr="0064582A">
        <w:rPr>
          <w:rFonts w:ascii="Times New Roman" w:hAnsi="Times New Roman" w:cs="Times New Roman"/>
          <w:sz w:val="24"/>
          <w:szCs w:val="24"/>
        </w:rPr>
        <w:t xml:space="preserve"> </w:t>
      </w:r>
      <w:del w:id="101" w:author="Mohammad Nayeem Hasan" w:date="2024-11-03T02:48:00Z" w16du:dateUtc="2024-11-02T20:48:00Z">
        <w:r w:rsidRPr="0064582A" w:rsidDel="00571069">
          <w:rPr>
            <w:rFonts w:ascii="Times New Roman" w:hAnsi="Times New Roman" w:cs="Times New Roman"/>
            <w:sz w:val="24"/>
            <w:szCs w:val="24"/>
          </w:rPr>
          <w:delText xml:space="preserve">of </w:delText>
        </w:r>
      </w:del>
      <w:r w:rsidRPr="0064582A">
        <w:rPr>
          <w:rFonts w:ascii="Times New Roman" w:hAnsi="Times New Roman" w:cs="Times New Roman"/>
          <w:sz w:val="24"/>
          <w:szCs w:val="24"/>
        </w:rPr>
        <w:t xml:space="preserve">2.5 million people suffer from </w:t>
      </w:r>
      <w:r w:rsidR="001F411A" w:rsidRPr="0064582A">
        <w:rPr>
          <w:rFonts w:ascii="Times New Roman" w:hAnsi="Times New Roman" w:cs="Times New Roman"/>
          <w:sz w:val="24"/>
          <w:szCs w:val="24"/>
        </w:rPr>
        <w:t xml:space="preserve">basic </w:t>
      </w:r>
      <w:r w:rsidR="00BE2AAB" w:rsidRPr="0064582A">
        <w:rPr>
          <w:rFonts w:ascii="Times New Roman" w:hAnsi="Times New Roman" w:cs="Times New Roman"/>
          <w:sz w:val="24"/>
          <w:szCs w:val="24"/>
        </w:rPr>
        <w:t xml:space="preserve">sanitation </w:t>
      </w:r>
      <w:r w:rsidR="001F411A" w:rsidRPr="0064582A">
        <w:rPr>
          <w:rFonts w:ascii="Times New Roman" w:hAnsi="Times New Roman" w:cs="Times New Roman"/>
          <w:sz w:val="24"/>
          <w:szCs w:val="24"/>
        </w:rPr>
        <w:t>issues</w:t>
      </w:r>
      <w:r w:rsidRPr="0064582A">
        <w:rPr>
          <w:rFonts w:ascii="Times New Roman" w:hAnsi="Times New Roman" w:cs="Times New Roman"/>
          <w:sz w:val="24"/>
          <w:szCs w:val="24"/>
        </w:rPr>
        <w:t xml:space="preserve">, and about one million people </w:t>
      </w:r>
      <w:r w:rsidR="00E1133F" w:rsidRPr="0064582A">
        <w:rPr>
          <w:rFonts w:ascii="Times New Roman" w:hAnsi="Times New Roman" w:cs="Times New Roman"/>
          <w:sz w:val="24"/>
          <w:szCs w:val="24"/>
        </w:rPr>
        <w:t xml:space="preserve">are </w:t>
      </w:r>
      <w:r w:rsidR="00187A35" w:rsidRPr="0064582A">
        <w:rPr>
          <w:rFonts w:ascii="Times New Roman" w:hAnsi="Times New Roman" w:cs="Times New Roman"/>
          <w:sz w:val="24"/>
          <w:szCs w:val="24"/>
        </w:rPr>
        <w:t xml:space="preserve">unable </w:t>
      </w:r>
      <w:r w:rsidR="0063050B" w:rsidRPr="0064582A">
        <w:rPr>
          <w:rFonts w:ascii="Times New Roman" w:hAnsi="Times New Roman" w:cs="Times New Roman"/>
          <w:sz w:val="24"/>
          <w:szCs w:val="24"/>
        </w:rPr>
        <w:t>to have</w:t>
      </w:r>
      <w:r w:rsidRPr="0064582A">
        <w:rPr>
          <w:rFonts w:ascii="Times New Roman" w:hAnsi="Times New Roman" w:cs="Times New Roman"/>
          <w:sz w:val="24"/>
          <w:szCs w:val="24"/>
        </w:rPr>
        <w:t xml:space="preserve"> </w:t>
      </w:r>
      <w:r w:rsidR="00C46BA5" w:rsidRPr="0064582A">
        <w:rPr>
          <w:rFonts w:ascii="Times New Roman" w:hAnsi="Times New Roman" w:cs="Times New Roman"/>
          <w:sz w:val="24"/>
          <w:szCs w:val="24"/>
        </w:rPr>
        <w:t>potable</w:t>
      </w:r>
      <w:r w:rsidR="00046C14" w:rsidRPr="0064582A">
        <w:rPr>
          <w:rFonts w:ascii="Times New Roman" w:hAnsi="Times New Roman" w:cs="Times New Roman"/>
          <w:sz w:val="24"/>
          <w:szCs w:val="24"/>
        </w:rPr>
        <w:t xml:space="preserve"> water</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{"citationID":"GTviOOnD","properties":{"formattedCitation":"(M.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Previous studies in Bangladesh showed that age, sex, geographic location, drinking from unprotected water supply, sanitation, hygiene, and household economic status can cause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between 0-5 years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{"citationID":"VQJtT3fe","properties":{"formattedCitation":"(M. R. Islam et al., 2015; Rahman &amp; Hossain, 2022)","plainCitation":"(M. R. Islam et al., 2015; Rahman &amp; Hossain, 2022)","noteIndex":0},"citationItems":[{"id":1431,"uris":["http://zotero.org/users/4185209/items/PWEH3VW6"],"itemData":{"id":1431,"type":"article-journal","abstract":"&lt;b&gt;Background:&lt;/b&gt;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 Rahman &amp; Hossain,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4176D5FC" w14:textId="77777777" w:rsidR="002B122E" w:rsidRPr="0064582A" w:rsidDel="002B122E" w:rsidRDefault="007D6548" w:rsidP="002B122E">
      <w:pPr>
        <w:spacing w:line="480" w:lineRule="auto"/>
        <w:ind w:firstLine="720"/>
        <w:rPr>
          <w:del w:id="102" w:author="Mohammad Nayeem Hasan" w:date="2024-11-05T03:49:00Z" w16du:dateUtc="2024-11-04T21:49:00Z"/>
          <w:moveTo w:id="103" w:author="Mohammad Nayeem Hasan" w:date="2024-11-05T03:49:00Z" w16du:dateUtc="2024-11-04T21:49:00Z"/>
          <w:rFonts w:ascii="Times New Roman" w:hAnsi="Times New Roman" w:cs="Times New Roman"/>
          <w:sz w:val="24"/>
          <w:szCs w:val="24"/>
        </w:rPr>
      </w:pPr>
      <w:bookmarkStart w:id="104" w:name="_Hlk181671123"/>
      <w:ins w:id="105" w:author="Mohammad Nayeem Hasan" w:date="2024-11-05T02:03:00Z" w16du:dateUtc="2024-11-04T20:03:00Z">
        <w:r w:rsidRPr="007D6548">
          <w:rPr>
            <w:rFonts w:ascii="Times New Roman" w:hAnsi="Times New Roman" w:cs="Times New Roman"/>
            <w:sz w:val="24"/>
            <w:szCs w:val="24"/>
          </w:rPr>
          <w:t>Several studies assess the prevalence and identified risk factors of childhood diarrheal diseases at a national, regional, and international level.</w:t>
        </w:r>
        <w:r>
          <w:rPr>
            <w:rFonts w:ascii="Times New Roman" w:hAnsi="Times New Roman" w:cs="Times New Roman"/>
            <w:sz w:val="24"/>
            <w:szCs w:val="24"/>
          </w:rPr>
          <w:t xml:space="preserve">  </w:t>
        </w:r>
      </w:ins>
      <w:moveFromRangeStart w:id="106" w:author="Mohammad Nayeem Hasan" w:date="2024-11-05T03:49:00Z" w:name="move181659286"/>
      <w:moveFrom w:id="107" w:author="Mohammad Nayeem Hasan" w:date="2024-11-05T03:49:00Z" w16du:dateUtc="2024-11-04T21:49:00Z">
        <w:r w:rsidR="00D121DC" w:rsidRPr="0064582A" w:rsidDel="00430917">
          <w:rPr>
            <w:rFonts w:ascii="Times New Roman" w:hAnsi="Times New Roman" w:cs="Times New Roman"/>
            <w:sz w:val="24"/>
            <w:szCs w:val="24"/>
          </w:rPr>
          <w:t xml:space="preserve">Young children in Bangladesh generally experience a variety of common illnesses like fever, cough, short/difficult breathing, diarrhea, etc </w:t>
        </w:r>
        <w:r w:rsidR="004B627F" w:rsidRPr="0064582A" w:rsidDel="00430917">
          <w:rPr>
            <w:rFonts w:ascii="Times New Roman" w:hAnsi="Times New Roman" w:cs="Times New Roman"/>
            <w:sz w:val="24"/>
            <w:szCs w:val="24"/>
          </w:rPr>
          <w:fldChar w:fldCharType="begin"/>
        </w:r>
        <w:r w:rsidR="00350CF8" w:rsidRPr="0064582A" w:rsidDel="00430917">
          <w:rPr>
            <w:rFonts w:ascii="Times New Roman" w:hAnsi="Times New Roman" w:cs="Times New Roman"/>
            <w:sz w:val="24"/>
            <w:szCs w:val="24"/>
          </w:rPr>
          <w:instrText xml:space="preserve"> ADDIN ZOTERO_ITEM CSL_CITATION {"citationID":"SFdDeKWS","properties":{"formattedCitation":"(Hasan et al., 2020; Md. Aminul Islam et al., 2022)","plainCitation":"(Hasan et al., 2020; Md. Aminul Islam et al., 2022)","noteIndex":0},"citationItems":[{"id":1686,"uris":["http://zotero.org/users/4185209/items/9942NYDS"],"itemData":{"id":1686,"type":"article-journal","abstract":"Introduction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ONE","language":"en","note":"publisher: Public Library of Science","page":"e0242864","source":"PLoS Journals","title":"Cesarean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Jamal"}],"issued":{"date-parts":[["2020",12,3]]}}},{"id":1688,"uris":["http://zotero.org/users/4185209/items/ZH8V3DW7"],"itemData":{"id":1688,"type":"article-journal","abstract":"In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issue.","container-title":"Frontiers in Public Health","ISSN":"2296-2565","source":"Frontiers","title":"Association of household fuel with acute respiratory infection (ARI) under-five years children in Bangladesh","URL":"https://www.frontiersin.org/articles/10.3389/fpubh.2022.985445","volume":"10","author":[{"family":"Islam","given":"Md. Aminul"},{"family":"Hasan","given":"Mohammad Nayeem"},{"family":"Ahammed","given":"Tanvir"},{"family":"Anjum","given":"Aniqua"},{"family":"Majumder","given":"Ananya"},{"family":"Siddiqui","given":"M. Noor-E-Alam"},{"family":"Mukharjee","given":"Sanjoy Kumar"},{"family":"Sultana","given":"Khandokar Fahmida"},{"family":"Sultana","given":"Sabrin"},{"family":"Jakariya","given":"Md."},{"family":"Bhattacharya","given":"Prosun"},{"family":"Sarkodie","given":"Samuel Asumadu"},{"family":"Dhama","given":"Kuldeep"},{"family":"Mumin","given":"Jubayer"},{"family":"Ahmed","given":"Firoz"}],"accessed":{"date-parts":[["2023",1,21]]},"issued":{"date-parts":[["2022"]]}}}],"schema":"https://github.com/citation-style-language/schema/raw/master/csl-citation.json"} </w:instrText>
        </w:r>
        <w:r w:rsidR="004B627F" w:rsidRPr="0064582A" w:rsidDel="00430917">
          <w:rPr>
            <w:rFonts w:ascii="Times New Roman" w:hAnsi="Times New Roman" w:cs="Times New Roman"/>
            <w:sz w:val="24"/>
            <w:szCs w:val="24"/>
          </w:rPr>
          <w:fldChar w:fldCharType="separate"/>
        </w:r>
        <w:r w:rsidR="00350CF8" w:rsidRPr="0064582A" w:rsidDel="00430917">
          <w:rPr>
            <w:rFonts w:ascii="Times New Roman" w:hAnsi="Times New Roman" w:cs="Times New Roman"/>
            <w:sz w:val="24"/>
            <w:szCs w:val="24"/>
          </w:rPr>
          <w:t>(Hasan et al., 2020; Md. Aminul Islam et al., 2022)</w:t>
        </w:r>
        <w:r w:rsidR="004B627F" w:rsidRPr="0064582A" w:rsidDel="00430917">
          <w:rPr>
            <w:rFonts w:ascii="Times New Roman" w:hAnsi="Times New Roman" w:cs="Times New Roman"/>
            <w:sz w:val="24"/>
            <w:szCs w:val="24"/>
          </w:rPr>
          <w:fldChar w:fldCharType="end"/>
        </w:r>
        <w:r w:rsidR="004B627F" w:rsidRPr="0064582A" w:rsidDel="00430917">
          <w:rPr>
            <w:rFonts w:ascii="Times New Roman" w:hAnsi="Times New Roman" w:cs="Times New Roman"/>
            <w:sz w:val="24"/>
            <w:szCs w:val="24"/>
          </w:rPr>
          <w:t>.</w:t>
        </w:r>
        <w:r w:rsidR="00D121DC" w:rsidRPr="0064582A" w:rsidDel="00430917">
          <w:rPr>
            <w:rFonts w:ascii="Times New Roman" w:hAnsi="Times New Roman" w:cs="Times New Roman"/>
            <w:sz w:val="24"/>
            <w:szCs w:val="24"/>
          </w:rPr>
          <w:t xml:space="preserve"> </w:t>
        </w:r>
      </w:moveFrom>
      <w:moveFromRangeEnd w:id="106"/>
      <w:ins w:id="108" w:author="Mohammad Nayeem Hasan" w:date="2024-11-05T00:20:00Z" w16du:dateUtc="2024-11-04T18:20:00Z">
        <w:r w:rsidR="005274DD" w:rsidRPr="005274DD">
          <w:rPr>
            <w:rFonts w:ascii="Times New Roman" w:hAnsi="Times New Roman" w:cs="Times New Roman"/>
            <w:sz w:val="24"/>
            <w:szCs w:val="24"/>
          </w:rPr>
          <w:t xml:space="preserve">A prospective, community-based surveillance study in the Peruvian Amazon revealed that </w:t>
        </w:r>
      </w:ins>
      <w:ins w:id="109" w:author="Mohammad Nayeem Hasan" w:date="2024-11-05T03:27:00Z" w16du:dateUtc="2024-11-04T21:27:00Z">
        <w:r w:rsidR="00B8611E">
          <w:rPr>
            <w:rFonts w:ascii="Times New Roman" w:hAnsi="Times New Roman" w:cs="Times New Roman"/>
            <w:sz w:val="24"/>
            <w:szCs w:val="24"/>
          </w:rPr>
          <w:t xml:space="preserve">diarrheal </w:t>
        </w:r>
      </w:ins>
      <w:ins w:id="110" w:author="Mohammad Nayeem Hasan" w:date="2024-11-05T00:20:00Z" w16du:dateUtc="2024-11-04T18:20:00Z">
        <w:r w:rsidR="005274DD" w:rsidRPr="005274DD">
          <w:rPr>
            <w:rFonts w:ascii="Times New Roman" w:hAnsi="Times New Roman" w:cs="Times New Roman"/>
            <w:sz w:val="24"/>
            <w:szCs w:val="24"/>
          </w:rPr>
          <w:t>disease transmission was significantly higher from March to October</w:t>
        </w:r>
        <w:r w:rsidR="005274DD">
          <w:rPr>
            <w:rFonts w:ascii="Times New Roman" w:hAnsi="Times New Roman" w:cs="Times New Roman"/>
            <w:sz w:val="24"/>
            <w:szCs w:val="24"/>
          </w:rPr>
          <w:t xml:space="preserve"> (rainy season)</w:t>
        </w:r>
      </w:ins>
      <w:ins w:id="111" w:author="Mohammad Nayeem Hasan" w:date="2024-11-05T03:28:00Z" w16du:dateUtc="2024-11-04T21:28:00Z">
        <w:r w:rsidR="008E570C">
          <w:rPr>
            <w:rFonts w:ascii="Times New Roman" w:hAnsi="Times New Roman" w:cs="Times New Roman"/>
            <w:sz w:val="24"/>
            <w:szCs w:val="24"/>
          </w:rPr>
          <w:t>,</w:t>
        </w:r>
      </w:ins>
      <w:ins w:id="112" w:author="Mohammad Nayeem Hasan" w:date="2024-11-05T00:20:00Z" w16du:dateUtc="2024-11-04T18:20:00Z">
        <w:r w:rsidR="005274DD" w:rsidRPr="005274DD">
          <w:rPr>
            <w:rFonts w:ascii="Times New Roman" w:hAnsi="Times New Roman" w:cs="Times New Roman"/>
            <w:sz w:val="24"/>
            <w:szCs w:val="24"/>
          </w:rPr>
          <w:t xml:space="preserve"> </w:t>
        </w:r>
      </w:ins>
      <w:ins w:id="113" w:author="Mohammad Nayeem Hasan" w:date="2024-11-05T03:27:00Z" w16du:dateUtc="2024-11-04T21:27:00Z">
        <w:r w:rsidR="00B8611E">
          <w:rPr>
            <w:rFonts w:ascii="Times New Roman" w:hAnsi="Times New Roman" w:cs="Times New Roman"/>
            <w:sz w:val="24"/>
            <w:szCs w:val="24"/>
          </w:rPr>
          <w:t xml:space="preserve">and </w:t>
        </w:r>
        <w:r w:rsidR="00B8611E" w:rsidRPr="0064582A">
          <w:rPr>
            <w:rFonts w:ascii="Times New Roman" w:hAnsi="Times New Roman" w:cs="Times New Roman"/>
            <w:sz w:val="24"/>
            <w:szCs w:val="24"/>
          </w:rPr>
          <w:t xml:space="preserve">having dirt/wood/bark as floor material </w:t>
        </w:r>
        <w:r w:rsidR="00B8611E">
          <w:rPr>
            <w:rFonts w:ascii="Times New Roman" w:hAnsi="Times New Roman" w:cs="Times New Roman"/>
            <w:sz w:val="24"/>
            <w:szCs w:val="24"/>
          </w:rPr>
          <w:t xml:space="preserve">also increased </w:t>
        </w:r>
      </w:ins>
      <w:ins w:id="114" w:author="Mohammad Nayeem Hasan" w:date="2024-11-05T03:28:00Z" w16du:dateUtc="2024-11-04T21:28:00Z">
        <w:r w:rsidR="008E570C">
          <w:rPr>
            <w:rFonts w:ascii="Times New Roman" w:hAnsi="Times New Roman" w:cs="Times New Roman"/>
            <w:sz w:val="24"/>
            <w:szCs w:val="24"/>
          </w:rPr>
          <w:t>its</w:t>
        </w:r>
      </w:ins>
      <w:ins w:id="115" w:author="Mohammad Nayeem Hasan" w:date="2024-11-05T03:27:00Z" w16du:dateUtc="2024-11-04T21:27:00Z">
        <w:r w:rsidR="00B8611E">
          <w:rPr>
            <w:rFonts w:ascii="Times New Roman" w:hAnsi="Times New Roman" w:cs="Times New Roman"/>
            <w:sz w:val="24"/>
            <w:szCs w:val="24"/>
          </w:rPr>
          <w:t xml:space="preserve"> risk </w:t>
        </w:r>
      </w:ins>
      <w:del w:id="116" w:author="Mohammad Nayeem Hasan" w:date="2024-11-05T00:20:00Z" w16du:dateUtc="2024-11-04T18:20:00Z">
        <w:r w:rsidR="004232B0" w:rsidRPr="0064582A" w:rsidDel="005274DD">
          <w:rPr>
            <w:rFonts w:ascii="Times New Roman" w:hAnsi="Times New Roman" w:cs="Times New Roman"/>
            <w:sz w:val="24"/>
            <w:szCs w:val="24"/>
          </w:rPr>
          <w:delText xml:space="preserve">Previous studies on diarrhea found several risk factors which were rainy season </w:delText>
        </w:r>
      </w:del>
      <w:del w:id="117" w:author="Mohammad Nayeem Hasan" w:date="2024-11-05T00:15:00Z" w16du:dateUtc="2024-11-04T18:15:00Z">
        <w:r w:rsidR="004232B0" w:rsidRPr="0064582A" w:rsidDel="005274DD">
          <w:rPr>
            <w:rFonts w:ascii="Times New Roman" w:hAnsi="Times New Roman" w:cs="Times New Roman"/>
            <w:sz w:val="24"/>
            <w:szCs w:val="24"/>
          </w:rPr>
          <w:fldChar w:fldCharType="begin"/>
        </w:r>
        <w:r w:rsidR="00350CF8" w:rsidRPr="0064582A" w:rsidDel="005274DD">
          <w:rPr>
            <w:rFonts w:ascii="Times New Roman" w:hAnsi="Times New Roman" w:cs="Times New Roman"/>
            <w:sz w:val="24"/>
            <w:szCs w:val="24"/>
          </w:rPr>
          <w:delInstrText xml:space="preserve"> ADDIN ZOTERO_ITEM CSL_CITATION {"citationID":"UVWWuAZQ","properties":{"formattedCitation":"(R. L. Guerrant et al., 1983; Kosek et al., 2008; M\\uc0\\u248{}lbak, Jensen, lngholt, &amp; Aaby, 1997)","plainCitation":"(R. L. Guerrant et al., 1983; Kosek et al., 2008; Mølbak, Jensen, lngholt, &amp; Aaby,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delInstrText>
        </w:r>
        <w:r w:rsidR="004232B0" w:rsidRPr="0064582A" w:rsidDel="005274DD">
          <w:rPr>
            <w:rFonts w:ascii="Times New Roman" w:hAnsi="Times New Roman" w:cs="Times New Roman"/>
            <w:sz w:val="24"/>
            <w:szCs w:val="24"/>
          </w:rPr>
          <w:fldChar w:fldCharType="separate"/>
        </w:r>
        <w:r w:rsidR="00350CF8" w:rsidRPr="0064582A" w:rsidDel="005274DD">
          <w:rPr>
            <w:rFonts w:ascii="Times New Roman" w:hAnsi="Times New Roman" w:cs="Times New Roman"/>
            <w:sz w:val="24"/>
            <w:szCs w:val="24"/>
          </w:rPr>
          <w:delText>(R. L. Guerrant et al., 1983; Kosek et al., 2008; Mølbak, Jensen, lngholt, &amp; Aaby, 1997)</w:delText>
        </w:r>
        <w:r w:rsidR="004232B0" w:rsidRPr="0064582A" w:rsidDel="005274DD">
          <w:rPr>
            <w:rFonts w:ascii="Times New Roman" w:hAnsi="Times New Roman" w:cs="Times New Roman"/>
            <w:sz w:val="24"/>
            <w:szCs w:val="24"/>
          </w:rPr>
          <w:fldChar w:fldCharType="end"/>
        </w:r>
      </w:del>
      <w:sdt>
        <w:sdtPr>
          <w:rPr>
            <w:rFonts w:ascii="Times New Roman" w:hAnsi="Times New Roman" w:cs="Times New Roman"/>
            <w:color w:val="000000"/>
            <w:sz w:val="24"/>
            <w:szCs w:val="24"/>
          </w:rPr>
          <w:tag w:val="MENDELEY_CITATION_v3_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"/>
          <w:id w:val="-224912676"/>
          <w:placeholder>
            <w:docPart w:val="DefaultPlaceholder_-1854013440"/>
          </w:placeholder>
        </w:sdtPr>
        <w:sdtContent>
          <w:r w:rsidR="00B329BF" w:rsidRPr="00B329BF">
            <w:rPr>
              <w:rFonts w:eastAsia="Times New Roman"/>
              <w:color w:val="000000"/>
              <w:sz w:val="24"/>
            </w:rPr>
            <w:t xml:space="preserve">(Kosek </w:t>
          </w:r>
          <w:r w:rsidR="00B329BF" w:rsidRPr="00B329BF">
            <w:rPr>
              <w:rFonts w:eastAsia="Times New Roman"/>
              <w:i/>
              <w:iCs/>
              <w:color w:val="000000"/>
              <w:sz w:val="24"/>
            </w:rPr>
            <w:t>et al.</w:t>
          </w:r>
          <w:r w:rsidR="00B329BF" w:rsidRPr="00B329BF">
            <w:rPr>
              <w:rFonts w:eastAsia="Times New Roman"/>
              <w:color w:val="000000"/>
              <w:sz w:val="24"/>
            </w:rPr>
            <w:t>, 2008)</w:t>
          </w:r>
        </w:sdtContent>
      </w:sdt>
      <w:ins w:id="118" w:author="Mohammad Nayeem Hasan" w:date="2024-11-05T00:20:00Z" w16du:dateUtc="2024-11-04T18:20:00Z">
        <w:r w:rsidR="005274DD">
          <w:rPr>
            <w:rFonts w:ascii="Times New Roman" w:hAnsi="Times New Roman" w:cs="Times New Roman"/>
            <w:sz w:val="24"/>
            <w:szCs w:val="24"/>
          </w:rPr>
          <w:t>.</w:t>
        </w:r>
      </w:ins>
      <w:del w:id="119" w:author="Mohammad Nayeem Hasan" w:date="2024-11-05T00:20:00Z" w16du:dateUtc="2024-11-04T18:20:00Z">
        <w:r w:rsidR="004232B0" w:rsidRPr="0064582A" w:rsidDel="005274DD">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del w:id="120" w:author="Mohammad Nayeem Hasan" w:date="2024-11-05T01:47:00Z" w16du:dateUtc="2024-11-04T19:47:00Z">
        <w:r w:rsidR="004232B0" w:rsidRPr="0064582A" w:rsidDel="00281219">
          <w:rPr>
            <w:rFonts w:ascii="Times New Roman" w:hAnsi="Times New Roman" w:cs="Times New Roman"/>
            <w:sz w:val="24"/>
            <w:szCs w:val="24"/>
          </w:rPr>
          <w:delText xml:space="preserve">partial breastfeeding and early weaning </w:delText>
        </w:r>
        <w:r w:rsidR="004232B0" w:rsidRPr="0064582A" w:rsidDel="00281219">
          <w:rPr>
            <w:rFonts w:ascii="Times New Roman" w:hAnsi="Times New Roman" w:cs="Times New Roman"/>
            <w:sz w:val="24"/>
            <w:szCs w:val="24"/>
          </w:rPr>
          <w:fldChar w:fldCharType="begin"/>
        </w:r>
        <w:r w:rsidR="00350CF8" w:rsidRPr="0064582A" w:rsidDel="00281219">
          <w:rPr>
            <w:rFonts w:ascii="Times New Roman" w:hAnsi="Times New Roman" w:cs="Times New Roman"/>
            <w:sz w:val="24"/>
            <w:szCs w:val="24"/>
          </w:rPr>
          <w:delInstrText xml:space="preserve"> ADDIN ZOTERO_ITEM CSL_CITATION {"citationID":"rE3YFzoc","properties":{"formattedCitation":"(R. L. Guerrant et al., 1983; Maponga et al., 2013; M\\uc0\\u248{}lbak et al., 1997; VanDerslice, Popkin, &amp; Briscoe, 1994)","plainCitation":"(R. L. Guerrant et al., 1983; Maponga et al., 2013; Mølbak et al., 1997; VanDerslice, Popkin, &amp; Briscoe, 1994)","noteIndex":0},"citationItems":[{"id":1455,"uris":["http://zotero.org/users/4185209/items/R3YFLKMW"],"itemData":{"id":1455,"type":"article-journal","abstract":"To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delInstrText>
        </w:r>
        <w:r w:rsidR="004232B0" w:rsidRPr="0064582A" w:rsidDel="00281219">
          <w:rPr>
            <w:rFonts w:ascii="Times New Roman" w:hAnsi="Times New Roman" w:cs="Times New Roman"/>
            <w:sz w:val="24"/>
            <w:szCs w:val="24"/>
          </w:rPr>
          <w:fldChar w:fldCharType="separate"/>
        </w:r>
        <w:r w:rsidR="00350CF8" w:rsidRPr="0064582A" w:rsidDel="00281219">
          <w:rPr>
            <w:rFonts w:ascii="Times New Roman" w:hAnsi="Times New Roman" w:cs="Times New Roman"/>
            <w:sz w:val="24"/>
            <w:szCs w:val="24"/>
          </w:rPr>
          <w:delText>(R. L. Guerrant et al., 1983; Maponga et al., 2013; Mølbak et al., 1997; VanDerslice, Popkin, &amp; Briscoe, 1994)</w:delText>
        </w:r>
        <w:r w:rsidR="004232B0" w:rsidRPr="0064582A" w:rsidDel="00281219">
          <w:rPr>
            <w:rFonts w:ascii="Times New Roman" w:hAnsi="Times New Roman" w:cs="Times New Roman"/>
            <w:sz w:val="24"/>
            <w:szCs w:val="24"/>
          </w:rPr>
          <w:fldChar w:fldCharType="end"/>
        </w:r>
        <w:r w:rsidR="004232B0" w:rsidRPr="0064582A" w:rsidDel="00281219">
          <w:rPr>
            <w:rFonts w:ascii="Times New Roman" w:hAnsi="Times New Roman" w:cs="Times New Roman"/>
            <w:sz w:val="24"/>
            <w:szCs w:val="24"/>
          </w:rPr>
          <w:delText xml:space="preserve">, </w:delText>
        </w:r>
      </w:del>
      <w:ins w:id="121" w:author="Mohammad Nayeem Hasan" w:date="2024-11-05T01:54:00Z" w16du:dateUtc="2024-11-04T19:54:00Z">
        <w:r w:rsidR="00281219">
          <w:rPr>
            <w:rFonts w:ascii="Times New Roman" w:hAnsi="Times New Roman" w:cs="Times New Roman"/>
            <w:sz w:val="24"/>
            <w:szCs w:val="24"/>
          </w:rPr>
          <w:t xml:space="preserve">A study in Belarus </w:t>
        </w:r>
      </w:ins>
      <w:ins w:id="122" w:author="Mohammad Nayeem Hasan" w:date="2024-11-05T01:47:00Z" w16du:dateUtc="2024-11-04T19:47:00Z">
        <w:r w:rsidR="00281219" w:rsidRPr="00281219">
          <w:rPr>
            <w:rFonts w:ascii="Times New Roman" w:hAnsi="Times New Roman" w:cs="Times New Roman"/>
            <w:sz w:val="24"/>
            <w:szCs w:val="24"/>
          </w:rPr>
          <w:t>reported that exclusive breastfeeding reduced the risk of diarrhea by 40%</w:t>
        </w:r>
      </w:ins>
      <w:ins w:id="123" w:author="Mohammad Nayeem Hasan" w:date="2024-11-05T01:49:00Z" w16du:dateUtc="2024-11-04T19:49:00Z">
        <w:r w:rsidR="00281219">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"/>
          <w:id w:val="-314576054"/>
          <w:placeholder>
            <w:docPart w:val="DefaultPlaceholder_-1854013440"/>
          </w:placeholder>
        </w:sdtPr>
        <w:sdtContent>
          <w:r w:rsidR="00B329BF" w:rsidRPr="00B329BF">
            <w:rPr>
              <w:rFonts w:eastAsia="Times New Roman"/>
              <w:color w:val="000000"/>
              <w:sz w:val="24"/>
            </w:rPr>
            <w:t xml:space="preserve">(Kramer </w:t>
          </w:r>
          <w:r w:rsidR="00B329BF" w:rsidRPr="00B329BF">
            <w:rPr>
              <w:rFonts w:eastAsia="Times New Roman"/>
              <w:i/>
              <w:iCs/>
              <w:color w:val="000000"/>
              <w:sz w:val="24"/>
            </w:rPr>
            <w:t>et al.</w:t>
          </w:r>
          <w:r w:rsidR="00B329BF" w:rsidRPr="00B329BF">
            <w:rPr>
              <w:rFonts w:eastAsia="Times New Roman"/>
              <w:color w:val="000000"/>
              <w:sz w:val="24"/>
            </w:rPr>
            <w:t>, 2001)</w:t>
          </w:r>
        </w:sdtContent>
      </w:sdt>
      <w:ins w:id="124" w:author="Mohammad Nayeem Hasan" w:date="2024-11-05T01:47:00Z" w16du:dateUtc="2024-11-04T19:47:00Z">
        <w:r w:rsidR="00281219" w:rsidRPr="00281219">
          <w:rPr>
            <w:rFonts w:ascii="Times New Roman" w:hAnsi="Times New Roman" w:cs="Times New Roman"/>
            <w:sz w:val="24"/>
            <w:szCs w:val="24"/>
          </w:rPr>
          <w:t>.</w:t>
        </w:r>
        <w:r w:rsidR="00281219">
          <w:rPr>
            <w:rFonts w:ascii="Times New Roman" w:hAnsi="Times New Roman" w:cs="Times New Roman"/>
            <w:sz w:val="24"/>
            <w:szCs w:val="24"/>
          </w:rPr>
          <w:t xml:space="preserve"> </w:t>
        </w:r>
      </w:ins>
      <w:ins w:id="125" w:author="Mohammad Nayeem Hasan" w:date="2024-11-05T02:10:00Z" w16du:dateUtc="2024-11-04T20:10:00Z">
        <w:r w:rsidR="002F7290">
          <w:rPr>
            <w:rFonts w:ascii="Times New Roman" w:hAnsi="Times New Roman" w:cs="Times New Roman"/>
            <w:sz w:val="24"/>
            <w:szCs w:val="24"/>
          </w:rPr>
          <w:t>A</w:t>
        </w:r>
        <w:r w:rsidR="002F7290" w:rsidRPr="002F7290">
          <w:rPr>
            <w:rFonts w:ascii="Times New Roman" w:hAnsi="Times New Roman" w:cs="Times New Roman"/>
            <w:sz w:val="24"/>
            <w:szCs w:val="24"/>
          </w:rPr>
          <w:t xml:space="preserve"> study among children under five in Nigeria found that lower maternal education levels were associated with higher risks of childhood diarrhea</w:t>
        </w:r>
      </w:ins>
      <w:del w:id="126" w:author="Mohammad Nayeem Hasan" w:date="2024-11-05T02:10:00Z" w16du:dateUtc="2024-11-04T20:10:00Z">
        <w:r w:rsidR="004232B0" w:rsidRPr="0064582A" w:rsidDel="002F7290">
          <w:rPr>
            <w:rFonts w:ascii="Times New Roman" w:hAnsi="Times New Roman" w:cs="Times New Roman"/>
            <w:sz w:val="24"/>
            <w:szCs w:val="24"/>
          </w:rPr>
          <w:delText xml:space="preserve">lower education level of mother </w:delText>
        </w:r>
        <w:r w:rsidR="004232B0" w:rsidRPr="0064582A" w:rsidDel="002F7290">
          <w:rPr>
            <w:rFonts w:ascii="Times New Roman" w:hAnsi="Times New Roman" w:cs="Times New Roman"/>
            <w:sz w:val="24"/>
            <w:szCs w:val="24"/>
          </w:rPr>
          <w:fldChar w:fldCharType="begin"/>
        </w:r>
        <w:r w:rsidR="00350CF8" w:rsidRPr="0064582A" w:rsidDel="002F7290">
          <w:rPr>
            <w:rFonts w:ascii="Times New Roman" w:hAnsi="Times New Roman" w:cs="Times New Roman"/>
            <w:sz w:val="24"/>
            <w:szCs w:val="24"/>
          </w:rPr>
          <w:delInstrText xml:space="preserve"> ADDIN ZOTERO_ITEM CSL_CITATION {"citationID":"SFIERsnT","properties":{"formattedCitation":"(Dargent-Molina, James, Strogatz, &amp; Savitz, 1994; Kosek et al., 2008; M\\uc0\\u248{}lbak et al., 1997)","plainCitation":"(Dargent-Molina, James, Strogatz, &amp; Savitz, 1994; Kosek et al., 2008; Mølbak et al.,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A."}],"issued":{"date-parts":[["1994",1]]}}}],"schema":"https://github.com/citation-style-language/schema/raw/master/csl-citation.json"} </w:delInstrText>
        </w:r>
        <w:r w:rsidR="004232B0" w:rsidRPr="0064582A" w:rsidDel="002F7290">
          <w:rPr>
            <w:rFonts w:ascii="Times New Roman" w:hAnsi="Times New Roman" w:cs="Times New Roman"/>
            <w:sz w:val="24"/>
            <w:szCs w:val="24"/>
          </w:rPr>
          <w:fldChar w:fldCharType="separate"/>
        </w:r>
        <w:r w:rsidR="00350CF8" w:rsidRPr="0064582A" w:rsidDel="002F7290">
          <w:rPr>
            <w:rFonts w:ascii="Times New Roman" w:hAnsi="Times New Roman" w:cs="Times New Roman"/>
            <w:sz w:val="24"/>
            <w:szCs w:val="24"/>
          </w:rPr>
          <w:delText>(Dargent-Molina, James, Strogatz, &amp; Savitz, 1994; Kosek et al., 2008; Mølbak et al., 1997)</w:delText>
        </w:r>
        <w:r w:rsidR="004232B0" w:rsidRPr="0064582A" w:rsidDel="002F7290">
          <w:rPr>
            <w:rFonts w:ascii="Times New Roman" w:hAnsi="Times New Roman" w:cs="Times New Roman"/>
            <w:sz w:val="24"/>
            <w:szCs w:val="24"/>
          </w:rPr>
          <w:fldChar w:fldCharType="end"/>
        </w:r>
      </w:del>
      <w:ins w:id="127" w:author="Mohammad Nayeem Hasan" w:date="2024-11-05T02:10:00Z" w16du:dateUtc="2024-11-04T20:10:00Z">
        <w:r w:rsidR="002F7290">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"/>
          <w:id w:val="1607309144"/>
          <w:placeholder>
            <w:docPart w:val="DefaultPlaceholder_-1854013440"/>
          </w:placeholder>
        </w:sdtPr>
        <w:sdtContent>
          <w:r w:rsidR="00B329BF" w:rsidRPr="00B329BF">
            <w:rPr>
              <w:rFonts w:eastAsia="Times New Roman"/>
              <w:color w:val="000000"/>
              <w:sz w:val="24"/>
            </w:rPr>
            <w:t xml:space="preserve">(Yaya </w:t>
          </w:r>
          <w:r w:rsidR="00B329BF" w:rsidRPr="00B329BF">
            <w:rPr>
              <w:rFonts w:eastAsia="Times New Roman"/>
              <w:i/>
              <w:iCs/>
              <w:color w:val="000000"/>
              <w:sz w:val="24"/>
            </w:rPr>
            <w:t>et al.</w:t>
          </w:r>
          <w:r w:rsidR="00B329BF" w:rsidRPr="00B329BF">
            <w:rPr>
              <w:rFonts w:eastAsia="Times New Roman"/>
              <w:color w:val="000000"/>
              <w:sz w:val="24"/>
            </w:rPr>
            <w:t>, 2018)</w:t>
          </w:r>
        </w:sdtContent>
      </w:sdt>
      <w:ins w:id="128" w:author="Mohammad Nayeem Hasan" w:date="2024-11-05T02:21:00Z" w16du:dateUtc="2024-11-04T20:21:00Z">
        <w:r w:rsidR="00B329BF">
          <w:rPr>
            <w:rFonts w:ascii="Times New Roman" w:hAnsi="Times New Roman" w:cs="Times New Roman"/>
            <w:sz w:val="24"/>
            <w:szCs w:val="24"/>
          </w:rPr>
          <w:t xml:space="preserve">. </w:t>
        </w:r>
      </w:ins>
      <w:del w:id="129" w:author="Mohammad Nayeem Hasan" w:date="2024-11-05T02:21:00Z" w16du:dateUtc="2024-11-04T20:21:00Z">
        <w:r w:rsidR="004232B0" w:rsidRPr="0064582A" w:rsidDel="00B329BF">
          <w:rPr>
            <w:rFonts w:ascii="Times New Roman" w:hAnsi="Times New Roman" w:cs="Times New Roman"/>
            <w:sz w:val="24"/>
            <w:szCs w:val="24"/>
          </w:rPr>
          <w:delText>,</w:delText>
        </w:r>
      </w:del>
      <w:del w:id="130" w:author="Mohammad Nayeem Hasan" w:date="2024-11-05T02:22:00Z" w16du:dateUtc="2024-11-04T20:22:00Z">
        <w:r w:rsidR="004232B0" w:rsidRPr="0064582A" w:rsidDel="00B329BF">
          <w:rPr>
            <w:rFonts w:ascii="Times New Roman" w:hAnsi="Times New Roman" w:cs="Times New Roman"/>
            <w:sz w:val="24"/>
            <w:szCs w:val="24"/>
          </w:rPr>
          <w:delText xml:space="preserve"> </w:delText>
        </w:r>
      </w:del>
      <w:del w:id="131" w:author="Mohammad Nayeem Hasan" w:date="2024-11-05T02:24:00Z" w16du:dateUtc="2024-11-04T20:24:00Z">
        <w:r w:rsidR="004232B0" w:rsidRPr="0064582A" w:rsidDel="00B329BF">
          <w:rPr>
            <w:rFonts w:ascii="Times New Roman" w:hAnsi="Times New Roman" w:cs="Times New Roman"/>
            <w:sz w:val="24"/>
            <w:szCs w:val="24"/>
          </w:rPr>
          <w:delText xml:space="preserve"> outdoor drinking water source like river, outdoor faucet </w:delText>
        </w:r>
      </w:del>
      <w:del w:id="132" w:author="Mohammad Nayeem Hasan" w:date="2024-11-05T02:21:00Z" w16du:dateUtc="2024-11-04T20:21:00Z">
        <w:r w:rsidR="004232B0" w:rsidRPr="0064582A" w:rsidDel="00B329BF">
          <w:rPr>
            <w:rFonts w:ascii="Times New Roman" w:hAnsi="Times New Roman" w:cs="Times New Roman"/>
            <w:sz w:val="24"/>
            <w:szCs w:val="24"/>
          </w:rPr>
          <w:fldChar w:fldCharType="begin"/>
        </w:r>
        <w:r w:rsidR="00350CF8" w:rsidRPr="0064582A" w:rsidDel="00B329BF">
          <w:rPr>
            <w:rFonts w:ascii="Times New Roman" w:hAnsi="Times New Roman" w:cs="Times New Roman"/>
            <w:sz w:val="24"/>
            <w:szCs w:val="24"/>
          </w:rPr>
          <w:delInstrText xml:space="preserve"> ADDIN ZOTERO_ITEM CSL_CITATION {"citationID":"x6vVNJMa","properties":{"formattedCitation":"(Ghosh et al., 1997; Kosek et al., 2008; Maponga et al., 2013; M\\uc0\\u248{}lbak et al., 1997; Tornheim, Morland, Landrigan, &amp; Cifuentes, 2009)","plainCitation":"(Ghosh et al., 1997; Kosek et al., 2008; Maponga et al., 2013; Mølbak et al., 1997; Tornheim, Morland, Landrigan, &amp; Cifuentes, 2009)","noteIndex":0},"citationItems":[{"id":1455,"uris":["http://zotero.org/users/4185209/items/R3YFLKMW"],"itemData":{"id":1455,"type":"article-journal","abstract":"To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K."}],"issued":{"date-parts":[["1997",3]]}}}],"schema":"https://github.com/citation-style-language/schema/raw/master/csl-citation.json"} </w:delInstrText>
        </w:r>
        <w:r w:rsidR="004232B0" w:rsidRPr="0064582A" w:rsidDel="00B329BF">
          <w:rPr>
            <w:rFonts w:ascii="Times New Roman" w:hAnsi="Times New Roman" w:cs="Times New Roman"/>
            <w:sz w:val="24"/>
            <w:szCs w:val="24"/>
          </w:rPr>
          <w:fldChar w:fldCharType="separate"/>
        </w:r>
        <w:r w:rsidR="00350CF8" w:rsidRPr="0064582A" w:rsidDel="00B329BF">
          <w:rPr>
            <w:rFonts w:ascii="Times New Roman" w:hAnsi="Times New Roman" w:cs="Times New Roman"/>
            <w:sz w:val="24"/>
            <w:szCs w:val="24"/>
          </w:rPr>
          <w:delText>(Ghosh et al., 1997; Kosek et al., 2008; Maponga et al., 2013; Mølbak et al., 1997; Tornheim, Morland, Landrigan, &amp; Cifuentes, 2009)</w:delText>
        </w:r>
        <w:r w:rsidR="004232B0" w:rsidRPr="0064582A" w:rsidDel="00B329BF">
          <w:rPr>
            <w:rFonts w:ascii="Times New Roman" w:hAnsi="Times New Roman" w:cs="Times New Roman"/>
            <w:sz w:val="24"/>
            <w:szCs w:val="24"/>
          </w:rPr>
          <w:fldChar w:fldCharType="end"/>
        </w:r>
      </w:del>
      <w:del w:id="133" w:author="Mohammad Nayeem Hasan" w:date="2024-11-05T02:24:00Z" w16du:dateUtc="2024-11-04T20:24:00Z">
        <w:r w:rsidR="004232B0" w:rsidRPr="0064582A" w:rsidDel="00B329BF">
          <w:rPr>
            <w:rFonts w:ascii="Times New Roman" w:hAnsi="Times New Roman" w:cs="Times New Roman"/>
            <w:sz w:val="24"/>
            <w:szCs w:val="24"/>
          </w:rPr>
          <w:delText>, distance of drinking water source</w:delText>
        </w:r>
      </w:del>
      <w:del w:id="134" w:author="Mohammad Nayeem Hasan" w:date="2024-11-05T02:23:00Z" w16du:dateUtc="2024-11-04T20:23:00Z">
        <w:r w:rsidR="004232B0" w:rsidRPr="0064582A" w:rsidDel="00B329BF">
          <w:rPr>
            <w:rFonts w:ascii="Times New Roman" w:hAnsi="Times New Roman" w:cs="Times New Roman"/>
            <w:sz w:val="24"/>
            <w:szCs w:val="24"/>
          </w:rPr>
          <w:delText xml:space="preserve"> </w:delText>
        </w:r>
        <w:r w:rsidR="004232B0" w:rsidRPr="0064582A" w:rsidDel="00B329BF">
          <w:rPr>
            <w:rFonts w:ascii="Times New Roman" w:hAnsi="Times New Roman" w:cs="Times New Roman"/>
            <w:sz w:val="24"/>
            <w:szCs w:val="24"/>
          </w:rPr>
          <w:fldChar w:fldCharType="begin"/>
        </w:r>
        <w:r w:rsidR="00350CF8" w:rsidRPr="0064582A" w:rsidDel="00B329BF">
          <w:rPr>
            <w:rFonts w:ascii="Times New Roman" w:hAnsi="Times New Roman" w:cs="Times New Roman"/>
            <w:sz w:val="24"/>
            <w:szCs w:val="24"/>
          </w:rPr>
          <w:delInstrText xml:space="preserve"> ADDIN ZOTERO_ITEM CSL_CITATION {"citationID":"pqyADPkB","properties":{"formattedCitation":"(Maponga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delInstrText>
        </w:r>
        <w:r w:rsidR="004232B0" w:rsidRPr="0064582A" w:rsidDel="00B329BF">
          <w:rPr>
            <w:rFonts w:ascii="Times New Roman" w:hAnsi="Times New Roman" w:cs="Times New Roman"/>
            <w:sz w:val="24"/>
            <w:szCs w:val="24"/>
          </w:rPr>
          <w:fldChar w:fldCharType="separate"/>
        </w:r>
        <w:r w:rsidR="00350CF8" w:rsidRPr="0064582A" w:rsidDel="00B329BF">
          <w:rPr>
            <w:rFonts w:ascii="Times New Roman" w:hAnsi="Times New Roman" w:cs="Times New Roman"/>
            <w:sz w:val="24"/>
            <w:szCs w:val="24"/>
          </w:rPr>
          <w:delText>(Maponga et al., 2013)</w:delText>
        </w:r>
        <w:r w:rsidR="004232B0" w:rsidRPr="0064582A" w:rsidDel="00B329BF">
          <w:rPr>
            <w:rFonts w:ascii="Times New Roman" w:hAnsi="Times New Roman" w:cs="Times New Roman"/>
            <w:sz w:val="24"/>
            <w:szCs w:val="24"/>
          </w:rPr>
          <w:fldChar w:fldCharType="end"/>
        </w:r>
        <w:r w:rsidR="004232B0" w:rsidRPr="0064582A" w:rsidDel="00B329BF">
          <w:rPr>
            <w:rFonts w:ascii="Times New Roman" w:hAnsi="Times New Roman" w:cs="Times New Roman"/>
            <w:sz w:val="24"/>
            <w:szCs w:val="24"/>
          </w:rPr>
          <w:delText>,</w:delText>
        </w:r>
      </w:del>
      <w:del w:id="135" w:author="Mohammad Nayeem Hasan" w:date="2024-11-05T02:24:00Z" w16du:dateUtc="2024-11-04T20:24:00Z">
        <w:r w:rsidR="004232B0" w:rsidRPr="0064582A" w:rsidDel="00B329BF">
          <w:rPr>
            <w:rFonts w:ascii="Times New Roman" w:hAnsi="Times New Roman" w:cs="Times New Roman"/>
            <w:sz w:val="24"/>
            <w:szCs w:val="24"/>
          </w:rPr>
          <w:delText xml:space="preserve"> unprotected water storage container</w:delText>
        </w:r>
      </w:del>
      <w:del w:id="136" w:author="Mohammad Nayeem Hasan" w:date="2024-11-05T02:23:00Z" w16du:dateUtc="2024-11-04T20:23:00Z">
        <w:r w:rsidR="004232B0" w:rsidRPr="0064582A" w:rsidDel="00B329BF">
          <w:rPr>
            <w:rFonts w:ascii="Times New Roman" w:hAnsi="Times New Roman" w:cs="Times New Roman"/>
            <w:sz w:val="24"/>
            <w:szCs w:val="24"/>
          </w:rPr>
          <w:delText xml:space="preserve"> </w:delText>
        </w:r>
        <w:r w:rsidR="004232B0" w:rsidRPr="0064582A" w:rsidDel="00B329BF">
          <w:rPr>
            <w:rFonts w:ascii="Times New Roman" w:hAnsi="Times New Roman" w:cs="Times New Roman"/>
            <w:sz w:val="24"/>
            <w:szCs w:val="24"/>
          </w:rPr>
          <w:fldChar w:fldCharType="begin"/>
        </w:r>
        <w:r w:rsidR="00350CF8" w:rsidRPr="0064582A" w:rsidDel="00B329BF">
          <w:rPr>
            <w:rFonts w:ascii="Times New Roman" w:hAnsi="Times New Roman" w:cs="Times New Roman"/>
            <w:sz w:val="24"/>
            <w:szCs w:val="24"/>
          </w:rPr>
          <w:delInstrText xml:space="preserve"> ADDIN ZOTERO_ITEM CSL_CITATION {"citationID":"CuHUKWqS","properties":{"formattedCitation":"(D\\uc0\\u8217{}Souza, 1997; Ghosh et al., 1997; Kosek et al., 2008; Maponga et al., 2013)","plainCitation":"(D’Souza, 1997; Ghosh et al., 1997; Kosek et al., 2008; Maponga et al., 2013)","noteIndex":0},"citationItems":[{"id":1464,"uris":["http://zotero.org/users/4185209/items/3YAZQZX7"],"itemData":{"id":1464,"type":"article-journal","abstract":"OBJECTIVE\nOur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M."}],"issued":{"date-parts":[["1997",7]]}}}],"schema":"https://github.com/citation-style-language/schema/raw/master/csl-citation.json"} </w:delInstrText>
        </w:r>
        <w:r w:rsidR="004232B0" w:rsidRPr="0064582A" w:rsidDel="00B329BF">
          <w:rPr>
            <w:rFonts w:ascii="Times New Roman" w:hAnsi="Times New Roman" w:cs="Times New Roman"/>
            <w:sz w:val="24"/>
            <w:szCs w:val="24"/>
          </w:rPr>
          <w:fldChar w:fldCharType="separate"/>
        </w:r>
        <w:r w:rsidR="00350CF8" w:rsidRPr="0064582A" w:rsidDel="00B329BF">
          <w:rPr>
            <w:rFonts w:ascii="Times New Roman" w:hAnsi="Times New Roman" w:cs="Times New Roman"/>
            <w:sz w:val="24"/>
            <w:szCs w:val="24"/>
          </w:rPr>
          <w:delText>(D’Souza, 1997; Ghosh et al., 1997; Kosek et al., 2008; Maponga et al., 2013)</w:delText>
        </w:r>
        <w:r w:rsidR="004232B0" w:rsidRPr="0064582A" w:rsidDel="00B329BF">
          <w:rPr>
            <w:rFonts w:ascii="Times New Roman" w:hAnsi="Times New Roman" w:cs="Times New Roman"/>
            <w:sz w:val="24"/>
            <w:szCs w:val="24"/>
          </w:rPr>
          <w:fldChar w:fldCharType="end"/>
        </w:r>
        <w:r w:rsidR="004232B0" w:rsidRPr="0064582A" w:rsidDel="00B329BF">
          <w:rPr>
            <w:rFonts w:ascii="Times New Roman" w:hAnsi="Times New Roman" w:cs="Times New Roman"/>
            <w:sz w:val="24"/>
            <w:szCs w:val="24"/>
          </w:rPr>
          <w:delText xml:space="preserve">, </w:delText>
        </w:r>
      </w:del>
      <w:del w:id="137" w:author="Mohammad Nayeem Hasan" w:date="2024-11-05T02:24:00Z" w16du:dateUtc="2024-11-04T20:24:00Z">
        <w:r w:rsidR="004232B0" w:rsidRPr="0064582A" w:rsidDel="00B329BF">
          <w:rPr>
            <w:rFonts w:ascii="Times New Roman" w:hAnsi="Times New Roman" w:cs="Times New Roman"/>
            <w:sz w:val="24"/>
            <w:szCs w:val="24"/>
          </w:rPr>
          <w:delText>not treating drinking water</w:delText>
        </w:r>
      </w:del>
      <w:ins w:id="138" w:author="Mohammad Nayeem Hasan" w:date="2024-11-05T03:44:00Z" w16du:dateUtc="2024-11-04T21:44:00Z">
        <w:r w:rsidR="002B122E" w:rsidRPr="002B122E">
          <w:rPr>
            <w:rFonts w:ascii="Times New Roman" w:hAnsi="Times New Roman" w:cs="Times New Roman"/>
            <w:sz w:val="24"/>
            <w:szCs w:val="24"/>
          </w:rPr>
          <w:t xml:space="preserve">A case-control study conducted in Kadoma City, Zimbabwe, identified several factors associated with an increased risk of diarrhea. These included the use of outdoor drinking water sources, such as rivers and outdoor faucets, as well as the distance to these water sources. Additionally, the use of unprotected water storage containers, the absence of treated drinking water, </w:t>
        </w:r>
      </w:ins>
      <w:ins w:id="139" w:author="Mohammad Nayeem Hasan" w:date="2024-11-05T03:45:00Z" w16du:dateUtc="2024-11-04T21:45:00Z">
        <w:r w:rsidR="002B122E">
          <w:rPr>
            <w:rFonts w:ascii="Times New Roman" w:hAnsi="Times New Roman" w:cs="Times New Roman"/>
            <w:sz w:val="24"/>
            <w:szCs w:val="24"/>
          </w:rPr>
          <w:t>the </w:t>
        </w:r>
      </w:ins>
      <w:ins w:id="140" w:author="Mohammad Nayeem Hasan" w:date="2024-11-05T03:44:00Z" w16du:dateUtc="2024-11-04T21:44:00Z">
        <w:r w:rsidR="002B122E" w:rsidRPr="002B122E">
          <w:rPr>
            <w:rFonts w:ascii="Times New Roman" w:hAnsi="Times New Roman" w:cs="Times New Roman"/>
            <w:sz w:val="24"/>
            <w:szCs w:val="24"/>
          </w:rPr>
          <w:t xml:space="preserve">lack of handwashing facilities, and an unhealthy home environment—characterized by the presence of garbage and flies—were also linked to a higher </w:t>
        </w:r>
        <w:r w:rsidR="002B122E" w:rsidRPr="002B122E">
          <w:rPr>
            <w:rFonts w:ascii="Times New Roman" w:hAnsi="Times New Roman" w:cs="Times New Roman"/>
            <w:sz w:val="24"/>
            <w:szCs w:val="24"/>
          </w:rPr>
          <w:lastRenderedPageBreak/>
          <w:t>risk of diarrhea</w:t>
        </w:r>
      </w:ins>
      <w:ins w:id="141" w:author="Mohammad Nayeem Hasan" w:date="2024-11-05T02:25:00Z" w16du:dateUtc="2024-11-04T20:25:00Z">
        <w:r w:rsidR="00B329BF">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"/>
          <w:id w:val="159889874"/>
          <w:placeholder>
            <w:docPart w:val="DefaultPlaceholder_-1854013440"/>
          </w:placeholder>
        </w:sdtPr>
        <w:sdtContent>
          <w:r w:rsidR="00B329BF" w:rsidRPr="00B329BF">
            <w:rPr>
              <w:rFonts w:eastAsia="Times New Roman"/>
              <w:color w:val="000000"/>
              <w:sz w:val="24"/>
            </w:rPr>
            <w:t xml:space="preserve">(Maponga </w:t>
          </w:r>
          <w:r w:rsidR="00B329BF" w:rsidRPr="00B329BF">
            <w:rPr>
              <w:rFonts w:eastAsia="Times New Roman"/>
              <w:i/>
              <w:iCs/>
              <w:color w:val="000000"/>
              <w:sz w:val="24"/>
            </w:rPr>
            <w:t>et al.</w:t>
          </w:r>
          <w:r w:rsidR="00B329BF" w:rsidRPr="00B329BF">
            <w:rPr>
              <w:rFonts w:eastAsia="Times New Roman"/>
              <w:color w:val="000000"/>
              <w:sz w:val="24"/>
            </w:rPr>
            <w:t>, 2013)</w:t>
          </w:r>
        </w:sdtContent>
      </w:sdt>
      <w:del w:id="142" w:author="Mohammad Nayeem Hasan" w:date="2024-11-05T02:25:00Z" w16du:dateUtc="2024-11-04T20:25:00Z">
        <w:r w:rsidR="004232B0" w:rsidRPr="0064582A" w:rsidDel="00B329BF">
          <w:rPr>
            <w:rFonts w:ascii="Times New Roman" w:hAnsi="Times New Roman" w:cs="Times New Roman"/>
            <w:sz w:val="24"/>
            <w:szCs w:val="24"/>
          </w:rPr>
          <w:delText xml:space="preserve"> </w:delText>
        </w:r>
      </w:del>
      <w:del w:id="143" w:author="Mohammad Nayeem Hasan" w:date="2024-11-05T02:24:00Z" w16du:dateUtc="2024-11-04T20:24:00Z">
        <w:r w:rsidR="004232B0" w:rsidRPr="0064582A" w:rsidDel="00B329BF">
          <w:rPr>
            <w:rFonts w:ascii="Times New Roman" w:hAnsi="Times New Roman" w:cs="Times New Roman"/>
            <w:sz w:val="24"/>
            <w:szCs w:val="24"/>
          </w:rPr>
          <w:fldChar w:fldCharType="begin"/>
        </w:r>
        <w:r w:rsidR="00350CF8" w:rsidRPr="0064582A" w:rsidDel="00B329BF">
          <w:rPr>
            <w:rFonts w:ascii="Times New Roman" w:hAnsi="Times New Roman" w:cs="Times New Roman"/>
            <w:sz w:val="24"/>
            <w:szCs w:val="24"/>
          </w:rPr>
          <w:delInstrText xml:space="preserve"> ADDIN ZOTERO_ITEM CSL_CITATION {"citationID":"FlKYO1qM","properties":{"formattedCitation":"(Maponga et al., 2013; Tornheim et al., 2009)","plainCitation":"(Maponga et al., 2013; Tornheim et al., 2009)","noteIndex":0},"citationItems":[{"id":1475,"uris":["http://zotero.org/users/4185209/items/AVG5BQG3"],"itemData":{"id":1475,"type":"article-journal","abstract":"Kadoma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delInstrText>
        </w:r>
        <w:r w:rsidR="004232B0" w:rsidRPr="0064582A" w:rsidDel="00B329BF">
          <w:rPr>
            <w:rFonts w:ascii="Times New Roman" w:hAnsi="Times New Roman" w:cs="Times New Roman"/>
            <w:sz w:val="24"/>
            <w:szCs w:val="24"/>
          </w:rPr>
          <w:fldChar w:fldCharType="separate"/>
        </w:r>
        <w:r w:rsidR="00350CF8" w:rsidRPr="0064582A" w:rsidDel="00B329BF">
          <w:rPr>
            <w:rFonts w:ascii="Times New Roman" w:hAnsi="Times New Roman" w:cs="Times New Roman"/>
            <w:sz w:val="24"/>
            <w:szCs w:val="24"/>
          </w:rPr>
          <w:delText>(Maponga et al., 2013; Tornheim et al., 2009)</w:delText>
        </w:r>
        <w:r w:rsidR="004232B0" w:rsidRPr="0064582A" w:rsidDel="00B329BF">
          <w:rPr>
            <w:rFonts w:ascii="Times New Roman" w:hAnsi="Times New Roman" w:cs="Times New Roman"/>
            <w:sz w:val="24"/>
            <w:szCs w:val="24"/>
          </w:rPr>
          <w:fldChar w:fldCharType="end"/>
        </w:r>
      </w:del>
      <w:ins w:id="144" w:author="Mohammad Nayeem Hasan" w:date="2024-11-05T02:24:00Z" w16du:dateUtc="2024-11-04T20:24:00Z">
        <w:r w:rsidR="00B329BF">
          <w:rPr>
            <w:rFonts w:ascii="Times New Roman" w:hAnsi="Times New Roman" w:cs="Times New Roman"/>
            <w:sz w:val="24"/>
            <w:szCs w:val="24"/>
          </w:rPr>
          <w:t>.</w:t>
        </w:r>
      </w:ins>
      <w:del w:id="145" w:author="Mohammad Nayeem Hasan" w:date="2024-11-05T02:24:00Z" w16du:dateUtc="2024-11-04T20:24:00Z">
        <w:r w:rsidR="004232B0" w:rsidRPr="0064582A" w:rsidDel="00B329BF">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ins w:id="146" w:author="Mohammad Nayeem Hasan" w:date="2024-11-05T03:23:00Z" w16du:dateUtc="2024-11-04T21:23:00Z">
        <w:r w:rsidR="00073E82">
          <w:rPr>
            <w:rFonts w:ascii="Times New Roman" w:hAnsi="Times New Roman" w:cs="Times New Roman"/>
            <w:sz w:val="24"/>
            <w:szCs w:val="24"/>
          </w:rPr>
          <w:t>Additionally</w:t>
        </w:r>
      </w:ins>
      <w:ins w:id="147" w:author="Mohammad Nayeem Hasan" w:date="2024-11-05T02:31:00Z" w16du:dateUtc="2024-11-04T20:31:00Z">
        <w:r w:rsidR="0031075C">
          <w:rPr>
            <w:rFonts w:ascii="Times New Roman" w:hAnsi="Times New Roman" w:cs="Times New Roman"/>
            <w:sz w:val="24"/>
            <w:szCs w:val="24"/>
          </w:rPr>
          <w:t xml:space="preserve">, </w:t>
        </w:r>
      </w:ins>
      <w:ins w:id="148" w:author="Mohammad Nayeem Hasan" w:date="2024-11-05T03:31:00Z" w16du:dateUtc="2024-11-04T21:31:00Z">
        <w:r w:rsidR="008E570C">
          <w:rPr>
            <w:rFonts w:ascii="Times New Roman" w:hAnsi="Times New Roman" w:cs="Times New Roman"/>
            <w:sz w:val="24"/>
            <w:szCs w:val="24"/>
          </w:rPr>
          <w:t>some</w:t>
        </w:r>
      </w:ins>
      <w:ins w:id="149" w:author="Mohammad Nayeem Hasan" w:date="2024-11-05T02:31:00Z" w16du:dateUtc="2024-11-04T20:31:00Z">
        <w:r w:rsidR="0031075C">
          <w:rPr>
            <w:rFonts w:ascii="Times New Roman" w:hAnsi="Times New Roman" w:cs="Times New Roman"/>
            <w:sz w:val="24"/>
            <w:szCs w:val="24"/>
          </w:rPr>
          <w:t xml:space="preserve"> </w:t>
        </w:r>
      </w:ins>
      <w:ins w:id="150" w:author="Mohammad Nayeem Hasan" w:date="2024-11-05T02:32:00Z" w16du:dateUtc="2024-11-04T20:32:00Z">
        <w:r w:rsidR="0031075C">
          <w:rPr>
            <w:rFonts w:ascii="Times New Roman" w:hAnsi="Times New Roman" w:cs="Times New Roman"/>
            <w:sz w:val="24"/>
            <w:szCs w:val="24"/>
          </w:rPr>
          <w:t>Brazilian</w:t>
        </w:r>
      </w:ins>
      <w:del w:id="151" w:author="Mohammad Nayeem Hasan" w:date="2024-11-05T02:32:00Z" w16du:dateUtc="2024-11-04T20:32:00Z">
        <w:r w:rsidR="004232B0" w:rsidRPr="0064582A" w:rsidDel="0031075C">
          <w:rPr>
            <w:rFonts w:ascii="Times New Roman" w:hAnsi="Times New Roman" w:cs="Times New Roman"/>
            <w:sz w:val="24"/>
            <w:szCs w:val="24"/>
          </w:rPr>
          <w:delText>la</w:delText>
        </w:r>
      </w:del>
      <w:ins w:id="152" w:author="Mohammad Nayeem Hasan" w:date="2024-11-05T02:32:00Z" w16du:dateUtc="2024-11-04T20:32:00Z">
        <w:r w:rsidR="0031075C">
          <w:rPr>
            <w:rFonts w:ascii="Times New Roman" w:hAnsi="Times New Roman" w:cs="Times New Roman"/>
            <w:sz w:val="24"/>
            <w:szCs w:val="24"/>
          </w:rPr>
          <w:t xml:space="preserve"> </w:t>
        </w:r>
      </w:ins>
      <w:ins w:id="153" w:author="Mohammad Nayeem Hasan" w:date="2024-11-05T03:31:00Z" w16du:dateUtc="2024-11-04T21:31:00Z">
        <w:r w:rsidR="008E570C">
          <w:rPr>
            <w:rFonts w:ascii="Times New Roman" w:hAnsi="Times New Roman" w:cs="Times New Roman"/>
            <w:sz w:val="24"/>
            <w:szCs w:val="24"/>
          </w:rPr>
          <w:t>studies</w:t>
        </w:r>
      </w:ins>
      <w:ins w:id="154" w:author="Mohammad Nayeem Hasan" w:date="2024-11-05T02:32:00Z" w16du:dateUtc="2024-11-04T20:32:00Z">
        <w:r w:rsidR="0031075C">
          <w:rPr>
            <w:rFonts w:ascii="Times New Roman" w:hAnsi="Times New Roman" w:cs="Times New Roman"/>
            <w:sz w:val="24"/>
            <w:szCs w:val="24"/>
          </w:rPr>
          <w:t xml:space="preserve"> found la</w:t>
        </w:r>
      </w:ins>
      <w:r w:rsidR="004232B0" w:rsidRPr="0064582A">
        <w:rPr>
          <w:rFonts w:ascii="Times New Roman" w:hAnsi="Times New Roman" w:cs="Times New Roman"/>
          <w:sz w:val="24"/>
          <w:szCs w:val="24"/>
        </w:rPr>
        <w:t xml:space="preserve">rger household </w:t>
      </w:r>
      <w:del w:id="155" w:author="Mohammad Nayeem Hasan" w:date="2024-11-05T02:33:00Z" w16du:dateUtc="2024-11-04T20:33:00Z">
        <w:r w:rsidR="004232B0" w:rsidRPr="0064582A" w:rsidDel="0031075C">
          <w:rPr>
            <w:rFonts w:ascii="Times New Roman" w:hAnsi="Times New Roman" w:cs="Times New Roman"/>
            <w:sz w:val="24"/>
            <w:szCs w:val="24"/>
          </w:rPr>
          <w:delText xml:space="preserve">size </w:delText>
        </w:r>
      </w:del>
      <w:ins w:id="156" w:author="Mohammad Nayeem Hasan" w:date="2024-11-05T02:33:00Z" w16du:dateUtc="2024-11-04T20:33:00Z">
        <w:r w:rsidR="0031075C">
          <w:rPr>
            <w:rFonts w:ascii="Times New Roman" w:hAnsi="Times New Roman" w:cs="Times New Roman"/>
            <w:sz w:val="24"/>
            <w:szCs w:val="24"/>
          </w:rPr>
          <w:t>sizes</w:t>
        </w:r>
      </w:ins>
      <w:ins w:id="157" w:author="Mohammad Nayeem Hasan" w:date="2024-11-05T03:25:00Z" w16du:dateUtc="2024-11-04T21:25:00Z">
        <w:r w:rsidR="00073E82">
          <w:rPr>
            <w:rFonts w:ascii="Times New Roman" w:hAnsi="Times New Roman" w:cs="Times New Roman"/>
            <w:sz w:val="24"/>
            <w:szCs w:val="24"/>
          </w:rPr>
          <w:t xml:space="preserve"> </w:t>
        </w:r>
      </w:ins>
      <w:del w:id="158" w:author="Mohammad Nayeem Hasan" w:date="2024-11-05T03:25:00Z" w16du:dateUtc="2024-11-04T21:25:00Z">
        <w:r w:rsidR="004232B0" w:rsidRPr="0064582A" w:rsidDel="00073E82">
          <w:rPr>
            <w:rFonts w:ascii="Times New Roman" w:hAnsi="Times New Roman" w:cs="Times New Roman"/>
            <w:sz w:val="24"/>
            <w:szCs w:val="24"/>
          </w:rPr>
          <w:fldChar w:fldCharType="begin"/>
        </w:r>
        <w:r w:rsidR="00350CF8" w:rsidRPr="0064582A" w:rsidDel="00073E82">
          <w:rPr>
            <w:rFonts w:ascii="Times New Roman" w:hAnsi="Times New Roman" w:cs="Times New Roman"/>
            <w:sz w:val="24"/>
            <w:szCs w:val="24"/>
          </w:rPr>
          <w:delInstrText xml:space="preserve"> ADDIN ZOTERO_ITEM CSL_CITATION {"citationID":"qA88BN6d","properties":{"formattedCitation":"(Blake et al., 1993)","plainCitation":"(Blake et al., 1993)","noteIndex":0},"citationItems":[{"id":1462,"uris":["http://zotero.org/users/4185209/items/PGHXJ2KA"],"itemData":{"id":1462,"type":"article-journal","abstract":"To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R."}],"issued":{"date-parts":[["1993",3]]}}}],"schema":"https://github.com/citation-style-language/schema/raw/master/csl-citation.json"} </w:delInstrText>
        </w:r>
        <w:r w:rsidR="004232B0" w:rsidRPr="0064582A" w:rsidDel="00073E82">
          <w:rPr>
            <w:rFonts w:ascii="Times New Roman" w:hAnsi="Times New Roman" w:cs="Times New Roman"/>
            <w:sz w:val="24"/>
            <w:szCs w:val="24"/>
          </w:rPr>
          <w:fldChar w:fldCharType="separate"/>
        </w:r>
        <w:r w:rsidR="00350CF8" w:rsidRPr="0064582A" w:rsidDel="00073E82">
          <w:rPr>
            <w:rFonts w:ascii="Times New Roman" w:hAnsi="Times New Roman" w:cs="Times New Roman"/>
            <w:sz w:val="24"/>
            <w:szCs w:val="24"/>
          </w:rPr>
          <w:delText>(Blake et al., 1993)</w:delText>
        </w:r>
        <w:r w:rsidR="004232B0" w:rsidRPr="0064582A" w:rsidDel="00073E82">
          <w:rPr>
            <w:rFonts w:ascii="Times New Roman" w:hAnsi="Times New Roman" w:cs="Times New Roman"/>
            <w:sz w:val="24"/>
            <w:szCs w:val="24"/>
          </w:rPr>
          <w:fldChar w:fldCharType="end"/>
        </w:r>
      </w:del>
      <w:ins w:id="159" w:author="Mohammad Nayeem Hasan" w:date="2024-11-05T03:25:00Z" w16du:dateUtc="2024-11-04T21:25:00Z">
        <w:r w:rsidR="00073E82">
          <w:rPr>
            <w:rFonts w:ascii="Times New Roman" w:hAnsi="Times New Roman" w:cs="Times New Roman"/>
            <w:sz w:val="24"/>
            <w:szCs w:val="24"/>
          </w:rPr>
          <w:t>and</w:t>
        </w:r>
      </w:ins>
      <w:del w:id="160" w:author="Mohammad Nayeem Hasan" w:date="2024-11-05T03:25:00Z" w16du:dateUtc="2024-11-04T21:25:00Z">
        <w:r w:rsidR="004232B0" w:rsidRPr="0064582A" w:rsidDel="00073E82">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lower household income </w:t>
      </w:r>
      <w:ins w:id="161" w:author="Mohammad Nayeem Hasan" w:date="2024-11-05T03:25:00Z" w16du:dateUtc="2024-11-04T21:25:00Z">
        <w:r w:rsidR="00073E82" w:rsidRPr="0064582A">
          <w:rPr>
            <w:rFonts w:ascii="Times New Roman" w:hAnsi="Times New Roman" w:cs="Times New Roman"/>
            <w:sz w:val="24"/>
            <w:szCs w:val="24"/>
          </w:rPr>
          <w:fldChar w:fldCharType="begin"/>
        </w:r>
        <w:r w:rsidR="00073E82" w:rsidRPr="0064582A">
          <w:rPr>
            <w:rFonts w:ascii="Times New Roman" w:hAnsi="Times New Roman" w:cs="Times New Roman"/>
            <w:sz w:val="24"/>
            <w:szCs w:val="24"/>
          </w:rPr>
          <w:instrText xml:space="preserve"> ADDIN ZOTERO_ITEM CSL_CITATION {"citationID":"qA88BN6d","properties":{"formattedCitation":"(Blake et al., 1993)","plainCitation":"(Blake et al., 1993)","noteIndex":0},"citationItems":[{"id":1462,"uris":["http://zotero.org/users/4185209/items/PGHXJ2KA"],"itemData":{"id":1462,"type":"article-journal","abstract":"To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R."}],"issued":{"date-parts":[["1993",3]]}}}],"schema":"https://github.com/citation-style-language/schema/raw/master/csl-citation.json"} </w:instrText>
        </w:r>
        <w:r w:rsidR="00073E82" w:rsidRPr="0064582A">
          <w:rPr>
            <w:rFonts w:ascii="Times New Roman" w:hAnsi="Times New Roman" w:cs="Times New Roman"/>
            <w:sz w:val="24"/>
            <w:szCs w:val="24"/>
          </w:rPr>
          <w:fldChar w:fldCharType="separate"/>
        </w:r>
        <w:r w:rsidR="00073E82" w:rsidRPr="0064582A">
          <w:rPr>
            <w:rFonts w:ascii="Times New Roman" w:hAnsi="Times New Roman" w:cs="Times New Roman"/>
            <w:sz w:val="24"/>
            <w:szCs w:val="24"/>
          </w:rPr>
          <w:t>(Blake et al., 1993)</w:t>
        </w:r>
        <w:r w:rsidR="00073E82" w:rsidRPr="0064582A">
          <w:rPr>
            <w:rFonts w:ascii="Times New Roman" w:hAnsi="Times New Roman" w:cs="Times New Roman"/>
            <w:sz w:val="24"/>
            <w:szCs w:val="24"/>
          </w:rPr>
          <w:fldChar w:fldCharType="end"/>
        </w:r>
      </w:ins>
      <w:del w:id="162" w:author="Mohammad Nayeem Hasan" w:date="2024-11-05T03:25:00Z" w16du:dateUtc="2024-11-04T21:25:00Z">
        <w:r w:rsidR="004232B0" w:rsidRPr="0064582A" w:rsidDel="00073E82">
          <w:rPr>
            <w:rFonts w:ascii="Times New Roman" w:hAnsi="Times New Roman" w:cs="Times New Roman"/>
            <w:sz w:val="24"/>
            <w:szCs w:val="24"/>
          </w:rPr>
          <w:fldChar w:fldCharType="begin"/>
        </w:r>
        <w:r w:rsidR="00350CF8" w:rsidRPr="0064582A" w:rsidDel="00073E82">
          <w:rPr>
            <w:rFonts w:ascii="Times New Roman" w:hAnsi="Times New Roman" w:cs="Times New Roman"/>
            <w:sz w:val="24"/>
            <w:szCs w:val="24"/>
          </w:rPr>
          <w:delInstrText xml:space="preserve"> ADDIN ZOTERO_ITEM CSL_CITATION {"citationID":"hfuRCvqm","properties":{"formattedCitation":"(Blake et al., 1993; Genser, Strina, Teles, Prado, &amp; Barreto, 2006)","plainCitation":"(Blake et al., 1993; Genser, Strina, Teles, Prado, &amp; Barreto, 2006)","noteIndex":0},"citationItems":[{"id":1462,"uris":["http://zotero.org/users/4185209/items/PGHXJ2KA"],"itemData":{"id":1462,"type":"article-journal","abstract":"To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delInstrText>
        </w:r>
        <w:r w:rsidR="004232B0" w:rsidRPr="0064582A" w:rsidDel="00073E82">
          <w:rPr>
            <w:rFonts w:ascii="Times New Roman" w:hAnsi="Times New Roman" w:cs="Times New Roman"/>
            <w:sz w:val="24"/>
            <w:szCs w:val="24"/>
          </w:rPr>
          <w:fldChar w:fldCharType="separate"/>
        </w:r>
        <w:r w:rsidR="00350CF8" w:rsidRPr="0064582A" w:rsidDel="00073E82">
          <w:rPr>
            <w:rFonts w:ascii="Times New Roman" w:hAnsi="Times New Roman" w:cs="Times New Roman"/>
            <w:sz w:val="24"/>
            <w:szCs w:val="24"/>
          </w:rPr>
          <w:delText>(Blake et al., 1993; Genser, Strina, Teles, Prado, &amp; Barreto, 2006)</w:delText>
        </w:r>
        <w:r w:rsidR="004232B0" w:rsidRPr="0064582A" w:rsidDel="00073E82">
          <w:rPr>
            <w:rFonts w:ascii="Times New Roman" w:hAnsi="Times New Roman" w:cs="Times New Roman"/>
            <w:sz w:val="24"/>
            <w:szCs w:val="24"/>
          </w:rPr>
          <w:fldChar w:fldCharType="end"/>
        </w:r>
      </w:del>
      <w:ins w:id="163" w:author="Mohammad Nayeem Hasan" w:date="2024-11-05T03:31:00Z" w16du:dateUtc="2024-11-04T21:31:00Z">
        <w:r w:rsidR="008E570C">
          <w:rPr>
            <w:rFonts w:ascii="Times New Roman" w:hAnsi="Times New Roman" w:cs="Times New Roman"/>
            <w:sz w:val="24"/>
            <w:szCs w:val="24"/>
          </w:rPr>
          <w:t>,</w:t>
        </w:r>
      </w:ins>
      <w:del w:id="164" w:author="Mohammad Nayeem Hasan" w:date="2024-11-05T03:25:00Z" w16du:dateUtc="2024-11-04T21:25:00Z">
        <w:r w:rsidR="004232B0" w:rsidRPr="0064582A" w:rsidDel="00073E82">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ins w:id="165" w:author="Mohammad Nayeem Hasan" w:date="2024-11-05T03:26:00Z" w16du:dateUtc="2024-11-04T21:26:00Z">
        <w:r w:rsidR="00B8611E">
          <w:rPr>
            <w:rFonts w:ascii="Times New Roman" w:hAnsi="Times New Roman" w:cs="Times New Roman"/>
            <w:sz w:val="24"/>
            <w:szCs w:val="24"/>
          </w:rPr>
          <w:t xml:space="preserve"> </w:t>
        </w:r>
      </w:ins>
      <w:del w:id="166" w:author="Mohammad Nayeem Hasan" w:date="2024-11-05T03:26:00Z" w16du:dateUtc="2024-11-04T21:26:00Z">
        <w:r w:rsidR="004232B0" w:rsidRPr="0064582A" w:rsidDel="00B8611E">
          <w:rPr>
            <w:rFonts w:ascii="Times New Roman" w:hAnsi="Times New Roman" w:cs="Times New Roman"/>
            <w:sz w:val="24"/>
            <w:szCs w:val="24"/>
          </w:rPr>
          <w:delText xml:space="preserve">having dirt/wood/bark as floor material </w:delText>
        </w:r>
        <w:r w:rsidR="004232B0" w:rsidRPr="0064582A" w:rsidDel="00B8611E">
          <w:rPr>
            <w:rFonts w:ascii="Times New Roman" w:hAnsi="Times New Roman" w:cs="Times New Roman"/>
            <w:sz w:val="24"/>
            <w:szCs w:val="24"/>
          </w:rPr>
          <w:fldChar w:fldCharType="begin"/>
        </w:r>
        <w:r w:rsidR="00350CF8" w:rsidRPr="0064582A" w:rsidDel="00B8611E">
          <w:rPr>
            <w:rFonts w:ascii="Times New Roman" w:hAnsi="Times New Roman" w:cs="Times New Roman"/>
            <w:sz w:val="24"/>
            <w:szCs w:val="24"/>
          </w:rPr>
          <w:delInstrText xml:space="preserve"> ADDIN ZOTERO_ITEM CSL_CITATION {"citationID":"hs6OAfnd","properties":{"formattedCitation":"(Kosek et al., 2008)","plainCitation":"(Kosek et al., 2008)","noteIndex":0},"citationItems":[{"id":1464,"uris":["http://zotero.org/users/4185209/items/3YAZQZX7"],"itemData":{"id":1464,"type":"article-journal","abstract":"OBJECTIVE\nOur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delInstrText>
        </w:r>
        <w:r w:rsidR="004232B0" w:rsidRPr="0064582A" w:rsidDel="00B8611E">
          <w:rPr>
            <w:rFonts w:ascii="Times New Roman" w:hAnsi="Times New Roman" w:cs="Times New Roman"/>
            <w:sz w:val="24"/>
            <w:szCs w:val="24"/>
          </w:rPr>
          <w:fldChar w:fldCharType="separate"/>
        </w:r>
        <w:r w:rsidR="00350CF8" w:rsidRPr="0064582A" w:rsidDel="00B8611E">
          <w:rPr>
            <w:rFonts w:ascii="Times New Roman" w:hAnsi="Times New Roman" w:cs="Times New Roman"/>
            <w:sz w:val="24"/>
            <w:szCs w:val="24"/>
          </w:rPr>
          <w:delText>(Kosek et al., 2008)</w:delText>
        </w:r>
        <w:r w:rsidR="004232B0" w:rsidRPr="0064582A" w:rsidDel="00B8611E">
          <w:rPr>
            <w:rFonts w:ascii="Times New Roman" w:hAnsi="Times New Roman" w:cs="Times New Roman"/>
            <w:sz w:val="24"/>
            <w:szCs w:val="24"/>
          </w:rPr>
          <w:fldChar w:fldCharType="end"/>
        </w:r>
        <w:r w:rsidR="004232B0" w:rsidRPr="0064582A" w:rsidDel="00B8611E">
          <w:rPr>
            <w:rFonts w:ascii="Times New Roman" w:hAnsi="Times New Roman" w:cs="Times New Roman"/>
            <w:sz w:val="24"/>
            <w:szCs w:val="24"/>
          </w:rPr>
          <w:delText xml:space="preserve">, </w:delText>
        </w:r>
      </w:del>
      <w:r w:rsidR="004232B0" w:rsidRPr="0064582A">
        <w:rPr>
          <w:rFonts w:ascii="Times New Roman" w:hAnsi="Times New Roman" w:cs="Times New Roman"/>
          <w:sz w:val="24"/>
          <w:szCs w:val="24"/>
        </w:rPr>
        <w:t>not having antenatal care during pregnancy</w:t>
      </w:r>
      <w:ins w:id="167" w:author="Mohammad Nayeem Hasan" w:date="2024-11-05T03:45:00Z" w16du:dateUtc="2024-11-04T21:45:00Z">
        <w:r w:rsidR="002B122E">
          <w:rPr>
            <w:rFonts w:ascii="Times New Roman" w:hAnsi="Times New Roman" w:cs="Times New Roman"/>
            <w:sz w:val="24"/>
            <w:szCs w:val="24"/>
          </w:rPr>
          <w:t>,</w:t>
        </w:r>
      </w:ins>
      <w:ins w:id="168" w:author="Mohammad Nayeem Hasan" w:date="2024-11-05T03:32:00Z" w16du:dateUtc="2024-11-04T21:32:00Z">
        <w:r w:rsidR="00421B1B">
          <w:rPr>
            <w:rFonts w:ascii="Times New Roman" w:hAnsi="Times New Roman" w:cs="Times New Roman"/>
            <w:sz w:val="24"/>
            <w:szCs w:val="24"/>
          </w:rPr>
          <w:t xml:space="preserve"> and</w:t>
        </w:r>
      </w:ins>
      <w:del w:id="169" w:author="Mohammad Nayeem Hasan" w:date="2024-11-05T03:32:00Z" w16du:dateUtc="2024-11-04T21:32:00Z">
        <w:r w:rsidR="004232B0" w:rsidRPr="0064582A" w:rsidDel="008E570C">
          <w:rPr>
            <w:rFonts w:ascii="Times New Roman" w:hAnsi="Times New Roman" w:cs="Times New Roman"/>
            <w:sz w:val="24"/>
            <w:szCs w:val="24"/>
          </w:rPr>
          <w:delText xml:space="preserve"> </w:delText>
        </w:r>
        <w:r w:rsidR="004232B0" w:rsidRPr="0064582A" w:rsidDel="008E570C">
          <w:rPr>
            <w:rFonts w:ascii="Times New Roman" w:hAnsi="Times New Roman" w:cs="Times New Roman"/>
            <w:sz w:val="24"/>
            <w:szCs w:val="24"/>
          </w:rPr>
          <w:fldChar w:fldCharType="begin"/>
        </w:r>
        <w:r w:rsidR="00350CF8" w:rsidRPr="0064582A" w:rsidDel="008E570C">
          <w:rPr>
            <w:rFonts w:ascii="Times New Roman" w:hAnsi="Times New Roman" w:cs="Times New Roman"/>
            <w:sz w:val="24"/>
            <w:szCs w:val="24"/>
          </w:rPr>
          <w:delInstrText xml:space="preserve"> ADDIN ZOTERO_ITEM CSL_CITATION {"citationID":"kvH0H88R","properties":{"formattedCitation":"(Genser et al., 2006)","plainCitation":"(Genser et al., 2006)","noteIndex":0},"citationItems":[{"id":1470,"uris":["http://zotero.org/users/4185209/items/UC4UV28G"],"itemData":{"id":1470,"type":"article-journal","abstract":"BACKGROUND: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delInstrText>
        </w:r>
        <w:r w:rsidR="004232B0" w:rsidRPr="0064582A" w:rsidDel="008E570C">
          <w:rPr>
            <w:rFonts w:ascii="Times New Roman" w:hAnsi="Times New Roman" w:cs="Times New Roman"/>
            <w:sz w:val="24"/>
            <w:szCs w:val="24"/>
          </w:rPr>
          <w:fldChar w:fldCharType="separate"/>
        </w:r>
        <w:r w:rsidR="00350CF8" w:rsidRPr="0064582A" w:rsidDel="008E570C">
          <w:rPr>
            <w:rFonts w:ascii="Times New Roman" w:hAnsi="Times New Roman" w:cs="Times New Roman"/>
            <w:sz w:val="24"/>
            <w:szCs w:val="24"/>
          </w:rPr>
          <w:delText>(Genser et al., 2006)</w:delText>
        </w:r>
        <w:r w:rsidR="004232B0" w:rsidRPr="0064582A" w:rsidDel="008E570C">
          <w:rPr>
            <w:rFonts w:ascii="Times New Roman" w:hAnsi="Times New Roman" w:cs="Times New Roman"/>
            <w:sz w:val="24"/>
            <w:szCs w:val="24"/>
          </w:rPr>
          <w:fldChar w:fldCharType="end"/>
        </w:r>
        <w:r w:rsidR="004232B0" w:rsidRPr="0064582A" w:rsidDel="008E570C">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ins w:id="170" w:author="Mohammad Nayeem Hasan" w:date="2024-11-05T03:34:00Z" w16du:dateUtc="2024-11-04T21:34:00Z">
        <w:r w:rsidR="00421B1B">
          <w:rPr>
            <w:rFonts w:ascii="Times New Roman" w:hAnsi="Times New Roman" w:cs="Times New Roman"/>
            <w:sz w:val="24"/>
            <w:szCs w:val="24"/>
          </w:rPr>
          <w:t>an </w:t>
        </w:r>
      </w:ins>
      <w:r w:rsidR="004232B0" w:rsidRPr="0064582A">
        <w:rPr>
          <w:rFonts w:ascii="Times New Roman" w:hAnsi="Times New Roman" w:cs="Times New Roman"/>
          <w:sz w:val="24"/>
          <w:szCs w:val="24"/>
        </w:rPr>
        <w:t xml:space="preserve">unimproved sanitation system </w:t>
      </w:r>
      <w:del w:id="171" w:author="Mohammad Nayeem Hasan" w:date="2024-11-05T03:32:00Z" w16du:dateUtc="2024-11-04T21:32:00Z">
        <w:r w:rsidR="004232B0" w:rsidRPr="0064582A" w:rsidDel="008E570C">
          <w:rPr>
            <w:rFonts w:ascii="Times New Roman" w:hAnsi="Times New Roman" w:cs="Times New Roman"/>
            <w:sz w:val="24"/>
            <w:szCs w:val="24"/>
          </w:rPr>
          <w:fldChar w:fldCharType="begin"/>
        </w:r>
        <w:r w:rsidR="00350CF8" w:rsidRPr="0064582A" w:rsidDel="008E570C">
          <w:rPr>
            <w:rFonts w:ascii="Times New Roman" w:hAnsi="Times New Roman" w:cs="Times New Roman"/>
            <w:sz w:val="24"/>
            <w:szCs w:val="24"/>
          </w:rPr>
          <w:delInstrText xml:space="preserve"> ADDIN ZOTERO_ITEM CSL_CITATION {"citationID":"EQMipsah","properties":{"formattedCitation":"(D\\uc0\\u8217{}Souza, 1997; Genser et al., 2006; Sobel et al., 2004)","plainCitation":"(D’Souza, 1997; Genser et al., 2006; Sobel et al., 2004)","noteIndex":0},"citationItems":[{"id":1478,"uris":["http://zotero.org/users/4185209/items/9RMJQV53"],"itemData":{"id":1478,"type":"article-journal","abstract":"To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M."}],"issued":{"date-parts":[["2004",6,1]]}}}],"schema":"https://github.com/citation-style-language/schema/raw/master/csl-citation.json"} </w:delInstrText>
        </w:r>
        <w:r w:rsidR="004232B0" w:rsidRPr="0064582A" w:rsidDel="008E570C">
          <w:rPr>
            <w:rFonts w:ascii="Times New Roman" w:hAnsi="Times New Roman" w:cs="Times New Roman"/>
            <w:sz w:val="24"/>
            <w:szCs w:val="24"/>
          </w:rPr>
          <w:fldChar w:fldCharType="separate"/>
        </w:r>
        <w:r w:rsidR="00350CF8" w:rsidRPr="0064582A" w:rsidDel="008E570C">
          <w:rPr>
            <w:rFonts w:ascii="Times New Roman" w:hAnsi="Times New Roman" w:cs="Times New Roman"/>
            <w:sz w:val="24"/>
            <w:szCs w:val="24"/>
          </w:rPr>
          <w:delText>(D’Souza, 1997; Genser et al., 2006; Sobel et al., 2004)</w:delText>
        </w:r>
        <w:r w:rsidR="004232B0" w:rsidRPr="0064582A" w:rsidDel="008E570C">
          <w:rPr>
            <w:rFonts w:ascii="Times New Roman" w:hAnsi="Times New Roman" w:cs="Times New Roman"/>
            <w:sz w:val="24"/>
            <w:szCs w:val="24"/>
          </w:rPr>
          <w:fldChar w:fldCharType="end"/>
        </w:r>
      </w:del>
      <w:ins w:id="172" w:author="Mohammad Nayeem Hasan" w:date="2024-11-05T03:32:00Z" w16du:dateUtc="2024-11-04T21:32:00Z">
        <w:r w:rsidR="008E570C" w:rsidRPr="0064582A">
          <w:rPr>
            <w:rFonts w:ascii="Times New Roman" w:hAnsi="Times New Roman" w:cs="Times New Roman"/>
            <w:sz w:val="24"/>
            <w:szCs w:val="24"/>
          </w:rPr>
          <w:fldChar w:fldCharType="begin"/>
        </w:r>
        <w:r w:rsidR="008E570C" w:rsidRPr="0064582A">
          <w:rPr>
            <w:rFonts w:ascii="Times New Roman" w:hAnsi="Times New Roman" w:cs="Times New Roman"/>
            <w:sz w:val="24"/>
            <w:szCs w:val="24"/>
          </w:rPr>
          <w:instrText xml:space="preserve"> ADDIN ZOTERO_ITEM CSL_CITATION {"citationID":"kvH0H88R","properties":{"formattedCitation":"(Genser et al., 2006)","plainCitation":"(Genser et al., 2006)","noteIndex":0},"citationItems":[{"id":1470,"uris":["http://zotero.org/users/4185209/items/UC4UV28G"],"itemData":{"id":1470,"type":"article-journal","abstract":"BACKGROUND: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instrText>
        </w:r>
        <w:r w:rsidR="008E570C" w:rsidRPr="0064582A">
          <w:rPr>
            <w:rFonts w:ascii="Times New Roman" w:hAnsi="Times New Roman" w:cs="Times New Roman"/>
            <w:sz w:val="24"/>
            <w:szCs w:val="24"/>
          </w:rPr>
          <w:fldChar w:fldCharType="separate"/>
        </w:r>
        <w:r w:rsidR="008E570C" w:rsidRPr="0064582A">
          <w:rPr>
            <w:rFonts w:ascii="Times New Roman" w:hAnsi="Times New Roman" w:cs="Times New Roman"/>
            <w:sz w:val="24"/>
            <w:szCs w:val="24"/>
          </w:rPr>
          <w:t>(Genser et al., 2006)</w:t>
        </w:r>
        <w:r w:rsidR="008E570C" w:rsidRPr="0064582A">
          <w:rPr>
            <w:rFonts w:ascii="Times New Roman" w:hAnsi="Times New Roman" w:cs="Times New Roman"/>
            <w:sz w:val="24"/>
            <w:szCs w:val="24"/>
          </w:rPr>
          <w:fldChar w:fldCharType="end"/>
        </w:r>
      </w:ins>
      <w:ins w:id="173" w:author="Mohammad Nayeem Hasan" w:date="2024-11-05T03:33:00Z" w16du:dateUtc="2024-11-04T21:33:00Z">
        <w:r w:rsidR="00421B1B">
          <w:rPr>
            <w:rFonts w:ascii="Times New Roman" w:hAnsi="Times New Roman" w:cs="Times New Roman"/>
            <w:sz w:val="24"/>
            <w:szCs w:val="24"/>
          </w:rPr>
          <w:t>.</w:t>
        </w:r>
      </w:ins>
      <w:del w:id="174" w:author="Mohammad Nayeem Hasan" w:date="2024-11-05T03:33:00Z" w16du:dateUtc="2024-11-04T21:33:00Z">
        <w:r w:rsidR="004232B0" w:rsidRPr="0064582A" w:rsidDel="00421B1B">
          <w:rPr>
            <w:rFonts w:ascii="Times New Roman" w:hAnsi="Times New Roman" w:cs="Times New Roman"/>
            <w:sz w:val="24"/>
            <w:szCs w:val="24"/>
          </w:rPr>
          <w:delText>,</w:delText>
        </w:r>
      </w:del>
      <w:r w:rsidR="004232B0" w:rsidRPr="0064582A">
        <w:rPr>
          <w:rFonts w:ascii="Times New Roman" w:hAnsi="Times New Roman" w:cs="Times New Roman"/>
          <w:sz w:val="24"/>
          <w:szCs w:val="24"/>
        </w:rPr>
        <w:t xml:space="preserve"> </w:t>
      </w:r>
      <w:ins w:id="175" w:author="Mohammad Nayeem Hasan" w:date="2024-11-05T03:47:00Z" w16du:dateUtc="2024-11-04T21:47:00Z">
        <w:r w:rsidR="002B122E">
          <w:rPr>
            <w:rFonts w:ascii="Times New Roman" w:hAnsi="Times New Roman" w:cs="Times New Roman"/>
            <w:sz w:val="24"/>
            <w:szCs w:val="24"/>
          </w:rPr>
          <w:t xml:space="preserve">In Bolivia, </w:t>
        </w:r>
      </w:ins>
      <w:r w:rsidR="004232B0" w:rsidRPr="0064582A">
        <w:rPr>
          <w:rFonts w:ascii="Times New Roman" w:hAnsi="Times New Roman" w:cs="Times New Roman"/>
          <w:sz w:val="24"/>
          <w:szCs w:val="24"/>
        </w:rPr>
        <w:t xml:space="preserve">wastewater </w:t>
      </w:r>
      <w:del w:id="176" w:author="Mohammad Nayeem Hasan" w:date="2024-11-05T03:47:00Z" w16du:dateUtc="2024-11-04T21:47:00Z">
        <w:r w:rsidR="004232B0" w:rsidRPr="0064582A" w:rsidDel="002B122E">
          <w:rPr>
            <w:rFonts w:ascii="Times New Roman" w:hAnsi="Times New Roman" w:cs="Times New Roman"/>
            <w:sz w:val="24"/>
            <w:szCs w:val="24"/>
          </w:rPr>
          <w:delText xml:space="preserve">to </w:delText>
        </w:r>
      </w:del>
      <w:ins w:id="177" w:author="Mohammad Nayeem Hasan" w:date="2024-11-05T03:47:00Z" w16du:dateUtc="2024-11-04T21:47:00Z">
        <w:r w:rsidR="002B122E">
          <w:rPr>
            <w:rFonts w:ascii="Times New Roman" w:hAnsi="Times New Roman" w:cs="Times New Roman"/>
            <w:sz w:val="24"/>
            <w:szCs w:val="24"/>
          </w:rPr>
          <w:t>in</w:t>
        </w:r>
        <w:r w:rsidR="002B122E" w:rsidRPr="0064582A">
          <w:rPr>
            <w:rFonts w:ascii="Times New Roman" w:hAnsi="Times New Roman" w:cs="Times New Roman"/>
            <w:sz w:val="24"/>
            <w:szCs w:val="24"/>
          </w:rPr>
          <w:t xml:space="preserve"> </w:t>
        </w:r>
      </w:ins>
      <w:r w:rsidR="004232B0" w:rsidRPr="0064582A">
        <w:rPr>
          <w:rFonts w:ascii="Times New Roman" w:hAnsi="Times New Roman" w:cs="Times New Roman"/>
          <w:sz w:val="24"/>
          <w:szCs w:val="24"/>
        </w:rPr>
        <w:t xml:space="preserve">septic </w:t>
      </w:r>
      <w:del w:id="178" w:author="Mohammad Nayeem Hasan" w:date="2024-11-05T03:47:00Z" w16du:dateUtc="2024-11-04T21:47:00Z">
        <w:r w:rsidR="004232B0" w:rsidRPr="0064582A" w:rsidDel="002B122E">
          <w:rPr>
            <w:rFonts w:ascii="Times New Roman" w:hAnsi="Times New Roman" w:cs="Times New Roman"/>
            <w:sz w:val="24"/>
            <w:szCs w:val="24"/>
          </w:rPr>
          <w:delText>tank</w:delText>
        </w:r>
      </w:del>
      <w:ins w:id="179" w:author="Mohammad Nayeem Hasan" w:date="2024-11-05T03:47:00Z" w16du:dateUtc="2024-11-04T21:47:00Z">
        <w:r w:rsidR="002B122E">
          <w:rPr>
            <w:rFonts w:ascii="Times New Roman" w:hAnsi="Times New Roman" w:cs="Times New Roman"/>
            <w:sz w:val="24"/>
            <w:szCs w:val="24"/>
          </w:rPr>
          <w:t>tanks</w:t>
        </w:r>
      </w:ins>
      <w:r w:rsidR="004232B0" w:rsidRPr="0064582A">
        <w:rPr>
          <w:rFonts w:ascii="Times New Roman" w:hAnsi="Times New Roman" w:cs="Times New Roman"/>
          <w:sz w:val="24"/>
          <w:szCs w:val="24"/>
        </w:rPr>
        <w:t>/</w:t>
      </w:r>
      <w:del w:id="180" w:author="Mohammad Nayeem Hasan" w:date="2024-11-05T03:47:00Z" w16du:dateUtc="2024-11-04T21:47:00Z">
        <w:r w:rsidR="004232B0" w:rsidRPr="0064582A" w:rsidDel="002B122E">
          <w:rPr>
            <w:rFonts w:ascii="Times New Roman" w:hAnsi="Times New Roman" w:cs="Times New Roman"/>
            <w:sz w:val="24"/>
            <w:szCs w:val="24"/>
          </w:rPr>
          <w:delText>street</w:delText>
        </w:r>
      </w:del>
      <w:ins w:id="181" w:author="Mohammad Nayeem Hasan" w:date="2024-11-05T03:47:00Z" w16du:dateUtc="2024-11-04T21:47:00Z">
        <w:r w:rsidR="002B122E">
          <w:rPr>
            <w:rFonts w:ascii="Times New Roman" w:hAnsi="Times New Roman" w:cs="Times New Roman"/>
            <w:sz w:val="24"/>
            <w:szCs w:val="24"/>
          </w:rPr>
          <w:t>streets</w:t>
        </w:r>
      </w:ins>
      <w:del w:id="182" w:author="Mohammad Nayeem Hasan" w:date="2024-11-05T03:34:00Z" w16du:dateUtc="2024-11-04T21:34:00Z">
        <w:r w:rsidR="004232B0" w:rsidRPr="0064582A" w:rsidDel="00421B1B">
          <w:rPr>
            <w:rFonts w:ascii="Times New Roman" w:hAnsi="Times New Roman" w:cs="Times New Roman"/>
            <w:sz w:val="24"/>
            <w:szCs w:val="24"/>
          </w:rPr>
          <w:delText xml:space="preserve"> </w:delText>
        </w:r>
        <w:r w:rsidR="004232B0" w:rsidRPr="0064582A" w:rsidDel="00421B1B">
          <w:rPr>
            <w:rFonts w:ascii="Times New Roman" w:hAnsi="Times New Roman" w:cs="Times New Roman"/>
            <w:sz w:val="24"/>
            <w:szCs w:val="24"/>
          </w:rPr>
          <w:fldChar w:fldCharType="begin"/>
        </w:r>
        <w:r w:rsidR="00350CF8" w:rsidRPr="0064582A" w:rsidDel="00421B1B">
          <w:rPr>
            <w:rFonts w:ascii="Times New Roman" w:hAnsi="Times New Roman" w:cs="Times New Roman"/>
            <w:sz w:val="24"/>
            <w:szCs w:val="24"/>
          </w:rPr>
          <w:delInstrText xml:space="preserve"> ADDIN ZOTERO_ITEM CSL_CITATION {"citationID":"46Ztey8m","properties":{"formattedCitation":"(Tornheim et al., 2009)","plainCitation":"(Tornheim et al., 2009)","noteIndex":0},"citationItems":[{"id":1472,"uris":["http://zotero.org/users/4185209/items/FXCWVFFC"],"itemData":{"id":1472,"type":"article-journal","abstract":"Water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delInstrText>
        </w:r>
        <w:r w:rsidR="004232B0" w:rsidRPr="0064582A" w:rsidDel="00421B1B">
          <w:rPr>
            <w:rFonts w:ascii="Times New Roman" w:hAnsi="Times New Roman" w:cs="Times New Roman"/>
            <w:sz w:val="24"/>
            <w:szCs w:val="24"/>
          </w:rPr>
          <w:fldChar w:fldCharType="separate"/>
        </w:r>
        <w:r w:rsidR="00350CF8" w:rsidRPr="0064582A" w:rsidDel="00421B1B">
          <w:rPr>
            <w:rFonts w:ascii="Times New Roman" w:hAnsi="Times New Roman" w:cs="Times New Roman"/>
            <w:sz w:val="24"/>
            <w:szCs w:val="24"/>
          </w:rPr>
          <w:delText>(Tornheim et al., 2009)</w:delText>
        </w:r>
        <w:r w:rsidR="004232B0" w:rsidRPr="0064582A" w:rsidDel="00421B1B">
          <w:rPr>
            <w:rFonts w:ascii="Times New Roman" w:hAnsi="Times New Roman" w:cs="Times New Roman"/>
            <w:sz w:val="24"/>
            <w:szCs w:val="24"/>
          </w:rPr>
          <w:fldChar w:fldCharType="end"/>
        </w:r>
        <w:r w:rsidR="004232B0" w:rsidRPr="0064582A" w:rsidDel="00421B1B">
          <w:rPr>
            <w:rFonts w:ascii="Times New Roman" w:hAnsi="Times New Roman" w:cs="Times New Roman"/>
            <w:sz w:val="24"/>
            <w:szCs w:val="24"/>
          </w:rPr>
          <w:delText>,</w:delText>
        </w:r>
      </w:del>
      <w:del w:id="183" w:author="Mohammad Nayeem Hasan" w:date="2024-11-05T03:47:00Z" w16du:dateUtc="2024-11-04T21:47:00Z">
        <w:r w:rsidR="004232B0" w:rsidRPr="0064582A" w:rsidDel="002B122E">
          <w:rPr>
            <w:rFonts w:ascii="Times New Roman" w:hAnsi="Times New Roman" w:cs="Times New Roman"/>
            <w:sz w:val="24"/>
            <w:szCs w:val="24"/>
          </w:rPr>
          <w:delText xml:space="preserve"> </w:delText>
        </w:r>
      </w:del>
      <w:ins w:id="184" w:author="Mohammad Nayeem Hasan" w:date="2024-11-05T03:47:00Z" w16du:dateUtc="2024-11-04T21:47:00Z">
        <w:r w:rsidR="002B122E">
          <w:rPr>
            <w:rFonts w:ascii="Times New Roman" w:hAnsi="Times New Roman" w:cs="Times New Roman"/>
            <w:sz w:val="24"/>
            <w:szCs w:val="24"/>
          </w:rPr>
          <w:t xml:space="preserve"> and </w:t>
        </w:r>
      </w:ins>
      <w:r w:rsidR="004232B0" w:rsidRPr="0064582A">
        <w:rPr>
          <w:rFonts w:ascii="Times New Roman" w:hAnsi="Times New Roman" w:cs="Times New Roman"/>
          <w:sz w:val="24"/>
          <w:szCs w:val="24"/>
        </w:rPr>
        <w:t xml:space="preserve">disposal of </w:t>
      </w:r>
      <w:del w:id="185" w:author="Mohammad Nayeem Hasan" w:date="2024-11-05T03:47:00Z" w16du:dateUtc="2024-11-04T21:47:00Z">
        <w:r w:rsidR="004232B0" w:rsidRPr="0064582A" w:rsidDel="002B122E">
          <w:rPr>
            <w:rFonts w:ascii="Times New Roman" w:hAnsi="Times New Roman" w:cs="Times New Roman"/>
            <w:sz w:val="24"/>
            <w:szCs w:val="24"/>
          </w:rPr>
          <w:delText xml:space="preserve">child </w:delText>
        </w:r>
      </w:del>
      <w:ins w:id="186" w:author="Mohammad Nayeem Hasan" w:date="2024-11-05T03:47:00Z" w16du:dateUtc="2024-11-04T21:47:00Z">
        <w:r w:rsidR="002B122E">
          <w:rPr>
            <w:rFonts w:ascii="Times New Roman" w:hAnsi="Times New Roman" w:cs="Times New Roman"/>
            <w:sz w:val="24"/>
            <w:szCs w:val="24"/>
          </w:rPr>
          <w:t>children</w:t>
        </w:r>
        <w:r w:rsidR="002B122E" w:rsidRPr="0064582A">
          <w:rPr>
            <w:rFonts w:ascii="Times New Roman" w:hAnsi="Times New Roman" w:cs="Times New Roman"/>
            <w:sz w:val="24"/>
            <w:szCs w:val="24"/>
          </w:rPr>
          <w:t xml:space="preserve"> </w:t>
        </w:r>
      </w:ins>
      <w:ins w:id="187" w:author="Mohammad Nayeem Hasan" w:date="2024-11-05T03:48:00Z" w16du:dateUtc="2024-11-04T21:48:00Z">
        <w:r w:rsidR="002B122E">
          <w:rPr>
            <w:rFonts w:ascii="Times New Roman" w:hAnsi="Times New Roman" w:cs="Times New Roman"/>
            <w:sz w:val="24"/>
            <w:szCs w:val="24"/>
          </w:rPr>
          <w:t>h</w:t>
        </w:r>
      </w:ins>
      <w:del w:id="188" w:author="Mohammad Nayeem Hasan" w:date="2024-11-05T03:48:00Z" w16du:dateUtc="2024-11-04T21:48:00Z">
        <w:r w:rsidR="004232B0" w:rsidRPr="0064582A" w:rsidDel="002B122E">
          <w:rPr>
            <w:rFonts w:ascii="Times New Roman" w:hAnsi="Times New Roman" w:cs="Times New Roman"/>
            <w:sz w:val="24"/>
            <w:szCs w:val="24"/>
          </w:rPr>
          <w:delText>f</w:delText>
        </w:r>
      </w:del>
      <w:r w:rsidR="004232B0" w:rsidRPr="0064582A">
        <w:rPr>
          <w:rFonts w:ascii="Times New Roman" w:hAnsi="Times New Roman" w:cs="Times New Roman"/>
          <w:sz w:val="24"/>
          <w:szCs w:val="24"/>
        </w:rPr>
        <w:t>a</w:t>
      </w:r>
      <w:del w:id="189" w:author="Mohammad Nayeem Hasan" w:date="2024-11-05T03:48:00Z" w16du:dateUtc="2024-11-04T21:48:00Z">
        <w:r w:rsidR="004232B0" w:rsidRPr="0064582A" w:rsidDel="002B122E">
          <w:rPr>
            <w:rFonts w:ascii="Times New Roman" w:hAnsi="Times New Roman" w:cs="Times New Roman"/>
            <w:sz w:val="24"/>
            <w:szCs w:val="24"/>
          </w:rPr>
          <w:delText>c</w:delText>
        </w:r>
      </w:del>
      <w:ins w:id="190" w:author="Mohammad Nayeem Hasan" w:date="2024-11-05T03:48:00Z" w16du:dateUtc="2024-11-04T21:48:00Z">
        <w:r w:rsidR="002B122E">
          <w:rPr>
            <w:rFonts w:ascii="Times New Roman" w:hAnsi="Times New Roman" w:cs="Times New Roman"/>
            <w:sz w:val="24"/>
            <w:szCs w:val="24"/>
          </w:rPr>
          <w:t>v</w:t>
        </w:r>
      </w:ins>
      <w:r w:rsidR="004232B0" w:rsidRPr="0064582A">
        <w:rPr>
          <w:rFonts w:ascii="Times New Roman" w:hAnsi="Times New Roman" w:cs="Times New Roman"/>
          <w:sz w:val="24"/>
          <w:szCs w:val="24"/>
        </w:rPr>
        <w:t>e</w:t>
      </w:r>
      <w:del w:id="191" w:author="Mohammad Nayeem Hasan" w:date="2024-11-05T03:48:00Z" w16du:dateUtc="2024-11-04T21:48:00Z">
        <w:r w:rsidR="004232B0" w:rsidRPr="0064582A" w:rsidDel="002B122E">
          <w:rPr>
            <w:rFonts w:ascii="Times New Roman" w:hAnsi="Times New Roman" w:cs="Times New Roman"/>
            <w:sz w:val="24"/>
            <w:szCs w:val="24"/>
          </w:rPr>
          <w:delText>s</w:delText>
        </w:r>
      </w:del>
      <w:r w:rsidR="004232B0" w:rsidRPr="0064582A">
        <w:rPr>
          <w:rFonts w:ascii="Times New Roman" w:hAnsi="Times New Roman" w:cs="Times New Roman"/>
          <w:sz w:val="24"/>
          <w:szCs w:val="24"/>
        </w:rPr>
        <w:t xml:space="preserve"> </w:t>
      </w:r>
      <w:del w:id="192" w:author="Mohammad Nayeem Hasan" w:date="2024-11-05T03:48:00Z" w16du:dateUtc="2024-11-04T21:48:00Z">
        <w:r w:rsidR="004232B0" w:rsidRPr="0064582A" w:rsidDel="002B122E">
          <w:rPr>
            <w:rFonts w:ascii="Times New Roman" w:hAnsi="Times New Roman" w:cs="Times New Roman"/>
            <w:sz w:val="24"/>
            <w:szCs w:val="24"/>
          </w:rPr>
          <w:delText>indiscriminately</w:delText>
        </w:r>
      </w:del>
      <w:ins w:id="193" w:author="Mohammad Nayeem Hasan" w:date="2024-11-05T03:48:00Z" w16du:dateUtc="2024-11-04T21:48:00Z">
        <w:r w:rsidR="002B122E">
          <w:rPr>
            <w:rFonts w:ascii="Times New Roman" w:hAnsi="Times New Roman" w:cs="Times New Roman"/>
            <w:sz w:val="24"/>
            <w:szCs w:val="24"/>
          </w:rPr>
          <w:t>increased the risk of diarrhea</w:t>
        </w:r>
      </w:ins>
      <w:ins w:id="194" w:author="Mohammad Nayeem Hasan" w:date="2024-11-05T03:34:00Z" w16du:dateUtc="2024-11-04T21:34:00Z">
        <w:r w:rsidR="00421B1B">
          <w:rPr>
            <w:rFonts w:ascii="Times New Roman" w:hAnsi="Times New Roman" w:cs="Times New Roman"/>
            <w:sz w:val="24"/>
            <w:szCs w:val="24"/>
          </w:rPr>
          <w:t xml:space="preserve"> </w:t>
        </w:r>
        <w:r w:rsidR="00421B1B" w:rsidRPr="0064582A">
          <w:rPr>
            <w:rFonts w:ascii="Times New Roman" w:hAnsi="Times New Roman" w:cs="Times New Roman"/>
            <w:sz w:val="24"/>
            <w:szCs w:val="24"/>
          </w:rPr>
          <w:fldChar w:fldCharType="begin"/>
        </w:r>
        <w:r w:rsidR="00421B1B" w:rsidRPr="0064582A">
          <w:rPr>
            <w:rFonts w:ascii="Times New Roman" w:hAnsi="Times New Roman" w:cs="Times New Roman"/>
            <w:sz w:val="24"/>
            <w:szCs w:val="24"/>
          </w:rPr>
          <w:instrText xml:space="preserve"> ADDIN ZOTERO_ITEM CSL_CITATION {"citationID":"46Ztey8m","properties":{"formattedCitation":"(Tornheim et al., 2009)","plainCitation":"(Tornheim et al., 2009)","noteIndex":0},"citationItems":[{"id":1472,"uris":["http://zotero.org/users/4185209/items/FXCWVFFC"],"itemData":{"id":1472,"type":"article-journal","abstract":"Water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instrText>
        </w:r>
        <w:r w:rsidR="00421B1B" w:rsidRPr="0064582A">
          <w:rPr>
            <w:rFonts w:ascii="Times New Roman" w:hAnsi="Times New Roman" w:cs="Times New Roman"/>
            <w:sz w:val="24"/>
            <w:szCs w:val="24"/>
          </w:rPr>
          <w:fldChar w:fldCharType="separate"/>
        </w:r>
        <w:r w:rsidR="00421B1B" w:rsidRPr="0064582A">
          <w:rPr>
            <w:rFonts w:ascii="Times New Roman" w:hAnsi="Times New Roman" w:cs="Times New Roman"/>
            <w:sz w:val="24"/>
            <w:szCs w:val="24"/>
          </w:rPr>
          <w:t>(</w:t>
        </w:r>
        <w:proofErr w:type="spellStart"/>
        <w:r w:rsidR="00421B1B" w:rsidRPr="0064582A">
          <w:rPr>
            <w:rFonts w:ascii="Times New Roman" w:hAnsi="Times New Roman" w:cs="Times New Roman"/>
            <w:sz w:val="24"/>
            <w:szCs w:val="24"/>
          </w:rPr>
          <w:t>Tornheim</w:t>
        </w:r>
        <w:proofErr w:type="spellEnd"/>
        <w:r w:rsidR="00421B1B" w:rsidRPr="0064582A">
          <w:rPr>
            <w:rFonts w:ascii="Times New Roman" w:hAnsi="Times New Roman" w:cs="Times New Roman"/>
            <w:sz w:val="24"/>
            <w:szCs w:val="24"/>
          </w:rPr>
          <w:t xml:space="preserve"> et al., 2009)</w:t>
        </w:r>
        <w:r w:rsidR="00421B1B" w:rsidRPr="0064582A">
          <w:rPr>
            <w:rFonts w:ascii="Times New Roman" w:hAnsi="Times New Roman" w:cs="Times New Roman"/>
            <w:sz w:val="24"/>
            <w:szCs w:val="24"/>
          </w:rPr>
          <w:fldChar w:fldCharType="end"/>
        </w:r>
      </w:ins>
      <w:del w:id="195" w:author="Mohammad Nayeem Hasan" w:date="2024-11-05T03:34:00Z" w16du:dateUtc="2024-11-04T21:34:00Z">
        <w:r w:rsidR="004232B0" w:rsidRPr="0064582A" w:rsidDel="00421B1B">
          <w:rPr>
            <w:rFonts w:ascii="Times New Roman" w:hAnsi="Times New Roman" w:cs="Times New Roman"/>
            <w:sz w:val="24"/>
            <w:szCs w:val="24"/>
          </w:rPr>
          <w:delText xml:space="preserve"> </w:delText>
        </w:r>
        <w:r w:rsidR="004232B0" w:rsidRPr="0064582A" w:rsidDel="00421B1B">
          <w:rPr>
            <w:rFonts w:ascii="Times New Roman" w:hAnsi="Times New Roman" w:cs="Times New Roman"/>
            <w:sz w:val="24"/>
            <w:szCs w:val="24"/>
          </w:rPr>
          <w:fldChar w:fldCharType="begin"/>
        </w:r>
        <w:r w:rsidR="00350CF8" w:rsidRPr="0064582A" w:rsidDel="00421B1B">
          <w:rPr>
            <w:rFonts w:ascii="Times New Roman" w:hAnsi="Times New Roman" w:cs="Times New Roman"/>
            <w:sz w:val="24"/>
            <w:szCs w:val="24"/>
          </w:rPr>
          <w:delInstrText xml:space="preserve"> ADDIN ZOTERO_ITEM CSL_CITATION {"citationID":"OMKt4Jl3","properties":{"formattedCitation":"(Ghosh et al., 1997; Majorin, Torondel, Ka Seen Chan, &amp; Clasen, 2019)","plainCitation":"(Ghosh et al., 1997; Majorin, Torondel, Ka Seen Chan, &amp; Clasen, 2019)","noteIndex":0},"citationItems":[{"id":1480,"uris":["http://zotero.org/users/4185209/items/PAAXAQJF"],"itemData":{"id":1480,"type":"article-journal","abstract":"Maternal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Chan","given":"Gabrielle"},{"family":"Clasen","given":"Thomas"}],"issued":{"date-parts":[["2019",9,24]]}}}],"schema":"https://github.com/citation-style-language/schema/raw/master/csl-citation.json"} </w:delInstrText>
        </w:r>
        <w:r w:rsidR="004232B0" w:rsidRPr="0064582A" w:rsidDel="00421B1B">
          <w:rPr>
            <w:rFonts w:ascii="Times New Roman" w:hAnsi="Times New Roman" w:cs="Times New Roman"/>
            <w:sz w:val="24"/>
            <w:szCs w:val="24"/>
          </w:rPr>
          <w:fldChar w:fldCharType="separate"/>
        </w:r>
        <w:r w:rsidR="00350CF8" w:rsidRPr="0064582A" w:rsidDel="00421B1B">
          <w:rPr>
            <w:rFonts w:ascii="Times New Roman" w:hAnsi="Times New Roman" w:cs="Times New Roman"/>
            <w:sz w:val="24"/>
            <w:szCs w:val="24"/>
          </w:rPr>
          <w:delText>(Ghosh et al., 1997; Majorin, Torondel, Ka Seen Chan, &amp; Clasen, 2019)</w:delText>
        </w:r>
        <w:r w:rsidR="004232B0" w:rsidRPr="0064582A" w:rsidDel="00421B1B">
          <w:rPr>
            <w:rFonts w:ascii="Times New Roman" w:hAnsi="Times New Roman" w:cs="Times New Roman"/>
            <w:sz w:val="24"/>
            <w:szCs w:val="24"/>
          </w:rPr>
          <w:fldChar w:fldCharType="end"/>
        </w:r>
        <w:r w:rsidR="004232B0" w:rsidRPr="0064582A" w:rsidDel="00421B1B">
          <w:rPr>
            <w:rFonts w:ascii="Times New Roman" w:hAnsi="Times New Roman" w:cs="Times New Roman"/>
            <w:sz w:val="24"/>
            <w:szCs w:val="24"/>
          </w:rPr>
          <w:delText>,</w:delText>
        </w:r>
      </w:del>
      <w:del w:id="196" w:author="Mohammad Nayeem Hasan" w:date="2024-11-05T03:48:00Z" w16du:dateUtc="2024-11-04T21:48:00Z">
        <w:r w:rsidR="004232B0" w:rsidRPr="0064582A" w:rsidDel="002B122E">
          <w:rPr>
            <w:rFonts w:ascii="Times New Roman" w:hAnsi="Times New Roman" w:cs="Times New Roman"/>
            <w:sz w:val="24"/>
            <w:szCs w:val="24"/>
          </w:rPr>
          <w:delText xml:space="preserve"> </w:delText>
        </w:r>
      </w:del>
      <w:del w:id="197" w:author="Mohammad Nayeem Hasan" w:date="2024-11-05T03:43:00Z" w16du:dateUtc="2024-11-04T21:43:00Z">
        <w:r w:rsidR="004232B0" w:rsidRPr="0064582A" w:rsidDel="00421B1B">
          <w:rPr>
            <w:rFonts w:ascii="Times New Roman" w:hAnsi="Times New Roman" w:cs="Times New Roman"/>
            <w:sz w:val="24"/>
            <w:szCs w:val="24"/>
          </w:rPr>
          <w:delText xml:space="preserve">no hand washing facility </w:delText>
        </w:r>
      </w:del>
      <w:del w:id="198" w:author="Mohammad Nayeem Hasan" w:date="2024-11-05T03:42:00Z" w16du:dateUtc="2024-11-04T21:42:00Z">
        <w:r w:rsidR="004232B0" w:rsidRPr="0064582A" w:rsidDel="00421B1B">
          <w:rPr>
            <w:rFonts w:ascii="Times New Roman" w:hAnsi="Times New Roman" w:cs="Times New Roman"/>
            <w:sz w:val="24"/>
            <w:szCs w:val="24"/>
          </w:rPr>
          <w:fldChar w:fldCharType="begin"/>
        </w:r>
        <w:r w:rsidR="00350CF8" w:rsidRPr="0064582A" w:rsidDel="00421B1B">
          <w:rPr>
            <w:rFonts w:ascii="Times New Roman" w:hAnsi="Times New Roman" w:cs="Times New Roman"/>
            <w:sz w:val="24"/>
            <w:szCs w:val="24"/>
          </w:rPr>
          <w:delInstrText xml:space="preserve"> ADDIN ZOTERO_ITEM CSL_CITATION {"citationID":"Bcs43zwN","properties":{"formattedCitation":"(Maponga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delInstrText>
        </w:r>
        <w:r w:rsidR="004232B0" w:rsidRPr="0064582A" w:rsidDel="00421B1B">
          <w:rPr>
            <w:rFonts w:ascii="Times New Roman" w:hAnsi="Times New Roman" w:cs="Times New Roman"/>
            <w:sz w:val="24"/>
            <w:szCs w:val="24"/>
          </w:rPr>
          <w:fldChar w:fldCharType="separate"/>
        </w:r>
        <w:r w:rsidR="00350CF8" w:rsidRPr="0064582A" w:rsidDel="00421B1B">
          <w:rPr>
            <w:rFonts w:ascii="Times New Roman" w:hAnsi="Times New Roman" w:cs="Times New Roman"/>
            <w:sz w:val="24"/>
            <w:szCs w:val="24"/>
          </w:rPr>
          <w:delText>(Maponga et al., 2013)</w:delText>
        </w:r>
        <w:r w:rsidR="004232B0" w:rsidRPr="0064582A" w:rsidDel="00421B1B">
          <w:rPr>
            <w:rFonts w:ascii="Times New Roman" w:hAnsi="Times New Roman" w:cs="Times New Roman"/>
            <w:sz w:val="24"/>
            <w:szCs w:val="24"/>
          </w:rPr>
          <w:fldChar w:fldCharType="end"/>
        </w:r>
        <w:r w:rsidR="004232B0" w:rsidRPr="0064582A" w:rsidDel="00421B1B">
          <w:rPr>
            <w:rFonts w:ascii="Times New Roman" w:hAnsi="Times New Roman" w:cs="Times New Roman"/>
            <w:sz w:val="24"/>
            <w:szCs w:val="24"/>
          </w:rPr>
          <w:delText xml:space="preserve">, </w:delText>
        </w:r>
      </w:del>
      <w:del w:id="199" w:author="Mohammad Nayeem Hasan" w:date="2024-11-05T03:43:00Z" w16du:dateUtc="2024-11-04T21:43:00Z">
        <w:r w:rsidR="004232B0" w:rsidRPr="0064582A" w:rsidDel="00421B1B">
          <w:rPr>
            <w:rFonts w:ascii="Times New Roman" w:hAnsi="Times New Roman" w:cs="Times New Roman"/>
            <w:sz w:val="24"/>
            <w:szCs w:val="24"/>
          </w:rPr>
          <w:delText xml:space="preserve">and unhealthy home environment (garbage and flies near home) </w:delText>
        </w:r>
      </w:del>
      <w:del w:id="200" w:author="Mohammad Nayeem Hasan" w:date="2024-11-05T03:48:00Z" w16du:dateUtc="2024-11-04T21:48:00Z">
        <w:r w:rsidR="004232B0" w:rsidRPr="0064582A" w:rsidDel="002B122E">
          <w:rPr>
            <w:rFonts w:ascii="Times New Roman" w:hAnsi="Times New Roman" w:cs="Times New Roman"/>
            <w:sz w:val="24"/>
            <w:szCs w:val="24"/>
          </w:rPr>
          <w:fldChar w:fldCharType="begin"/>
        </w:r>
        <w:r w:rsidR="00350CF8" w:rsidRPr="0064582A" w:rsidDel="002B122E">
          <w:rPr>
            <w:rFonts w:ascii="Times New Roman" w:hAnsi="Times New Roman" w:cs="Times New Roman"/>
            <w:sz w:val="24"/>
            <w:szCs w:val="24"/>
          </w:rPr>
          <w:delInstrText xml:space="preserve"> ADDIN ZOTERO_ITEM CSL_CITATION {"citationID":"3tkOrBJw","properties":{"formattedCitation":"(Maponga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delInstrText>
        </w:r>
        <w:r w:rsidR="004232B0" w:rsidRPr="0064582A" w:rsidDel="002B122E">
          <w:rPr>
            <w:rFonts w:ascii="Times New Roman" w:hAnsi="Times New Roman" w:cs="Times New Roman"/>
            <w:sz w:val="24"/>
            <w:szCs w:val="24"/>
          </w:rPr>
          <w:fldChar w:fldCharType="separate"/>
        </w:r>
        <w:r w:rsidR="00350CF8" w:rsidRPr="0064582A" w:rsidDel="002B122E">
          <w:rPr>
            <w:rFonts w:ascii="Times New Roman" w:hAnsi="Times New Roman" w:cs="Times New Roman"/>
            <w:sz w:val="24"/>
            <w:szCs w:val="24"/>
          </w:rPr>
          <w:delText>(Maponga et al., 2013)</w:delText>
        </w:r>
        <w:r w:rsidR="004232B0" w:rsidRPr="0064582A" w:rsidDel="002B122E">
          <w:rPr>
            <w:rFonts w:ascii="Times New Roman" w:hAnsi="Times New Roman" w:cs="Times New Roman"/>
            <w:sz w:val="24"/>
            <w:szCs w:val="24"/>
          </w:rPr>
          <w:fldChar w:fldCharType="end"/>
        </w:r>
      </w:del>
      <w:r w:rsidR="004232B0" w:rsidRPr="0064582A">
        <w:rPr>
          <w:rFonts w:ascii="Times New Roman" w:hAnsi="Times New Roman" w:cs="Times New Roman"/>
          <w:sz w:val="24"/>
          <w:szCs w:val="24"/>
        </w:rPr>
        <w:t xml:space="preserve">. It was identified that boys and younger children had </w:t>
      </w:r>
      <w:ins w:id="201" w:author="Mohammad Nayeem Hasan" w:date="2024-11-03T02:10:00Z" w16du:dateUtc="2024-11-02T20:10:00Z">
        <w:r w:rsidR="0003156D">
          <w:rPr>
            <w:rFonts w:ascii="Times New Roman" w:hAnsi="Times New Roman" w:cs="Times New Roman"/>
            <w:sz w:val="24"/>
            <w:szCs w:val="24"/>
          </w:rPr>
          <w:t>a </w:t>
        </w:r>
      </w:ins>
      <w:r w:rsidR="004232B0" w:rsidRPr="0064582A">
        <w:rPr>
          <w:rFonts w:ascii="Times New Roman" w:hAnsi="Times New Roman" w:cs="Times New Roman"/>
          <w:sz w:val="24"/>
          <w:szCs w:val="24"/>
        </w:rPr>
        <w:t xml:space="preserve">higher risk of having diarrhea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{"citationID":"O9ET4KEb","properties":{"formattedCitation":"(M\\uc0\\u248{}lbak et al., 1997; Quick et al., 1999)","plainCitation":"(Mølbak et al., 1997; Quick et al., 1999)","noteIndex":0},"citationItems":[{"id":1453,"uris":["http://zotero.org/users/4185209/items/9VBW5UIF"],"itemData":{"id":1453,"type":"article-journal","abstract":"A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(Mølbak et al., 1997; Quick et al., 1999)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w:t>
      </w:r>
      <w:moveToRangeStart w:id="202" w:author="Mohammad Nayeem Hasan" w:date="2024-11-05T03:49:00Z" w:name="move181659286"/>
      <w:moveTo w:id="203" w:author="Mohammad Nayeem Hasan" w:date="2024-11-05T03:49:00Z" w16du:dateUtc="2024-11-04T21:49:00Z">
        <w:r w:rsidR="002B122E" w:rsidRPr="0064582A">
          <w:rPr>
            <w:rFonts w:ascii="Times New Roman" w:hAnsi="Times New Roman" w:cs="Times New Roman"/>
            <w:sz w:val="24"/>
            <w:szCs w:val="24"/>
          </w:rPr>
          <w:t xml:space="preserve">Young children in Bangladesh generally experience a variety of common illnesses like fever, cough, short/difficult breathing, diarrhea, </w:t>
        </w:r>
        <w:proofErr w:type="spellStart"/>
        <w:r w:rsidR="002B122E" w:rsidRPr="0064582A">
          <w:rPr>
            <w:rFonts w:ascii="Times New Roman" w:hAnsi="Times New Roman" w:cs="Times New Roman"/>
            <w:sz w:val="24"/>
            <w:szCs w:val="24"/>
          </w:rPr>
          <w:t>etc</w:t>
        </w:r>
        <w:proofErr w:type="spellEnd"/>
        <w:r w:rsidR="002B122E" w:rsidRPr="0064582A">
          <w:rPr>
            <w:rFonts w:ascii="Times New Roman" w:hAnsi="Times New Roman" w:cs="Times New Roman"/>
            <w:sz w:val="24"/>
            <w:szCs w:val="24"/>
          </w:rPr>
          <w:t xml:space="preserve"> </w:t>
        </w:r>
        <w:r w:rsidR="002B122E" w:rsidRPr="0064582A">
          <w:rPr>
            <w:rFonts w:ascii="Times New Roman" w:hAnsi="Times New Roman" w:cs="Times New Roman"/>
            <w:sz w:val="24"/>
            <w:szCs w:val="24"/>
          </w:rPr>
          <w:fldChar w:fldCharType="begin"/>
        </w:r>
        <w:r w:rsidR="002B122E" w:rsidRPr="0064582A">
          <w:rPr>
            <w:rFonts w:ascii="Times New Roman" w:hAnsi="Times New Roman" w:cs="Times New Roman"/>
            <w:sz w:val="24"/>
            <w:szCs w:val="24"/>
          </w:rPr>
          <w:instrText xml:space="preserve"> ADDIN ZOTERO_ITEM CSL_CITATION {"citationID":"SFdDeKWS","properties":{"formattedCitation":"(Hasan et al., 2020; Md. Aminul Islam et al., 2022)","plainCitation":"(Hasan et al., 2020; Md. Aminul Islam et al., 2022)","noteIndex":0},"citationItems":[{"id":1686,"uris":["http://zotero.org/users/4185209/items/9942NYDS"],"itemData":{"id":1686,"type":"article-journal","abstract":"Introduction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ONE","language":"en","note":"publisher: Public Library of Science","page":"e0242864","source":"PLoS Journals","title":"Cesarean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Jamal"}],"issued":{"date-parts":[["2020",12,3]]}}},{"id":1688,"uris":["http://zotero.org/users/4185209/items/ZH8V3DW7"],"itemData":{"id":1688,"type":"article-journal","abstract":"In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issue.","container-title":"Frontiers in Public Health","ISSN":"2296-2565","source":"Frontiers","title":"Association of household fuel with acute respiratory infection (ARI) under-five years children in Bangladesh","URL":"https://www.frontiersin.org/articles/10.3389/fpubh.2022.985445","volume":"10","author":[{"family":"Islam","given":"Md. Aminul"},{"family":"Hasan","given":"Mohammad Nayeem"},{"family":"Ahammed","given":"Tanvir"},{"family":"Anjum","given":"Aniqua"},{"family":"Majumder","given":"Ananya"},{"family":"Siddiqui","given":"M. Noor-E-Alam"},{"family":"Mukharjee","given":"Sanjoy Kumar"},{"family":"Sultana","given":"Khandokar Fahmida"},{"family":"Sultana","given":"Sabrin"},{"family":"Jakariya","given":"Md."},{"family":"Bhattacharya","given":"Prosun"},{"family":"Sarkodie","given":"Samuel Asumadu"},{"family":"Dhama","given":"Kuldeep"},{"family":"Mumin","given":"Jubayer"},{"family":"Ahmed","given":"Firoz"}],"accessed":{"date-parts":[["2023",1,21]]},"issued":{"date-parts":[["2022"]]}}}],"schema":"https://github.com/citation-style-language/schema/raw/master/csl-citation.json"} </w:instrText>
        </w:r>
        <w:r w:rsidR="002B122E" w:rsidRPr="0064582A">
          <w:rPr>
            <w:rFonts w:ascii="Times New Roman" w:hAnsi="Times New Roman" w:cs="Times New Roman"/>
            <w:sz w:val="24"/>
            <w:szCs w:val="24"/>
          </w:rPr>
          <w:fldChar w:fldCharType="separate"/>
        </w:r>
        <w:r w:rsidR="002B122E" w:rsidRPr="0064582A">
          <w:rPr>
            <w:rFonts w:ascii="Times New Roman" w:hAnsi="Times New Roman" w:cs="Times New Roman"/>
            <w:sz w:val="24"/>
            <w:szCs w:val="24"/>
          </w:rPr>
          <w:t>(Hasan et al., 2020; Md. Aminul Islam et al., 2022)</w:t>
        </w:r>
        <w:r w:rsidR="002B122E" w:rsidRPr="0064582A">
          <w:rPr>
            <w:rFonts w:ascii="Times New Roman" w:hAnsi="Times New Roman" w:cs="Times New Roman"/>
            <w:sz w:val="24"/>
            <w:szCs w:val="24"/>
          </w:rPr>
          <w:fldChar w:fldCharType="end"/>
        </w:r>
        <w:r w:rsidR="002B122E" w:rsidRPr="0064582A">
          <w:rPr>
            <w:rFonts w:ascii="Times New Roman" w:hAnsi="Times New Roman" w:cs="Times New Roman"/>
            <w:sz w:val="24"/>
            <w:szCs w:val="24"/>
          </w:rPr>
          <w:t xml:space="preserve">. </w:t>
        </w:r>
      </w:moveTo>
    </w:p>
    <w:moveToRangeEnd w:id="202"/>
    <w:p w14:paraId="33090A18" w14:textId="59E44126" w:rsidR="004232B0" w:rsidRDefault="004232B0" w:rsidP="002B122E">
      <w:pPr>
        <w:spacing w:line="480" w:lineRule="auto"/>
        <w:ind w:firstLine="720"/>
        <w:rPr>
          <w:ins w:id="204" w:author="Mohammad Nayeem Hasan" w:date="2024-11-05T00:34:00Z" w16du:dateUtc="2024-11-04T18:34:00Z"/>
          <w:rFonts w:ascii="Times New Roman" w:hAnsi="Times New Roman" w:cs="Times New Roman"/>
          <w:sz w:val="24"/>
          <w:szCs w:val="24"/>
        </w:rPr>
      </w:pPr>
      <w:r w:rsidRPr="0064582A">
        <w:rPr>
          <w:rFonts w:ascii="Times New Roman" w:hAnsi="Times New Roman" w:cs="Times New Roman"/>
          <w:sz w:val="24"/>
          <w:szCs w:val="24"/>
        </w:rPr>
        <w:t xml:space="preserve">To reduce </w:t>
      </w:r>
      <w:del w:id="205" w:author="Mohammad Nayeem Hasan" w:date="2024-11-03T02:10:00Z" w16du:dateUtc="2024-11-02T20:10:00Z">
        <w:r w:rsidRPr="0064582A" w:rsidDel="0003156D">
          <w:rPr>
            <w:rFonts w:ascii="Times New Roman" w:hAnsi="Times New Roman" w:cs="Times New Roman"/>
            <w:sz w:val="24"/>
            <w:szCs w:val="24"/>
          </w:rPr>
          <w:delText xml:space="preserve">the </w:delText>
        </w:r>
      </w:del>
      <w:r w:rsidRPr="0064582A">
        <w:rPr>
          <w:rFonts w:ascii="Times New Roman" w:hAnsi="Times New Roman" w:cs="Times New Roman"/>
          <w:sz w:val="24"/>
          <w:szCs w:val="24"/>
        </w:rPr>
        <w:t>child morbidity and mortality, the prevention of diarrhea is indispensable.</w:t>
      </w:r>
    </w:p>
    <w:bookmarkEnd w:id="104"/>
    <w:p w14:paraId="1214C32C" w14:textId="0C1310E0" w:rsidR="00430917" w:rsidRPr="0064582A" w:rsidDel="002B122E" w:rsidRDefault="00430917" w:rsidP="0063530A">
      <w:pPr>
        <w:spacing w:line="480" w:lineRule="auto"/>
        <w:ind w:firstLine="720"/>
        <w:rPr>
          <w:del w:id="206" w:author="Mohammad Nayeem Hasan" w:date="2024-11-05T03:49:00Z" w16du:dateUtc="2024-11-04T21:49:00Z"/>
          <w:rFonts w:ascii="Times New Roman" w:hAnsi="Times New Roman" w:cs="Times New Roman"/>
          <w:sz w:val="24"/>
          <w:szCs w:val="24"/>
        </w:rPr>
      </w:pPr>
    </w:p>
    <w:p w14:paraId="7B3F5B40" w14:textId="03A88FED" w:rsidR="00F2444F" w:rsidRDefault="00E46328" w:rsidP="00E46328">
      <w:pPr>
        <w:spacing w:line="480" w:lineRule="auto"/>
        <w:ind w:firstLine="720"/>
        <w:rPr>
          <w:rFonts w:ascii="Times New Roman" w:hAnsi="Times New Roman" w:cs="Times New Roman"/>
          <w:sz w:val="24"/>
          <w:szCs w:val="24"/>
        </w:rPr>
      </w:pPr>
      <w:bookmarkStart w:id="207" w:name="_Hlk181498115"/>
      <w:ins w:id="208" w:author="Mohammad Nayeem Hasan" w:date="2024-11-03T03:20:00Z">
        <w:r w:rsidRPr="00E46328">
          <w:rPr>
            <w:rFonts w:ascii="Times New Roman" w:hAnsi="Times New Roman" w:cs="Times New Roman"/>
            <w:sz w:val="24"/>
            <w:szCs w:val="24"/>
          </w:rPr>
          <w:t>Based on the Multiple Indicator Cluster Surveys (MICS) from 2006, 2012</w:t>
        </w:r>
      </w:ins>
      <w:ins w:id="209" w:author="Mohammad Nayeem Hasan" w:date="2024-11-03T03:42:00Z" w16du:dateUtc="2024-11-02T21:42:00Z">
        <w:r w:rsidR="00172402">
          <w:rPr>
            <w:rFonts w:ascii="Times New Roman" w:hAnsi="Times New Roman" w:cs="Times New Roman"/>
            <w:sz w:val="24"/>
            <w:szCs w:val="24"/>
          </w:rPr>
          <w:t>-13</w:t>
        </w:r>
      </w:ins>
      <w:ins w:id="210" w:author="Mohammad Nayeem Hasan" w:date="2024-11-03T03:20:00Z">
        <w:r w:rsidRPr="00E46328">
          <w:rPr>
            <w:rFonts w:ascii="Times New Roman" w:hAnsi="Times New Roman" w:cs="Times New Roman"/>
            <w:sz w:val="24"/>
            <w:szCs w:val="24"/>
          </w:rPr>
          <w:t>, and 2019, the prevalence of diarrhea among under-five children was reported at 7.1%, 3.9%, and 6.9%, respectively</w:t>
        </w:r>
      </w:ins>
      <w:ins w:id="211" w:author="Mohammad Nayeem Hasan" w:date="2024-11-03T03:25:00Z" w16du:dateUtc="2024-11-02T21:25:00Z">
        <w:r w:rsidR="00B24C7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"/>
          <w:id w:val="-1458018468"/>
          <w:placeholder>
            <w:docPart w:val="DefaultPlaceholder_-1854013440"/>
          </w:placeholder>
        </w:sdtPr>
        <w:sdtContent>
          <w:r w:rsidR="00B329BF" w:rsidRPr="00B329BF">
            <w:rPr>
              <w:rFonts w:ascii="Times New Roman" w:hAnsi="Times New Roman" w:cs="Times New Roman"/>
              <w:color w:val="000000"/>
              <w:sz w:val="24"/>
              <w:szCs w:val="24"/>
            </w:rPr>
            <w:t>(MICS, 2006, 2014, 2019)</w:t>
          </w:r>
        </w:sdtContent>
      </w:sdt>
      <w:ins w:id="212" w:author="Mohammad Nayeem Hasan" w:date="2024-11-03T03:20:00Z">
        <w:r w:rsidRPr="00E46328">
          <w:rPr>
            <w:rFonts w:ascii="Times New Roman" w:hAnsi="Times New Roman" w:cs="Times New Roman"/>
            <w:sz w:val="24"/>
            <w:szCs w:val="24"/>
          </w:rPr>
          <w:t>. Additionally, the BDHS from 20</w:t>
        </w:r>
      </w:ins>
      <w:ins w:id="213" w:author="Mohammad Nayeem Hasan" w:date="2024-11-03T03:41:00Z" w16du:dateUtc="2024-11-02T21:41:00Z">
        <w:r w:rsidR="00172402">
          <w:rPr>
            <w:rFonts w:ascii="Times New Roman" w:hAnsi="Times New Roman" w:cs="Times New Roman"/>
            <w:sz w:val="24"/>
            <w:szCs w:val="24"/>
          </w:rPr>
          <w:t>14</w:t>
        </w:r>
      </w:ins>
      <w:ins w:id="214" w:author="Mohammad Nayeem Hasan" w:date="2024-11-03T03:20:00Z">
        <w:r w:rsidRPr="00E46328">
          <w:rPr>
            <w:rFonts w:ascii="Times New Roman" w:hAnsi="Times New Roman" w:cs="Times New Roman"/>
            <w:sz w:val="24"/>
            <w:szCs w:val="24"/>
          </w:rPr>
          <w:t>, 20</w:t>
        </w:r>
      </w:ins>
      <w:ins w:id="215" w:author="Mohammad Nayeem Hasan" w:date="2024-11-03T03:42:00Z" w16du:dateUtc="2024-11-02T21:42:00Z">
        <w:r w:rsidR="00172402">
          <w:rPr>
            <w:rFonts w:ascii="Times New Roman" w:hAnsi="Times New Roman" w:cs="Times New Roman"/>
            <w:sz w:val="24"/>
            <w:szCs w:val="24"/>
          </w:rPr>
          <w:t>17-18</w:t>
        </w:r>
      </w:ins>
      <w:ins w:id="216" w:author="Mohammad Nayeem Hasan" w:date="2024-11-03T03:20:00Z">
        <w:r w:rsidRPr="00E46328">
          <w:rPr>
            <w:rFonts w:ascii="Times New Roman" w:hAnsi="Times New Roman" w:cs="Times New Roman"/>
            <w:sz w:val="24"/>
            <w:szCs w:val="24"/>
          </w:rPr>
          <w:t>, and 2022 indicated rates of 5.7%, 4.7%, and 4.8%</w:t>
        </w:r>
      </w:ins>
      <w:ins w:id="217" w:author="Mohammad Nayeem Hasan" w:date="2024-11-03T03:30:00Z" w16du:dateUtc="2024-11-02T21:30:00Z">
        <w:r w:rsidR="00B24C7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
          <w:id w:val="-643353542"/>
          <w:placeholder>
            <w:docPart w:val="DefaultPlaceholder_-1854013440"/>
          </w:placeholder>
        </w:sdtPr>
        <w:sdtContent>
          <w:r w:rsidR="00B329BF" w:rsidRPr="00B329BF">
            <w:rPr>
              <w:rFonts w:ascii="Times New Roman" w:hAnsi="Times New Roman" w:cs="Times New Roman"/>
              <w:color w:val="000000"/>
              <w:sz w:val="24"/>
              <w:szCs w:val="24"/>
            </w:rPr>
            <w:t>(BDHS, 2014, 2019, 2022)</w:t>
          </w:r>
        </w:sdtContent>
      </w:sdt>
      <w:ins w:id="218" w:author="Mohammad Nayeem Hasan" w:date="2024-11-03T03:20:00Z">
        <w:r w:rsidRPr="00E46328">
          <w:rPr>
            <w:rFonts w:ascii="Times New Roman" w:hAnsi="Times New Roman" w:cs="Times New Roman"/>
            <w:sz w:val="24"/>
            <w:szCs w:val="24"/>
          </w:rPr>
          <w:t>. Despite various interventions and innovations aimed at reducing childhood diarrhea, the burden of the disease appears to be increasing in recent years in Bangladesh.</w:t>
        </w:r>
      </w:ins>
      <w:ins w:id="219" w:author="Mohammad Nayeem Hasan" w:date="2024-11-03T03:20:00Z" w16du:dateUtc="2024-11-02T21:20:00Z">
        <w:r>
          <w:rPr>
            <w:rFonts w:ascii="Times New Roman" w:hAnsi="Times New Roman" w:cs="Times New Roman"/>
            <w:sz w:val="24"/>
            <w:szCs w:val="24"/>
          </w:rPr>
          <w:t xml:space="preserve"> </w:t>
        </w:r>
      </w:ins>
      <w:bookmarkEnd w:id="207"/>
      <w:r w:rsidR="00682909" w:rsidRPr="0064582A">
        <w:rPr>
          <w:rFonts w:ascii="Times New Roman" w:hAnsi="Times New Roman" w:cs="Times New Roman"/>
          <w:sz w:val="24"/>
          <w:szCs w:val="24"/>
        </w:rPr>
        <w:t>According to the information that we have</w:t>
      </w:r>
      <w:r w:rsidR="008A34AB" w:rsidRPr="0064582A">
        <w:rPr>
          <w:rFonts w:ascii="Times New Roman" w:hAnsi="Times New Roman" w:cs="Times New Roman"/>
          <w:sz w:val="24"/>
          <w:szCs w:val="24"/>
        </w:rPr>
        <w:t xml:space="preserve">, no study was conducted using the </w:t>
      </w:r>
      <w:r w:rsidR="0023711F" w:rsidRPr="0064582A">
        <w:rPr>
          <w:rFonts w:ascii="Times New Roman" w:hAnsi="Times New Roman" w:cs="Times New Roman"/>
          <w:sz w:val="24"/>
          <w:szCs w:val="24"/>
        </w:rPr>
        <w:t>Multiple Indicator Cluster</w:t>
      </w:r>
      <w:r w:rsidR="00275578" w:rsidRPr="0064582A">
        <w:rPr>
          <w:rFonts w:ascii="Times New Roman" w:hAnsi="Times New Roman" w:cs="Times New Roman"/>
          <w:sz w:val="24"/>
          <w:szCs w:val="24"/>
        </w:rPr>
        <w:t xml:space="preserve"> </w:t>
      </w:r>
      <w:r w:rsidR="0023711F" w:rsidRPr="0064582A">
        <w:rPr>
          <w:rFonts w:ascii="Times New Roman" w:hAnsi="Times New Roman" w:cs="Times New Roman"/>
          <w:sz w:val="24"/>
          <w:szCs w:val="24"/>
        </w:rPr>
        <w:t>Survey</w:t>
      </w:r>
      <w:r w:rsidR="001B6C05" w:rsidRPr="0064582A">
        <w:rPr>
          <w:rFonts w:ascii="Times New Roman" w:hAnsi="Times New Roman" w:cs="Times New Roman"/>
          <w:sz w:val="24"/>
          <w:szCs w:val="24"/>
        </w:rPr>
        <w:t xml:space="preserve"> (MICS)</w:t>
      </w:r>
      <w:r w:rsidR="0023711F" w:rsidRPr="0064582A">
        <w:rPr>
          <w:rFonts w:ascii="Times New Roman" w:hAnsi="Times New Roman" w:cs="Times New Roman"/>
          <w:sz w:val="24"/>
          <w:szCs w:val="24"/>
        </w:rPr>
        <w:t xml:space="preserve"> data of B</w:t>
      </w:r>
      <w:r w:rsidR="009908E3" w:rsidRPr="0064582A">
        <w:rPr>
          <w:rFonts w:ascii="Times New Roman" w:hAnsi="Times New Roman" w:cs="Times New Roman"/>
          <w:sz w:val="24"/>
          <w:szCs w:val="24"/>
        </w:rPr>
        <w:t>an</w:t>
      </w:r>
      <w:r w:rsidR="0023711F" w:rsidRPr="0064582A">
        <w:rPr>
          <w:rFonts w:ascii="Times New Roman" w:hAnsi="Times New Roman" w:cs="Times New Roman"/>
          <w:sz w:val="24"/>
          <w:szCs w:val="24"/>
        </w:rPr>
        <w:t>gladesh</w:t>
      </w:r>
      <w:r w:rsidR="009908E3" w:rsidRPr="0064582A">
        <w:rPr>
          <w:rFonts w:ascii="Times New Roman" w:hAnsi="Times New Roman" w:cs="Times New Roman"/>
          <w:sz w:val="24"/>
          <w:szCs w:val="24"/>
        </w:rPr>
        <w:t xml:space="preserve"> </w:t>
      </w:r>
      <w:r w:rsidR="003D7B5A" w:rsidRPr="0064582A">
        <w:rPr>
          <w:rFonts w:ascii="Times New Roman" w:hAnsi="Times New Roman" w:cs="Times New Roman"/>
          <w:sz w:val="24"/>
          <w:szCs w:val="24"/>
        </w:rPr>
        <w:t xml:space="preserve">to </w:t>
      </w:r>
      <w:r w:rsidR="007B1328" w:rsidRPr="0064582A">
        <w:rPr>
          <w:rFonts w:ascii="Times New Roman" w:hAnsi="Times New Roman" w:cs="Times New Roman"/>
          <w:sz w:val="24"/>
          <w:szCs w:val="24"/>
        </w:rPr>
        <w:t xml:space="preserve">portray the changes </w:t>
      </w:r>
      <w:del w:id="220" w:author="Mohammad Nayeem Hasan" w:date="2024-11-03T02:00:00Z" w16du:dateUtc="2024-11-02T20:00:00Z">
        <w:r w:rsidR="007B1328" w:rsidRPr="0064582A" w:rsidDel="0003156D">
          <w:rPr>
            <w:rFonts w:ascii="Times New Roman" w:hAnsi="Times New Roman" w:cs="Times New Roman"/>
            <w:sz w:val="24"/>
            <w:szCs w:val="24"/>
          </w:rPr>
          <w:delText xml:space="preserve">of </w:delText>
        </w:r>
      </w:del>
      <w:ins w:id="221" w:author="Mohammad Nayeem Hasan" w:date="2024-11-03T02:00:00Z" w16du:dateUtc="2024-11-02T20:00:00Z">
        <w:r w:rsidR="0003156D">
          <w:rPr>
            <w:rFonts w:ascii="Times New Roman" w:hAnsi="Times New Roman" w:cs="Times New Roman"/>
            <w:sz w:val="24"/>
            <w:szCs w:val="24"/>
          </w:rPr>
          <w:t>in</w:t>
        </w:r>
        <w:r w:rsidR="0003156D" w:rsidRPr="0064582A">
          <w:rPr>
            <w:rFonts w:ascii="Times New Roman" w:hAnsi="Times New Roman" w:cs="Times New Roman"/>
            <w:sz w:val="24"/>
            <w:szCs w:val="24"/>
          </w:rPr>
          <w:t xml:space="preserve"> </w:t>
        </w:r>
      </w:ins>
      <w:r w:rsidR="007B1328" w:rsidRPr="0064582A">
        <w:rPr>
          <w:rFonts w:ascii="Times New Roman" w:hAnsi="Times New Roman" w:cs="Times New Roman"/>
          <w:sz w:val="24"/>
          <w:szCs w:val="24"/>
        </w:rPr>
        <w:t xml:space="preserve">factors </w:t>
      </w:r>
      <w:r w:rsidR="004D4453" w:rsidRPr="0064582A">
        <w:rPr>
          <w:rFonts w:ascii="Times New Roman" w:hAnsi="Times New Roman" w:cs="Times New Roman"/>
          <w:sz w:val="24"/>
          <w:szCs w:val="24"/>
        </w:rPr>
        <w:t>influencing</w:t>
      </w:r>
      <w:r w:rsidR="007B1328" w:rsidRPr="0064582A">
        <w:rPr>
          <w:rFonts w:ascii="Times New Roman" w:hAnsi="Times New Roman" w:cs="Times New Roman"/>
          <w:sz w:val="24"/>
          <w:szCs w:val="24"/>
        </w:rPr>
        <w:t xml:space="preserve"> diarrhea ove</w:t>
      </w:r>
      <w:r w:rsidR="004D4453" w:rsidRPr="0064582A">
        <w:rPr>
          <w:rFonts w:ascii="Times New Roman" w:hAnsi="Times New Roman" w:cs="Times New Roman"/>
          <w:sz w:val="24"/>
          <w:szCs w:val="24"/>
        </w:rPr>
        <w:t>r time.</w:t>
      </w:r>
      <w:ins w:id="222" w:author="Mohammad Nayeem Hasan" w:date="2024-11-03T03:16:00Z" w16du:dateUtc="2024-11-02T21:16:00Z">
        <w:r>
          <w:rPr>
            <w:rFonts w:ascii="Times New Roman" w:hAnsi="Times New Roman" w:cs="Times New Roman"/>
            <w:sz w:val="24"/>
            <w:szCs w:val="24"/>
          </w:rPr>
          <w:t xml:space="preserve"> </w:t>
        </w:r>
      </w:ins>
      <w:bookmarkStart w:id="223" w:name="_Hlk181498177"/>
      <w:ins w:id="224" w:author="Mohammad Nayeem Hasan" w:date="2024-11-03T03:21:00Z" w16du:dateUtc="2024-11-02T21:21:00Z">
        <w:r w:rsidRPr="00E46328">
          <w:rPr>
            <w:rFonts w:ascii="Times New Roman" w:hAnsi="Times New Roman" w:cs="Times New Roman"/>
            <w:sz w:val="24"/>
            <w:szCs w:val="24"/>
          </w:rPr>
          <w:t>Additionally, we sought to understand the reasons behind the recent increase in diarrhea cases, despite improvements in various health indicators.</w:t>
        </w:r>
      </w:ins>
      <w:del w:id="225" w:author="Mohammad Nayeem Hasan" w:date="2024-11-03T03:21:00Z" w16du:dateUtc="2024-11-02T21:21:00Z">
        <w:r w:rsidR="0023711F" w:rsidRPr="0064582A" w:rsidDel="00E46328">
          <w:rPr>
            <w:rFonts w:ascii="Times New Roman" w:hAnsi="Times New Roman" w:cs="Times New Roman"/>
            <w:sz w:val="24"/>
            <w:szCs w:val="24"/>
          </w:rPr>
          <w:delText xml:space="preserve"> </w:delText>
        </w:r>
      </w:del>
      <w:ins w:id="226" w:author="Mohammad Nayeem Hasan" w:date="2024-11-03T03:21:00Z" w16du:dateUtc="2024-11-02T21:21:00Z">
        <w:r>
          <w:rPr>
            <w:rFonts w:ascii="Times New Roman" w:hAnsi="Times New Roman" w:cs="Times New Roman"/>
            <w:sz w:val="24"/>
            <w:szCs w:val="24"/>
          </w:rPr>
          <w:t xml:space="preserve"> </w:t>
        </w:r>
      </w:ins>
      <w:bookmarkEnd w:id="223"/>
      <w:r w:rsidR="00264FBA" w:rsidRPr="0064582A">
        <w:rPr>
          <w:rFonts w:ascii="Times New Roman" w:hAnsi="Times New Roman" w:cs="Times New Roman"/>
          <w:sz w:val="24"/>
          <w:szCs w:val="24"/>
        </w:rPr>
        <w:t xml:space="preserve">We </w:t>
      </w:r>
      <w:ins w:id="227" w:author="Mohammad Nayeem Hasan" w:date="2024-11-03T03:21:00Z" w16du:dateUtc="2024-11-02T21:21:00Z">
        <w:r>
          <w:rPr>
            <w:rFonts w:ascii="Times New Roman" w:hAnsi="Times New Roman" w:cs="Times New Roman"/>
            <w:sz w:val="24"/>
            <w:szCs w:val="24"/>
          </w:rPr>
          <w:t xml:space="preserve">also </w:t>
        </w:r>
      </w:ins>
      <w:r w:rsidR="00264FBA" w:rsidRPr="0064582A">
        <w:rPr>
          <w:rFonts w:ascii="Times New Roman" w:hAnsi="Times New Roman" w:cs="Times New Roman"/>
          <w:sz w:val="24"/>
          <w:szCs w:val="24"/>
        </w:rPr>
        <w:t>intended</w:t>
      </w:r>
      <w:r w:rsidR="00275578" w:rsidRPr="0064582A">
        <w:rPr>
          <w:rFonts w:ascii="Times New Roman" w:hAnsi="Times New Roman" w:cs="Times New Roman"/>
          <w:sz w:val="24"/>
          <w:szCs w:val="24"/>
        </w:rPr>
        <w:t xml:space="preserve"> to </w:t>
      </w:r>
      <w:r w:rsidR="00C0326B">
        <w:rPr>
          <w:rFonts w:ascii="Times New Roman" w:hAnsi="Times New Roman" w:cs="Times New Roman"/>
          <w:sz w:val="24"/>
          <w:szCs w:val="24"/>
        </w:rPr>
        <w:t>investigate</w:t>
      </w:r>
      <w:r w:rsidR="00C0326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the relationship between </w:t>
      </w:r>
      <w:r w:rsidR="00E10003"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771B06" w:rsidRPr="0064582A">
        <w:rPr>
          <w:rFonts w:ascii="Times New Roman" w:hAnsi="Times New Roman" w:cs="Times New Roman"/>
          <w:color w:val="313131"/>
          <w:sz w:val="24"/>
          <w:szCs w:val="24"/>
          <w:shd w:val="clear" w:color="auto" w:fill="FFFFFF"/>
        </w:rPr>
        <w:t>and</w:t>
      </w:r>
      <w:r w:rsidR="00771B06" w:rsidRPr="0064582A" w:rsidDel="00E0777D">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important features </w:t>
      </w:r>
      <w:r w:rsidR="00CC382B">
        <w:rPr>
          <w:rFonts w:ascii="Times New Roman" w:hAnsi="Times New Roman" w:cs="Times New Roman"/>
          <w:sz w:val="24"/>
          <w:szCs w:val="24"/>
        </w:rPr>
        <w:t>such as</w:t>
      </w:r>
      <w:r w:rsidR="00275578" w:rsidRPr="0064582A">
        <w:rPr>
          <w:rFonts w:ascii="Times New Roman" w:hAnsi="Times New Roman" w:cs="Times New Roman"/>
          <w:sz w:val="24"/>
          <w:szCs w:val="24"/>
        </w:rPr>
        <w:t xml:space="preserve"> drinking water source, health of children, </w:t>
      </w:r>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 xml:space="preserve">economic status, </w:t>
      </w:r>
      <w:ins w:id="228" w:author="Mohammad Nayeem Hasan" w:date="2024-11-03T02:01:00Z" w16du:dateUtc="2024-11-02T20:01:00Z">
        <w:r w:rsidR="0003156D">
          <w:rPr>
            <w:rFonts w:ascii="Times New Roman" w:hAnsi="Times New Roman" w:cs="Times New Roman"/>
            <w:sz w:val="24"/>
            <w:szCs w:val="24"/>
          </w:rPr>
          <w:t>and </w:t>
        </w:r>
      </w:ins>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environment.</w:t>
      </w:r>
      <w:r w:rsidR="00AD6141" w:rsidRPr="0064582A">
        <w:rPr>
          <w:rFonts w:ascii="Times New Roman" w:hAnsi="Times New Roman" w:cs="Times New Roman"/>
          <w:sz w:val="24"/>
          <w:szCs w:val="24"/>
        </w:rPr>
        <w:t xml:space="preserve"> </w:t>
      </w:r>
      <w:del w:id="229" w:author="Mohammad Nayeem Hasan" w:date="2024-11-03T03:21:00Z" w16du:dateUtc="2024-11-02T21:21:00Z">
        <w:r w:rsidR="00CC382B" w:rsidDel="00E46328">
          <w:rPr>
            <w:rFonts w:ascii="Times New Roman" w:hAnsi="Times New Roman" w:cs="Times New Roman"/>
            <w:sz w:val="24"/>
            <w:szCs w:val="24"/>
          </w:rPr>
          <w:delText>Additionally,</w:delText>
        </w:r>
      </w:del>
      <w:del w:id="230" w:author="Mohammad Nayeem Hasan" w:date="2024-11-03T03:23:00Z" w16du:dateUtc="2024-11-02T21:23:00Z">
        <w:r w:rsidR="00CC382B"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we</w:delText>
        </w:r>
        <w:r w:rsidR="00AD6141"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 xml:space="preserve">aimed to </w:delText>
        </w:r>
        <w:r w:rsidR="00CC382B" w:rsidDel="00E46328">
          <w:rPr>
            <w:rFonts w:ascii="Times New Roman" w:hAnsi="Times New Roman" w:cs="Times New Roman"/>
            <w:sz w:val="24"/>
            <w:szCs w:val="24"/>
          </w:rPr>
          <w:delText>analyze</w:delText>
        </w:r>
        <w:r w:rsidR="00CC382B"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 xml:space="preserve">the </w:delText>
        </w:r>
        <w:r w:rsidR="00CC382B" w:rsidDel="00E46328">
          <w:rPr>
            <w:rFonts w:ascii="Times New Roman" w:hAnsi="Times New Roman" w:cs="Times New Roman"/>
            <w:sz w:val="24"/>
            <w:szCs w:val="24"/>
          </w:rPr>
          <w:delText>evaluation</w:delText>
        </w:r>
        <w:r w:rsidR="00275578" w:rsidRPr="0064582A" w:rsidDel="00E46328">
          <w:rPr>
            <w:rFonts w:ascii="Times New Roman" w:hAnsi="Times New Roman" w:cs="Times New Roman"/>
            <w:sz w:val="24"/>
            <w:szCs w:val="24"/>
          </w:rPr>
          <w:delText xml:space="preserve"> of </w:delText>
        </w:r>
        <w:r w:rsidR="00E10003" w:rsidRPr="0064582A" w:rsidDel="00E46328">
          <w:rPr>
            <w:rFonts w:ascii="Times New Roman" w:hAnsi="Times New Roman" w:cs="Times New Roman"/>
            <w:sz w:val="24"/>
            <w:szCs w:val="24"/>
          </w:rPr>
          <w:delText>diarrhea</w:delText>
        </w:r>
        <w:r w:rsidR="00275578" w:rsidRPr="0064582A" w:rsidDel="00E46328">
          <w:rPr>
            <w:rFonts w:ascii="Times New Roman" w:hAnsi="Times New Roman" w:cs="Times New Roman"/>
            <w:sz w:val="24"/>
            <w:szCs w:val="24"/>
          </w:rPr>
          <w:delText xml:space="preserve"> </w:delText>
        </w:r>
        <w:r w:rsidR="00CC382B" w:rsidDel="00E46328">
          <w:rPr>
            <w:rFonts w:ascii="Times New Roman" w:hAnsi="Times New Roman" w:cs="Times New Roman"/>
            <w:sz w:val="24"/>
            <w:szCs w:val="24"/>
          </w:rPr>
          <w:delText xml:space="preserve">prevalence </w:delText>
        </w:r>
        <w:r w:rsidR="00275578" w:rsidRPr="0064582A" w:rsidDel="00E46328">
          <w:rPr>
            <w:rFonts w:ascii="Times New Roman" w:hAnsi="Times New Roman" w:cs="Times New Roman"/>
            <w:sz w:val="24"/>
            <w:szCs w:val="24"/>
          </w:rPr>
          <w:delText xml:space="preserve">and </w:delText>
        </w:r>
        <w:r w:rsidR="00CC382B" w:rsidDel="00E46328">
          <w:rPr>
            <w:rFonts w:ascii="Times New Roman" w:hAnsi="Times New Roman" w:cs="Times New Roman"/>
            <w:sz w:val="24"/>
            <w:szCs w:val="24"/>
          </w:rPr>
          <w:delText>identify</w:delText>
        </w:r>
        <w:r w:rsidR="00CC382B" w:rsidRPr="0064582A" w:rsidDel="00E46328">
          <w:rPr>
            <w:rFonts w:ascii="Times New Roman" w:hAnsi="Times New Roman" w:cs="Times New Roman"/>
            <w:sz w:val="24"/>
            <w:szCs w:val="24"/>
          </w:rPr>
          <w:delText xml:space="preserve"> </w:delText>
        </w:r>
        <w:r w:rsidR="00CC382B" w:rsidDel="00E46328">
          <w:rPr>
            <w:rFonts w:ascii="Times New Roman" w:hAnsi="Times New Roman" w:cs="Times New Roman"/>
            <w:sz w:val="24"/>
            <w:szCs w:val="24"/>
          </w:rPr>
          <w:delText xml:space="preserve">the </w:delText>
        </w:r>
        <w:r w:rsidR="00275578" w:rsidRPr="0064582A" w:rsidDel="00E46328">
          <w:rPr>
            <w:rFonts w:ascii="Times New Roman" w:hAnsi="Times New Roman" w:cs="Times New Roman"/>
            <w:sz w:val="24"/>
            <w:szCs w:val="24"/>
          </w:rPr>
          <w:delText xml:space="preserve">factors </w:delText>
        </w:r>
        <w:r w:rsidR="00CC382B" w:rsidDel="00E46328">
          <w:rPr>
            <w:rFonts w:ascii="Times New Roman" w:hAnsi="Times New Roman" w:cs="Times New Roman"/>
            <w:sz w:val="24"/>
            <w:szCs w:val="24"/>
          </w:rPr>
          <w:delText>contributing to</w:delText>
        </w:r>
        <w:r w:rsidR="00CC382B" w:rsidRPr="0064582A" w:rsidDel="00E46328">
          <w:rPr>
            <w:rFonts w:ascii="Times New Roman" w:hAnsi="Times New Roman" w:cs="Times New Roman"/>
            <w:sz w:val="24"/>
            <w:szCs w:val="24"/>
          </w:rPr>
          <w:delText xml:space="preserve"> </w:delText>
        </w:r>
        <w:r w:rsidR="00275578" w:rsidRPr="0064582A" w:rsidDel="00E46328">
          <w:rPr>
            <w:rFonts w:ascii="Times New Roman" w:hAnsi="Times New Roman" w:cs="Times New Roman"/>
            <w:sz w:val="24"/>
            <w:szCs w:val="24"/>
          </w:rPr>
          <w:delText>diarrheal disease</w:delText>
        </w:r>
        <w:r w:rsidR="00CC382B" w:rsidDel="00E46328">
          <w:rPr>
            <w:rFonts w:ascii="Times New Roman" w:hAnsi="Times New Roman" w:cs="Times New Roman"/>
            <w:sz w:val="24"/>
            <w:szCs w:val="24"/>
          </w:rPr>
          <w:delText>s</w:delText>
        </w:r>
        <w:r w:rsidR="00275578" w:rsidRPr="0064582A" w:rsidDel="00E46328">
          <w:rPr>
            <w:rFonts w:ascii="Times New Roman" w:hAnsi="Times New Roman" w:cs="Times New Roman"/>
            <w:sz w:val="24"/>
            <w:szCs w:val="24"/>
          </w:rPr>
          <w:delText xml:space="preserve"> among </w:delText>
        </w:r>
      </w:del>
      <w:del w:id="231" w:author="Mohammad Nayeem Hasan" w:date="2024-11-03T02:01:00Z" w16du:dateUtc="2024-11-02T20:01:00Z">
        <w:r w:rsidR="00275578" w:rsidRPr="0064582A" w:rsidDel="0003156D">
          <w:rPr>
            <w:rFonts w:ascii="Times New Roman" w:hAnsi="Times New Roman" w:cs="Times New Roman"/>
            <w:sz w:val="24"/>
            <w:szCs w:val="24"/>
          </w:rPr>
          <w:delText xml:space="preserve">the </w:delText>
        </w:r>
      </w:del>
      <w:del w:id="232" w:author="Mohammad Nayeem Hasan" w:date="2024-11-03T03:23:00Z" w16du:dateUtc="2024-11-02T21:23:00Z">
        <w:r w:rsidR="00275578" w:rsidRPr="0064582A" w:rsidDel="00E46328">
          <w:rPr>
            <w:rFonts w:ascii="Times New Roman" w:hAnsi="Times New Roman" w:cs="Times New Roman"/>
            <w:sz w:val="24"/>
            <w:szCs w:val="24"/>
          </w:rPr>
          <w:delText xml:space="preserve">children aged </w:delText>
        </w:r>
        <w:r w:rsidR="00610F49" w:rsidRPr="0064582A" w:rsidDel="00E46328">
          <w:rPr>
            <w:rFonts w:ascii="Times New Roman" w:hAnsi="Times New Roman" w:cs="Times New Roman"/>
            <w:sz w:val="24"/>
            <w:szCs w:val="24"/>
          </w:rPr>
          <w:delText>0-5 years</w:delText>
        </w:r>
        <w:r w:rsidR="00275578" w:rsidRPr="0064582A" w:rsidDel="00E46328">
          <w:rPr>
            <w:rFonts w:ascii="Times New Roman" w:hAnsi="Times New Roman" w:cs="Times New Roman"/>
            <w:sz w:val="24"/>
            <w:szCs w:val="24"/>
          </w:rPr>
          <w:delText xml:space="preserve"> in Bangladesh </w:delText>
        </w:r>
        <w:r w:rsidR="00CC382B" w:rsidDel="00E46328">
          <w:rPr>
            <w:rFonts w:ascii="Times New Roman" w:hAnsi="Times New Roman" w:cs="Times New Roman"/>
            <w:sz w:val="24"/>
            <w:szCs w:val="24"/>
          </w:rPr>
          <w:delText>between</w:delText>
        </w:r>
        <w:r w:rsidR="00275578" w:rsidRPr="0064582A" w:rsidDel="00E46328">
          <w:rPr>
            <w:rFonts w:ascii="Times New Roman" w:hAnsi="Times New Roman" w:cs="Times New Roman"/>
            <w:sz w:val="24"/>
            <w:szCs w:val="24"/>
          </w:rPr>
          <w:delText xml:space="preserve"> 2006 </w:delText>
        </w:r>
        <w:r w:rsidR="00CC382B" w:rsidDel="00E46328">
          <w:rPr>
            <w:rFonts w:ascii="Times New Roman" w:hAnsi="Times New Roman" w:cs="Times New Roman"/>
            <w:sz w:val="24"/>
            <w:szCs w:val="24"/>
          </w:rPr>
          <w:delText>and</w:delText>
        </w:r>
        <w:r w:rsidR="00275578" w:rsidRPr="0064582A" w:rsidDel="00E46328">
          <w:rPr>
            <w:rFonts w:ascii="Times New Roman" w:hAnsi="Times New Roman" w:cs="Times New Roman"/>
            <w:sz w:val="24"/>
            <w:szCs w:val="24"/>
          </w:rPr>
          <w:delText xml:space="preserve"> 2019.</w:delText>
        </w:r>
        <w:r w:rsidR="00AD6141" w:rsidRPr="0064582A" w:rsidDel="00E46328">
          <w:rPr>
            <w:rFonts w:ascii="Times New Roman" w:hAnsi="Times New Roman" w:cs="Times New Roman"/>
            <w:sz w:val="24"/>
            <w:szCs w:val="24"/>
          </w:rPr>
          <w:delText xml:space="preserve"> </w:delText>
        </w:r>
      </w:del>
      <w:bookmarkStart w:id="233" w:name="_Hlk181498244"/>
      <w:ins w:id="234" w:author="Mohammad Nayeem Hasan" w:date="2024-11-03T03:23:00Z" w16du:dateUtc="2024-11-02T21:23:00Z">
        <w:r w:rsidR="004D7CA5">
          <w:rPr>
            <w:rFonts w:ascii="Times New Roman" w:hAnsi="Times New Roman" w:cs="Times New Roman"/>
            <w:sz w:val="24"/>
            <w:szCs w:val="24"/>
          </w:rPr>
          <w:t>Overall</w:t>
        </w:r>
        <w:r w:rsidR="004D7CA5" w:rsidRPr="004D7CA5">
          <w:rPr>
            <w:rFonts w:ascii="Times New Roman" w:hAnsi="Times New Roman" w:cs="Times New Roman"/>
            <w:sz w:val="24"/>
            <w:szCs w:val="24"/>
          </w:rPr>
          <w:t xml:space="preserve">, we aimed to analyze the prevalence of diarrhea and identify the factors contributing to diarrheal diseases among children </w:t>
        </w:r>
        <w:r w:rsidR="004D7CA5" w:rsidRPr="004D7CA5">
          <w:rPr>
            <w:rFonts w:ascii="Times New Roman" w:hAnsi="Times New Roman" w:cs="Times New Roman"/>
            <w:sz w:val="24"/>
            <w:szCs w:val="24"/>
          </w:rPr>
          <w:lastRenderedPageBreak/>
          <w:t xml:space="preserve">aged 0-5 years in Bangladesh from 2006 to 2019, </w:t>
        </w:r>
      </w:ins>
      <w:ins w:id="235" w:author="Mohammad Nayeem Hasan" w:date="2024-11-04T14:49:00Z" w16du:dateUtc="2024-11-04T08:49:00Z">
        <w:r w:rsidR="00AD5407">
          <w:rPr>
            <w:rFonts w:ascii="Times New Roman" w:hAnsi="Times New Roman" w:cs="Times New Roman"/>
            <w:sz w:val="24"/>
            <w:szCs w:val="24"/>
          </w:rPr>
          <w:t>to</w:t>
        </w:r>
      </w:ins>
      <w:ins w:id="236" w:author="Mohammad Nayeem Hasan" w:date="2024-11-03T03:23:00Z" w16du:dateUtc="2024-11-02T21:23:00Z">
        <w:r w:rsidR="004D7CA5" w:rsidRPr="004D7CA5">
          <w:rPr>
            <w:rFonts w:ascii="Times New Roman" w:hAnsi="Times New Roman" w:cs="Times New Roman"/>
            <w:sz w:val="24"/>
            <w:szCs w:val="24"/>
          </w:rPr>
          <w:t xml:space="preserve"> understand the recent increase in this serious health issue</w:t>
        </w:r>
        <w:r w:rsidR="004D7CA5">
          <w:rPr>
            <w:rFonts w:ascii="Times New Roman" w:hAnsi="Times New Roman" w:cs="Times New Roman"/>
            <w:sz w:val="24"/>
            <w:szCs w:val="24"/>
          </w:rPr>
          <w:t>.</w:t>
        </w:r>
      </w:ins>
    </w:p>
    <w:bookmarkEnd w:id="233"/>
    <w:p w14:paraId="08F1885C" w14:textId="56F6C50F" w:rsidR="002D1C85" w:rsidRPr="009208F4" w:rsidRDefault="00275578" w:rsidP="009208F4">
      <w:pPr>
        <w:rPr>
          <w:rFonts w:ascii="Times New Roman" w:hAnsi="Times New Roman" w:cs="Times New Roman"/>
          <w:sz w:val="24"/>
          <w:szCs w:val="24"/>
        </w:rPr>
      </w:pPr>
      <w:r w:rsidRPr="0064582A">
        <w:rPr>
          <w:rFonts w:ascii="Times New Roman" w:hAnsi="Times New Roman" w:cs="Times New Roman"/>
          <w:sz w:val="24"/>
          <w:szCs w:val="24"/>
        </w:rPr>
        <w:br/>
      </w:r>
      <w:r w:rsidRPr="0064582A">
        <w:rPr>
          <w:rFonts w:ascii="Times New Roman" w:hAnsi="Times New Roman" w:cs="Times New Roman"/>
          <w:b/>
          <w:sz w:val="24"/>
          <w:szCs w:val="24"/>
        </w:rPr>
        <w:t>Methods</w:t>
      </w:r>
    </w:p>
    <w:p w14:paraId="15FCB3AE" w14:textId="6E0082E2" w:rsidR="00154ABF" w:rsidRPr="0064582A" w:rsidRDefault="00154ABF" w:rsidP="0063530A">
      <w:pPr>
        <w:spacing w:line="480" w:lineRule="auto"/>
        <w:rPr>
          <w:rFonts w:ascii="Times New Roman" w:hAnsi="Times New Roman" w:cs="Times New Roman"/>
          <w:bCs/>
          <w:sz w:val="24"/>
          <w:szCs w:val="24"/>
        </w:rPr>
      </w:pPr>
      <w:r w:rsidRPr="0064582A">
        <w:rPr>
          <w:rFonts w:ascii="Times New Roman" w:hAnsi="Times New Roman" w:cs="Times New Roman"/>
          <w:bCs/>
          <w:sz w:val="24"/>
          <w:szCs w:val="24"/>
        </w:rPr>
        <w:t>We followed the STROBE guideline for better observational cross-sectional study reporting in epidemiology</w:t>
      </w:r>
      <w:r w:rsidR="00233210">
        <w:rPr>
          <w:rFonts w:ascii="Times New Roman" w:hAnsi="Times New Roman" w:cs="Times New Roman"/>
          <w:bCs/>
          <w:sz w:val="24"/>
          <w:szCs w:val="24"/>
        </w:rPr>
        <w:t xml:space="preserve"> (Table S1)</w:t>
      </w:r>
      <w:r w:rsidRPr="0064582A">
        <w:rPr>
          <w:rFonts w:ascii="Times New Roman" w:hAnsi="Times New Roman" w:cs="Times New Roman"/>
          <w:bCs/>
          <w:sz w:val="24"/>
          <w:szCs w:val="24"/>
        </w:rPr>
        <w:t>.</w:t>
      </w:r>
    </w:p>
    <w:p w14:paraId="3BD5CB75" w14:textId="45B341D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Data</w:t>
      </w:r>
    </w:p>
    <w:p w14:paraId="13EB25EB" w14:textId="3317C0D4"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We used secondary data of </w:t>
      </w:r>
      <w:ins w:id="237" w:author="Mohammad Nayeem Hasan" w:date="2024-11-04T14:49:00Z" w16du:dateUtc="2024-11-04T08:49:00Z">
        <w:r w:rsidR="00AD5407">
          <w:rPr>
            <w:rFonts w:ascii="Times New Roman" w:hAnsi="Times New Roman" w:cs="Times New Roman"/>
            <w:sz w:val="24"/>
            <w:szCs w:val="24"/>
          </w:rPr>
          <w:t>the </w:t>
        </w:r>
      </w:ins>
      <w:del w:id="238" w:author="Mohammad Nayeem Hasan" w:date="2024-11-04T14:49:00Z" w16du:dateUtc="2024-11-04T08:49:00Z">
        <w:r w:rsidR="003211E4" w:rsidRPr="0064582A" w:rsidDel="00AD5407">
          <w:rPr>
            <w:rFonts w:ascii="Times New Roman" w:hAnsi="Times New Roman" w:cs="Times New Roman"/>
            <w:sz w:val="24"/>
            <w:szCs w:val="24"/>
          </w:rPr>
          <w:delText xml:space="preserve">year </w:delText>
        </w:r>
      </w:del>
      <w:ins w:id="239" w:author="Mohammad Nayeem Hasan" w:date="2024-11-04T14:49:00Z" w16du:dateUtc="2024-11-04T08:49:00Z">
        <w:r w:rsidR="00AD5407">
          <w:rPr>
            <w:rFonts w:ascii="Times New Roman" w:hAnsi="Times New Roman" w:cs="Times New Roman"/>
            <w:sz w:val="24"/>
            <w:szCs w:val="24"/>
          </w:rPr>
          <w:t>years</w:t>
        </w:r>
        <w:r w:rsidR="00AD5407" w:rsidRPr="0064582A">
          <w:rPr>
            <w:rFonts w:ascii="Times New Roman" w:hAnsi="Times New Roman" w:cs="Times New Roman"/>
            <w:sz w:val="24"/>
            <w:szCs w:val="24"/>
          </w:rPr>
          <w:t xml:space="preserve"> </w:t>
        </w:r>
      </w:ins>
      <w:r w:rsidR="00F360AA" w:rsidRPr="0064582A">
        <w:rPr>
          <w:rFonts w:ascii="Times New Roman" w:hAnsi="Times New Roman" w:cs="Times New Roman"/>
          <w:sz w:val="24"/>
          <w:szCs w:val="24"/>
        </w:rPr>
        <w:t>2006, 2012-13</w:t>
      </w:r>
      <w:ins w:id="240" w:author="Mohammad Nayeem Hasan" w:date="2024-11-04T14:49:00Z" w16du:dateUtc="2024-11-04T08:49:00Z">
        <w:r w:rsidR="00AD5407">
          <w:rPr>
            <w:rFonts w:ascii="Times New Roman" w:hAnsi="Times New Roman" w:cs="Times New Roman"/>
            <w:sz w:val="24"/>
            <w:szCs w:val="24"/>
          </w:rPr>
          <w:t>,</w:t>
        </w:r>
      </w:ins>
      <w:r w:rsidR="00F360AA" w:rsidRPr="0064582A">
        <w:rPr>
          <w:rFonts w:ascii="Times New Roman" w:hAnsi="Times New Roman" w:cs="Times New Roman"/>
          <w:sz w:val="24"/>
          <w:szCs w:val="24"/>
        </w:rPr>
        <w:t xml:space="preserve"> and 2019</w:t>
      </w:r>
      <w:r w:rsidR="00BB1FEC" w:rsidRPr="0064582A">
        <w:rPr>
          <w:rFonts w:ascii="Times New Roman" w:hAnsi="Times New Roman" w:cs="Times New Roman"/>
          <w:sz w:val="24"/>
          <w:szCs w:val="24"/>
        </w:rPr>
        <w:t xml:space="preserve"> of </w:t>
      </w:r>
      <w:r w:rsidR="002B19F9"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 MICS </w:t>
      </w:r>
      <w:r w:rsidR="003D78E2" w:rsidRPr="0064582A">
        <w:rPr>
          <w:rFonts w:ascii="Times New Roman" w:hAnsi="Times New Roman" w:cs="Times New Roman"/>
          <w:sz w:val="24"/>
          <w:szCs w:val="24"/>
        </w:rPr>
        <w:t>of</w:t>
      </w:r>
      <w:r w:rsidRPr="0064582A">
        <w:rPr>
          <w:rFonts w:ascii="Times New Roman" w:hAnsi="Times New Roman" w:cs="Times New Roman"/>
          <w:sz w:val="24"/>
          <w:szCs w:val="24"/>
        </w:rPr>
        <w:t xml:space="preserve"> Bangladesh. Bangladesh Bureau of Statistics (BBS) and </w:t>
      </w:r>
      <w:ins w:id="241" w:author="Mohammad Nayeem Hasan" w:date="2024-11-04T14:49:00Z" w16du:dateUtc="2024-11-04T08:49:00Z">
        <w:r w:rsidR="00AD5407">
          <w:rPr>
            <w:rFonts w:ascii="Times New Roman" w:hAnsi="Times New Roman" w:cs="Times New Roman"/>
            <w:sz w:val="24"/>
            <w:szCs w:val="24"/>
          </w:rPr>
          <w:t>the </w:t>
        </w:r>
      </w:ins>
      <w:r w:rsidRPr="0064582A">
        <w:rPr>
          <w:rFonts w:ascii="Times New Roman" w:hAnsi="Times New Roman" w:cs="Times New Roman"/>
          <w:sz w:val="24"/>
          <w:szCs w:val="24"/>
        </w:rPr>
        <w:t xml:space="preserve">Ministry of Planning </w:t>
      </w:r>
      <w:r w:rsidR="002B19F9" w:rsidRPr="0064582A">
        <w:rPr>
          <w:rFonts w:ascii="Times New Roman" w:hAnsi="Times New Roman" w:cs="Times New Roman"/>
          <w:sz w:val="24"/>
          <w:szCs w:val="24"/>
        </w:rPr>
        <w:t xml:space="preserve">have been </w:t>
      </w:r>
      <w:r w:rsidRPr="0064582A">
        <w:rPr>
          <w:rFonts w:ascii="Times New Roman" w:hAnsi="Times New Roman" w:cs="Times New Roman"/>
          <w:sz w:val="24"/>
          <w:szCs w:val="24"/>
        </w:rPr>
        <w:t>conduct</w:t>
      </w:r>
      <w:r w:rsidR="002B19F9" w:rsidRPr="0064582A">
        <w:rPr>
          <w:rFonts w:ascii="Times New Roman" w:hAnsi="Times New Roman" w:cs="Times New Roman"/>
          <w:sz w:val="24"/>
          <w:szCs w:val="24"/>
        </w:rPr>
        <w:t>ing</w:t>
      </w:r>
      <w:r w:rsidRPr="0064582A">
        <w:rPr>
          <w:rFonts w:ascii="Times New Roman" w:hAnsi="Times New Roman" w:cs="Times New Roman"/>
          <w:sz w:val="24"/>
          <w:szCs w:val="24"/>
        </w:rPr>
        <w:t xml:space="preserve"> MICS </w:t>
      </w:r>
      <w:r w:rsidR="002B19F9" w:rsidRPr="0064582A">
        <w:rPr>
          <w:rFonts w:ascii="Times New Roman" w:hAnsi="Times New Roman" w:cs="Times New Roman"/>
          <w:sz w:val="24"/>
          <w:szCs w:val="24"/>
        </w:rPr>
        <w:t xml:space="preserve">since </w:t>
      </w:r>
      <w:r w:rsidRPr="0064582A">
        <w:rPr>
          <w:rFonts w:ascii="Times New Roman" w:hAnsi="Times New Roman" w:cs="Times New Roman"/>
          <w:sz w:val="24"/>
          <w:szCs w:val="24"/>
        </w:rPr>
        <w:t xml:space="preserve">1993. As it was a part of </w:t>
      </w:r>
      <w:ins w:id="242" w:author="Mohammad Nayeem Hasan" w:date="2024-11-04T14:49:00Z" w16du:dateUtc="2024-11-04T08:49:00Z">
        <w:r w:rsidR="00AD5407">
          <w:rPr>
            <w:rFonts w:ascii="Times New Roman" w:hAnsi="Times New Roman" w:cs="Times New Roman"/>
            <w:sz w:val="24"/>
            <w:szCs w:val="24"/>
          </w:rPr>
          <w:t>the </w:t>
        </w:r>
      </w:ins>
      <w:r w:rsidRPr="0064582A">
        <w:rPr>
          <w:rFonts w:ascii="Times New Roman" w:hAnsi="Times New Roman" w:cs="Times New Roman"/>
          <w:sz w:val="24"/>
          <w:szCs w:val="24"/>
        </w:rPr>
        <w:t xml:space="preserve">global MICS program, BBS worked with </w:t>
      </w:r>
      <w:ins w:id="243" w:author="Mohammad Nayeem Hasan" w:date="2024-11-04T14:49:00Z" w16du:dateUtc="2024-11-04T08:49:00Z">
        <w:r w:rsidR="00AD5407">
          <w:rPr>
            <w:rFonts w:ascii="Times New Roman" w:hAnsi="Times New Roman" w:cs="Times New Roman"/>
            <w:sz w:val="24"/>
            <w:szCs w:val="24"/>
          </w:rPr>
          <w:t>the </w:t>
        </w:r>
      </w:ins>
      <w:r w:rsidRPr="0064582A">
        <w:rPr>
          <w:rFonts w:ascii="Times New Roman" w:hAnsi="Times New Roman" w:cs="Times New Roman"/>
          <w:sz w:val="24"/>
          <w:szCs w:val="24"/>
        </w:rPr>
        <w:t xml:space="preserve">United Nations Children’s Forum (UNICEF) which supported this survey by providing technical and financial support. This survey report has circumstantial information and investigation on children and women of Bangladesh for </w:t>
      </w:r>
      <w:r w:rsidR="00670373" w:rsidRPr="0064582A">
        <w:rPr>
          <w:rFonts w:ascii="Times New Roman" w:hAnsi="Times New Roman" w:cs="Times New Roman"/>
          <w:sz w:val="24"/>
          <w:szCs w:val="24"/>
        </w:rPr>
        <w:t>disease, health conditio</w:t>
      </w:r>
      <w:r w:rsidR="008464E5" w:rsidRPr="0064582A">
        <w:rPr>
          <w:rFonts w:ascii="Times New Roman" w:hAnsi="Times New Roman" w:cs="Times New Roman"/>
          <w:sz w:val="24"/>
          <w:szCs w:val="24"/>
        </w:rPr>
        <w:t xml:space="preserve">n, household facilities, educational status, </w:t>
      </w:r>
      <w:r w:rsidR="00E04A36" w:rsidRPr="0064582A">
        <w:rPr>
          <w:rFonts w:ascii="Times New Roman" w:hAnsi="Times New Roman" w:cs="Times New Roman"/>
          <w:sz w:val="24"/>
          <w:szCs w:val="24"/>
        </w:rPr>
        <w:t xml:space="preserve">knowledge and practices related to disease prevention, access to media and </w:t>
      </w:r>
      <w:r w:rsidR="004C285E" w:rsidRPr="0064582A">
        <w:rPr>
          <w:rFonts w:ascii="Times New Roman" w:hAnsi="Times New Roman" w:cs="Times New Roman"/>
          <w:sz w:val="24"/>
          <w:szCs w:val="24"/>
        </w:rPr>
        <w:t xml:space="preserve">technology, </w:t>
      </w:r>
      <w:r w:rsidRPr="0064582A">
        <w:rPr>
          <w:rFonts w:ascii="Times New Roman" w:hAnsi="Times New Roman" w:cs="Times New Roman"/>
          <w:sz w:val="24"/>
          <w:szCs w:val="24"/>
        </w:rPr>
        <w:t xml:space="preserve">which is named </w:t>
      </w:r>
      <w:r w:rsidRPr="0064582A">
        <w:rPr>
          <w:rFonts w:ascii="Times New Roman" w:hAnsi="Times New Roman" w:cs="Times New Roman"/>
          <w:i/>
          <w:iCs/>
          <w:sz w:val="24"/>
          <w:szCs w:val="24"/>
        </w:rPr>
        <w:t>“</w:t>
      </w:r>
      <w:proofErr w:type="spellStart"/>
      <w:r w:rsidRPr="0064582A">
        <w:rPr>
          <w:rFonts w:ascii="Times New Roman" w:hAnsi="Times New Roman" w:cs="Times New Roman"/>
          <w:i/>
          <w:iCs/>
          <w:sz w:val="24"/>
          <w:szCs w:val="24"/>
        </w:rPr>
        <w:t>Progotir</w:t>
      </w:r>
      <w:proofErr w:type="spellEnd"/>
      <w:r w:rsidRPr="0064582A">
        <w:rPr>
          <w:rFonts w:ascii="Times New Roman" w:hAnsi="Times New Roman" w:cs="Times New Roman"/>
          <w:i/>
          <w:iCs/>
          <w:sz w:val="24"/>
          <w:szCs w:val="24"/>
        </w:rPr>
        <w:t xml:space="preserve"> </w:t>
      </w:r>
      <w:proofErr w:type="spellStart"/>
      <w:r w:rsidRPr="0064582A">
        <w:rPr>
          <w:rFonts w:ascii="Times New Roman" w:hAnsi="Times New Roman" w:cs="Times New Roman"/>
          <w:i/>
          <w:iCs/>
          <w:sz w:val="24"/>
          <w:szCs w:val="24"/>
        </w:rPr>
        <w:t>Pathey</w:t>
      </w:r>
      <w:proofErr w:type="spellEnd"/>
      <w:r w:rsidRPr="0064582A">
        <w:rPr>
          <w:rFonts w:ascii="Times New Roman" w:hAnsi="Times New Roman" w:cs="Times New Roman"/>
          <w:i/>
          <w:iCs/>
          <w:sz w:val="24"/>
          <w:szCs w:val="24"/>
        </w:rPr>
        <w:t>”</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{"citationID":"giVowRs3","properties":{"formattedCitation":"(\\uc0\\u8220{}Surveys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p>
    <w:p w14:paraId="29084121" w14:textId="41F612E9" w:rsidR="00275578" w:rsidRDefault="00275578" w:rsidP="0063530A">
      <w:pPr>
        <w:spacing w:line="480" w:lineRule="auto"/>
        <w:ind w:firstLine="720"/>
        <w:rPr>
          <w:ins w:id="244" w:author="Mohammad Nayeem Hasan" w:date="2024-11-04T00:10:00Z" w16du:dateUtc="2024-11-03T18:10:00Z"/>
          <w:rFonts w:ascii="Times New Roman" w:hAnsi="Times New Roman" w:cs="Times New Roman"/>
          <w:sz w:val="24"/>
          <w:szCs w:val="24"/>
        </w:rPr>
      </w:pPr>
      <w:r w:rsidRPr="0064582A">
        <w:rPr>
          <w:rFonts w:ascii="Times New Roman" w:hAnsi="Times New Roman" w:cs="Times New Roman"/>
          <w:sz w:val="24"/>
          <w:szCs w:val="24"/>
        </w:rPr>
        <w:t xml:space="preserve">The sampling procedure was </w:t>
      </w:r>
      <w:ins w:id="245" w:author="Mohammad Nayeem Hasan" w:date="2024-11-04T01:35:00Z" w16du:dateUtc="2024-11-03T19:35:00Z">
        <w:r w:rsidR="00E51019">
          <w:rPr>
            <w:rFonts w:ascii="Times New Roman" w:hAnsi="Times New Roman" w:cs="Times New Roman"/>
            <w:sz w:val="24"/>
            <w:szCs w:val="24"/>
          </w:rPr>
          <w:t>a </w:t>
        </w:r>
      </w:ins>
      <w:r w:rsidRPr="0064582A">
        <w:rPr>
          <w:rFonts w:ascii="Times New Roman" w:hAnsi="Times New Roman" w:cs="Times New Roman"/>
          <w:sz w:val="24"/>
          <w:szCs w:val="24"/>
        </w:rPr>
        <w:t xml:space="preserve">two-stage stratified cluster sampling covering urban and rural areas of Bangladesh where enumeration areas (EAs) were selected at </w:t>
      </w:r>
      <w:ins w:id="246" w:author="Mohammad Nayeem Hasan" w:date="2024-11-04T01:35:00Z" w16du:dateUtc="2024-11-03T19:35:00Z">
        <w:r w:rsidR="00E51019">
          <w:rPr>
            <w:rFonts w:ascii="Times New Roman" w:hAnsi="Times New Roman" w:cs="Times New Roman"/>
            <w:sz w:val="24"/>
            <w:szCs w:val="24"/>
          </w:rPr>
          <w:t>the </w:t>
        </w:r>
      </w:ins>
      <w:r w:rsidRPr="0064582A">
        <w:rPr>
          <w:rFonts w:ascii="Times New Roman" w:hAnsi="Times New Roman" w:cs="Times New Roman"/>
          <w:sz w:val="24"/>
          <w:szCs w:val="24"/>
        </w:rPr>
        <w:t xml:space="preserve">first stage and households with each selected EAs were selected at </w:t>
      </w:r>
      <w:ins w:id="247" w:author="Mohammad Nayeem Hasan" w:date="2024-11-04T01:34:00Z" w16du:dateUtc="2024-11-03T19:34:00Z">
        <w:r w:rsidR="00E51019">
          <w:rPr>
            <w:rFonts w:ascii="Times New Roman" w:hAnsi="Times New Roman" w:cs="Times New Roman"/>
            <w:sz w:val="24"/>
            <w:szCs w:val="24"/>
          </w:rPr>
          <w:t>the </w:t>
        </w:r>
      </w:ins>
      <w:r w:rsidRPr="0064582A">
        <w:rPr>
          <w:rFonts w:ascii="Times New Roman" w:hAnsi="Times New Roman" w:cs="Times New Roman"/>
          <w:sz w:val="24"/>
          <w:szCs w:val="24"/>
        </w:rPr>
        <w:t xml:space="preserve">second stage. In the survey of 2006, the sample included 68,247 households, among which 67,540 had people to be interviewed. </w:t>
      </w:r>
      <w:r w:rsidR="009E148A" w:rsidRPr="0064582A">
        <w:rPr>
          <w:rFonts w:ascii="Times New Roman" w:hAnsi="Times New Roman" w:cs="Times New Roman"/>
          <w:sz w:val="24"/>
          <w:szCs w:val="24"/>
        </w:rPr>
        <w:t xml:space="preserve">Among them, </w:t>
      </w:r>
      <w:r w:rsidRPr="0064582A">
        <w:rPr>
          <w:rFonts w:ascii="Times New Roman" w:hAnsi="Times New Roman" w:cs="Times New Roman"/>
          <w:sz w:val="24"/>
          <w:szCs w:val="24"/>
        </w:rPr>
        <w:t xml:space="preserve">62, 463 households </w:t>
      </w:r>
      <w:del w:id="248" w:author="Mohammad Nayeem Hasan" w:date="2024-11-04T01:35:00Z" w16du:dateUtc="2024-11-03T19:35:00Z">
        <w:r w:rsidRPr="0064582A" w:rsidDel="00E51019">
          <w:rPr>
            <w:rFonts w:ascii="Times New Roman" w:hAnsi="Times New Roman" w:cs="Times New Roman"/>
            <w:sz w:val="24"/>
            <w:szCs w:val="24"/>
          </w:rPr>
          <w:delText xml:space="preserve">were successfully </w:delText>
        </w:r>
      </w:del>
      <w:r w:rsidR="009E148A" w:rsidRPr="0064582A">
        <w:rPr>
          <w:rFonts w:ascii="Times New Roman" w:hAnsi="Times New Roman" w:cs="Times New Roman"/>
          <w:sz w:val="24"/>
          <w:szCs w:val="24"/>
        </w:rPr>
        <w:t>completed the survey with</w:t>
      </w:r>
      <w:r w:rsidRPr="0064582A">
        <w:rPr>
          <w:rFonts w:ascii="Times New Roman" w:hAnsi="Times New Roman" w:cs="Times New Roman"/>
          <w:sz w:val="24"/>
          <w:szCs w:val="24"/>
        </w:rPr>
        <w:t xml:space="preserve"> </w:t>
      </w:r>
      <w:ins w:id="249" w:author="Mohammad Nayeem Hasan" w:date="2024-11-04T01:35:00Z" w16du:dateUtc="2024-11-03T19:35:00Z">
        <w:r w:rsidR="00E51019">
          <w:rPr>
            <w:rFonts w:ascii="Times New Roman" w:hAnsi="Times New Roman" w:cs="Times New Roman"/>
            <w:sz w:val="24"/>
            <w:szCs w:val="24"/>
          </w:rPr>
          <w:t>a </w:t>
        </w:r>
      </w:ins>
      <w:r w:rsidRPr="0064582A">
        <w:rPr>
          <w:rFonts w:ascii="Times New Roman" w:hAnsi="Times New Roman" w:cs="Times New Roman"/>
          <w:sz w:val="24"/>
          <w:szCs w:val="24"/>
        </w:rPr>
        <w:t>response rate of 92.5 percent. In total, 31,566 children under age 5</w:t>
      </w:r>
      <w:del w:id="250" w:author="Mohammad Nayeem Hasan" w:date="2024-11-04T01:35:00Z" w16du:dateUtc="2024-11-03T19:35:00Z">
        <w:r w:rsidRPr="0064582A" w:rsidDel="00E51019">
          <w:rPr>
            <w:rFonts w:ascii="Times New Roman" w:hAnsi="Times New Roman" w:cs="Times New Roman"/>
            <w:sz w:val="24"/>
            <w:szCs w:val="24"/>
          </w:rPr>
          <w:delText xml:space="preserve"> were</w:delText>
        </w:r>
      </w:del>
      <w:r w:rsidRPr="0064582A">
        <w:rPr>
          <w:rFonts w:ascii="Times New Roman" w:hAnsi="Times New Roman" w:cs="Times New Roman"/>
          <w:sz w:val="24"/>
          <w:szCs w:val="24"/>
        </w:rPr>
        <w:t xml:space="preserve"> completed the questionnaire among 34,710 children identified from interviewed households with </w:t>
      </w:r>
      <w:ins w:id="251" w:author="Mohammad Nayeem Hasan" w:date="2024-11-05T05:29:00Z" w16du:dateUtc="2024-11-04T23:29:00Z">
        <w:r w:rsidR="00FD77C5">
          <w:rPr>
            <w:rFonts w:ascii="Times New Roman" w:hAnsi="Times New Roman" w:cs="Times New Roman"/>
            <w:sz w:val="24"/>
            <w:szCs w:val="24"/>
          </w:rPr>
          <w:t>a </w:t>
        </w:r>
      </w:ins>
      <w:r w:rsidRPr="0064582A">
        <w:rPr>
          <w:rFonts w:ascii="Times New Roman" w:hAnsi="Times New Roman" w:cs="Times New Roman"/>
          <w:sz w:val="24"/>
          <w:szCs w:val="24"/>
        </w:rPr>
        <w:t>response rate of 90.9 percent.</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In the survey of 2012-2013, the sample covered 55,120 households from which 52,711 households had people to attend the </w:t>
      </w:r>
      <w:r w:rsidRPr="0064582A">
        <w:rPr>
          <w:rFonts w:ascii="Times New Roman" w:hAnsi="Times New Roman" w:cs="Times New Roman"/>
          <w:sz w:val="24"/>
          <w:szCs w:val="24"/>
        </w:rPr>
        <w:lastRenderedPageBreak/>
        <w:t>interview</w:t>
      </w:r>
      <w:ins w:id="252" w:author="Mohammad Nayeem Hasan" w:date="2024-11-05T05:29:00Z" w16du:dateUtc="2024-11-04T23:29:00Z">
        <w:r w:rsidR="00FD77C5">
          <w:rPr>
            <w:rFonts w:ascii="Times New Roman" w:hAnsi="Times New Roman" w:cs="Times New Roman"/>
            <w:sz w:val="24"/>
            <w:szCs w:val="24"/>
          </w:rPr>
          <w:t>,</w:t>
        </w:r>
      </w:ins>
      <w:r w:rsidRPr="0064582A">
        <w:rPr>
          <w:rFonts w:ascii="Times New Roman" w:hAnsi="Times New Roman" w:cs="Times New Roman"/>
          <w:sz w:val="24"/>
          <w:szCs w:val="24"/>
        </w:rPr>
        <w:t xml:space="preserve"> and out of these, 51,895 were completely interviewed with </w:t>
      </w:r>
      <w:ins w:id="253" w:author="Mohammad Nayeem Hasan" w:date="2024-11-05T05:29:00Z" w16du:dateUtc="2024-11-04T23:29:00Z">
        <w:r w:rsidR="00FD77C5">
          <w:rPr>
            <w:rFonts w:ascii="Times New Roman" w:hAnsi="Times New Roman" w:cs="Times New Roman"/>
            <w:sz w:val="24"/>
            <w:szCs w:val="24"/>
          </w:rPr>
          <w:t>a </w:t>
        </w:r>
      </w:ins>
      <w:r w:rsidRPr="0064582A">
        <w:rPr>
          <w:rFonts w:ascii="Times New Roman" w:hAnsi="Times New Roman" w:cs="Times New Roman"/>
          <w:sz w:val="24"/>
          <w:szCs w:val="24"/>
        </w:rPr>
        <w:t>response rate of 98.5 percent. In total 23,402 children under age five were selected in the sample but completed data found from 20,903 children g</w:t>
      </w:r>
      <w:del w:id="254" w:author="Mohammad Nayeem Hasan" w:date="2024-11-05T05:29:00Z" w16du:dateUtc="2024-11-04T23:29:00Z">
        <w:r w:rsidRPr="0064582A" w:rsidDel="00FD77C5">
          <w:rPr>
            <w:rFonts w:ascii="Times New Roman" w:hAnsi="Times New Roman" w:cs="Times New Roman"/>
            <w:sz w:val="24"/>
            <w:szCs w:val="24"/>
          </w:rPr>
          <w:delText>i</w:delText>
        </w:r>
      </w:del>
      <w:ins w:id="255" w:author="Mohammad Nayeem Hasan" w:date="2024-11-05T05:29:00Z" w16du:dateUtc="2024-11-04T23:29:00Z">
        <w:r w:rsidR="00FD77C5">
          <w:rPr>
            <w:rFonts w:ascii="Times New Roman" w:hAnsi="Times New Roman" w:cs="Times New Roman"/>
            <w:sz w:val="24"/>
            <w:szCs w:val="24"/>
          </w:rPr>
          <w:t>a</w:t>
        </w:r>
      </w:ins>
      <w:r w:rsidRPr="0064582A">
        <w:rPr>
          <w:rFonts w:ascii="Times New Roman" w:hAnsi="Times New Roman" w:cs="Times New Roman"/>
          <w:sz w:val="24"/>
          <w:szCs w:val="24"/>
        </w:rPr>
        <w:t>ve</w:t>
      </w:r>
      <w:del w:id="256" w:author="Mohammad Nayeem Hasan" w:date="2024-11-05T05:29:00Z" w16du:dateUtc="2024-11-04T23:29:00Z">
        <w:r w:rsidRPr="0064582A" w:rsidDel="00FD77C5">
          <w:rPr>
            <w:rFonts w:ascii="Times New Roman" w:hAnsi="Times New Roman" w:cs="Times New Roman"/>
            <w:sz w:val="24"/>
            <w:szCs w:val="24"/>
          </w:rPr>
          <w:delText>n</w:delText>
        </w:r>
      </w:del>
      <w:r w:rsidRPr="0064582A">
        <w:rPr>
          <w:rFonts w:ascii="Times New Roman" w:hAnsi="Times New Roman" w:cs="Times New Roman"/>
          <w:sz w:val="24"/>
          <w:szCs w:val="24"/>
        </w:rPr>
        <w:t xml:space="preserve"> a response rate of 89.3 percent among visited households.</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The sample of </w:t>
      </w:r>
      <w:ins w:id="257" w:author="Mohammad Nayeem Hasan" w:date="2024-11-05T05:29:00Z" w16du:dateUtc="2024-11-04T23:29:00Z">
        <w:r w:rsidR="00FD77C5">
          <w:rPr>
            <w:rFonts w:ascii="Times New Roman" w:hAnsi="Times New Roman" w:cs="Times New Roman"/>
            <w:sz w:val="24"/>
            <w:szCs w:val="24"/>
          </w:rPr>
          <w:t>the </w:t>
        </w:r>
      </w:ins>
      <w:r w:rsidRPr="0064582A">
        <w:rPr>
          <w:rFonts w:ascii="Times New Roman" w:hAnsi="Times New Roman" w:cs="Times New Roman"/>
          <w:sz w:val="24"/>
          <w:szCs w:val="24"/>
        </w:rPr>
        <w:t xml:space="preserve">2019 survey selected 64,400 households and people </w:t>
      </w:r>
      <w:del w:id="258" w:author="Mohammad Nayeem Hasan" w:date="2024-11-05T05:29:00Z" w16du:dateUtc="2024-11-04T23:29:00Z">
        <w:r w:rsidRPr="0064582A" w:rsidDel="00FD77C5">
          <w:rPr>
            <w:rFonts w:ascii="Times New Roman" w:hAnsi="Times New Roman" w:cs="Times New Roman"/>
            <w:sz w:val="24"/>
            <w:szCs w:val="24"/>
          </w:rPr>
          <w:delText xml:space="preserve">were </w:delText>
        </w:r>
      </w:del>
      <w:r w:rsidRPr="0064582A">
        <w:rPr>
          <w:rFonts w:ascii="Times New Roman" w:hAnsi="Times New Roman" w:cs="Times New Roman"/>
          <w:sz w:val="24"/>
          <w:szCs w:val="24"/>
        </w:rPr>
        <w:t xml:space="preserve">inhabited </w:t>
      </w:r>
      <w:del w:id="259" w:author="Mohammad Nayeem Hasan" w:date="2024-11-05T05:29:00Z" w16du:dateUtc="2024-11-04T23:29:00Z">
        <w:r w:rsidRPr="0064582A" w:rsidDel="00FD77C5">
          <w:rPr>
            <w:rFonts w:ascii="Times New Roman" w:hAnsi="Times New Roman" w:cs="Times New Roman"/>
            <w:sz w:val="24"/>
            <w:szCs w:val="24"/>
          </w:rPr>
          <w:delText xml:space="preserve">in </w:delText>
        </w:r>
      </w:del>
      <w:r w:rsidRPr="0064582A">
        <w:rPr>
          <w:rFonts w:ascii="Times New Roman" w:hAnsi="Times New Roman" w:cs="Times New Roman"/>
          <w:sz w:val="24"/>
          <w:szCs w:val="24"/>
        </w:rPr>
        <w:t xml:space="preserve">61,602 households of them. Among those, 61,242 </w:t>
      </w:r>
      <w:del w:id="260" w:author="Mohammad Nayeem Hasan" w:date="2024-11-05T05:29:00Z" w16du:dateUtc="2024-11-04T23:29:00Z">
        <w:r w:rsidRPr="0064582A" w:rsidDel="00FD77C5">
          <w:rPr>
            <w:rFonts w:ascii="Times New Roman" w:hAnsi="Times New Roman" w:cs="Times New Roman"/>
            <w:sz w:val="24"/>
            <w:szCs w:val="24"/>
          </w:rPr>
          <w:delText xml:space="preserve">household </w:delText>
        </w:r>
      </w:del>
      <w:ins w:id="261" w:author="Mohammad Nayeem Hasan" w:date="2024-11-05T05:29:00Z" w16du:dateUtc="2024-11-04T23:29:00Z">
        <w:r w:rsidR="00FD77C5">
          <w:rPr>
            <w:rFonts w:ascii="Times New Roman" w:hAnsi="Times New Roman" w:cs="Times New Roman"/>
            <w:sz w:val="24"/>
            <w:szCs w:val="24"/>
          </w:rPr>
          <w:t>households</w:t>
        </w:r>
        <w:r w:rsidR="00FD77C5"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completed the survey with </w:t>
      </w:r>
      <w:ins w:id="262" w:author="Mohammad Nayeem Hasan" w:date="2024-11-05T05:29:00Z" w16du:dateUtc="2024-11-04T23:29:00Z">
        <w:r w:rsidR="00FD77C5">
          <w:rPr>
            <w:rFonts w:ascii="Times New Roman" w:hAnsi="Times New Roman" w:cs="Times New Roman"/>
            <w:sz w:val="24"/>
            <w:szCs w:val="24"/>
          </w:rPr>
          <w:t>a </w:t>
        </w:r>
      </w:ins>
      <w:r w:rsidRPr="0064582A">
        <w:rPr>
          <w:rFonts w:ascii="Times New Roman" w:hAnsi="Times New Roman" w:cs="Times New Roman"/>
          <w:sz w:val="24"/>
          <w:szCs w:val="24"/>
        </w:rPr>
        <w:t xml:space="preserve">response rate of 99.4 percent. 24,686 children under age five were included in </w:t>
      </w:r>
      <w:ins w:id="263" w:author="Mohammad Nayeem Hasan" w:date="2024-11-05T05:29:00Z" w16du:dateUtc="2024-11-04T23:29:00Z">
        <w:r w:rsidR="00FD77C5">
          <w:rPr>
            <w:rFonts w:ascii="Times New Roman" w:hAnsi="Times New Roman" w:cs="Times New Roman"/>
            <w:sz w:val="24"/>
            <w:szCs w:val="24"/>
          </w:rPr>
          <w:t>the </w:t>
        </w:r>
      </w:ins>
      <w:r w:rsidRPr="0064582A">
        <w:rPr>
          <w:rFonts w:ascii="Times New Roman" w:hAnsi="Times New Roman" w:cs="Times New Roman"/>
          <w:sz w:val="24"/>
          <w:szCs w:val="24"/>
        </w:rPr>
        <w:t xml:space="preserve">household survey and among them completed information of 23,099 children </w:t>
      </w:r>
      <w:del w:id="264" w:author="Mohammad Nayeem Hasan" w:date="2024-11-05T05:29:00Z" w16du:dateUtc="2024-11-04T23:29:00Z">
        <w:r w:rsidRPr="0064582A" w:rsidDel="00FD77C5">
          <w:rPr>
            <w:rFonts w:ascii="Times New Roman" w:hAnsi="Times New Roman" w:cs="Times New Roman"/>
            <w:sz w:val="24"/>
            <w:szCs w:val="24"/>
          </w:rPr>
          <w:delText xml:space="preserve">were </w:delText>
        </w:r>
      </w:del>
      <w:ins w:id="265" w:author="Mohammad Nayeem Hasan" w:date="2024-11-05T05:29:00Z" w16du:dateUtc="2024-11-04T23:29:00Z">
        <w:r w:rsidR="00FD77C5">
          <w:rPr>
            <w:rFonts w:ascii="Times New Roman" w:hAnsi="Times New Roman" w:cs="Times New Roman"/>
            <w:sz w:val="24"/>
            <w:szCs w:val="24"/>
          </w:rPr>
          <w:t>was</w:t>
        </w:r>
        <w:r w:rsidR="00FD77C5"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found with </w:t>
      </w:r>
      <w:ins w:id="266" w:author="Mohammad Nayeem Hasan" w:date="2024-11-05T05:29:00Z" w16du:dateUtc="2024-11-04T23:29:00Z">
        <w:r w:rsidR="00FD77C5">
          <w:rPr>
            <w:rFonts w:ascii="Times New Roman" w:hAnsi="Times New Roman" w:cs="Times New Roman"/>
            <w:sz w:val="24"/>
            <w:szCs w:val="24"/>
          </w:rPr>
          <w:t>a </w:t>
        </w:r>
      </w:ins>
      <w:r w:rsidRPr="0064582A">
        <w:rPr>
          <w:rFonts w:ascii="Times New Roman" w:hAnsi="Times New Roman" w:cs="Times New Roman"/>
          <w:sz w:val="24"/>
          <w:szCs w:val="24"/>
        </w:rPr>
        <w:t xml:space="preserve">response rate of 93.6 percent </w:t>
      </w:r>
      <w:ins w:id="267" w:author="Mohammad Nayeem Hasan" w:date="2024-11-04T00:11:00Z" w16du:dateUtc="2024-11-03T18:11:00Z">
        <w:r w:rsidR="00994FF0">
          <w:rPr>
            <w:rFonts w:ascii="Times New Roman" w:hAnsi="Times New Roman" w:cs="Times New Roman"/>
            <w:sz w:val="24"/>
            <w:szCs w:val="24"/>
          </w:rPr>
          <w:t>(</w:t>
        </w:r>
      </w:ins>
      <w:del w:id="268" w:author="Mohammad Nayeem Hasan" w:date="2024-11-04T00:11:00Z" w16du:dateUtc="2024-11-03T18:11:00Z">
        <w:r w:rsidRPr="0064582A" w:rsidDel="00994FF0">
          <w:rPr>
            <w:rFonts w:ascii="Times New Roman" w:hAnsi="Times New Roman" w:cs="Times New Roman"/>
            <w:sz w:val="24"/>
            <w:szCs w:val="24"/>
          </w:rPr>
          <w:delText>[</w:delText>
        </w:r>
      </w:del>
      <w:r w:rsidRPr="0064582A">
        <w:rPr>
          <w:rFonts w:ascii="Times New Roman" w:hAnsi="Times New Roman" w:cs="Times New Roman"/>
          <w:b/>
          <w:bCs/>
          <w:sz w:val="24"/>
          <w:szCs w:val="24"/>
        </w:rPr>
        <w:t xml:space="preserve">Figure </w:t>
      </w:r>
      <w:r w:rsidR="00D97196" w:rsidRPr="0064582A">
        <w:rPr>
          <w:rFonts w:ascii="Times New Roman" w:hAnsi="Times New Roman" w:cs="Times New Roman"/>
          <w:b/>
          <w:bCs/>
          <w:sz w:val="24"/>
          <w:szCs w:val="24"/>
        </w:rPr>
        <w:t>1</w:t>
      </w:r>
      <w:ins w:id="269" w:author="Mohammad Nayeem Hasan" w:date="2024-11-04T00:12:00Z" w16du:dateUtc="2024-11-03T18:12:00Z">
        <w:r w:rsidR="00994FF0">
          <w:rPr>
            <w:rFonts w:ascii="Times New Roman" w:hAnsi="Times New Roman" w:cs="Times New Roman"/>
            <w:sz w:val="24"/>
            <w:szCs w:val="24"/>
          </w:rPr>
          <w:t>)</w:t>
        </w:r>
      </w:ins>
      <w:del w:id="270" w:author="Mohammad Nayeem Hasan" w:date="2024-11-04T00:12:00Z" w16du:dateUtc="2024-11-03T18:12:00Z">
        <w:r w:rsidRPr="0064582A" w:rsidDel="00994FF0">
          <w:rPr>
            <w:rFonts w:ascii="Times New Roman" w:hAnsi="Times New Roman" w:cs="Times New Roman"/>
            <w:sz w:val="24"/>
            <w:szCs w:val="24"/>
          </w:rPr>
          <w:delText>]</w:delText>
        </w:r>
      </w:del>
      <w:r w:rsidRPr="0064582A">
        <w:rPr>
          <w:rFonts w:ascii="Times New Roman" w:hAnsi="Times New Roman" w:cs="Times New Roman"/>
          <w:sz w:val="24"/>
          <w:szCs w:val="24"/>
        </w:rPr>
        <w:t>.</w:t>
      </w:r>
      <w:r w:rsidR="004D5BF6" w:rsidRPr="0064582A">
        <w:rPr>
          <w:rFonts w:ascii="Times New Roman" w:hAnsi="Times New Roman" w:cs="Times New Roman"/>
          <w:sz w:val="24"/>
          <w:szCs w:val="24"/>
        </w:rPr>
        <w:t xml:space="preserve"> The sample size estimation and sample allocation are available in detail in the final reports of each survey </w:t>
      </w:r>
      <w:r w:rsidR="004D5BF6"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{"citationID":"a1oenutrvd5","properties":{"formattedCitation":"(\\uc0\\u8220{}Surveys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4D5BF6"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4D5BF6" w:rsidRPr="0064582A">
        <w:rPr>
          <w:rFonts w:ascii="Times New Roman" w:hAnsi="Times New Roman" w:cs="Times New Roman"/>
          <w:sz w:val="24"/>
          <w:szCs w:val="24"/>
        </w:rPr>
        <w:fldChar w:fldCharType="end"/>
      </w:r>
      <w:r w:rsidR="004D5BF6" w:rsidRPr="0064582A">
        <w:rPr>
          <w:rFonts w:ascii="Times New Roman" w:hAnsi="Times New Roman" w:cs="Times New Roman"/>
          <w:sz w:val="24"/>
          <w:szCs w:val="24"/>
        </w:rPr>
        <w:t xml:space="preserve">. </w:t>
      </w:r>
    </w:p>
    <w:p w14:paraId="610551B1" w14:textId="77777777" w:rsidR="00994FF0" w:rsidRDefault="00994FF0" w:rsidP="00994FF0">
      <w:pPr>
        <w:rPr>
          <w:moveTo w:id="271" w:author="Mohammad Nayeem Hasan" w:date="2024-11-04T00:10:00Z" w16du:dateUtc="2024-11-03T18:10:00Z"/>
          <w:rFonts w:ascii="Times New Roman" w:hAnsi="Times New Roman" w:cs="Times New Roman"/>
          <w:sz w:val="24"/>
          <w:szCs w:val="24"/>
        </w:rPr>
      </w:pPr>
      <w:moveToRangeStart w:id="272" w:author="Mohammad Nayeem Hasan" w:date="2024-11-04T00:10:00Z" w:name="move181571416"/>
      <w:moveTo w:id="273" w:author="Mohammad Nayeem Hasan" w:date="2024-11-04T00:10:00Z" w16du:dateUtc="2024-11-03T18:10:00Z">
        <w:r>
          <w:rPr>
            <w:rFonts w:ascii="Times New Roman" w:hAnsi="Times New Roman" w:cs="Times New Roman"/>
            <w:sz w:val="24"/>
            <w:szCs w:val="24"/>
          </w:rPr>
          <w:br w:type="page"/>
        </w:r>
      </w:moveTo>
    </w:p>
    <w:p w14:paraId="241BDDED" w14:textId="77777777" w:rsidR="00994FF0" w:rsidRDefault="00994FF0" w:rsidP="00994FF0">
      <w:pPr>
        <w:spacing w:line="240" w:lineRule="auto"/>
        <w:rPr>
          <w:moveTo w:id="274" w:author="Mohammad Nayeem Hasan" w:date="2024-11-04T00:10:00Z" w16du:dateUtc="2024-11-03T18:10:00Z"/>
          <w:rFonts w:ascii="Times New Roman" w:hAnsi="Times New Roman" w:cs="Times New Roman"/>
          <w:sz w:val="24"/>
          <w:szCs w:val="24"/>
        </w:rPr>
      </w:pPr>
    </w:p>
    <w:p w14:paraId="5C1D92C8" w14:textId="77777777" w:rsidR="00994FF0" w:rsidRDefault="00994FF0" w:rsidP="00994FF0">
      <w:pPr>
        <w:spacing w:line="240" w:lineRule="auto"/>
        <w:rPr>
          <w:moveTo w:id="275" w:author="Mohammad Nayeem Hasan" w:date="2024-11-04T00:10:00Z" w16du:dateUtc="2024-11-03T18:10:00Z"/>
          <w:rFonts w:ascii="Times New Roman" w:hAnsi="Times New Roman" w:cs="Times New Roman"/>
          <w:sz w:val="24"/>
          <w:szCs w:val="24"/>
        </w:rPr>
      </w:pPr>
      <w:moveTo w:id="276" w:author="Mohammad Nayeem Hasan" w:date="2024-11-04T00:10:00Z" w16du:dateUtc="2024-11-03T18:10:00Z">
        <w:r>
          <w:rPr>
            <w:noProof/>
          </w:rPr>
          <mc:AlternateContent>
            <mc:Choice Requires="wpg">
              <w:drawing>
                <wp:anchor distT="0" distB="0" distL="114300" distR="114300" simplePos="0" relativeHeight="251661312" behindDoc="0" locked="0" layoutInCell="1" allowOverlap="1" wp14:anchorId="257CF5AA" wp14:editId="45E952F3">
                  <wp:simplePos x="0" y="0"/>
                  <wp:positionH relativeFrom="column">
                    <wp:posOffset>-7620</wp:posOffset>
                  </wp:positionH>
                  <wp:positionV relativeFrom="paragraph">
                    <wp:posOffset>30480</wp:posOffset>
                  </wp:positionV>
                  <wp:extent cx="6050280" cy="5379720"/>
                  <wp:effectExtent l="0" t="0" r="26670" b="11430"/>
                  <wp:wrapNone/>
                  <wp:docPr id="837636356"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722148700"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1362C1E5" w14:textId="77777777" w:rsidR="00994FF0" w:rsidRDefault="00994FF0" w:rsidP="00994FF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1114276"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17ADF9B7" w14:textId="77777777" w:rsidR="00994FF0" w:rsidRDefault="00994FF0" w:rsidP="00994FF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5743337"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F8C8CFE" w14:textId="77777777" w:rsidR="00994FF0" w:rsidRDefault="00994FF0" w:rsidP="00994FF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1761084"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261C4E11" w14:textId="77777777" w:rsidR="00994FF0" w:rsidRDefault="00994FF0" w:rsidP="00994FF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6412207"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37AACFE6" w14:textId="77777777" w:rsidR="00994FF0" w:rsidRDefault="00994FF0" w:rsidP="00994FF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4399548"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43197EAA" w14:textId="77777777" w:rsidR="00994FF0" w:rsidRDefault="00994FF0" w:rsidP="00994FF0">
                                <w:pPr>
                                  <w:jc w:val="center"/>
                                </w:pPr>
                                <w:r>
                                  <w:t>34,710, 23,402, and 24,686 children under age five were selected in the sample from the interviewed households 2006, 2012-13, and 2019 of survey years, respectively.</w:t>
                                </w:r>
                              </w:p>
                              <w:p w14:paraId="441D16F9" w14:textId="77777777" w:rsidR="00994FF0" w:rsidRDefault="00994FF0" w:rsidP="00994FF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925987"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4F1A20D4" w14:textId="77777777" w:rsidR="00994FF0" w:rsidRDefault="00994FF0" w:rsidP="00994FF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4704114" name="Straight Arrow Connector 914704114"/>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301340" name="Straight Arrow Connector 380301340"/>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577034" name="Straight Arrow Connector 366577034"/>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3334090" name="Straight Arrow Connector 593334090"/>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3158101" name="Straight Arrow Connector 573158101"/>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3919615" name="Straight Arrow Connector 1373919615"/>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57CF5AA" id="Group 5" o:spid="_x0000_s1026" style="position:absolute;margin-left:-.6pt;margin-top:2.4pt;width:476.4pt;height:423.6pt;z-index:251661312;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">
                  <v:roundrect id="Rounded Rectangle 1" o:spid="_x0000_s1027"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" fillcolor="white [3201]" strokecolor="black [3200]" strokeweight="1pt">
                    <v:stroke joinstyle="miter"/>
                    <v:textbox>
                      <w:txbxContent>
                        <w:p w14:paraId="1362C1E5" w14:textId="77777777" w:rsidR="00994FF0" w:rsidRDefault="00994FF0" w:rsidP="00994FF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28"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" fillcolor="white [3201]" strokecolor="black [3200]" strokeweight="1pt">
                    <v:stroke joinstyle="miter"/>
                    <v:textbox>
                      <w:txbxContent>
                        <w:p w14:paraId="17ADF9B7" w14:textId="77777777" w:rsidR="00994FF0" w:rsidRDefault="00994FF0" w:rsidP="00994FF0">
                          <w:pPr>
                            <w:jc w:val="center"/>
                          </w:pPr>
                          <w:r>
                            <w:t>The main Sampling strata for the two-stage sampling were urban and rural areas within districts.</w:t>
                          </w:r>
                        </w:p>
                      </w:txbxContent>
                    </v:textbox>
                  </v:roundrect>
                  <v:roundrect id="Rounded Rectangle 3" o:spid="_x0000_s1029"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" fillcolor="white [3201]" strokecolor="black [3200]" strokeweight="1pt">
                    <v:stroke joinstyle="miter"/>
                    <v:textbox>
                      <w:txbxContent>
                        <w:p w14:paraId="3F8C8CFE" w14:textId="77777777" w:rsidR="00994FF0" w:rsidRDefault="00994FF0" w:rsidP="00994FF0">
                          <w:pPr>
                            <w:jc w:val="center"/>
                          </w:pPr>
                          <w:r>
                            <w:t>Within each enumeration area (EA), 20 households were sampled using systematic sampling.</w:t>
                          </w:r>
                        </w:p>
                      </w:txbxContent>
                    </v:textbox>
                  </v:roundrect>
                  <v:roundrect id="Rounded Rectangle 4" o:spid="_x0000_s1030"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" fillcolor="white [3201]" strokecolor="black [3200]" strokeweight="1pt">
                    <v:stroke joinstyle="miter"/>
                    <v:textbox>
                      <w:txbxContent>
                        <w:p w14:paraId="261C4E11" w14:textId="77777777" w:rsidR="00994FF0" w:rsidRDefault="00994FF0" w:rsidP="00994FF0">
                          <w:pPr>
                            <w:jc w:val="center"/>
                          </w:pPr>
                          <w:r>
                            <w:t>68,247, 55,120, 64,400 households were selected from the EAs in the sample 2006, 2012-13, and 2019 survey years, respectively.</w:t>
                          </w:r>
                        </w:p>
                      </w:txbxContent>
                    </v:textbox>
                  </v:roundrect>
                  <v:roundrect id="Rounded Rectangle 5" o:spid="_x0000_s1031"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" fillcolor="white [3201]" strokecolor="black [3200]" strokeweight="1pt">
                    <v:stroke joinstyle="miter"/>
                    <v:textbox>
                      <w:txbxContent>
                        <w:p w14:paraId="37AACFE6" w14:textId="77777777" w:rsidR="00994FF0" w:rsidRDefault="00994FF0" w:rsidP="00994FF0">
                          <w:pPr>
                            <w:jc w:val="center"/>
                          </w:pPr>
                          <w:r>
                            <w:t>62,463, 51,895, and 61,242 households were completely interviewed with response rate of 92.5%, 98.5%, and 99.4%, respectively.</w:t>
                          </w:r>
                        </w:p>
                      </w:txbxContent>
                    </v:textbox>
                  </v:roundrect>
                  <v:roundrect id="Rounded Rectangle 6" o:spid="_x0000_s1032"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" fillcolor="white [3201]" strokecolor="black [3200]" strokeweight="1pt">
                    <v:stroke joinstyle="miter"/>
                    <v:textbox>
                      <w:txbxContent>
                        <w:p w14:paraId="43197EAA" w14:textId="77777777" w:rsidR="00994FF0" w:rsidRDefault="00994FF0" w:rsidP="00994FF0">
                          <w:pPr>
                            <w:jc w:val="center"/>
                          </w:pPr>
                          <w:r>
                            <w:t>34,710, 23,402, and 24,686 children under age five were selected in the sample from the interviewed households 2006, 2012-13, and 2019 of survey years, respectively.</w:t>
                          </w:r>
                        </w:p>
                        <w:p w14:paraId="441D16F9" w14:textId="77777777" w:rsidR="00994FF0" w:rsidRDefault="00994FF0" w:rsidP="00994FF0"/>
                      </w:txbxContent>
                    </v:textbox>
                  </v:roundrect>
                  <v:roundrect id="Rounded Rectangle 7" o:spid="_x0000_s1033"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" fillcolor="white [3201]" strokecolor="black [3200]" strokeweight="1pt">
                    <v:stroke joinstyle="miter"/>
                    <v:textbox>
                      <w:txbxContent>
                        <w:p w14:paraId="4F1A20D4" w14:textId="77777777" w:rsidR="00994FF0" w:rsidRDefault="00994FF0" w:rsidP="00994FF0">
                          <w:pPr>
                            <w:jc w:val="center"/>
                          </w:pPr>
                          <w:r>
                            <w:t>Completed data found from 31, 566, 20,903, and 23,099 children given a response rate of 90.9%, 89.3%, and 93.6%, respectively.</w:t>
                          </w:r>
                        </w:p>
                      </w:txbxContent>
                    </v:textbox>
                  </v:roundrect>
                  <v:shapetype id="_x0000_t32" coordsize="21600,21600" o:spt="32" o:oned="t" path="m,l21600,21600e" filled="f">
                    <v:path arrowok="t" fillok="f" o:connecttype="none"/>
                    <o:lock v:ext="edit" shapetype="t"/>
                  </v:shapetype>
                  <v:shape id="Straight Arrow Connector 914704114" o:spid="_x0000_s1034"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" strokecolor="black [3200]" strokeweight=".5pt">
                    <v:stroke endarrow="block" joinstyle="miter"/>
                  </v:shape>
                  <v:shape id="Straight Arrow Connector 380301340" o:spid="_x0000_s1035"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" strokecolor="black [3200]" strokeweight=".5pt">
                    <v:stroke endarrow="block" joinstyle="miter"/>
                  </v:shape>
                  <v:shape id="Straight Arrow Connector 366577034" o:spid="_x0000_s1036"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" strokecolor="black [3200]" strokeweight=".5pt">
                    <v:stroke endarrow="block" joinstyle="miter"/>
                  </v:shape>
                  <v:shape id="Straight Arrow Connector 593334090" o:spid="_x0000_s1037"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" strokecolor="black [3200]" strokeweight=".5pt">
                    <v:stroke endarrow="block" joinstyle="miter"/>
                  </v:shape>
                  <v:shape id="Straight Arrow Connector 573158101" o:spid="_x0000_s1038"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" strokecolor="black [3200]" strokeweight=".5pt">
                    <v:stroke endarrow="block" joinstyle="miter"/>
                  </v:shape>
                  <v:shape id="Straight Arrow Connector 1373919615" o:spid="_x0000_s1039"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" strokecolor="black [3200]" strokeweight=".5pt">
                    <v:stroke endarrow="block" joinstyle="miter"/>
                  </v:shape>
                </v:group>
              </w:pict>
            </mc:Fallback>
          </mc:AlternateContent>
        </w:r>
      </w:moveTo>
    </w:p>
    <w:p w14:paraId="7594D9A5" w14:textId="77777777" w:rsidR="00994FF0" w:rsidRDefault="00994FF0" w:rsidP="00994FF0">
      <w:pPr>
        <w:spacing w:line="240" w:lineRule="auto"/>
        <w:rPr>
          <w:moveTo w:id="277" w:author="Mohammad Nayeem Hasan" w:date="2024-11-04T00:10:00Z" w16du:dateUtc="2024-11-03T18:10:00Z"/>
          <w:rFonts w:ascii="Times New Roman" w:hAnsi="Times New Roman" w:cs="Times New Roman"/>
          <w:sz w:val="24"/>
          <w:szCs w:val="24"/>
        </w:rPr>
      </w:pPr>
    </w:p>
    <w:p w14:paraId="6A6E8AB8" w14:textId="77777777" w:rsidR="00994FF0" w:rsidRDefault="00994FF0" w:rsidP="00994FF0">
      <w:pPr>
        <w:spacing w:line="240" w:lineRule="auto"/>
        <w:rPr>
          <w:moveTo w:id="278" w:author="Mohammad Nayeem Hasan" w:date="2024-11-04T00:10:00Z" w16du:dateUtc="2024-11-03T18:10:00Z"/>
          <w:rFonts w:ascii="Times New Roman" w:hAnsi="Times New Roman" w:cs="Times New Roman"/>
          <w:sz w:val="24"/>
          <w:szCs w:val="24"/>
        </w:rPr>
      </w:pPr>
    </w:p>
    <w:p w14:paraId="2DCCB7BF" w14:textId="77777777" w:rsidR="00994FF0" w:rsidRDefault="00994FF0" w:rsidP="00994FF0">
      <w:pPr>
        <w:spacing w:line="240" w:lineRule="auto"/>
        <w:rPr>
          <w:moveTo w:id="279" w:author="Mohammad Nayeem Hasan" w:date="2024-11-04T00:10:00Z" w16du:dateUtc="2024-11-03T18:10:00Z"/>
          <w:rFonts w:ascii="Times New Roman" w:hAnsi="Times New Roman" w:cs="Times New Roman"/>
          <w:sz w:val="24"/>
          <w:szCs w:val="24"/>
        </w:rPr>
      </w:pPr>
    </w:p>
    <w:p w14:paraId="21B1DA61" w14:textId="77777777" w:rsidR="00994FF0" w:rsidRDefault="00994FF0" w:rsidP="00994FF0">
      <w:pPr>
        <w:spacing w:line="240" w:lineRule="auto"/>
        <w:rPr>
          <w:moveTo w:id="280" w:author="Mohammad Nayeem Hasan" w:date="2024-11-04T00:10:00Z" w16du:dateUtc="2024-11-03T18:10:00Z"/>
          <w:rFonts w:ascii="Times New Roman" w:hAnsi="Times New Roman" w:cs="Times New Roman"/>
          <w:sz w:val="24"/>
          <w:szCs w:val="24"/>
        </w:rPr>
      </w:pPr>
    </w:p>
    <w:p w14:paraId="3F13735C" w14:textId="77777777" w:rsidR="00994FF0" w:rsidRDefault="00994FF0" w:rsidP="00994FF0">
      <w:pPr>
        <w:spacing w:line="240" w:lineRule="auto"/>
        <w:rPr>
          <w:moveTo w:id="281" w:author="Mohammad Nayeem Hasan" w:date="2024-11-04T00:10:00Z" w16du:dateUtc="2024-11-03T18:10:00Z"/>
          <w:rFonts w:ascii="Times New Roman" w:hAnsi="Times New Roman" w:cs="Times New Roman"/>
          <w:sz w:val="24"/>
          <w:szCs w:val="24"/>
        </w:rPr>
      </w:pPr>
    </w:p>
    <w:p w14:paraId="683D6C22" w14:textId="77777777" w:rsidR="00994FF0" w:rsidRDefault="00994FF0" w:rsidP="00994FF0">
      <w:pPr>
        <w:spacing w:line="240" w:lineRule="auto"/>
        <w:rPr>
          <w:moveTo w:id="282" w:author="Mohammad Nayeem Hasan" w:date="2024-11-04T00:10:00Z" w16du:dateUtc="2024-11-03T18:10:00Z"/>
          <w:rFonts w:ascii="Times New Roman" w:hAnsi="Times New Roman" w:cs="Times New Roman"/>
          <w:sz w:val="24"/>
          <w:szCs w:val="24"/>
        </w:rPr>
      </w:pPr>
    </w:p>
    <w:p w14:paraId="176A3AC8" w14:textId="77777777" w:rsidR="00994FF0" w:rsidRDefault="00994FF0" w:rsidP="00994FF0">
      <w:pPr>
        <w:spacing w:line="240" w:lineRule="auto"/>
        <w:rPr>
          <w:moveTo w:id="283" w:author="Mohammad Nayeem Hasan" w:date="2024-11-04T00:10:00Z" w16du:dateUtc="2024-11-03T18:10:00Z"/>
          <w:rFonts w:ascii="Times New Roman" w:hAnsi="Times New Roman" w:cs="Times New Roman"/>
          <w:sz w:val="24"/>
          <w:szCs w:val="24"/>
        </w:rPr>
      </w:pPr>
    </w:p>
    <w:p w14:paraId="615DC9BF" w14:textId="77777777" w:rsidR="00994FF0" w:rsidRDefault="00994FF0" w:rsidP="00994FF0">
      <w:pPr>
        <w:spacing w:line="240" w:lineRule="auto"/>
        <w:rPr>
          <w:moveTo w:id="284" w:author="Mohammad Nayeem Hasan" w:date="2024-11-04T00:10:00Z" w16du:dateUtc="2024-11-03T18:10:00Z"/>
          <w:rFonts w:ascii="Times New Roman" w:hAnsi="Times New Roman" w:cs="Times New Roman"/>
          <w:sz w:val="24"/>
          <w:szCs w:val="24"/>
        </w:rPr>
      </w:pPr>
    </w:p>
    <w:p w14:paraId="66117BFA" w14:textId="77777777" w:rsidR="00994FF0" w:rsidRDefault="00994FF0" w:rsidP="00994FF0">
      <w:pPr>
        <w:spacing w:line="240" w:lineRule="auto"/>
        <w:rPr>
          <w:moveTo w:id="285" w:author="Mohammad Nayeem Hasan" w:date="2024-11-04T00:10:00Z" w16du:dateUtc="2024-11-03T18:10:00Z"/>
          <w:rFonts w:ascii="Times New Roman" w:hAnsi="Times New Roman" w:cs="Times New Roman"/>
          <w:sz w:val="24"/>
          <w:szCs w:val="24"/>
        </w:rPr>
      </w:pPr>
    </w:p>
    <w:p w14:paraId="47CE0C9F" w14:textId="77777777" w:rsidR="00994FF0" w:rsidRDefault="00994FF0" w:rsidP="00994FF0">
      <w:pPr>
        <w:spacing w:line="240" w:lineRule="auto"/>
        <w:rPr>
          <w:moveTo w:id="286" w:author="Mohammad Nayeem Hasan" w:date="2024-11-04T00:10:00Z" w16du:dateUtc="2024-11-03T18:10:00Z"/>
          <w:rFonts w:ascii="Times New Roman" w:hAnsi="Times New Roman" w:cs="Times New Roman"/>
          <w:sz w:val="24"/>
          <w:szCs w:val="24"/>
        </w:rPr>
      </w:pPr>
    </w:p>
    <w:p w14:paraId="46C711B1" w14:textId="77777777" w:rsidR="00994FF0" w:rsidRDefault="00994FF0" w:rsidP="00994FF0">
      <w:pPr>
        <w:spacing w:line="240" w:lineRule="auto"/>
        <w:rPr>
          <w:moveTo w:id="287" w:author="Mohammad Nayeem Hasan" w:date="2024-11-04T00:10:00Z" w16du:dateUtc="2024-11-03T18:10:00Z"/>
          <w:rFonts w:ascii="Times New Roman" w:hAnsi="Times New Roman" w:cs="Times New Roman"/>
          <w:sz w:val="24"/>
          <w:szCs w:val="24"/>
        </w:rPr>
      </w:pPr>
    </w:p>
    <w:p w14:paraId="5DFE9CA6" w14:textId="77777777" w:rsidR="00994FF0" w:rsidRDefault="00994FF0" w:rsidP="00994FF0">
      <w:pPr>
        <w:spacing w:line="240" w:lineRule="auto"/>
        <w:rPr>
          <w:moveTo w:id="288" w:author="Mohammad Nayeem Hasan" w:date="2024-11-04T00:10:00Z" w16du:dateUtc="2024-11-03T18:10:00Z"/>
          <w:rFonts w:ascii="Times New Roman" w:hAnsi="Times New Roman" w:cs="Times New Roman"/>
          <w:sz w:val="24"/>
          <w:szCs w:val="24"/>
        </w:rPr>
      </w:pPr>
    </w:p>
    <w:p w14:paraId="0BCC74FC" w14:textId="77777777" w:rsidR="00994FF0" w:rsidRDefault="00994FF0" w:rsidP="00994FF0">
      <w:pPr>
        <w:spacing w:line="240" w:lineRule="auto"/>
        <w:rPr>
          <w:moveTo w:id="289" w:author="Mohammad Nayeem Hasan" w:date="2024-11-04T00:10:00Z" w16du:dateUtc="2024-11-03T18:10:00Z"/>
          <w:rFonts w:ascii="Times New Roman" w:hAnsi="Times New Roman" w:cs="Times New Roman"/>
          <w:sz w:val="24"/>
          <w:szCs w:val="24"/>
        </w:rPr>
      </w:pPr>
    </w:p>
    <w:p w14:paraId="3DB09182" w14:textId="77777777" w:rsidR="00994FF0" w:rsidRDefault="00994FF0" w:rsidP="00994FF0">
      <w:pPr>
        <w:spacing w:line="240" w:lineRule="auto"/>
        <w:rPr>
          <w:moveTo w:id="290" w:author="Mohammad Nayeem Hasan" w:date="2024-11-04T00:10:00Z" w16du:dateUtc="2024-11-03T18:10:00Z"/>
          <w:rFonts w:ascii="Times New Roman" w:hAnsi="Times New Roman" w:cs="Times New Roman"/>
          <w:sz w:val="24"/>
          <w:szCs w:val="24"/>
        </w:rPr>
      </w:pPr>
    </w:p>
    <w:p w14:paraId="39CAF747" w14:textId="77777777" w:rsidR="00994FF0" w:rsidRDefault="00994FF0" w:rsidP="00994FF0">
      <w:pPr>
        <w:rPr>
          <w:moveTo w:id="291" w:author="Mohammad Nayeem Hasan" w:date="2024-11-04T00:10:00Z" w16du:dateUtc="2024-11-03T18:10:00Z"/>
          <w:rFonts w:ascii="Times New Roman" w:hAnsi="Times New Roman" w:cs="Times New Roman"/>
          <w:sz w:val="24"/>
          <w:szCs w:val="24"/>
        </w:rPr>
      </w:pPr>
    </w:p>
    <w:p w14:paraId="3A7D2A79" w14:textId="77777777" w:rsidR="00994FF0" w:rsidRDefault="00994FF0" w:rsidP="00994FF0">
      <w:pPr>
        <w:rPr>
          <w:moveTo w:id="292" w:author="Mohammad Nayeem Hasan" w:date="2024-11-04T00:10:00Z" w16du:dateUtc="2024-11-03T18:10:00Z"/>
          <w:rFonts w:ascii="Times New Roman" w:hAnsi="Times New Roman" w:cs="Times New Roman"/>
          <w:sz w:val="24"/>
          <w:szCs w:val="24"/>
        </w:rPr>
      </w:pPr>
    </w:p>
    <w:p w14:paraId="6ED328F7" w14:textId="77777777" w:rsidR="00994FF0" w:rsidRDefault="00994FF0" w:rsidP="00994FF0">
      <w:pPr>
        <w:rPr>
          <w:moveTo w:id="293" w:author="Mohammad Nayeem Hasan" w:date="2024-11-04T00:10:00Z" w16du:dateUtc="2024-11-03T18:10:00Z"/>
          <w:rFonts w:ascii="Times New Roman" w:hAnsi="Times New Roman" w:cs="Times New Roman"/>
          <w:sz w:val="24"/>
          <w:szCs w:val="24"/>
        </w:rPr>
      </w:pPr>
    </w:p>
    <w:p w14:paraId="35D770BC" w14:textId="77777777" w:rsidR="00994FF0" w:rsidRDefault="00994FF0" w:rsidP="00994FF0">
      <w:pPr>
        <w:rPr>
          <w:moveTo w:id="294" w:author="Mohammad Nayeem Hasan" w:date="2024-11-04T00:10:00Z" w16du:dateUtc="2024-11-03T18:10:00Z"/>
          <w:rFonts w:ascii="Times New Roman" w:hAnsi="Times New Roman" w:cs="Times New Roman"/>
          <w:sz w:val="24"/>
          <w:szCs w:val="24"/>
        </w:rPr>
      </w:pPr>
    </w:p>
    <w:p w14:paraId="250CB071" w14:textId="77777777" w:rsidR="00994FF0" w:rsidRDefault="00994FF0" w:rsidP="00994FF0">
      <w:pPr>
        <w:rPr>
          <w:moveTo w:id="295" w:author="Mohammad Nayeem Hasan" w:date="2024-11-04T00:10:00Z" w16du:dateUtc="2024-11-03T18:10:00Z"/>
          <w:rFonts w:ascii="Times New Roman" w:hAnsi="Times New Roman" w:cs="Times New Roman"/>
          <w:sz w:val="24"/>
          <w:szCs w:val="24"/>
        </w:rPr>
      </w:pPr>
    </w:p>
    <w:p w14:paraId="72D9B836" w14:textId="77777777" w:rsidR="00994FF0" w:rsidRDefault="00994FF0" w:rsidP="00994FF0">
      <w:pPr>
        <w:spacing w:line="240" w:lineRule="auto"/>
        <w:rPr>
          <w:moveTo w:id="296" w:author="Mohammad Nayeem Hasan" w:date="2024-11-04T00:10:00Z" w16du:dateUtc="2024-11-03T18:10:00Z"/>
          <w:rFonts w:ascii="Times New Roman" w:hAnsi="Times New Roman" w:cs="Times New Roman"/>
          <w:b/>
          <w:sz w:val="24"/>
          <w:szCs w:val="24"/>
        </w:rPr>
      </w:pPr>
      <w:moveTo w:id="297" w:author="Mohammad Nayeem Hasan" w:date="2024-11-04T00:10:00Z" w16du:dateUtc="2024-11-03T18:10:00Z">
        <w:r>
          <w:rPr>
            <w:rFonts w:ascii="Times New Roman" w:hAnsi="Times New Roman" w:cs="Times New Roman"/>
            <w:b/>
            <w:sz w:val="24"/>
            <w:szCs w:val="24"/>
          </w:rPr>
          <w:t>Figure 1: Study population and selection of sample for MICS 2006, 2012-13, and 2019</w:t>
        </w:r>
      </w:moveTo>
    </w:p>
    <w:moveToRangeEnd w:id="272"/>
    <w:p w14:paraId="3AD95530" w14:textId="77777777" w:rsidR="00994FF0" w:rsidRPr="0064582A" w:rsidRDefault="00994FF0" w:rsidP="0063530A">
      <w:pPr>
        <w:spacing w:line="480" w:lineRule="auto"/>
        <w:ind w:firstLine="720"/>
        <w:rPr>
          <w:rFonts w:ascii="Times New Roman" w:hAnsi="Times New Roman" w:cs="Times New Roman"/>
          <w:sz w:val="24"/>
          <w:szCs w:val="24"/>
        </w:rPr>
      </w:pPr>
    </w:p>
    <w:p w14:paraId="3CB744A3" w14:textId="420FE810" w:rsidR="00275578" w:rsidRPr="0064582A" w:rsidRDefault="00C2040A"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Q</w:t>
      </w:r>
      <w:r w:rsidR="00275578" w:rsidRPr="0064582A">
        <w:rPr>
          <w:rFonts w:ascii="Times New Roman" w:hAnsi="Times New Roman" w:cs="Times New Roman"/>
          <w:b/>
          <w:sz w:val="24"/>
          <w:szCs w:val="24"/>
        </w:rPr>
        <w:t>uestionnaires</w:t>
      </w:r>
    </w:p>
    <w:p w14:paraId="5DD0FD26" w14:textId="19F55035"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The MICS tools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{"citationID":"yMdMJiaJ","properties":{"formattedCitation":"(\\uc0\\u8220{}Tools - UNICEF MICS,\\uc0\\u8221{} 2023)","plainCitation":"(“Tools - UNICEF MICS,” 2023)","noteIndex":0},"citationItems":[{"id":27,"uris":["http://zotero.org/users/4185209/items/9CIESYD6"],"itemData":{"id":27,"type":"webpage","title":"Tools - UNICEF MICS","URL":"http://mics.unicef.org/tools","accessed":{"date-parts":[["2017",8,27]]},"issued":{"date-parts":[["2023"]]}}}],"schema":"https://github.com/citation-style-language/schema/raw/master/csl-citation.json"}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(“Tools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of round MICS3 were used in the survey of 2006, MICS5 in 2012-2013 and MICS6 in 2019 for Bangladesh. The round MICS3 had three questionnaires: </w:t>
      </w:r>
      <w:proofErr w:type="spellStart"/>
      <w:r w:rsidRPr="0064582A">
        <w:rPr>
          <w:rFonts w:ascii="Times New Roman" w:hAnsi="Times New Roman" w:cs="Times New Roman"/>
          <w:sz w:val="24"/>
          <w:szCs w:val="24"/>
        </w:rPr>
        <w:t>i</w:t>
      </w:r>
      <w:proofErr w:type="spellEnd"/>
      <w:r w:rsidRPr="0064582A">
        <w:rPr>
          <w:rFonts w:ascii="Times New Roman" w:hAnsi="Times New Roman" w:cs="Times New Roman"/>
          <w:sz w:val="24"/>
          <w:szCs w:val="24"/>
        </w:rPr>
        <w:t xml:space="preserve">) household questionnaire which included information of the </w:t>
      </w:r>
      <w:r w:rsidRPr="0064582A">
        <w:rPr>
          <w:rFonts w:ascii="Times New Roman" w:hAnsi="Times New Roman" w:cs="Times New Roman"/>
          <w:sz w:val="24"/>
          <w:szCs w:val="24"/>
        </w:rPr>
        <w:lastRenderedPageBreak/>
        <w:t xml:space="preserve">characteristics of household, ii) questionnaire for individual women which covered information of every woman aged 15-49 years in each household, and iii) questionnaire for children under five which covered each children’s overall information. The round MICS5 used four sets of questionnaire and along with the three questionnaires of MICS3 round, another questionnaire was for testing water quality which used to find out the arsenic and E. coli content in </w:t>
      </w:r>
      <w:r w:rsidR="008B708E" w:rsidRPr="0064582A">
        <w:rPr>
          <w:rFonts w:ascii="Times New Roman" w:hAnsi="Times New Roman" w:cs="Times New Roman"/>
          <w:sz w:val="24"/>
          <w:szCs w:val="24"/>
        </w:rPr>
        <w:t xml:space="preserve">potable </w:t>
      </w:r>
      <w:r w:rsidRPr="0064582A">
        <w:rPr>
          <w:rFonts w:ascii="Times New Roman" w:hAnsi="Times New Roman" w:cs="Times New Roman"/>
          <w:sz w:val="24"/>
          <w:szCs w:val="24"/>
        </w:rPr>
        <w:t xml:space="preserve">water of household. The round MICS6 used five questionnaires and the addition in this round was </w:t>
      </w:r>
      <w:r w:rsidR="00803E03" w:rsidRPr="0064582A">
        <w:rPr>
          <w:rFonts w:ascii="Times New Roman" w:hAnsi="Times New Roman" w:cs="Times New Roman"/>
          <w:sz w:val="24"/>
          <w:szCs w:val="24"/>
        </w:rPr>
        <w:t>collecting information of</w:t>
      </w:r>
      <w:r w:rsidR="002E3904" w:rsidRPr="0064582A">
        <w:rPr>
          <w:rFonts w:ascii="Times New Roman" w:hAnsi="Times New Roman" w:cs="Times New Roman"/>
          <w:sz w:val="24"/>
          <w:szCs w:val="24"/>
        </w:rPr>
        <w:t xml:space="preserve"> one</w:t>
      </w:r>
      <w:r w:rsidRPr="0064582A">
        <w:rPr>
          <w:rFonts w:ascii="Times New Roman" w:hAnsi="Times New Roman" w:cs="Times New Roman"/>
          <w:sz w:val="24"/>
          <w:szCs w:val="24"/>
        </w:rPr>
        <w:t xml:space="preserve"> </w:t>
      </w:r>
      <w:r w:rsidR="00DA6140" w:rsidRPr="0064582A">
        <w:rPr>
          <w:rFonts w:ascii="Times New Roman" w:hAnsi="Times New Roman" w:cs="Times New Roman"/>
          <w:sz w:val="24"/>
          <w:szCs w:val="24"/>
        </w:rPr>
        <w:t xml:space="preserve">randomly selected </w:t>
      </w:r>
      <w:r w:rsidR="00FA4EE5" w:rsidRPr="0064582A">
        <w:rPr>
          <w:rFonts w:ascii="Times New Roman" w:hAnsi="Times New Roman" w:cs="Times New Roman"/>
          <w:sz w:val="24"/>
          <w:szCs w:val="24"/>
        </w:rPr>
        <w:t xml:space="preserve">child </w:t>
      </w:r>
      <w:r w:rsidR="000D7F48" w:rsidRPr="0064582A">
        <w:rPr>
          <w:rFonts w:ascii="Times New Roman" w:hAnsi="Times New Roman" w:cs="Times New Roman"/>
          <w:sz w:val="24"/>
          <w:szCs w:val="24"/>
        </w:rPr>
        <w:t>from</w:t>
      </w:r>
      <w:r w:rsidR="00BE2235" w:rsidRPr="0064582A">
        <w:rPr>
          <w:rFonts w:ascii="Times New Roman" w:hAnsi="Times New Roman" w:cs="Times New Roman"/>
          <w:sz w:val="24"/>
          <w:szCs w:val="24"/>
        </w:rPr>
        <w:t xml:space="preserve"> 5-17 years age group</w:t>
      </w:r>
      <w:r w:rsidR="0065247D" w:rsidRPr="0064582A">
        <w:rPr>
          <w:rFonts w:ascii="Times New Roman" w:hAnsi="Times New Roman" w:cs="Times New Roman"/>
          <w:sz w:val="24"/>
          <w:szCs w:val="24"/>
        </w:rPr>
        <w:t xml:space="preserve"> from each household</w:t>
      </w:r>
      <w:r w:rsidRPr="0064582A">
        <w:rPr>
          <w:rFonts w:ascii="Times New Roman" w:hAnsi="Times New Roman" w:cs="Times New Roman"/>
          <w:sz w:val="24"/>
          <w:szCs w:val="24"/>
        </w:rPr>
        <w:t>. All questionnaires were interpreted into Bangla.</w:t>
      </w:r>
    </w:p>
    <w:p w14:paraId="6D6895CD" w14:textId="76CBFFF2"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Outcome and possible covariates</w:t>
      </w:r>
    </w:p>
    <w:p w14:paraId="6047D88D" w14:textId="0B26CF7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Outcome variable</w:t>
      </w:r>
    </w:p>
    <w:p w14:paraId="3F4B7576" w14:textId="5E87267E" w:rsidR="00275578" w:rsidRPr="00DE5805" w:rsidDel="00DE5805" w:rsidRDefault="00DE5805" w:rsidP="0063530A">
      <w:pPr>
        <w:spacing w:line="480" w:lineRule="auto"/>
        <w:ind w:firstLine="720"/>
        <w:rPr>
          <w:del w:id="298" w:author="Mohammad Nayeem Hasan" w:date="2024-11-03T04:08:00Z" w16du:dateUtc="2024-11-02T22:08:00Z"/>
          <w:rFonts w:ascii="Times New Roman" w:hAnsi="Times New Roman" w:cs="Times New Roman"/>
          <w:sz w:val="24"/>
          <w:szCs w:val="24"/>
        </w:rPr>
      </w:pPr>
      <w:ins w:id="299" w:author="Mohammad Nayeem Hasan" w:date="2024-11-03T04:09:00Z" w16du:dateUtc="2024-11-02T22:09:00Z">
        <w:r>
          <w:rPr>
            <w:rFonts w:ascii="Times New Roman" w:hAnsi="Times New Roman" w:cs="Times New Roman"/>
            <w:sz w:val="24"/>
            <w:szCs w:val="24"/>
          </w:rPr>
          <w:tab/>
        </w:r>
      </w:ins>
      <w:del w:id="300" w:author="Mohammad Nayeem Hasan" w:date="2024-11-03T04:08:00Z" w16du:dateUtc="2024-11-02T22:08:00Z">
        <w:r w:rsidR="00275578" w:rsidRPr="00DE5805" w:rsidDel="00DE5805">
          <w:rPr>
            <w:rFonts w:ascii="Times New Roman" w:hAnsi="Times New Roman" w:cs="Times New Roman"/>
            <w:sz w:val="24"/>
            <w:szCs w:val="24"/>
          </w:rPr>
          <w:delText xml:space="preserve">Diarrhea </w:delText>
        </w:r>
      </w:del>
      <w:del w:id="301" w:author="Mohammad Nayeem Hasan" w:date="2024-11-03T04:02:00Z" w16du:dateUtc="2024-11-02T22:02:00Z">
        <w:r w:rsidR="00275578" w:rsidRPr="00DE5805" w:rsidDel="00147D41">
          <w:rPr>
            <w:rFonts w:ascii="Times New Roman" w:hAnsi="Times New Roman" w:cs="Times New Roman"/>
            <w:sz w:val="24"/>
            <w:szCs w:val="24"/>
          </w:rPr>
          <w:delText>is determined</w:delText>
        </w:r>
      </w:del>
      <w:del w:id="302" w:author="Mohammad Nayeem Hasan" w:date="2024-11-03T04:08:00Z" w16du:dateUtc="2024-11-02T22:08:00Z">
        <w:r w:rsidR="00275578" w:rsidRPr="00DE5805" w:rsidDel="00DE5805">
          <w:rPr>
            <w:rFonts w:ascii="Times New Roman" w:hAnsi="Times New Roman" w:cs="Times New Roman"/>
            <w:sz w:val="24"/>
            <w:szCs w:val="24"/>
          </w:rPr>
          <w:delText xml:space="preserve"> </w:delText>
        </w:r>
      </w:del>
      <w:del w:id="303" w:author="Mohammad Nayeem Hasan" w:date="2024-11-03T03:57:00Z" w16du:dateUtc="2024-11-02T21:57:00Z">
        <w:r w:rsidR="00275578" w:rsidRPr="00DE5805" w:rsidDel="00147D41">
          <w:rPr>
            <w:rFonts w:ascii="Times New Roman" w:hAnsi="Times New Roman" w:cs="Times New Roman"/>
            <w:sz w:val="24"/>
            <w:szCs w:val="24"/>
          </w:rPr>
          <w:delText xml:space="preserve">as </w:delText>
        </w:r>
      </w:del>
      <w:del w:id="304" w:author="Mohammad Nayeem Hasan" w:date="2024-11-03T04:08:00Z" w16du:dateUtc="2024-11-02T22:08:00Z">
        <w:r w:rsidR="00275578" w:rsidRPr="00DE5805" w:rsidDel="00DE5805">
          <w:rPr>
            <w:rFonts w:ascii="Times New Roman" w:hAnsi="Times New Roman" w:cs="Times New Roman"/>
            <w:sz w:val="24"/>
            <w:szCs w:val="24"/>
          </w:rPr>
          <w:delText xml:space="preserve">whether </w:delText>
        </w:r>
        <w:r w:rsidR="006629F1" w:rsidRPr="00DE5805" w:rsidDel="00DE5805">
          <w:rPr>
            <w:rFonts w:ascii="Times New Roman" w:hAnsi="Times New Roman" w:cs="Times New Roman"/>
            <w:sz w:val="24"/>
            <w:szCs w:val="24"/>
          </w:rPr>
          <w:delText>0-</w:delText>
        </w:r>
      </w:del>
      <w:del w:id="305" w:author="Mohammad Nayeem Hasan" w:date="2024-11-03T03:57:00Z" w16du:dateUtc="2024-11-02T21:57:00Z">
        <w:r w:rsidR="006629F1" w:rsidRPr="00DE5805" w:rsidDel="00147D41">
          <w:rPr>
            <w:rFonts w:ascii="Times New Roman" w:hAnsi="Times New Roman" w:cs="Times New Roman"/>
            <w:sz w:val="24"/>
            <w:szCs w:val="24"/>
          </w:rPr>
          <w:delText xml:space="preserve">5 years </w:delText>
        </w:r>
      </w:del>
      <w:del w:id="306" w:author="Mohammad Nayeem Hasan" w:date="2024-11-03T04:08:00Z" w16du:dateUtc="2024-11-02T22:08:00Z">
        <w:r w:rsidR="006629F1" w:rsidRPr="00DE5805" w:rsidDel="00DE5805">
          <w:rPr>
            <w:rFonts w:ascii="Times New Roman" w:hAnsi="Times New Roman" w:cs="Times New Roman"/>
            <w:sz w:val="24"/>
            <w:szCs w:val="24"/>
          </w:rPr>
          <w:delText>old children</w:delText>
        </w:r>
        <w:r w:rsidR="00275578" w:rsidRPr="00DE5805" w:rsidDel="00DE5805">
          <w:rPr>
            <w:rFonts w:ascii="Times New Roman" w:hAnsi="Times New Roman" w:cs="Times New Roman"/>
            <w:sz w:val="24"/>
            <w:szCs w:val="24"/>
          </w:rPr>
          <w:delText xml:space="preserve"> had diarrhea in past two weeks or not and the answer is given by mothers or caretakers of children. We considered binary variable “Diarrhea” as the outcome variable. Here, the Diarrhea variable has two categories: “Yes” for having diarrhea and “No” for not having diarrhea in past two weeks for </w:delText>
        </w:r>
      </w:del>
      <w:del w:id="307" w:author="Mohammad Nayeem Hasan" w:date="2024-11-03T03:58:00Z" w16du:dateUtc="2024-11-02T21:58:00Z">
        <w:r w:rsidR="00275578" w:rsidRPr="00DE5805" w:rsidDel="00147D41">
          <w:rPr>
            <w:rFonts w:ascii="Times New Roman" w:hAnsi="Times New Roman" w:cs="Times New Roman"/>
            <w:sz w:val="24"/>
            <w:szCs w:val="24"/>
          </w:rPr>
          <w:delText xml:space="preserve">the </w:delText>
        </w:r>
      </w:del>
      <w:del w:id="308" w:author="Mohammad Nayeem Hasan" w:date="2024-11-03T04:08:00Z" w16du:dateUtc="2024-11-02T22:08:00Z">
        <w:r w:rsidR="00275578" w:rsidRPr="00DE5805" w:rsidDel="00DE5805">
          <w:rPr>
            <w:rFonts w:ascii="Times New Roman" w:hAnsi="Times New Roman" w:cs="Times New Roman"/>
            <w:sz w:val="24"/>
            <w:szCs w:val="24"/>
          </w:rPr>
          <w:delText>children under age five.</w:delText>
        </w:r>
      </w:del>
    </w:p>
    <w:p w14:paraId="61EE0C37" w14:textId="77777777" w:rsidR="00DE5805" w:rsidRPr="00DE5805" w:rsidRDefault="00DE5805" w:rsidP="0063530A">
      <w:pPr>
        <w:spacing w:line="480" w:lineRule="auto"/>
        <w:rPr>
          <w:ins w:id="309" w:author="Mohammad Nayeem Hasan" w:date="2024-11-03T04:08:00Z" w16du:dateUtc="2024-11-02T22:08:00Z"/>
          <w:rFonts w:ascii="Times New Roman" w:hAnsi="Times New Roman" w:cs="Times New Roman"/>
          <w:sz w:val="24"/>
          <w:szCs w:val="24"/>
          <w:rPrChange w:id="310" w:author="Mohammad Nayeem Hasan" w:date="2024-11-03T04:09:00Z" w16du:dateUtc="2024-11-02T22:09:00Z">
            <w:rPr>
              <w:ins w:id="311" w:author="Mohammad Nayeem Hasan" w:date="2024-11-03T04:08:00Z" w16du:dateUtc="2024-11-02T22:08:00Z"/>
              <w:rFonts w:ascii="Times New Roman" w:hAnsi="Times New Roman" w:cs="Times New Roman"/>
              <w:b/>
              <w:bCs/>
              <w:sz w:val="24"/>
              <w:szCs w:val="24"/>
            </w:rPr>
          </w:rPrChange>
        </w:rPr>
      </w:pPr>
      <w:bookmarkStart w:id="312" w:name="_Hlk181499407"/>
      <w:ins w:id="313" w:author="Mohammad Nayeem Hasan" w:date="2024-11-03T04:08:00Z" w16du:dateUtc="2024-11-02T22:08:00Z">
        <w:r w:rsidRPr="00DE5805">
          <w:rPr>
            <w:rFonts w:ascii="Times New Roman" w:hAnsi="Times New Roman" w:cs="Times New Roman"/>
            <w:sz w:val="24"/>
            <w:szCs w:val="24"/>
            <w:rPrChange w:id="314" w:author="Mohammad Nayeem Hasan" w:date="2024-11-03T04:09:00Z" w16du:dateUtc="2024-11-02T22:09:00Z">
              <w:rPr>
                <w:rFonts w:ascii="Times New Roman" w:hAnsi="Times New Roman" w:cs="Times New Roman"/>
                <w:b/>
                <w:bCs/>
                <w:sz w:val="24"/>
                <w:szCs w:val="24"/>
              </w:rPr>
            </w:rPrChange>
          </w:rPr>
          <w:t>In this study, we assessed diarrhea among children aged 0-5 years based on whether they experienced diarrhea in the two weeks prior to the survey. The responses were provided by mothers or caretakers. We defined the binary outcome variable “Diarrhea,” which has two categories: “Yes” for children who had diarrhea and “No” for those who did not in the two weeks before the survey.</w:t>
        </w:r>
      </w:ins>
    </w:p>
    <w:bookmarkEnd w:id="312"/>
    <w:p w14:paraId="4CE5FA58" w14:textId="30C3C875"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Covariates</w:t>
      </w:r>
    </w:p>
    <w:p w14:paraId="2DC1F0F0" w14:textId="6ED8A76F" w:rsidR="00275578" w:rsidRPr="0064582A" w:rsidRDefault="00275578" w:rsidP="0063530A">
      <w:pPr>
        <w:spacing w:line="480" w:lineRule="auto"/>
        <w:ind w:firstLine="720"/>
        <w:rPr>
          <w:rFonts w:ascii="Times New Roman" w:hAnsi="Times New Roman" w:cs="Times New Roman"/>
          <w:sz w:val="24"/>
          <w:szCs w:val="24"/>
          <w:lang w:val="fr-FR"/>
        </w:rPr>
      </w:pPr>
      <w:r w:rsidRPr="0064582A">
        <w:rPr>
          <w:rFonts w:ascii="Times New Roman" w:hAnsi="Times New Roman" w:cs="Times New Roman"/>
          <w:sz w:val="24"/>
          <w:szCs w:val="24"/>
        </w:rPr>
        <w:t xml:space="preserve">Characteristics of children such as age, sex, child supervision, nutritional status (stunned, wasted, underweight, overweight), community characteristics e.g. place of residence, division, parental characteristics e.g. mother’s education and age, household characteristics e.g. wealth index, religion, sex of household head, type of toilet facility and its shared status, salt iodization, access to mass media, household size, possession of livestock, drinking water source and type, water treatment were considered as covariates in the analysis. </w:t>
      </w:r>
      <w:r w:rsidR="00AD11CE" w:rsidRPr="0064582A">
        <w:rPr>
          <w:rFonts w:ascii="Times New Roman" w:hAnsi="Times New Roman" w:cs="Times New Roman"/>
          <w:sz w:val="24"/>
          <w:szCs w:val="24"/>
        </w:rPr>
        <w:t xml:space="preserve">The covariates were selected for </w:t>
      </w:r>
      <w:r w:rsidR="00AD11CE" w:rsidRPr="0064582A">
        <w:rPr>
          <w:rFonts w:ascii="Times New Roman" w:hAnsi="Times New Roman" w:cs="Times New Roman"/>
          <w:sz w:val="24"/>
          <w:szCs w:val="24"/>
        </w:rPr>
        <w:lastRenderedPageBreak/>
        <w:t xml:space="preserve">the </w:t>
      </w:r>
      <w:r w:rsidR="005A6D7E" w:rsidRPr="0064582A">
        <w:rPr>
          <w:rFonts w:ascii="Times New Roman" w:hAnsi="Times New Roman" w:cs="Times New Roman"/>
          <w:sz w:val="24"/>
          <w:szCs w:val="24"/>
        </w:rPr>
        <w:t xml:space="preserve">analysis </w:t>
      </w:r>
      <w:r w:rsidR="00554857" w:rsidRPr="0064582A">
        <w:rPr>
          <w:rFonts w:ascii="Times New Roman" w:hAnsi="Times New Roman" w:cs="Times New Roman"/>
          <w:sz w:val="24"/>
          <w:szCs w:val="24"/>
        </w:rPr>
        <w:t>based on the</w:t>
      </w:r>
      <w:r w:rsidR="005A6D7E" w:rsidRPr="0064582A">
        <w:rPr>
          <w:rFonts w:ascii="Times New Roman" w:hAnsi="Times New Roman" w:cs="Times New Roman"/>
          <w:sz w:val="24"/>
          <w:szCs w:val="24"/>
        </w:rPr>
        <w:t xml:space="preserve"> available information in </w:t>
      </w:r>
      <w:ins w:id="315" w:author="Mohammad Nayeem Hasan" w:date="2024-11-03T03:58:00Z" w16du:dateUtc="2024-11-02T21:58:00Z">
        <w:r w:rsidR="00147D41">
          <w:rPr>
            <w:rFonts w:ascii="Times New Roman" w:hAnsi="Times New Roman" w:cs="Times New Roman"/>
            <w:sz w:val="24"/>
            <w:szCs w:val="24"/>
          </w:rPr>
          <w:t>the </w:t>
        </w:r>
      </w:ins>
      <w:r w:rsidR="005A6D7E" w:rsidRPr="0064582A">
        <w:rPr>
          <w:rFonts w:ascii="Times New Roman" w:hAnsi="Times New Roman" w:cs="Times New Roman"/>
          <w:sz w:val="24"/>
          <w:szCs w:val="24"/>
        </w:rPr>
        <w:t xml:space="preserve">MICS dataset and </w:t>
      </w:r>
      <w:r w:rsidR="007B6876" w:rsidRPr="0064582A">
        <w:rPr>
          <w:rFonts w:ascii="Times New Roman" w:hAnsi="Times New Roman" w:cs="Times New Roman"/>
          <w:sz w:val="24"/>
          <w:szCs w:val="24"/>
        </w:rPr>
        <w:t>the findings of previous studies</w:t>
      </w:r>
      <w:r w:rsidR="00554857" w:rsidRPr="0064582A">
        <w:rPr>
          <w:rFonts w:ascii="Times New Roman" w:hAnsi="Times New Roman" w:cs="Times New Roman"/>
          <w:sz w:val="24"/>
          <w:szCs w:val="24"/>
        </w:rPr>
        <w:t xml:space="preserve"> </w:t>
      </w:r>
      <w:r w:rsidR="00124882"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{"citationID":"5mCmzG21","properties":{"formattedCitation":"(Blake et al., 1993; Dargent-Molina et al., 1994; D\\uc0\\u8217{}Souza, 1997; Genser et al., 2006; Ghosh et al., 1997; R. L. Guerrant et al., 1983; M. R. Islam et al., 2015; Kosek et al., 2008; Majorin et al., 2019; Maponga et al., 2013; M\\uc0\\u248{}lbak et al., 1997; Quick et al., 1999; Rahman &amp; Hossain, 2022; Sobel et al., 2004; Tornheim et al., 2009; VanDerslice et al., 1994)","plainCitation":"(Blake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w:instrText>
      </w:r>
      <w:r w:rsidR="00350CF8" w:rsidRPr="0064582A">
        <w:rPr>
          <w:rFonts w:ascii="Times New Roman" w:hAnsi="Times New Roman" w:cs="Times New Roman"/>
          <w:sz w:val="24"/>
          <w:szCs w:val="24"/>
          <w:lang w:val="fr-FR"/>
        </w:rPr>
        <w:instrText xml:space="preserv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V."}],"issued":{"date-parts":[["1999",2]]}}}],"schema":"https://github.com/citation-style-language/schema/raw/master/csl-citation.json"} </w:instrText>
      </w:r>
      <w:r w:rsidR="00124882"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lang w:val="fr-FR"/>
        </w:rPr>
        <w:t>(Blake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w:t>
      </w:r>
      <w:r w:rsidR="00124882" w:rsidRPr="0064582A">
        <w:rPr>
          <w:rFonts w:ascii="Times New Roman" w:hAnsi="Times New Roman" w:cs="Times New Roman"/>
          <w:sz w:val="24"/>
          <w:szCs w:val="24"/>
        </w:rPr>
        <w:fldChar w:fldCharType="end"/>
      </w:r>
      <w:r w:rsidR="007B6876" w:rsidRPr="0064582A">
        <w:rPr>
          <w:rFonts w:ascii="Times New Roman" w:hAnsi="Times New Roman" w:cs="Times New Roman"/>
          <w:sz w:val="24"/>
          <w:szCs w:val="24"/>
          <w:lang w:val="fr-FR"/>
        </w:rPr>
        <w:t>.</w:t>
      </w:r>
    </w:p>
    <w:p w14:paraId="68B16DFC" w14:textId="7988E1B1" w:rsidR="00DF20EA" w:rsidRPr="00DF20EA" w:rsidRDefault="00DF20EA">
      <w:pPr>
        <w:spacing w:line="480" w:lineRule="auto"/>
        <w:rPr>
          <w:ins w:id="316" w:author="Mohammad Nayeem Hasan" w:date="2024-11-03T04:55:00Z" w16du:dateUtc="2024-11-02T22:55:00Z"/>
          <w:rFonts w:ascii="Times New Roman" w:hAnsi="Times New Roman" w:cs="Times New Roman"/>
          <w:b/>
          <w:bCs/>
          <w:i/>
          <w:iCs/>
          <w:sz w:val="24"/>
          <w:szCs w:val="24"/>
          <w:rPrChange w:id="317" w:author="Mohammad Nayeem Hasan" w:date="2024-11-03T04:56:00Z" w16du:dateUtc="2024-11-02T22:56:00Z">
            <w:rPr>
              <w:ins w:id="318" w:author="Mohammad Nayeem Hasan" w:date="2024-11-03T04:55:00Z" w16du:dateUtc="2024-11-02T22:55:00Z"/>
              <w:rFonts w:ascii="Times New Roman" w:hAnsi="Times New Roman" w:cs="Times New Roman"/>
              <w:sz w:val="24"/>
              <w:szCs w:val="24"/>
            </w:rPr>
          </w:rPrChange>
        </w:rPr>
        <w:pPrChange w:id="319" w:author="Mohammad Nayeem Hasan" w:date="2024-11-03T04:55:00Z" w16du:dateUtc="2024-11-02T22:55:00Z">
          <w:pPr>
            <w:spacing w:line="480" w:lineRule="auto"/>
            <w:ind w:firstLine="720"/>
          </w:pPr>
        </w:pPrChange>
      </w:pPr>
      <w:ins w:id="320" w:author="Mohammad Nayeem Hasan" w:date="2024-11-03T04:56:00Z" w16du:dateUtc="2024-11-02T22:56:00Z">
        <w:r w:rsidRPr="00DF20EA">
          <w:rPr>
            <w:rFonts w:ascii="Times New Roman" w:hAnsi="Times New Roman" w:cs="Times New Roman"/>
            <w:b/>
            <w:bCs/>
            <w:i/>
            <w:iCs/>
            <w:sz w:val="24"/>
            <w:szCs w:val="24"/>
            <w:rPrChange w:id="321" w:author="Mohammad Nayeem Hasan" w:date="2024-11-03T04:56:00Z" w16du:dateUtc="2024-11-02T22:56:00Z">
              <w:rPr>
                <w:rFonts w:ascii="Times New Roman" w:hAnsi="Times New Roman" w:cs="Times New Roman"/>
                <w:sz w:val="24"/>
                <w:szCs w:val="24"/>
              </w:rPr>
            </w:rPrChange>
          </w:rPr>
          <w:t>Child characteristics</w:t>
        </w:r>
      </w:ins>
    </w:p>
    <w:p w14:paraId="04450168" w14:textId="47A1FE17" w:rsidR="00275578" w:rsidRDefault="00BB4DC9" w:rsidP="00DF20EA">
      <w:pPr>
        <w:spacing w:line="480" w:lineRule="auto"/>
        <w:ind w:firstLine="720"/>
        <w:rPr>
          <w:ins w:id="322" w:author="Mohammad Nayeem Hasan" w:date="2024-11-03T05:01:00Z" w16du:dateUtc="2024-11-02T23:01:00Z"/>
          <w:rFonts w:ascii="Times New Roman" w:hAnsi="Times New Roman" w:cs="Times New Roman"/>
          <w:sz w:val="24"/>
          <w:szCs w:val="24"/>
        </w:rPr>
      </w:pPr>
      <w:ins w:id="323" w:author="Mohammad Nayeem Hasan" w:date="2024-11-03T05:01:00Z" w16du:dateUtc="2024-11-02T23:01:00Z">
        <w:r w:rsidRPr="00BB4DC9">
          <w:rPr>
            <w:rFonts w:ascii="Times New Roman" w:hAnsi="Times New Roman" w:cs="Times New Roman"/>
            <w:sz w:val="24"/>
            <w:szCs w:val="24"/>
          </w:rPr>
          <w:t>We categorized children's ages into six groups: 0-11 months, 12-23 months, 24-35 months, 36-47 months, and 48-59 months. Additionally, we classified child sex as male or female, and assessed inadequate supervision, underweight, stunting, wasting, and overweight as binary variables (yes or no).</w:t>
        </w:r>
        <w:r>
          <w:rPr>
            <w:rFonts w:ascii="Times New Roman" w:hAnsi="Times New Roman" w:cs="Times New Roman"/>
            <w:sz w:val="24"/>
            <w:szCs w:val="24"/>
          </w:rPr>
          <w:t xml:space="preserve"> </w:t>
        </w:r>
      </w:ins>
      <w:bookmarkStart w:id="324" w:name="_Hlk181562145"/>
      <w:r w:rsidR="00275578" w:rsidRPr="0064582A">
        <w:rPr>
          <w:rFonts w:ascii="Times New Roman" w:hAnsi="Times New Roman" w:cs="Times New Roman"/>
          <w:sz w:val="24"/>
          <w:szCs w:val="24"/>
        </w:rPr>
        <w:t xml:space="preserve">A child </w:t>
      </w:r>
      <w:del w:id="325" w:author="Mohammad Nayeem Hasan" w:date="2024-11-03T21:31:00Z" w16du:dateUtc="2024-11-03T15:31:00Z">
        <w:r w:rsidR="00275578" w:rsidRPr="0064582A" w:rsidDel="001925C5">
          <w:rPr>
            <w:rFonts w:ascii="Times New Roman" w:hAnsi="Times New Roman" w:cs="Times New Roman"/>
            <w:sz w:val="24"/>
            <w:szCs w:val="24"/>
          </w:rPr>
          <w:delText xml:space="preserve">had </w:delText>
        </w:r>
      </w:del>
      <w:ins w:id="326" w:author="Mohammad Nayeem Hasan" w:date="2024-11-03T21:31:00Z" w16du:dateUtc="2024-11-03T15:31:00Z">
        <w:r w:rsidR="001925C5">
          <w:rPr>
            <w:rFonts w:ascii="Times New Roman" w:hAnsi="Times New Roman" w:cs="Times New Roman"/>
            <w:sz w:val="24"/>
            <w:szCs w:val="24"/>
          </w:rPr>
          <w:t>w</w:t>
        </w:r>
        <w:r w:rsidR="001925C5" w:rsidRPr="0064582A">
          <w:rPr>
            <w:rFonts w:ascii="Times New Roman" w:hAnsi="Times New Roman" w:cs="Times New Roman"/>
            <w:sz w:val="24"/>
            <w:szCs w:val="24"/>
          </w:rPr>
          <w:t>a</w:t>
        </w:r>
        <w:r w:rsidR="001925C5">
          <w:rPr>
            <w:rFonts w:ascii="Times New Roman" w:hAnsi="Times New Roman" w:cs="Times New Roman"/>
            <w:sz w:val="24"/>
            <w:szCs w:val="24"/>
          </w:rPr>
          <w:t>s</w:t>
        </w:r>
        <w:r w:rsidR="001925C5" w:rsidRPr="0064582A">
          <w:rPr>
            <w:rFonts w:ascii="Times New Roman" w:hAnsi="Times New Roman" w:cs="Times New Roman"/>
            <w:sz w:val="24"/>
            <w:szCs w:val="24"/>
          </w:rPr>
          <w:t xml:space="preserve"> </w:t>
        </w:r>
        <w:r w:rsidR="001925C5">
          <w:rPr>
            <w:rFonts w:ascii="Times New Roman" w:hAnsi="Times New Roman" w:cs="Times New Roman"/>
            <w:sz w:val="24"/>
            <w:szCs w:val="24"/>
          </w:rPr>
          <w:t xml:space="preserve">considered under </w:t>
        </w:r>
      </w:ins>
      <w:r w:rsidR="00275578" w:rsidRPr="0064582A">
        <w:rPr>
          <w:rFonts w:ascii="Times New Roman" w:hAnsi="Times New Roman" w:cs="Times New Roman"/>
          <w:sz w:val="24"/>
          <w:szCs w:val="24"/>
        </w:rPr>
        <w:t xml:space="preserve">inadequate supervision </w:t>
      </w:r>
      <w:del w:id="327" w:author="Mohammad Nayeem Hasan" w:date="2024-11-03T21:31:00Z" w16du:dateUtc="2024-11-03T15:31:00Z">
        <w:r w:rsidR="00275578" w:rsidRPr="0064582A" w:rsidDel="001925C5">
          <w:rPr>
            <w:rFonts w:ascii="Times New Roman" w:hAnsi="Times New Roman" w:cs="Times New Roman"/>
            <w:sz w:val="24"/>
            <w:szCs w:val="24"/>
          </w:rPr>
          <w:delText xml:space="preserve">if the child was </w:delText>
        </w:r>
        <w:r w:rsidR="00441BF5" w:rsidRPr="0064582A" w:rsidDel="001925C5">
          <w:rPr>
            <w:rFonts w:ascii="Times New Roman" w:hAnsi="Times New Roman" w:cs="Times New Roman"/>
            <w:sz w:val="24"/>
            <w:szCs w:val="24"/>
          </w:rPr>
          <w:delText>not with any adult</w:delText>
        </w:r>
        <w:r w:rsidR="00275578" w:rsidRPr="0064582A" w:rsidDel="001925C5">
          <w:rPr>
            <w:rFonts w:ascii="Times New Roman" w:hAnsi="Times New Roman" w:cs="Times New Roman"/>
            <w:sz w:val="24"/>
            <w:szCs w:val="24"/>
          </w:rPr>
          <w:delText xml:space="preserve"> for more than one hour at least once during last week</w:delText>
        </w:r>
      </w:del>
      <w:ins w:id="328" w:author="Mohammad Nayeem Hasan" w:date="2024-11-03T21:31:00Z" w16du:dateUtc="2024-11-03T15:31:00Z">
        <w:r w:rsidR="001925C5" w:rsidRPr="001925C5">
          <w:rPr>
            <w:rFonts w:ascii="Times New Roman" w:hAnsi="Times New Roman" w:cs="Times New Roman"/>
            <w:sz w:val="24"/>
            <w:szCs w:val="24"/>
          </w:rPr>
          <w:t xml:space="preserve">if </w:t>
        </w:r>
        <w:r w:rsidR="001925C5">
          <w:rPr>
            <w:rFonts w:ascii="Times New Roman" w:hAnsi="Times New Roman" w:cs="Times New Roman"/>
            <w:sz w:val="24"/>
            <w:szCs w:val="24"/>
          </w:rPr>
          <w:t>the</w:t>
        </w:r>
        <w:r w:rsidR="001925C5" w:rsidRPr="001925C5">
          <w:rPr>
            <w:rFonts w:ascii="Times New Roman" w:hAnsi="Times New Roman" w:cs="Times New Roman"/>
            <w:sz w:val="24"/>
            <w:szCs w:val="24"/>
          </w:rPr>
          <w:t xml:space="preserve"> child under age 5 was left alone or under the supervision of another child younger than 10 years old for more than one hour at least once in the last week</w:t>
        </w:r>
      </w:ins>
      <w:ins w:id="329" w:author="Mohammad Nayeem Hasan" w:date="2024-11-03T21:33:00Z" w16du:dateUtc="2024-11-03T15:33:00Z">
        <w:r w:rsidR="001925C5">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"/>
          <w:id w:val="-510058897"/>
          <w:placeholder>
            <w:docPart w:val="DefaultPlaceholder_-1854013440"/>
          </w:placeholder>
        </w:sdtPr>
        <w:sdtContent>
          <w:r w:rsidR="00B329BF" w:rsidRPr="00B329BF">
            <w:rPr>
              <w:rFonts w:ascii="Times New Roman" w:hAnsi="Times New Roman" w:cs="Times New Roman"/>
              <w:color w:val="000000"/>
              <w:sz w:val="24"/>
              <w:szCs w:val="24"/>
            </w:rPr>
            <w:t>(MICS, 2019)</w:t>
          </w:r>
        </w:sdtContent>
      </w:sdt>
      <w:r w:rsidR="00275578" w:rsidRPr="0064582A">
        <w:rPr>
          <w:rFonts w:ascii="Times New Roman" w:hAnsi="Times New Roman" w:cs="Times New Roman"/>
          <w:sz w:val="24"/>
          <w:szCs w:val="24"/>
        </w:rPr>
        <w:t>.</w:t>
      </w:r>
      <w:ins w:id="330" w:author="Mohammad Nayeem Hasan" w:date="2024-11-03T21:34:00Z" w16du:dateUtc="2024-11-03T15:34:00Z">
        <w:r w:rsidR="001925C5">
          <w:rPr>
            <w:rFonts w:ascii="Times New Roman" w:hAnsi="Times New Roman" w:cs="Times New Roman"/>
            <w:sz w:val="24"/>
            <w:szCs w:val="24"/>
          </w:rPr>
          <w:t xml:space="preserve"> </w:t>
        </w:r>
      </w:ins>
      <w:ins w:id="331" w:author="Mohammad Nayeem Hasan" w:date="2024-11-03T21:35:00Z" w16du:dateUtc="2024-11-03T15:35:00Z">
        <w:r w:rsidR="001925C5" w:rsidRPr="001925C5">
          <w:rPr>
            <w:rFonts w:ascii="Times New Roman" w:hAnsi="Times New Roman" w:cs="Times New Roman"/>
            <w:sz w:val="24"/>
            <w:szCs w:val="24"/>
          </w:rPr>
          <w:t>In this study, we categorized inadequate supervision as either 'yes' or 'no.</w:t>
        </w:r>
      </w:ins>
      <w:r w:rsidR="00275578" w:rsidRPr="0064582A">
        <w:rPr>
          <w:rFonts w:ascii="Times New Roman" w:hAnsi="Times New Roman" w:cs="Times New Roman"/>
          <w:sz w:val="24"/>
          <w:szCs w:val="24"/>
        </w:rPr>
        <w:t xml:space="preserve"> </w:t>
      </w:r>
      <w:bookmarkEnd w:id="324"/>
      <w:r w:rsidR="00275578" w:rsidRPr="0064582A">
        <w:rPr>
          <w:rFonts w:ascii="Times New Roman" w:hAnsi="Times New Roman" w:cs="Times New Roman"/>
          <w:sz w:val="24"/>
          <w:szCs w:val="24"/>
        </w:rPr>
        <w:t xml:space="preserve">Stunting, </w:t>
      </w:r>
      <w:r w:rsidR="00B92378" w:rsidRPr="0064582A">
        <w:rPr>
          <w:rFonts w:ascii="Times New Roman" w:hAnsi="Times New Roman" w:cs="Times New Roman"/>
          <w:sz w:val="24"/>
          <w:szCs w:val="24"/>
        </w:rPr>
        <w:t>wasting</w:t>
      </w:r>
      <w:r w:rsidR="00275578" w:rsidRPr="0064582A">
        <w:rPr>
          <w:rFonts w:ascii="Times New Roman" w:hAnsi="Times New Roman" w:cs="Times New Roman"/>
          <w:sz w:val="24"/>
          <w:szCs w:val="24"/>
        </w:rPr>
        <w:t xml:space="preserve">, </w:t>
      </w:r>
      <w:r w:rsidR="00B92378" w:rsidRPr="0064582A">
        <w:rPr>
          <w:rFonts w:ascii="Times New Roman" w:hAnsi="Times New Roman" w:cs="Times New Roman"/>
          <w:sz w:val="24"/>
          <w:szCs w:val="24"/>
        </w:rPr>
        <w:t>u</w:t>
      </w:r>
      <w:r w:rsidR="00275578" w:rsidRPr="0064582A">
        <w:rPr>
          <w:rFonts w:ascii="Times New Roman" w:hAnsi="Times New Roman" w:cs="Times New Roman"/>
          <w:sz w:val="24"/>
          <w:szCs w:val="24"/>
        </w:rPr>
        <w:t>nderweight</w:t>
      </w:r>
      <w:ins w:id="332" w:author="Mohammad Nayeem Hasan" w:date="2024-11-03T04:55:00Z" w16du:dateUtc="2024-11-02T22:55:00Z">
        <w:r w:rsidR="00DF20EA">
          <w:rPr>
            <w:rFonts w:ascii="Times New Roman" w:hAnsi="Times New Roman" w:cs="Times New Roman"/>
            <w:sz w:val="24"/>
            <w:szCs w:val="24"/>
          </w:rPr>
          <w:t>,</w:t>
        </w:r>
      </w:ins>
      <w:r w:rsidR="00275578" w:rsidRPr="0064582A">
        <w:rPr>
          <w:rFonts w:ascii="Times New Roman" w:hAnsi="Times New Roman" w:cs="Times New Roman"/>
          <w:sz w:val="24"/>
          <w:szCs w:val="24"/>
        </w:rPr>
        <w:t xml:space="preserve"> and </w:t>
      </w:r>
      <w:r w:rsidR="00B92378" w:rsidRPr="0064582A">
        <w:rPr>
          <w:rFonts w:ascii="Times New Roman" w:hAnsi="Times New Roman" w:cs="Times New Roman"/>
          <w:sz w:val="24"/>
          <w:szCs w:val="24"/>
        </w:rPr>
        <w:t>o</w:t>
      </w:r>
      <w:r w:rsidR="00275578" w:rsidRPr="0064582A">
        <w:rPr>
          <w:rFonts w:ascii="Times New Roman" w:hAnsi="Times New Roman" w:cs="Times New Roman"/>
          <w:sz w:val="24"/>
          <w:szCs w:val="24"/>
        </w:rPr>
        <w:t xml:space="preserve">verweight were used as the measurements of nutritional status and height-for-age, weight-for-age and weight-for-height z-scores were used to calculate these measures </w:t>
      </w:r>
      <w:r w:rsidR="00275578"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{"citationID":"LpXfuPI3","properties":{"formattedCitation":"(\\uc0\\u8220{}The WHO Child Growth Standards,\\uc0\\u8221{} 2023)","plainCitation":"(“The WHO Child Growth Standards,” 2023)","noteIndex":0},"citationItems":[{"id":1496,"uris":["http://zotero.org/users/4185209/items/3WULCIQT"],"itemData":{"id":1496,"type":"webpage","abstract":"The WHO Child Growth Standards","language":"en","title":"The WHO Child Growth Standards","URL":"https://www.who.int/tools/child-growth-standards/standards","accessed":{"date-parts":[["2022",8,10]]},"issued":{"date-parts":[["2023"]]}}}],"schema":"https://github.com/citation-style-language/schema/raw/master/csl-citation.json"} </w:instrText>
      </w:r>
      <w:r w:rsidR="00275578"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(“The WHO Child Growth Standards,” 2023)</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The z-scores </w:t>
      </w:r>
      <w:del w:id="333" w:author="Mohammad Nayeem Hasan" w:date="2024-11-03T03:58:00Z" w16du:dateUtc="2024-11-02T21:58:00Z">
        <w:r w:rsidR="00275578" w:rsidRPr="0064582A" w:rsidDel="00147D41">
          <w:rPr>
            <w:rFonts w:ascii="Times New Roman" w:hAnsi="Times New Roman" w:cs="Times New Roman"/>
            <w:sz w:val="24"/>
            <w:szCs w:val="24"/>
          </w:rPr>
          <w:delText xml:space="preserve">measures </w:delText>
        </w:r>
      </w:del>
      <w:ins w:id="334" w:author="Mohammad Nayeem Hasan" w:date="2024-11-03T03:58:00Z" w16du:dateUtc="2024-11-02T21:58:00Z">
        <w:r w:rsidR="00147D41">
          <w:rPr>
            <w:rFonts w:ascii="Times New Roman" w:hAnsi="Times New Roman" w:cs="Times New Roman"/>
            <w:sz w:val="24"/>
            <w:szCs w:val="24"/>
          </w:rPr>
          <w:t>measure</w:t>
        </w:r>
        <w:r w:rsidR="00147D41" w:rsidRPr="0064582A">
          <w:rPr>
            <w:rFonts w:ascii="Times New Roman" w:hAnsi="Times New Roman" w:cs="Times New Roman"/>
            <w:sz w:val="24"/>
            <w:szCs w:val="24"/>
          </w:rPr>
          <w:t xml:space="preserve"> </w:t>
        </w:r>
      </w:ins>
      <w:r w:rsidR="00275578" w:rsidRPr="0064582A">
        <w:rPr>
          <w:rFonts w:ascii="Times New Roman" w:hAnsi="Times New Roman" w:cs="Times New Roman"/>
          <w:sz w:val="24"/>
          <w:szCs w:val="24"/>
        </w:rPr>
        <w:t>the distance of a measurement from its mean point in terms of standard deviation. A child was considered underweight if the weight for age z-score was less than or equal to -2 and overweight if the weight for height z-score was greater than or equal to 2. A child was stunned if the height for age z-score was less than or equal to -2 and wasted if the weight for height z-score was less than or equal to -2</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{"citationID":"a1so9keog06","properties":{"formattedCitation":"(\\uc0\\u8220{}WHO Child Growth Standards,\\uc0\\u8221{} 2008)","plainCitation":"(“WHO Child Growth Standards,” 2008)","noteIndex":0},"citationItems":[{"id":1690,"uris":["http://zotero.org/users/4185209/items/RTTQ8T36"],"itemData":{"id":1690,"type":"webpage","abstract":"The Training Course on Child Growth Assessment is a tool for the application of the WHO Child Growth Standards. It is intended primarily for health care providers who measure and assess the growth of children or who supervise these activities. The course is designed for use over 3 1/2 days. It teaches how to measure weight, length and height, how to interpret growth indicators, investigate causes of growth problems and counsel caregivers.","language":"en","title":"WHO child growth standards: training course on child growth assessment","title-short":"WHO child growth standards","URL":"https://www.who.int/publications-detail-redirect/9789241595070","accessed":{"date-parts":[["2023",1,21]]},"issued":{"date-parts":[["2008"]]}}}],"schema":"https://github.com/citation-style-language/schema/raw/master/csl-citation.json"} </w:instrText>
      </w:r>
      <w:r w:rsidR="004B627F"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(“WHO Child Growth Standards,” 2008)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520CDF" w:rsidRPr="0064582A">
        <w:rPr>
          <w:rFonts w:ascii="Times New Roman" w:hAnsi="Times New Roman" w:cs="Times New Roman"/>
          <w:sz w:val="24"/>
          <w:szCs w:val="24"/>
        </w:rPr>
        <w:t xml:space="preserve"> </w:t>
      </w:r>
    </w:p>
    <w:p w14:paraId="10DEB02F" w14:textId="5CEDAC32" w:rsidR="00BB4DC9" w:rsidRDefault="00BB4DC9" w:rsidP="00BB4DC9">
      <w:pPr>
        <w:spacing w:line="480" w:lineRule="auto"/>
        <w:rPr>
          <w:ins w:id="335" w:author="Mohammad Nayeem Hasan" w:date="2024-11-03T05:02:00Z" w16du:dateUtc="2024-11-02T23:02:00Z"/>
          <w:rFonts w:ascii="Times New Roman" w:hAnsi="Times New Roman" w:cs="Times New Roman"/>
          <w:b/>
          <w:bCs/>
          <w:i/>
          <w:iCs/>
          <w:sz w:val="24"/>
          <w:szCs w:val="24"/>
        </w:rPr>
      </w:pPr>
      <w:ins w:id="336" w:author="Mohammad Nayeem Hasan" w:date="2024-11-03T05:01:00Z" w16du:dateUtc="2024-11-02T23:01:00Z">
        <w:r w:rsidRPr="00BB4DC9">
          <w:rPr>
            <w:rFonts w:ascii="Times New Roman" w:hAnsi="Times New Roman" w:cs="Times New Roman"/>
            <w:b/>
            <w:bCs/>
            <w:i/>
            <w:iCs/>
            <w:sz w:val="24"/>
            <w:szCs w:val="24"/>
            <w:rPrChange w:id="337" w:author="Mohammad Nayeem Hasan" w:date="2024-11-03T05:01:00Z" w16du:dateUtc="2024-11-02T23:01:00Z">
              <w:rPr>
                <w:rFonts w:ascii="Times New Roman" w:hAnsi="Times New Roman" w:cs="Times New Roman"/>
                <w:b/>
                <w:bCs/>
                <w:sz w:val="24"/>
                <w:szCs w:val="24"/>
              </w:rPr>
            </w:rPrChange>
          </w:rPr>
          <w:t>C</w:t>
        </w:r>
        <w:r w:rsidRPr="00BB4DC9">
          <w:rPr>
            <w:rFonts w:ascii="Times New Roman" w:hAnsi="Times New Roman" w:cs="Times New Roman"/>
            <w:b/>
            <w:bCs/>
            <w:i/>
            <w:iCs/>
            <w:sz w:val="24"/>
            <w:szCs w:val="24"/>
            <w:rPrChange w:id="338" w:author="Mohammad Nayeem Hasan" w:date="2024-11-03T05:01:00Z" w16du:dateUtc="2024-11-02T23:01:00Z">
              <w:rPr>
                <w:rFonts w:ascii="Times New Roman" w:hAnsi="Times New Roman" w:cs="Times New Roman"/>
                <w:sz w:val="24"/>
                <w:szCs w:val="24"/>
              </w:rPr>
            </w:rPrChange>
          </w:rPr>
          <w:t>ommunity characteristics</w:t>
        </w:r>
      </w:ins>
    </w:p>
    <w:p w14:paraId="46C88B3A" w14:textId="62A7D11D" w:rsidR="00BB4DC9" w:rsidRDefault="001B6172">
      <w:pPr>
        <w:spacing w:line="480" w:lineRule="auto"/>
        <w:rPr>
          <w:ins w:id="339" w:author="Mohammad Nayeem Hasan" w:date="2024-11-03T18:53:00Z" w16du:dateUtc="2024-11-03T12:53:00Z"/>
          <w:rFonts w:ascii="Times New Roman" w:hAnsi="Times New Roman" w:cs="Times New Roman"/>
          <w:sz w:val="24"/>
          <w:szCs w:val="24"/>
        </w:rPr>
      </w:pPr>
      <w:ins w:id="340" w:author="Mohammad Nayeem Hasan" w:date="2024-11-03T18:47:00Z" w16du:dateUtc="2024-11-03T12:47:00Z">
        <w:r>
          <w:rPr>
            <w:rFonts w:ascii="Times New Roman" w:hAnsi="Times New Roman" w:cs="Times New Roman"/>
            <w:sz w:val="24"/>
            <w:szCs w:val="24"/>
          </w:rPr>
          <w:lastRenderedPageBreak/>
          <w:tab/>
        </w:r>
      </w:ins>
      <w:ins w:id="341" w:author="Mohammad Nayeem Hasan" w:date="2024-11-03T18:53:00Z" w16du:dateUtc="2024-11-03T12:53:00Z">
        <w:r w:rsidRPr="001B6172">
          <w:rPr>
            <w:rFonts w:ascii="Times New Roman" w:hAnsi="Times New Roman" w:cs="Times New Roman"/>
            <w:sz w:val="24"/>
            <w:szCs w:val="24"/>
          </w:rPr>
          <w:t xml:space="preserve">This study categorized places of residence into three types: urban, rural, and tribal. It also included eight administrative divisions or geographic locations: </w:t>
        </w:r>
        <w:proofErr w:type="spellStart"/>
        <w:r w:rsidRPr="001B6172">
          <w:rPr>
            <w:rFonts w:ascii="Times New Roman" w:hAnsi="Times New Roman" w:cs="Times New Roman"/>
            <w:sz w:val="24"/>
            <w:szCs w:val="24"/>
          </w:rPr>
          <w:t>Barishal</w:t>
        </w:r>
        <w:proofErr w:type="spellEnd"/>
        <w:r w:rsidRPr="001B6172">
          <w:rPr>
            <w:rFonts w:ascii="Times New Roman" w:hAnsi="Times New Roman" w:cs="Times New Roman"/>
            <w:sz w:val="24"/>
            <w:szCs w:val="24"/>
          </w:rPr>
          <w:t xml:space="preserve">, Chattogram, Dhaka, Khulna, Mymensingh, </w:t>
        </w:r>
        <w:proofErr w:type="spellStart"/>
        <w:r w:rsidRPr="001B6172">
          <w:rPr>
            <w:rFonts w:ascii="Times New Roman" w:hAnsi="Times New Roman" w:cs="Times New Roman"/>
            <w:sz w:val="24"/>
            <w:szCs w:val="24"/>
          </w:rPr>
          <w:t>Rajshahi</w:t>
        </w:r>
        <w:proofErr w:type="spellEnd"/>
        <w:r w:rsidRPr="001B6172">
          <w:rPr>
            <w:rFonts w:ascii="Times New Roman" w:hAnsi="Times New Roman" w:cs="Times New Roman"/>
            <w:sz w:val="24"/>
            <w:szCs w:val="24"/>
          </w:rPr>
          <w:t>, Rangpur, and Sylhet.</w:t>
        </w:r>
      </w:ins>
    </w:p>
    <w:p w14:paraId="43FA07CA" w14:textId="5AE63DD4" w:rsidR="001B6172" w:rsidRPr="001B6172" w:rsidRDefault="001B6172" w:rsidP="001B6172">
      <w:pPr>
        <w:rPr>
          <w:ins w:id="342" w:author="Mohammad Nayeem Hasan" w:date="2024-11-03T18:53:00Z" w16du:dateUtc="2024-11-03T12:53:00Z"/>
          <w:rFonts w:ascii="Times New Roman" w:hAnsi="Times New Roman" w:cs="Times New Roman"/>
          <w:b/>
          <w:bCs/>
          <w:i/>
          <w:iCs/>
          <w:sz w:val="24"/>
          <w:szCs w:val="24"/>
          <w:rPrChange w:id="343" w:author="Mohammad Nayeem Hasan" w:date="2024-11-03T18:53:00Z" w16du:dateUtc="2024-11-03T12:53:00Z">
            <w:rPr>
              <w:ins w:id="344" w:author="Mohammad Nayeem Hasan" w:date="2024-11-03T18:53:00Z" w16du:dateUtc="2024-11-03T12:53:00Z"/>
              <w:rFonts w:ascii="Times New Roman" w:hAnsi="Times New Roman" w:cs="Times New Roman"/>
              <w:sz w:val="24"/>
              <w:szCs w:val="24"/>
            </w:rPr>
          </w:rPrChange>
        </w:rPr>
      </w:pPr>
      <w:ins w:id="345" w:author="Mohammad Nayeem Hasan" w:date="2024-11-03T18:53:00Z" w16du:dateUtc="2024-11-03T12:53:00Z">
        <w:r>
          <w:rPr>
            <w:rFonts w:ascii="Times New Roman" w:hAnsi="Times New Roman" w:cs="Times New Roman"/>
            <w:b/>
            <w:bCs/>
            <w:i/>
            <w:iCs/>
            <w:sz w:val="24"/>
            <w:szCs w:val="24"/>
          </w:rPr>
          <w:t>P</w:t>
        </w:r>
        <w:r w:rsidRPr="001B6172">
          <w:rPr>
            <w:rFonts w:ascii="Times New Roman" w:hAnsi="Times New Roman" w:cs="Times New Roman"/>
            <w:b/>
            <w:bCs/>
            <w:i/>
            <w:iCs/>
            <w:sz w:val="24"/>
            <w:szCs w:val="24"/>
            <w:rPrChange w:id="346" w:author="Mohammad Nayeem Hasan" w:date="2024-11-03T18:53:00Z" w16du:dateUtc="2024-11-03T12:53:00Z">
              <w:rPr>
                <w:rFonts w:ascii="Times New Roman" w:hAnsi="Times New Roman" w:cs="Times New Roman"/>
                <w:sz w:val="24"/>
                <w:szCs w:val="24"/>
              </w:rPr>
            </w:rPrChange>
          </w:rPr>
          <w:t>arental characteristics</w:t>
        </w:r>
      </w:ins>
    </w:p>
    <w:p w14:paraId="4A390ABD" w14:textId="45E239CF" w:rsidR="001B6172" w:rsidRDefault="0029420A">
      <w:pPr>
        <w:spacing w:line="480" w:lineRule="auto"/>
        <w:rPr>
          <w:ins w:id="347" w:author="Mohammad Nayeem Hasan" w:date="2024-11-03T20:16:00Z" w16du:dateUtc="2024-11-03T14:16:00Z"/>
          <w:rFonts w:ascii="Times New Roman" w:hAnsi="Times New Roman" w:cs="Times New Roman"/>
          <w:sz w:val="24"/>
          <w:szCs w:val="24"/>
        </w:rPr>
      </w:pPr>
      <w:ins w:id="348" w:author="Mohammad Nayeem Hasan" w:date="2024-11-03T20:13:00Z" w16du:dateUtc="2024-11-03T14:13:00Z">
        <w:r>
          <w:rPr>
            <w:rFonts w:ascii="Times New Roman" w:hAnsi="Times New Roman" w:cs="Times New Roman"/>
            <w:sz w:val="24"/>
            <w:szCs w:val="24"/>
          </w:rPr>
          <w:tab/>
        </w:r>
      </w:ins>
      <w:ins w:id="349" w:author="Mohammad Nayeem Hasan" w:date="2024-11-03T20:16:00Z" w16du:dateUtc="2024-11-03T14:16:00Z">
        <w:r w:rsidRPr="0029420A">
          <w:rPr>
            <w:rFonts w:ascii="Times New Roman" w:hAnsi="Times New Roman" w:cs="Times New Roman"/>
            <w:sz w:val="24"/>
            <w:szCs w:val="24"/>
          </w:rPr>
          <w:t>Mother's education was categorized as follows: incomplete primary, complete primary, incomplete secondary, complete secondary or higher, and non-standard curriculum. Mother's age at the time of the survey was categorized into three groups: 15–19, 20–34, and 35 and older.</w:t>
        </w:r>
      </w:ins>
    </w:p>
    <w:p w14:paraId="44B749B5" w14:textId="63725E01" w:rsidR="0029420A" w:rsidRPr="0029420A" w:rsidRDefault="0029420A">
      <w:pPr>
        <w:spacing w:line="480" w:lineRule="auto"/>
        <w:rPr>
          <w:rFonts w:ascii="Times New Roman" w:hAnsi="Times New Roman" w:cs="Times New Roman"/>
          <w:b/>
          <w:bCs/>
          <w:i/>
          <w:iCs/>
          <w:sz w:val="24"/>
          <w:szCs w:val="24"/>
          <w:rPrChange w:id="350" w:author="Mohammad Nayeem Hasan" w:date="2024-11-03T20:17:00Z" w16du:dateUtc="2024-11-03T14:17:00Z">
            <w:rPr>
              <w:rFonts w:ascii="Times New Roman" w:hAnsi="Times New Roman" w:cs="Times New Roman"/>
              <w:sz w:val="24"/>
              <w:szCs w:val="24"/>
            </w:rPr>
          </w:rPrChange>
        </w:rPr>
        <w:pPrChange w:id="351" w:author="Mohammad Nayeem Hasan" w:date="2024-11-03T05:01:00Z" w16du:dateUtc="2024-11-02T23:01:00Z">
          <w:pPr>
            <w:spacing w:line="480" w:lineRule="auto"/>
            <w:ind w:firstLine="720"/>
          </w:pPr>
        </w:pPrChange>
      </w:pPr>
      <w:ins w:id="352" w:author="Mohammad Nayeem Hasan" w:date="2024-11-03T20:17:00Z" w16du:dateUtc="2024-11-03T14:17:00Z">
        <w:r w:rsidRPr="0029420A">
          <w:rPr>
            <w:rFonts w:ascii="Times New Roman" w:hAnsi="Times New Roman" w:cs="Times New Roman"/>
            <w:b/>
            <w:bCs/>
            <w:i/>
            <w:iCs/>
            <w:sz w:val="24"/>
            <w:szCs w:val="24"/>
            <w:rPrChange w:id="353" w:author="Mohammad Nayeem Hasan" w:date="2024-11-03T20:17:00Z" w16du:dateUtc="2024-11-03T14:17:00Z">
              <w:rPr>
                <w:rFonts w:ascii="Times New Roman" w:hAnsi="Times New Roman" w:cs="Times New Roman"/>
                <w:sz w:val="24"/>
                <w:szCs w:val="24"/>
              </w:rPr>
            </w:rPrChange>
          </w:rPr>
          <w:t>H</w:t>
        </w:r>
      </w:ins>
      <w:ins w:id="354" w:author="Mohammad Nayeem Hasan" w:date="2024-11-03T20:16:00Z" w16du:dateUtc="2024-11-03T14:16:00Z">
        <w:r w:rsidRPr="0029420A">
          <w:rPr>
            <w:rFonts w:ascii="Times New Roman" w:hAnsi="Times New Roman" w:cs="Times New Roman"/>
            <w:b/>
            <w:bCs/>
            <w:i/>
            <w:iCs/>
            <w:sz w:val="24"/>
            <w:szCs w:val="24"/>
            <w:rPrChange w:id="355" w:author="Mohammad Nayeem Hasan" w:date="2024-11-03T20:17:00Z" w16du:dateUtc="2024-11-03T14:17:00Z">
              <w:rPr>
                <w:rFonts w:ascii="Times New Roman" w:hAnsi="Times New Roman" w:cs="Times New Roman"/>
                <w:sz w:val="24"/>
                <w:szCs w:val="24"/>
              </w:rPr>
            </w:rPrChange>
          </w:rPr>
          <w:t>ousehold characteristics</w:t>
        </w:r>
      </w:ins>
    </w:p>
    <w:p w14:paraId="79769B6B" w14:textId="27826690" w:rsidR="00CF194C" w:rsidRDefault="006B733E" w:rsidP="006B733E">
      <w:pPr>
        <w:spacing w:line="480" w:lineRule="auto"/>
        <w:ind w:firstLine="720"/>
        <w:rPr>
          <w:ins w:id="356" w:author="Mohammad Nayeem Hasan" w:date="2024-11-03T21:19:00Z" w16du:dateUtc="2024-11-03T15:19:00Z"/>
          <w:rFonts w:ascii="Times New Roman" w:hAnsi="Times New Roman" w:cs="Times New Roman"/>
          <w:sz w:val="24"/>
          <w:szCs w:val="24"/>
        </w:rPr>
      </w:pPr>
      <w:ins w:id="357" w:author="Mohammad Nayeem Hasan" w:date="2024-11-03T21:06:00Z" w16du:dateUtc="2024-11-03T15:06:00Z">
        <w:r w:rsidRPr="006B733E">
          <w:rPr>
            <w:rFonts w:ascii="Times New Roman" w:hAnsi="Times New Roman" w:cs="Times New Roman"/>
            <w:sz w:val="24"/>
            <w:szCs w:val="24"/>
          </w:rPr>
          <w:t>The wealth index is designed to reflect long-term wealth by utilizing information about household assets, aiming to rank households from poorest to richest</w:t>
        </w:r>
      </w:ins>
      <w:ins w:id="358" w:author="Mohammad Nayeem Hasan" w:date="2024-11-03T21:10:00Z" w16du:dateUtc="2024-11-03T15:10:00Z">
        <w:r>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"/>
          <w:id w:val="173155886"/>
          <w:placeholder>
            <w:docPart w:val="DefaultPlaceholder_-1854013440"/>
          </w:placeholder>
        </w:sdtPr>
        <w:sdtContent>
          <w:r w:rsidR="00B329BF" w:rsidRPr="00B329BF">
            <w:rPr>
              <w:rFonts w:ascii="Times New Roman" w:hAnsi="Times New Roman" w:cs="Times New Roman"/>
              <w:color w:val="000000"/>
              <w:sz w:val="24"/>
              <w:szCs w:val="24"/>
            </w:rPr>
            <w:t>(Filmer and Pritchett, 2001)</w:t>
          </w:r>
        </w:sdtContent>
      </w:sdt>
      <w:ins w:id="359" w:author="Mohammad Nayeem Hasan" w:date="2024-11-03T21:06:00Z" w16du:dateUtc="2024-11-03T15:06:00Z">
        <w:r w:rsidRPr="006B733E">
          <w:rPr>
            <w:rFonts w:ascii="Times New Roman" w:hAnsi="Times New Roman" w:cs="Times New Roman"/>
            <w:sz w:val="24"/>
            <w:szCs w:val="24"/>
          </w:rPr>
          <w:t>.</w:t>
        </w:r>
      </w:ins>
      <w:ins w:id="360" w:author="Mohammad Nayeem Hasan" w:date="2024-11-03T21:11:00Z" w16du:dateUtc="2024-11-03T15:11:00Z">
        <w:r>
          <w:rPr>
            <w:rFonts w:ascii="Times New Roman" w:hAnsi="Times New Roman" w:cs="Times New Roman"/>
            <w:sz w:val="24"/>
            <w:szCs w:val="24"/>
          </w:rPr>
          <w:t xml:space="preserve"> </w:t>
        </w:r>
      </w:ins>
      <w:ins w:id="361" w:author="Mohammad Nayeem Hasan" w:date="2024-11-03T21:07:00Z" w16du:dateUtc="2024-11-03T15:07:00Z">
        <w:r w:rsidRPr="006B733E">
          <w:rPr>
            <w:rFonts w:ascii="Times New Roman" w:hAnsi="Times New Roman" w:cs="Times New Roman"/>
            <w:sz w:val="24"/>
            <w:szCs w:val="24"/>
          </w:rPr>
          <w:t>The wealth index is designed to reflect long-term wealth by utilizing information about household assets, aiming to rank households from poorest to richest. In this study, we used five categories of the wealth index: Poorest, Poor, Middle, Rich, and Richest.</w:t>
        </w:r>
        <w:r>
          <w:rPr>
            <w:rFonts w:ascii="Times New Roman" w:hAnsi="Times New Roman" w:cs="Times New Roman"/>
            <w:sz w:val="24"/>
            <w:szCs w:val="24"/>
          </w:rPr>
          <w:t xml:space="preserve"> </w:t>
        </w:r>
      </w:ins>
      <w:ins w:id="362" w:author="Mohammad Nayeem Hasan" w:date="2024-11-03T21:19:00Z">
        <w:r w:rsidR="00CF194C" w:rsidRPr="00CF194C">
          <w:rPr>
            <w:rFonts w:ascii="Times New Roman" w:hAnsi="Times New Roman" w:cs="Times New Roman"/>
            <w:sz w:val="24"/>
            <w:szCs w:val="24"/>
          </w:rPr>
          <w:t>Religion is categorized as Islam and others; the sex of the household head is classified as male or female; ethnicity is divided into Bengali and other; household size is categorized as less than 5 members and 5 or more members; and livestock ownership is classified as yes or no</w:t>
        </w:r>
      </w:ins>
      <w:ins w:id="363" w:author="Mohammad Nayeem Hasan" w:date="2024-11-03T21:13:00Z" w16du:dateUtc="2024-11-03T15:13:00Z">
        <w:r w:rsidRPr="006B733E">
          <w:rPr>
            <w:rFonts w:ascii="Times New Roman" w:hAnsi="Times New Roman" w:cs="Times New Roman"/>
            <w:sz w:val="24"/>
            <w:szCs w:val="24"/>
          </w:rPr>
          <w:t>.</w:t>
        </w:r>
        <w:r>
          <w:rPr>
            <w:rFonts w:ascii="Times New Roman" w:hAnsi="Times New Roman" w:cs="Times New Roman"/>
            <w:sz w:val="24"/>
            <w:szCs w:val="24"/>
          </w:rPr>
          <w:t xml:space="preserve"> </w:t>
        </w:r>
      </w:ins>
    </w:p>
    <w:p w14:paraId="305D97D3" w14:textId="2EE5DC96" w:rsidR="00275578" w:rsidRPr="0064582A" w:rsidRDefault="00275578" w:rsidP="00CF194C">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Flushed to </w:t>
      </w:r>
      <w:ins w:id="364" w:author="Mohammad Nayeem Hasan" w:date="2024-11-03T03:58:00Z" w16du:dateUtc="2024-11-02T21:58:00Z">
        <w:r w:rsidR="00147D41">
          <w:rPr>
            <w:rFonts w:ascii="Times New Roman" w:hAnsi="Times New Roman" w:cs="Times New Roman"/>
            <w:sz w:val="24"/>
            <w:szCs w:val="24"/>
          </w:rPr>
          <w:t>the </w:t>
        </w:r>
      </w:ins>
      <w:r w:rsidRPr="0064582A">
        <w:rPr>
          <w:rFonts w:ascii="Times New Roman" w:hAnsi="Times New Roman" w:cs="Times New Roman"/>
          <w:sz w:val="24"/>
          <w:szCs w:val="24"/>
        </w:rPr>
        <w:t>piped sewer system, septic tank, pit latrine</w:t>
      </w:r>
      <w:ins w:id="365" w:author="Mohammad Nayeem Hasan" w:date="2024-11-03T03:58:00Z" w16du:dateUtc="2024-11-02T21:58:00Z">
        <w:r w:rsidR="00147D41">
          <w:rPr>
            <w:rFonts w:ascii="Times New Roman" w:hAnsi="Times New Roman" w:cs="Times New Roman"/>
            <w:sz w:val="24"/>
            <w:szCs w:val="24"/>
          </w:rPr>
          <w:t>,</w:t>
        </w:r>
      </w:ins>
      <w:r w:rsidRPr="0064582A">
        <w:rPr>
          <w:rFonts w:ascii="Times New Roman" w:hAnsi="Times New Roman" w:cs="Times New Roman"/>
          <w:sz w:val="24"/>
          <w:szCs w:val="24"/>
        </w:rPr>
        <w:t xml:space="preserve"> and open drain, ventilated improved pit latrine, pit latrine with and without slab were categorized as improved toilet facility and </w:t>
      </w:r>
      <w:r w:rsidR="00F57F08" w:rsidRPr="0064582A">
        <w:rPr>
          <w:rFonts w:ascii="Times New Roman" w:hAnsi="Times New Roman" w:cs="Times New Roman"/>
          <w:sz w:val="24"/>
          <w:szCs w:val="24"/>
        </w:rPr>
        <w:t xml:space="preserve">hanging toilet/latrine, </w:t>
      </w:r>
      <w:r w:rsidR="001968A9" w:rsidRPr="0064582A">
        <w:rPr>
          <w:rFonts w:ascii="Times New Roman" w:hAnsi="Times New Roman" w:cs="Times New Roman"/>
          <w:sz w:val="24"/>
          <w:szCs w:val="24"/>
        </w:rPr>
        <w:t xml:space="preserve">bucket, </w:t>
      </w:r>
      <w:r w:rsidRPr="0064582A">
        <w:rPr>
          <w:rFonts w:ascii="Times New Roman" w:hAnsi="Times New Roman" w:cs="Times New Roman"/>
          <w:sz w:val="24"/>
          <w:szCs w:val="24"/>
        </w:rPr>
        <w:t xml:space="preserve">composite toilet, and no facility/bush/field were categorized as </w:t>
      </w:r>
      <w:ins w:id="366" w:author="Mohammad Nayeem Hasan" w:date="2024-11-03T03:58:00Z" w16du:dateUtc="2024-11-02T21:58:00Z">
        <w:r w:rsidR="00147D41">
          <w:rPr>
            <w:rFonts w:ascii="Times New Roman" w:hAnsi="Times New Roman" w:cs="Times New Roman"/>
            <w:sz w:val="24"/>
            <w:szCs w:val="24"/>
          </w:rPr>
          <w:t>an </w:t>
        </w:r>
      </w:ins>
      <w:r w:rsidRPr="0064582A">
        <w:rPr>
          <w:rFonts w:ascii="Times New Roman" w:hAnsi="Times New Roman" w:cs="Times New Roman"/>
          <w:sz w:val="24"/>
          <w:szCs w:val="24"/>
        </w:rPr>
        <w:t>unimproved toilet facility</w:t>
      </w:r>
      <w:r w:rsidR="00520CDF"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{"citationID":"QTAsw8bw","properties":{"formattedCitation":"(\\uc0\\u8220{}Surveys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Salt iodization was considered “Yes” if the salt tested result showed 0 to 15 ppm or above 15 ppm and otherwise “No”. Having access to mass media indicated that a household at least accessed </w:t>
      </w:r>
      <w:del w:id="367" w:author="Mohammad Nayeem Hasan" w:date="2024-11-03T04:00:00Z" w16du:dateUtc="2024-11-02T22:00:00Z">
        <w:r w:rsidRPr="0064582A" w:rsidDel="00147D41">
          <w:rPr>
            <w:rFonts w:ascii="Times New Roman" w:hAnsi="Times New Roman" w:cs="Times New Roman"/>
            <w:sz w:val="24"/>
            <w:szCs w:val="24"/>
          </w:rPr>
          <w:delText>magazines/</w:delText>
        </w:r>
      </w:del>
      <w:r w:rsidRPr="0064582A">
        <w:rPr>
          <w:rFonts w:ascii="Times New Roman" w:hAnsi="Times New Roman" w:cs="Times New Roman"/>
          <w:sz w:val="24"/>
          <w:szCs w:val="24"/>
        </w:rPr>
        <w:t xml:space="preserve">newspapers/TV/radio </w:t>
      </w:r>
      <w:del w:id="368" w:author="Mohammad Nayeem Hasan" w:date="2024-11-03T03:59:00Z" w16du:dateUtc="2024-11-02T21:59:00Z">
        <w:r w:rsidRPr="0064582A" w:rsidDel="00147D41">
          <w:rPr>
            <w:rFonts w:ascii="Times New Roman" w:hAnsi="Times New Roman" w:cs="Times New Roman"/>
            <w:sz w:val="24"/>
            <w:szCs w:val="24"/>
          </w:rPr>
          <w:delText xml:space="preserve">for </w:delText>
        </w:r>
      </w:del>
      <w:r w:rsidRPr="0064582A">
        <w:rPr>
          <w:rFonts w:ascii="Times New Roman" w:hAnsi="Times New Roman" w:cs="Times New Roman"/>
          <w:sz w:val="24"/>
          <w:szCs w:val="24"/>
        </w:rPr>
        <w:t xml:space="preserve">less than </w:t>
      </w:r>
      <w:r w:rsidRPr="0064582A">
        <w:rPr>
          <w:rFonts w:ascii="Times New Roman" w:hAnsi="Times New Roman" w:cs="Times New Roman"/>
          <w:sz w:val="24"/>
          <w:szCs w:val="24"/>
        </w:rPr>
        <w:lastRenderedPageBreak/>
        <w:t>once a week. Piped into dwelling, to yard and neighbor, public tap, tube well, dug well (protected), protected spring, rainwater, bottled and sachet water were considered as improved water source and dug well (unprotected), unprotected spring, tanker truck, cart with small tank, water selling plant, surface water (river, dam, lake, pond, canal) and other were considered as unimproved water source.</w:t>
      </w:r>
      <w:r w:rsidR="00F90467" w:rsidRPr="0064582A">
        <w:rPr>
          <w:rFonts w:ascii="Times New Roman" w:hAnsi="Times New Roman" w:cs="Times New Roman"/>
          <w:sz w:val="24"/>
          <w:szCs w:val="24"/>
        </w:rPr>
        <w:t xml:space="preserve"> D</w:t>
      </w:r>
      <w:r w:rsidRPr="0064582A">
        <w:rPr>
          <w:rFonts w:ascii="Times New Roman" w:hAnsi="Times New Roman" w:cs="Times New Roman"/>
          <w:sz w:val="24"/>
          <w:szCs w:val="24"/>
        </w:rPr>
        <w:t xml:space="preserve">rinking water was considered treated if any process among boiling, adding bleach/chlorine, straining through cloth, </w:t>
      </w:r>
      <w:ins w:id="369" w:author="Mohammad Nayeem Hasan" w:date="2024-11-03T05:07:00Z" w16du:dateUtc="2024-11-02T23:07:00Z">
        <w:r w:rsidR="00BB4DC9">
          <w:rPr>
            <w:rFonts w:ascii="Times New Roman" w:hAnsi="Times New Roman" w:cs="Times New Roman"/>
            <w:sz w:val="24"/>
            <w:szCs w:val="24"/>
          </w:rPr>
          <w:t>or </w:t>
        </w:r>
      </w:ins>
      <w:r w:rsidRPr="0064582A">
        <w:rPr>
          <w:rFonts w:ascii="Times New Roman" w:hAnsi="Times New Roman" w:cs="Times New Roman"/>
          <w:sz w:val="24"/>
          <w:szCs w:val="24"/>
        </w:rPr>
        <w:t>using any kind of water filter was done</w:t>
      </w:r>
      <w:r w:rsidR="00D45444"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{"citationID":"PNRkVMbB","properties":{"formattedCitation":"(\\uc0\\u8220{}Surveys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119649C1" w14:textId="367B53DA"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Data analysis</w:t>
      </w:r>
    </w:p>
    <w:p w14:paraId="7AB65856" w14:textId="5F39F1BD" w:rsidR="00D60A98" w:rsidRPr="0064582A" w:rsidRDefault="00275578"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Stata Statistical software for data science version 17.0 </w:t>
      </w:r>
      <w:r w:rsidR="00D62E49" w:rsidRPr="0064582A">
        <w:rPr>
          <w:rFonts w:ascii="Times New Roman" w:hAnsi="Times New Roman" w:cs="Times New Roman"/>
          <w:sz w:val="24"/>
          <w:szCs w:val="24"/>
        </w:rPr>
        <w:t>was</w:t>
      </w:r>
      <w:r w:rsidRPr="0064582A">
        <w:rPr>
          <w:rFonts w:ascii="Times New Roman" w:hAnsi="Times New Roman" w:cs="Times New Roman"/>
          <w:sz w:val="24"/>
          <w:szCs w:val="24"/>
        </w:rPr>
        <w:t xml:space="preserve"> used for data </w:t>
      </w:r>
      <w:r w:rsidR="008F3B8F" w:rsidRPr="0064582A">
        <w:rPr>
          <w:rFonts w:ascii="Times New Roman" w:hAnsi="Times New Roman" w:cs="Times New Roman"/>
          <w:sz w:val="24"/>
          <w:szCs w:val="24"/>
        </w:rPr>
        <w:t>analysis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W</w:t>
      </w:r>
      <w:r w:rsidRPr="0064582A">
        <w:rPr>
          <w:rFonts w:ascii="Times New Roman" w:hAnsi="Times New Roman" w:cs="Times New Roman"/>
          <w:sz w:val="24"/>
          <w:szCs w:val="24"/>
        </w:rPr>
        <w:t>e applied univariate and multivari</w:t>
      </w:r>
      <w:r w:rsidR="00D62E49" w:rsidRPr="0064582A">
        <w:rPr>
          <w:rFonts w:ascii="Times New Roman" w:hAnsi="Times New Roman" w:cs="Times New Roman"/>
          <w:sz w:val="24"/>
          <w:szCs w:val="24"/>
        </w:rPr>
        <w:t>able</w:t>
      </w:r>
      <w:r w:rsidRPr="0064582A">
        <w:rPr>
          <w:rFonts w:ascii="Times New Roman" w:hAnsi="Times New Roman" w:cs="Times New Roman"/>
          <w:sz w:val="24"/>
          <w:szCs w:val="24"/>
        </w:rPr>
        <w:t xml:space="preserve"> logistic regression</w:t>
      </w:r>
      <w:r w:rsidR="003D0C44" w:rsidRPr="0064582A">
        <w:rPr>
          <w:rFonts w:ascii="Times New Roman" w:hAnsi="Times New Roman" w:cs="Times New Roman"/>
          <w:sz w:val="24"/>
          <w:szCs w:val="24"/>
        </w:rPr>
        <w:t>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to </w:t>
      </w:r>
      <w:r w:rsidR="00D62E49" w:rsidRPr="0064582A">
        <w:rPr>
          <w:rFonts w:ascii="Times New Roman" w:hAnsi="Times New Roman" w:cs="Times New Roman"/>
          <w:sz w:val="24"/>
          <w:szCs w:val="24"/>
        </w:rPr>
        <w:t>assess</w:t>
      </w:r>
      <w:r w:rsidR="008B5FDB"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the </w:t>
      </w:r>
      <w:r w:rsidR="00EC3B70" w:rsidRPr="0064582A">
        <w:rPr>
          <w:rFonts w:ascii="Times New Roman" w:hAnsi="Times New Roman" w:cs="Times New Roman"/>
          <w:sz w:val="24"/>
          <w:szCs w:val="24"/>
        </w:rPr>
        <w:t>association</w:t>
      </w:r>
      <w:r w:rsidR="00650F36" w:rsidRPr="0064582A">
        <w:rPr>
          <w:rFonts w:ascii="Times New Roman" w:hAnsi="Times New Roman" w:cs="Times New Roman"/>
          <w:sz w:val="24"/>
          <w:szCs w:val="24"/>
        </w:rPr>
        <w:t xml:space="preserve"> </w:t>
      </w:r>
      <w:r w:rsidR="00CA09FF" w:rsidRPr="0064582A">
        <w:rPr>
          <w:rFonts w:ascii="Times New Roman" w:hAnsi="Times New Roman" w:cs="Times New Roman"/>
          <w:sz w:val="24"/>
          <w:szCs w:val="24"/>
        </w:rPr>
        <w:t xml:space="preserve">between </w:t>
      </w:r>
      <w:r w:rsidR="00650F36" w:rsidRPr="0064582A">
        <w:rPr>
          <w:rFonts w:ascii="Times New Roman" w:hAnsi="Times New Roman" w:cs="Times New Roman"/>
          <w:sz w:val="24"/>
          <w:szCs w:val="24"/>
        </w:rPr>
        <w:t xml:space="preserve">diarrhea </w:t>
      </w:r>
      <w:r w:rsidR="00CA09FF" w:rsidRPr="0064582A">
        <w:rPr>
          <w:rFonts w:ascii="Times New Roman" w:hAnsi="Times New Roman" w:cs="Times New Roman"/>
          <w:sz w:val="24"/>
          <w:szCs w:val="24"/>
        </w:rPr>
        <w:t>and</w:t>
      </w:r>
      <w:r w:rsidR="00650F36" w:rsidRPr="0064582A">
        <w:rPr>
          <w:rFonts w:ascii="Times New Roman" w:hAnsi="Times New Roman" w:cs="Times New Roman"/>
          <w:sz w:val="24"/>
          <w:szCs w:val="24"/>
        </w:rPr>
        <w:t xml:space="preserve"> the selected covariates at 5% significance level</w:t>
      </w:r>
      <w:r w:rsidRPr="0064582A">
        <w:rPr>
          <w:rFonts w:ascii="Times New Roman" w:hAnsi="Times New Roman" w:cs="Times New Roman"/>
          <w:sz w:val="24"/>
          <w:szCs w:val="24"/>
        </w:rPr>
        <w:t xml:space="preserve"> for each dataset.</w:t>
      </w:r>
      <w:r w:rsidR="00650F36" w:rsidRPr="0064582A">
        <w:rPr>
          <w:rFonts w:ascii="Times New Roman" w:hAnsi="Times New Roman" w:cs="Times New Roman"/>
          <w:sz w:val="24"/>
          <w:szCs w:val="24"/>
        </w:rPr>
        <w:t xml:space="preserve"> </w:t>
      </w:r>
      <w:r w:rsidR="004F4188" w:rsidRPr="0064582A">
        <w:rPr>
          <w:rFonts w:ascii="Times New Roman" w:hAnsi="Times New Roman" w:cs="Times New Roman"/>
          <w:sz w:val="24"/>
          <w:szCs w:val="24"/>
        </w:rPr>
        <w:t>The final model output was represented in a forest-plot.</w:t>
      </w:r>
    </w:p>
    <w:p w14:paraId="29BD4FF7" w14:textId="3F68896F" w:rsidR="00D60A98" w:rsidRPr="0064582A" w:rsidRDefault="009540A1"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The procedure of choosing best model was step-wise logistic regression</w:t>
      </w:r>
      <w:r w:rsidR="00B24BD6" w:rsidRPr="0064582A">
        <w:rPr>
          <w:rFonts w:ascii="Times New Roman" w:hAnsi="Times New Roman" w:cs="Times New Roman"/>
          <w:sz w:val="24"/>
          <w:szCs w:val="24"/>
        </w:rPr>
        <w:t xml:space="preserve">, and </w:t>
      </w:r>
      <w:r w:rsidRPr="0064582A">
        <w:rPr>
          <w:rFonts w:ascii="Times New Roman" w:hAnsi="Times New Roman" w:cs="Times New Roman"/>
          <w:sz w:val="24"/>
          <w:szCs w:val="24"/>
        </w:rPr>
        <w:t>it included the factors found relevant and important to explain the behavior of the outcome variable from literature review</w:t>
      </w:r>
      <w:r w:rsidR="00B24BD6" w:rsidRPr="0064582A">
        <w:rPr>
          <w:rFonts w:ascii="Times New Roman" w:hAnsi="Times New Roman" w:cs="Times New Roman"/>
          <w:sz w:val="24"/>
          <w:szCs w:val="24"/>
        </w:rPr>
        <w:t>. The measures of sensitivity and specificity</w:t>
      </w:r>
      <w:r w:rsidRPr="0064582A">
        <w:rPr>
          <w:rFonts w:ascii="Times New Roman" w:hAnsi="Times New Roman" w:cs="Times New Roman"/>
          <w:sz w:val="24"/>
          <w:szCs w:val="24"/>
        </w:rPr>
        <w:t xml:space="preserve"> from </w:t>
      </w:r>
      <w:r w:rsidR="00B24BD6" w:rsidRPr="0064582A">
        <w:rPr>
          <w:rFonts w:ascii="Times New Roman" w:hAnsi="Times New Roman" w:cs="Times New Roman"/>
          <w:sz w:val="24"/>
          <w:szCs w:val="24"/>
        </w:rPr>
        <w:t>the Receiver Operating Characteristic (ROC)</w:t>
      </w:r>
      <w:r w:rsidRPr="0064582A">
        <w:rPr>
          <w:rFonts w:ascii="Times New Roman" w:hAnsi="Times New Roman" w:cs="Times New Roman"/>
          <w:sz w:val="24"/>
          <w:szCs w:val="24"/>
        </w:rPr>
        <w:t xml:space="preserve"> curve</w:t>
      </w:r>
      <w:r w:rsidR="00B24BD6" w:rsidRPr="0064582A">
        <w:rPr>
          <w:rFonts w:ascii="Times New Roman" w:hAnsi="Times New Roman" w:cs="Times New Roman"/>
          <w:sz w:val="24"/>
          <w:szCs w:val="24"/>
        </w:rPr>
        <w:t xml:space="preserve">, </w:t>
      </w:r>
      <w:r w:rsidR="00D62E49" w:rsidRPr="0064582A">
        <w:rPr>
          <w:rFonts w:ascii="Times New Roman" w:hAnsi="Times New Roman" w:cs="Times New Roman"/>
          <w:sz w:val="24"/>
          <w:szCs w:val="24"/>
        </w:rPr>
        <w:t>were</w:t>
      </w:r>
      <w:r w:rsidR="00B24BD6" w:rsidRPr="0064582A">
        <w:rPr>
          <w:rFonts w:ascii="Times New Roman" w:hAnsi="Times New Roman" w:cs="Times New Roman"/>
          <w:sz w:val="24"/>
          <w:szCs w:val="24"/>
        </w:rPr>
        <w:t xml:space="preserve"> used to assess the optimal model. The models performed better, according to the higher </w:t>
      </w:r>
      <w:r w:rsidR="00D62E49" w:rsidRPr="0064582A">
        <w:rPr>
          <w:rFonts w:ascii="Times New Roman" w:hAnsi="Times New Roman" w:cs="Times New Roman"/>
          <w:sz w:val="24"/>
          <w:szCs w:val="24"/>
        </w:rPr>
        <w:t xml:space="preserve">area under curve of the </w:t>
      </w:r>
      <w:r w:rsidR="00B24BD6" w:rsidRPr="0064582A">
        <w:rPr>
          <w:rFonts w:ascii="Times New Roman" w:hAnsi="Times New Roman" w:cs="Times New Roman"/>
          <w:sz w:val="24"/>
          <w:szCs w:val="24"/>
        </w:rPr>
        <w:t>ROC. A bigger area under the curve than the 0.50 on the ROC curve indicates that the model discriminates between the two groups</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{"citationID":"a1gcurse03j","properties":{"formattedCitation":"(Cook &amp; Rajbhandari, 2018)","plainCitation":"(Cook &amp; Rajbhandari, 2018)","noteIndex":0},"citationItems":[{"id":1692,"uris":["http://zotero.org/users/4185209/items/7ZRRH68U"],"itemData":{"id":1692,"type":"article-journal","abstract":"Receiver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plot.","container-title":"The Stata Journal","DOI":"10.1177/1536867X1801800110","ISSN":"1536-867X","issue":"1","language":"en","note":"publisher: SAGE Publications","page":"174-183","source":"SAGE Journals","title":"Heckroccurve: ROC Curves for Selected Samples","title-short":"Heckroccurve","volume":"18","author":[{"family":"Cook","given":"Jonathan A."},{"family":"Rajbhandari","given":"Ashish"}],"issued":{"date-parts":[["2018",3,1]]}}}],"schema":"https://github.com/citation-style-language/schema/raw/master/csl-citation.json"}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(Cook &amp; Rajbhandari, 2018)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A35E10" w:rsidRPr="0064582A">
        <w:rPr>
          <w:rFonts w:ascii="Times New Roman" w:hAnsi="Times New Roman" w:cs="Times New Roman"/>
          <w:sz w:val="24"/>
          <w:szCs w:val="24"/>
        </w:rPr>
        <w:t xml:space="preserve"> </w:t>
      </w:r>
      <w:r w:rsidR="002F18A7" w:rsidRPr="0064582A">
        <w:rPr>
          <w:rFonts w:ascii="Times New Roman" w:hAnsi="Times New Roman" w:cs="Times New Roman"/>
          <w:sz w:val="24"/>
          <w:szCs w:val="24"/>
        </w:rPr>
        <w:t>W</w:t>
      </w:r>
      <w:r w:rsidR="008C2A80" w:rsidRPr="0064582A">
        <w:rPr>
          <w:rFonts w:ascii="Times New Roman" w:hAnsi="Times New Roman" w:cs="Times New Roman"/>
          <w:sz w:val="24"/>
          <w:szCs w:val="24"/>
        </w:rPr>
        <w:t>e also employ information criteria, e.g., the Akaike information criterion (AIC</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{"citationID":"am340c42ke","properties":{"formattedCitation":"(Akaike, 1974)","plainCitation":"(Akaike, 1974)","noteIndex":0},"citationItems":[{"id":1694,"uris":["http://zotero.org/users/4185209/items/ZK9KUQWE"],"itemData":{"id":1694,"type":"article-journal","abstract":"The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(Akaike, 1974)</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and Bayesian information criterion (BIC</w:t>
      </w:r>
      <w:r w:rsidR="00510C2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{"citationID":"ajr72seeuq","properties":{"formattedCitation":"(Schwarz, 1978)","plainCitation":"(Schwarz, 1978)","noteIndex":0},"citationItems":[{"id":1697,"uris":["http://zotero.org/users/4185209/items/7RQDT3ZY"],"itemData":{"id":1697,"type":"article-journal","abstract":"The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Statistics","ISSN":"0090-5364","issue":"2","note":"publisher: Institute of Mathematical Statistics","page":"461-464","source":"JSTOR","title":"Estimating the Dimension of a Model","volume":"6","author":[{"family":"Schwarz","given":"Gideon"}],"issued":{"date-parts":[["1978"]]}}}],"schema":"https://github.com/citation-style-language/schema/raw/master/csl-citation.json"} </w:instrText>
      </w:r>
      <w:r w:rsidR="00510C2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(Schwarz, 1978)</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as a goodness-of-fit measure for the</w:t>
      </w:r>
      <w:r w:rsidR="002F18A7" w:rsidRPr="0064582A">
        <w:rPr>
          <w:rFonts w:ascii="Times New Roman" w:hAnsi="Times New Roman" w:cs="Times New Roman"/>
          <w:sz w:val="24"/>
          <w:szCs w:val="24"/>
        </w:rPr>
        <w:t xml:space="preserve"> final multiva</w:t>
      </w:r>
      <w:r w:rsidR="00D62E49" w:rsidRPr="0064582A">
        <w:rPr>
          <w:rFonts w:ascii="Times New Roman" w:hAnsi="Times New Roman" w:cs="Times New Roman"/>
          <w:sz w:val="24"/>
          <w:szCs w:val="24"/>
        </w:rPr>
        <w:t xml:space="preserve">riable </w:t>
      </w:r>
      <w:r w:rsidR="008C2A80" w:rsidRPr="0064582A">
        <w:rPr>
          <w:rFonts w:ascii="Times New Roman" w:hAnsi="Times New Roman" w:cs="Times New Roman"/>
          <w:sz w:val="24"/>
          <w:szCs w:val="24"/>
        </w:rPr>
        <w:t>logi</w:t>
      </w:r>
      <w:r w:rsidR="002F18A7" w:rsidRPr="0064582A">
        <w:rPr>
          <w:rFonts w:ascii="Times New Roman" w:hAnsi="Times New Roman" w:cs="Times New Roman"/>
          <w:sz w:val="24"/>
          <w:szCs w:val="24"/>
        </w:rPr>
        <w:t xml:space="preserve">stic </w:t>
      </w:r>
      <w:r w:rsidR="008C2A80" w:rsidRPr="0064582A">
        <w:rPr>
          <w:rFonts w:ascii="Times New Roman" w:hAnsi="Times New Roman" w:cs="Times New Roman"/>
          <w:sz w:val="24"/>
          <w:szCs w:val="24"/>
        </w:rPr>
        <w:t>model.</w:t>
      </w:r>
    </w:p>
    <w:p w14:paraId="7BA20466" w14:textId="7C72E91B" w:rsidR="00275578" w:rsidRPr="0064582A" w:rsidRDefault="00275578" w:rsidP="0063530A">
      <w:pPr>
        <w:spacing w:line="480" w:lineRule="auto"/>
        <w:ind w:firstLine="720"/>
        <w:rPr>
          <w:rFonts w:ascii="Times New Roman" w:hAnsi="Times New Roman" w:cs="Times New Roman"/>
          <w:b/>
          <w:sz w:val="24"/>
          <w:szCs w:val="24"/>
        </w:rPr>
      </w:pPr>
      <w:r w:rsidRPr="0064582A">
        <w:rPr>
          <w:rFonts w:ascii="Times New Roman" w:hAnsi="Times New Roman" w:cs="Times New Roman"/>
          <w:sz w:val="24"/>
          <w:szCs w:val="24"/>
        </w:rPr>
        <w:lastRenderedPageBreak/>
        <w:t xml:space="preserve">We used </w:t>
      </w:r>
      <w:ins w:id="370" w:author="Mohammad Nayeem Hasan" w:date="2024-11-03T23:08:00Z" w16du:dateUtc="2024-11-03T17:08:00Z">
        <w:r w:rsidR="0077291E">
          <w:rPr>
            <w:rFonts w:ascii="Times New Roman" w:hAnsi="Times New Roman" w:cs="Times New Roman"/>
            <w:sz w:val="24"/>
            <w:szCs w:val="24"/>
          </w:rPr>
          <w:t>the </w:t>
        </w:r>
      </w:ins>
      <w:r w:rsidRPr="0064582A">
        <w:rPr>
          <w:rFonts w:ascii="Times New Roman" w:hAnsi="Times New Roman" w:cs="Times New Roman"/>
          <w:sz w:val="24"/>
          <w:szCs w:val="24"/>
        </w:rPr>
        <w:t>Stata command</w:t>
      </w:r>
      <w:r w:rsidR="00D60A98" w:rsidRPr="0064582A">
        <w:rPr>
          <w:rFonts w:ascii="Times New Roman" w:hAnsi="Times New Roman" w:cs="Times New Roman"/>
          <w:sz w:val="24"/>
          <w:szCs w:val="24"/>
        </w:rPr>
        <w:t xml:space="preserve"> (</w:t>
      </w:r>
      <w:proofErr w:type="spellStart"/>
      <w:r w:rsidR="00D60A98" w:rsidRPr="0064582A">
        <w:rPr>
          <w:rStyle w:val="fontstyle01"/>
          <w:rFonts w:ascii="Times New Roman" w:hAnsi="Times New Roman" w:cs="Times New Roman"/>
          <w:sz w:val="24"/>
          <w:szCs w:val="24"/>
        </w:rPr>
        <w:t>Svyset</w:t>
      </w:r>
      <w:proofErr w:type="spellEnd"/>
      <w:r w:rsidR="00D60A98" w:rsidRPr="0064582A">
        <w:rPr>
          <w:rStyle w:val="fontstyle01"/>
          <w:rFonts w:ascii="Times New Roman" w:hAnsi="Times New Roman" w:cs="Times New Roman"/>
          <w:sz w:val="24"/>
          <w:szCs w:val="24"/>
        </w:rPr>
        <w:t>)</w:t>
      </w:r>
      <w:r w:rsidRPr="0064582A">
        <w:rPr>
          <w:rFonts w:ascii="Times New Roman" w:hAnsi="Times New Roman" w:cs="Times New Roman"/>
          <w:sz w:val="24"/>
          <w:szCs w:val="24"/>
        </w:rPr>
        <w:t xml:space="preserve"> of the survey data reference manual to </w:t>
      </w:r>
      <w:del w:id="371" w:author="Mohammad Nayeem Hasan" w:date="2024-11-03T23:08:00Z" w16du:dateUtc="2024-11-03T17:08:00Z">
        <w:r w:rsidRPr="0064582A" w:rsidDel="0077291E">
          <w:rPr>
            <w:rFonts w:ascii="Times New Roman" w:hAnsi="Times New Roman" w:cs="Times New Roman"/>
            <w:sz w:val="24"/>
            <w:szCs w:val="24"/>
          </w:rPr>
          <w:delText>account</w:delText>
        </w:r>
        <w:r w:rsidR="00A809D3" w:rsidRPr="0064582A" w:rsidDel="0077291E">
          <w:rPr>
            <w:rFonts w:ascii="Times New Roman" w:hAnsi="Times New Roman" w:cs="Times New Roman"/>
            <w:sz w:val="24"/>
            <w:szCs w:val="24"/>
          </w:rPr>
          <w:delText>ing</w:delText>
        </w:r>
        <w:r w:rsidRPr="0064582A" w:rsidDel="0077291E">
          <w:rPr>
            <w:rFonts w:ascii="Times New Roman" w:hAnsi="Times New Roman" w:cs="Times New Roman"/>
            <w:sz w:val="24"/>
            <w:szCs w:val="24"/>
          </w:rPr>
          <w:delText xml:space="preserve"> </w:delText>
        </w:r>
      </w:del>
      <w:ins w:id="372" w:author="Mohammad Nayeem Hasan" w:date="2024-11-03T23:08:00Z" w16du:dateUtc="2024-11-03T17:08:00Z">
        <w:r w:rsidR="0077291E">
          <w:rPr>
            <w:rFonts w:ascii="Times New Roman" w:hAnsi="Times New Roman" w:cs="Times New Roman"/>
            <w:sz w:val="24"/>
            <w:szCs w:val="24"/>
          </w:rPr>
          <w:t>account</w:t>
        </w:r>
        <w:r w:rsidR="0077291E" w:rsidRPr="0064582A">
          <w:rPr>
            <w:rFonts w:ascii="Times New Roman" w:hAnsi="Times New Roman" w:cs="Times New Roman"/>
            <w:sz w:val="24"/>
            <w:szCs w:val="24"/>
          </w:rPr>
          <w:t xml:space="preserve"> </w:t>
        </w:r>
      </w:ins>
      <w:r w:rsidRPr="0064582A">
        <w:rPr>
          <w:rFonts w:ascii="Times New Roman" w:hAnsi="Times New Roman" w:cs="Times New Roman"/>
          <w:sz w:val="24"/>
          <w:szCs w:val="24"/>
        </w:rPr>
        <w:t xml:space="preserve">for the complex survey settings of the datasets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{"citationID":"6YDmMCNA","properties":{"formattedCitation":"(\\uc0\\u8220{}Stata Bookstore | Survey Data Reference Manual, Release 17,\\uc0\\u8221{} 2021)","plainCitation":"(“Stata Bookstore | Survey Data Reference Manual, Release 17,” 2021)","noteIndex":0},"citationItems":[{"id":1498,"uris":["http://zotero.org/users/4185209/items/H48H22TP"],"itemData":{"id":1498,"type":"webpage","abstract":"Survey Data Reference Manual, Stata Release 17","title":"Stata Bookstore | Survey Data Reference Manual, Release 17","URL":"https://www.stata.com/bookstore/survey-data-reference-manual/","accessed":{"date-parts":[["2022",8,13]]},"issued":{"date-parts":[["2021"]]}}}],"schema":"https://github.com/citation-style-language/schema/raw/master/csl-citation.json"}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(“Stata Bookstore | Survey Data Reference Manual, Release 17,” 2021)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r w:rsidR="00D60A98" w:rsidRPr="0064582A">
        <w:rPr>
          <w:rFonts w:ascii="Times New Roman" w:hAnsi="Times New Roman" w:cs="Times New Roman"/>
          <w:sz w:val="24"/>
          <w:szCs w:val="24"/>
        </w:rPr>
        <w:t xml:space="preserve"> </w:t>
      </w:r>
      <w:proofErr w:type="spellStart"/>
      <w:r w:rsidR="00D60A98" w:rsidRPr="0064582A">
        <w:rPr>
          <w:rFonts w:ascii="Times New Roman" w:hAnsi="Times New Roman" w:cs="Times New Roman"/>
          <w:sz w:val="24"/>
          <w:szCs w:val="24"/>
        </w:rPr>
        <w:t>Svyset</w:t>
      </w:r>
      <w:proofErr w:type="spellEnd"/>
      <w:r w:rsidR="00D60A98" w:rsidRPr="0064582A">
        <w:rPr>
          <w:rFonts w:ascii="Times New Roman" w:hAnsi="Times New Roman" w:cs="Times New Roman"/>
          <w:sz w:val="24"/>
          <w:szCs w:val="24"/>
        </w:rPr>
        <w:t xml:space="preserve"> commands </w:t>
      </w:r>
      <w:r w:rsidR="009540A1" w:rsidRPr="0064582A">
        <w:rPr>
          <w:rFonts w:ascii="Times New Roman" w:hAnsi="Times New Roman" w:cs="Times New Roman"/>
          <w:sz w:val="24"/>
          <w:szCs w:val="24"/>
        </w:rPr>
        <w:t>were developed for STATA</w:t>
      </w:r>
      <w:ins w:id="373" w:author="Mohammad Nayeem Hasan" w:date="2024-11-05T04:32:00Z" w16du:dateUtc="2024-11-04T22:32:00Z">
        <w:r w:rsidR="00E022DE">
          <w:rPr>
            <w:rFonts w:ascii="Times New Roman" w:hAnsi="Times New Roman" w:cs="Times New Roman"/>
            <w:sz w:val="24"/>
            <w:szCs w:val="24"/>
          </w:rPr>
          <w:t xml:space="preserve"> (Version 18)</w:t>
        </w:r>
      </w:ins>
      <w:r w:rsidR="009540A1" w:rsidRPr="0064582A">
        <w:rPr>
          <w:rFonts w:ascii="Times New Roman" w:hAnsi="Times New Roman" w:cs="Times New Roman"/>
          <w:sz w:val="24"/>
          <w:szCs w:val="24"/>
        </w:rPr>
        <w:t xml:space="preserve"> to consider the survey </w:t>
      </w:r>
      <w:r w:rsidR="00D60A98" w:rsidRPr="0064582A">
        <w:rPr>
          <w:rFonts w:ascii="Times New Roman" w:hAnsi="Times New Roman" w:cs="Times New Roman"/>
          <w:sz w:val="24"/>
          <w:szCs w:val="24"/>
        </w:rPr>
        <w:t xml:space="preserve">design elements such as </w:t>
      </w:r>
      <w:r w:rsidR="009540A1" w:rsidRPr="0064582A">
        <w:rPr>
          <w:rFonts w:ascii="Times New Roman" w:hAnsi="Times New Roman" w:cs="Times New Roman"/>
          <w:sz w:val="24"/>
          <w:szCs w:val="24"/>
        </w:rPr>
        <w:t>sample weights, PSU, clusters</w:t>
      </w:r>
      <w:ins w:id="374" w:author="Mohammad Nayeem Hasan" w:date="2024-11-03T23:08:00Z" w16du:dateUtc="2024-11-03T17:08:00Z">
        <w:r w:rsidR="0077291E">
          <w:rPr>
            <w:rFonts w:ascii="Times New Roman" w:hAnsi="Times New Roman" w:cs="Times New Roman"/>
            <w:sz w:val="24"/>
            <w:szCs w:val="24"/>
          </w:rPr>
          <w:t>,</w:t>
        </w:r>
      </w:ins>
      <w:r w:rsidR="00682909" w:rsidRPr="0064582A">
        <w:rPr>
          <w:rFonts w:ascii="Times New Roman" w:hAnsi="Times New Roman" w:cs="Times New Roman"/>
          <w:sz w:val="24"/>
          <w:szCs w:val="24"/>
        </w:rPr>
        <w:t xml:space="preserve"> and </w:t>
      </w:r>
      <w:r w:rsidR="009540A1" w:rsidRPr="0064582A">
        <w:rPr>
          <w:rFonts w:ascii="Times New Roman" w:hAnsi="Times New Roman" w:cs="Times New Roman"/>
          <w:sz w:val="24"/>
          <w:szCs w:val="24"/>
        </w:rPr>
        <w:t>strata</w:t>
      </w:r>
      <w:r w:rsidR="00D60A9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{"citationID":"a2v95v446a","properties":{"formattedCitation":"(\\uc0\\u8220{}Survey Data Analysis in Stata,\\uc0\\u8221{} 2021)","plainCitation":"(“Survey Data Analysis in Stata,” 2021)","noteIndex":0},"citationItems":[{"id":1698,"uris":["http://zotero.org/users/4185209/items/27YATJMV"],"itemData":{"id":1698,"type":"webpage","title":"Survey Data Analysis in Stata","URL":"https://stats.oarc.ucla.edu/stata/seminars/svy-stata-8/","accessed":{"date-parts":[["2023",1,21]]},"issued":{"date-parts":[["2021"]]}}}],"schema":"https://github.com/citation-style-language/schema/raw/master/csl-citation.json"} </w:instrText>
      </w:r>
      <w:r w:rsidR="00510C28"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 Data Analysis in Stata,” 2021)</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w:t>
      </w:r>
    </w:p>
    <w:p w14:paraId="1EFCBEDB" w14:textId="77777777" w:rsidR="00714917"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Results</w:t>
      </w:r>
    </w:p>
    <w:p w14:paraId="7F080510" w14:textId="142B4529" w:rsidR="00E64C65" w:rsidRDefault="00714917" w:rsidP="0063530A">
      <w:pPr>
        <w:spacing w:line="480" w:lineRule="auto"/>
        <w:ind w:firstLine="720"/>
        <w:rPr>
          <w:ins w:id="375" w:author="Mohammad Nayeem Hasan" w:date="2024-11-03T23:15:00Z" w16du:dateUtc="2024-11-03T17:15:00Z"/>
          <w:rFonts w:ascii="Times New Roman" w:hAnsi="Times New Roman" w:cs="Times New Roman"/>
          <w:color w:val="313131"/>
          <w:sz w:val="24"/>
          <w:szCs w:val="24"/>
          <w:shd w:val="clear" w:color="auto" w:fill="FFFFFF"/>
        </w:rPr>
      </w:pPr>
      <w:r w:rsidRPr="0064582A">
        <w:rPr>
          <w:rFonts w:ascii="Times New Roman" w:hAnsi="Times New Roman" w:cs="Times New Roman"/>
          <w:color w:val="313131"/>
          <w:sz w:val="24"/>
          <w:szCs w:val="24"/>
          <w:shd w:val="clear" w:color="auto" w:fill="FFFFFF"/>
        </w:rPr>
        <w:t xml:space="preserve">The </w:t>
      </w:r>
      <w:r w:rsidR="00533687" w:rsidRPr="0064582A">
        <w:rPr>
          <w:rFonts w:ascii="Times New Roman" w:hAnsi="Times New Roman" w:cs="Times New Roman"/>
          <w:color w:val="313131"/>
          <w:sz w:val="24"/>
          <w:szCs w:val="24"/>
          <w:shd w:val="clear" w:color="auto" w:fill="FFFFFF"/>
        </w:rPr>
        <w:t>occurrence</w:t>
      </w:r>
      <w:r w:rsidRPr="0064582A">
        <w:rPr>
          <w:rFonts w:ascii="Times New Roman" w:hAnsi="Times New Roman" w:cs="Times New Roman"/>
          <w:color w:val="313131"/>
          <w:sz w:val="24"/>
          <w:szCs w:val="24"/>
          <w:shd w:val="clear" w:color="auto" w:fill="FFFFFF"/>
        </w:rPr>
        <w:t xml:space="preserve"> of diarrhea among </w:t>
      </w:r>
      <w:r w:rsidR="002A6237" w:rsidRPr="0064582A">
        <w:rPr>
          <w:rFonts w:ascii="Times New Roman" w:hAnsi="Times New Roman" w:cs="Times New Roman"/>
          <w:color w:val="313131"/>
          <w:sz w:val="24"/>
          <w:szCs w:val="24"/>
          <w:shd w:val="clear" w:color="auto" w:fill="FFFFFF"/>
        </w:rPr>
        <w:t>0-</w:t>
      </w:r>
      <w:del w:id="376" w:author="Mohammad Nayeem Hasan" w:date="2024-11-03T23:08:00Z" w16du:dateUtc="2024-11-03T17:08:00Z">
        <w:r w:rsidR="002A6237" w:rsidRPr="0064582A" w:rsidDel="0077291E">
          <w:rPr>
            <w:rFonts w:ascii="Times New Roman" w:hAnsi="Times New Roman" w:cs="Times New Roman"/>
            <w:color w:val="313131"/>
            <w:sz w:val="24"/>
            <w:szCs w:val="24"/>
            <w:shd w:val="clear" w:color="auto" w:fill="FFFFFF"/>
          </w:rPr>
          <w:delText xml:space="preserve">5 </w:delText>
        </w:r>
      </w:del>
      <w:ins w:id="377" w:author="Mohammad Nayeem Hasan" w:date="2024-11-03T23:08:00Z" w16du:dateUtc="2024-11-03T17:08:00Z">
        <w:r w:rsidR="0077291E" w:rsidRPr="0064582A">
          <w:rPr>
            <w:rFonts w:ascii="Times New Roman" w:hAnsi="Times New Roman" w:cs="Times New Roman"/>
            <w:color w:val="313131"/>
            <w:sz w:val="24"/>
            <w:szCs w:val="24"/>
            <w:shd w:val="clear" w:color="auto" w:fill="FFFFFF"/>
          </w:rPr>
          <w:t>5</w:t>
        </w:r>
        <w:r w:rsidR="0077291E">
          <w:rPr>
            <w:rFonts w:ascii="Times New Roman" w:hAnsi="Times New Roman" w:cs="Times New Roman"/>
            <w:color w:val="313131"/>
            <w:sz w:val="24"/>
            <w:szCs w:val="24"/>
            <w:shd w:val="clear" w:color="auto" w:fill="FFFFFF"/>
          </w:rPr>
          <w:t>-</w:t>
        </w:r>
      </w:ins>
      <w:del w:id="378" w:author="Mohammad Nayeem Hasan" w:date="2024-11-03T23:08:00Z" w16du:dateUtc="2024-11-03T17:08:00Z">
        <w:r w:rsidR="002A6237" w:rsidRPr="0064582A" w:rsidDel="0077291E">
          <w:rPr>
            <w:rFonts w:ascii="Times New Roman" w:hAnsi="Times New Roman" w:cs="Times New Roman"/>
            <w:color w:val="313131"/>
            <w:sz w:val="24"/>
            <w:szCs w:val="24"/>
            <w:shd w:val="clear" w:color="auto" w:fill="FFFFFF"/>
          </w:rPr>
          <w:delText xml:space="preserve">years </w:delText>
        </w:r>
      </w:del>
      <w:ins w:id="379" w:author="Mohammad Nayeem Hasan" w:date="2024-11-03T23:08:00Z" w16du:dateUtc="2024-11-03T17:08:00Z">
        <w:r w:rsidR="0077291E" w:rsidRPr="0064582A">
          <w:rPr>
            <w:rFonts w:ascii="Times New Roman" w:hAnsi="Times New Roman" w:cs="Times New Roman"/>
            <w:color w:val="313131"/>
            <w:sz w:val="24"/>
            <w:szCs w:val="24"/>
            <w:shd w:val="clear" w:color="auto" w:fill="FFFFFF"/>
          </w:rPr>
          <w:t>year</w:t>
        </w:r>
        <w:r w:rsidR="0077291E">
          <w:rPr>
            <w:rFonts w:ascii="Times New Roman" w:hAnsi="Times New Roman" w:cs="Times New Roman"/>
            <w:color w:val="313131"/>
            <w:sz w:val="24"/>
            <w:szCs w:val="24"/>
            <w:shd w:val="clear" w:color="auto" w:fill="FFFFFF"/>
          </w:rPr>
          <w:t>-</w:t>
        </w:r>
      </w:ins>
      <w:r w:rsidR="002A6237" w:rsidRPr="0064582A">
        <w:rPr>
          <w:rFonts w:ascii="Times New Roman" w:hAnsi="Times New Roman" w:cs="Times New Roman"/>
          <w:color w:val="313131"/>
          <w:sz w:val="24"/>
          <w:szCs w:val="24"/>
          <w:shd w:val="clear" w:color="auto" w:fill="FFFFFF"/>
        </w:rPr>
        <w:t xml:space="preserve">old </w:t>
      </w:r>
      <w:r w:rsidRPr="0064582A">
        <w:rPr>
          <w:rFonts w:ascii="Times New Roman" w:hAnsi="Times New Roman" w:cs="Times New Roman"/>
          <w:color w:val="313131"/>
          <w:sz w:val="24"/>
          <w:szCs w:val="24"/>
          <w:shd w:val="clear" w:color="auto" w:fill="FFFFFF"/>
        </w:rPr>
        <w:t xml:space="preserve">children decreased from 7.1% in 2006 to 3.9% in 2012 then increased to 6.9% in 2019.  </w:t>
      </w:r>
      <w:r w:rsidR="00864741" w:rsidRPr="0064582A">
        <w:rPr>
          <w:rFonts w:ascii="Times New Roman" w:hAnsi="Times New Roman" w:cs="Times New Roman"/>
          <w:color w:val="313131"/>
          <w:sz w:val="24"/>
          <w:szCs w:val="24"/>
          <w:shd w:val="clear" w:color="auto" w:fill="FFFFFF"/>
        </w:rPr>
        <w:t>Moreover,</w:t>
      </w:r>
      <w:r w:rsidRPr="0064582A">
        <w:rPr>
          <w:rFonts w:ascii="Times New Roman" w:hAnsi="Times New Roman" w:cs="Times New Roman"/>
          <w:color w:val="313131"/>
          <w:sz w:val="24"/>
          <w:szCs w:val="24"/>
          <w:shd w:val="clear" w:color="auto" w:fill="FFFFFF"/>
        </w:rPr>
        <w:t xml:space="preserve"> among the age group </w:t>
      </w:r>
      <w:r w:rsidR="00E0777D" w:rsidRPr="0064582A">
        <w:rPr>
          <w:rFonts w:ascii="Times New Roman" w:hAnsi="Times New Roman" w:cs="Times New Roman"/>
          <w:color w:val="313131"/>
          <w:sz w:val="24"/>
          <w:szCs w:val="24"/>
          <w:shd w:val="clear" w:color="auto" w:fill="FFFFFF"/>
        </w:rPr>
        <w:t>12–</w:t>
      </w:r>
      <w:del w:id="380" w:author="Mohammad Nayeem Hasan" w:date="2024-11-03T23:08:00Z" w16du:dateUtc="2024-11-03T17:08:00Z">
        <w:r w:rsidR="00E0777D" w:rsidRPr="0064582A" w:rsidDel="0077291E">
          <w:rPr>
            <w:rFonts w:ascii="Times New Roman" w:hAnsi="Times New Roman" w:cs="Times New Roman"/>
            <w:color w:val="313131"/>
            <w:sz w:val="24"/>
            <w:szCs w:val="24"/>
            <w:shd w:val="clear" w:color="auto" w:fill="FFFFFF"/>
          </w:rPr>
          <w:delText>23-month</w:delText>
        </w:r>
      </w:del>
      <w:ins w:id="381" w:author="Mohammad Nayeem Hasan" w:date="2024-11-03T23:08:00Z" w16du:dateUtc="2024-11-03T17:08:00Z">
        <w:r w:rsidR="0077291E">
          <w:rPr>
            <w:rFonts w:ascii="Times New Roman" w:hAnsi="Times New Roman" w:cs="Times New Roman"/>
            <w:color w:val="313131"/>
            <w:sz w:val="24"/>
            <w:szCs w:val="24"/>
            <w:shd w:val="clear" w:color="auto" w:fill="FFFFFF"/>
          </w:rPr>
          <w:t>23-month-old</w:t>
        </w:r>
      </w:ins>
      <w:r w:rsidRPr="0064582A">
        <w:rPr>
          <w:rFonts w:ascii="Times New Roman" w:hAnsi="Times New Roman" w:cs="Times New Roman"/>
          <w:color w:val="313131"/>
          <w:sz w:val="24"/>
          <w:szCs w:val="24"/>
          <w:shd w:val="clear" w:color="auto" w:fill="FFFFFF"/>
        </w:rPr>
        <w:t xml:space="preserve"> children 10.</w:t>
      </w:r>
      <w:r w:rsidR="004D0B15" w:rsidRPr="0064582A">
        <w:rPr>
          <w:rFonts w:ascii="Times New Roman" w:hAnsi="Times New Roman" w:cs="Times New Roman"/>
          <w:color w:val="313131"/>
          <w:sz w:val="24"/>
          <w:szCs w:val="24"/>
          <w:shd w:val="clear" w:color="auto" w:fill="FFFFFF"/>
        </w:rPr>
        <w:t>0</w:t>
      </w:r>
      <w:r w:rsidRPr="0064582A">
        <w:rPr>
          <w:rFonts w:ascii="Times New Roman" w:hAnsi="Times New Roman" w:cs="Times New Roman"/>
          <w:color w:val="313131"/>
          <w:sz w:val="24"/>
          <w:szCs w:val="24"/>
          <w:shd w:val="clear" w:color="auto" w:fill="FFFFFF"/>
        </w:rPr>
        <w:t>%, 7.7%</w:t>
      </w:r>
      <w:ins w:id="382" w:author="Mohammad Nayeem Hasan" w:date="2024-11-03T23:08:00Z" w16du:dateUtc="2024-11-03T17:08:00Z">
        <w:r w:rsidR="0077291E">
          <w:rPr>
            <w:rFonts w:ascii="Times New Roman" w:hAnsi="Times New Roman" w:cs="Times New Roman"/>
            <w:color w:val="313131"/>
            <w:sz w:val="24"/>
            <w:szCs w:val="24"/>
            <w:shd w:val="clear" w:color="auto" w:fill="FFFFFF"/>
          </w:rPr>
          <w:t>,</w:t>
        </w:r>
      </w:ins>
      <w:r w:rsidRPr="0064582A">
        <w:rPr>
          <w:rFonts w:ascii="Times New Roman" w:hAnsi="Times New Roman" w:cs="Times New Roman"/>
          <w:color w:val="313131"/>
          <w:sz w:val="24"/>
          <w:szCs w:val="24"/>
          <w:shd w:val="clear" w:color="auto" w:fill="FFFFFF"/>
        </w:rPr>
        <w:t xml:space="preserve">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10.1% had diarrhea respectively based on the MICS data of 2006,</w:t>
      </w:r>
      <w:r w:rsidR="00E0777D"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 xml:space="preserve">2012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2019</w:t>
      </w:r>
      <w:r w:rsidR="000F6814" w:rsidRPr="0064582A">
        <w:rPr>
          <w:rFonts w:ascii="Times New Roman" w:hAnsi="Times New Roman" w:cs="Times New Roman"/>
          <w:color w:val="313131"/>
          <w:sz w:val="24"/>
          <w:szCs w:val="24"/>
          <w:shd w:val="clear" w:color="auto" w:fill="FFFFFF"/>
        </w:rPr>
        <w:t>.</w:t>
      </w:r>
      <w:r w:rsidRPr="0064582A">
        <w:rPr>
          <w:rFonts w:ascii="Times New Roman" w:hAnsi="Times New Roman" w:cs="Times New Roman"/>
          <w:color w:val="313131"/>
          <w:sz w:val="24"/>
          <w:szCs w:val="24"/>
          <w:shd w:val="clear" w:color="auto" w:fill="FFFFFF"/>
        </w:rPr>
        <w:t xml:space="preserve"> Among underweight children, 8.5% of them had diarrhea in the MICS data of 2019</w:t>
      </w:r>
      <w:r w:rsidR="00E0777D" w:rsidRPr="0064582A">
        <w:rPr>
          <w:rFonts w:ascii="Times New Roman" w:hAnsi="Times New Roman" w:cs="Times New Roman"/>
          <w:color w:val="313131"/>
          <w:sz w:val="24"/>
          <w:szCs w:val="24"/>
          <w:shd w:val="clear" w:color="auto" w:fill="FFFFFF"/>
        </w:rPr>
        <w:t>, which was 4.0% in the MICS data of 2012</w:t>
      </w:r>
      <w:r w:rsidRPr="0064582A">
        <w:rPr>
          <w:rFonts w:ascii="Times New Roman" w:hAnsi="Times New Roman" w:cs="Times New Roman"/>
          <w:color w:val="313131"/>
          <w:sz w:val="24"/>
          <w:szCs w:val="24"/>
          <w:shd w:val="clear" w:color="auto" w:fill="FFFFFF"/>
        </w:rPr>
        <w:t>. Based on the division in Barisal 8.9%, 6.3%, 14.1% children had diarrhea respectively as reported</w:t>
      </w:r>
      <w:r w:rsidR="00042110" w:rsidRPr="0064582A">
        <w:rPr>
          <w:rFonts w:ascii="Times New Roman" w:hAnsi="Times New Roman" w:cs="Times New Roman"/>
          <w:color w:val="313131"/>
          <w:sz w:val="24"/>
          <w:szCs w:val="24"/>
          <w:shd w:val="clear" w:color="auto" w:fill="FFFFFF"/>
        </w:rPr>
        <w:t xml:space="preserve"> highest</w:t>
      </w:r>
      <w:r w:rsidRPr="0064582A">
        <w:rPr>
          <w:rFonts w:ascii="Times New Roman" w:hAnsi="Times New Roman" w:cs="Times New Roman"/>
          <w:color w:val="313131"/>
          <w:sz w:val="24"/>
          <w:szCs w:val="24"/>
          <w:shd w:val="clear" w:color="auto" w:fill="FFFFFF"/>
        </w:rPr>
        <w:t xml:space="preserve"> in 2006, 2012 </w:t>
      </w:r>
      <w:r w:rsidR="000F6814" w:rsidRPr="0064582A">
        <w:rPr>
          <w:rFonts w:ascii="Times New Roman" w:hAnsi="Times New Roman" w:cs="Times New Roman"/>
          <w:color w:val="313131"/>
          <w:sz w:val="24"/>
          <w:szCs w:val="24"/>
          <w:shd w:val="clear" w:color="auto" w:fill="FFFFFF"/>
        </w:rPr>
        <w:t>and</w:t>
      </w:r>
      <w:r w:rsidR="000F6814" w:rsidRPr="0064582A" w:rsidDel="00E0777D">
        <w:rPr>
          <w:rFonts w:ascii="Times New Roman" w:hAnsi="Times New Roman" w:cs="Times New Roman"/>
          <w:color w:val="313131"/>
          <w:sz w:val="24"/>
          <w:szCs w:val="24"/>
          <w:shd w:val="clear" w:color="auto" w:fill="FFFFFF"/>
        </w:rPr>
        <w:t xml:space="preserve"> </w:t>
      </w:r>
      <w:r w:rsidR="000F6814" w:rsidRPr="0064582A">
        <w:rPr>
          <w:rFonts w:ascii="Times New Roman" w:hAnsi="Times New Roman" w:cs="Times New Roman"/>
          <w:color w:val="313131"/>
          <w:sz w:val="24"/>
          <w:szCs w:val="24"/>
          <w:shd w:val="clear" w:color="auto" w:fill="FFFFFF"/>
        </w:rPr>
        <w:t>2019</w:t>
      </w:r>
      <w:r w:rsidRPr="0064582A">
        <w:rPr>
          <w:rFonts w:ascii="Times New Roman" w:hAnsi="Times New Roman" w:cs="Times New Roman"/>
          <w:color w:val="313131"/>
          <w:sz w:val="24"/>
          <w:szCs w:val="24"/>
          <w:shd w:val="clear" w:color="auto" w:fill="FFFFFF"/>
        </w:rPr>
        <w:t xml:space="preserve"> MICS </w:t>
      </w:r>
      <w:r w:rsidR="00A72693" w:rsidRPr="0064582A">
        <w:rPr>
          <w:rFonts w:ascii="Times New Roman" w:hAnsi="Times New Roman" w:cs="Times New Roman"/>
          <w:color w:val="313131"/>
          <w:sz w:val="24"/>
          <w:szCs w:val="24"/>
          <w:shd w:val="clear" w:color="auto" w:fill="FFFFFF"/>
        </w:rPr>
        <w:t>d</w:t>
      </w:r>
      <w:r w:rsidRPr="0064582A">
        <w:rPr>
          <w:rFonts w:ascii="Times New Roman" w:hAnsi="Times New Roman" w:cs="Times New Roman"/>
          <w:color w:val="313131"/>
          <w:sz w:val="24"/>
          <w:szCs w:val="24"/>
          <w:shd w:val="clear" w:color="auto" w:fill="FFFFFF"/>
        </w:rPr>
        <w:t>ata. Likewise, the MICS data from 2006</w:t>
      </w:r>
      <w:r w:rsidR="004D0B15"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2012</w:t>
      </w:r>
      <w:r w:rsidR="004D0B15" w:rsidRPr="0064582A">
        <w:rPr>
          <w:rFonts w:ascii="Times New Roman" w:hAnsi="Times New Roman" w:cs="Times New Roman"/>
          <w:color w:val="313131"/>
          <w:sz w:val="24"/>
          <w:szCs w:val="24"/>
          <w:shd w:val="clear" w:color="auto" w:fill="FFFFFF"/>
        </w:rPr>
        <w:t>, 2019</w:t>
      </w:r>
      <w:r w:rsidRPr="0064582A">
        <w:rPr>
          <w:rFonts w:ascii="Times New Roman" w:hAnsi="Times New Roman" w:cs="Times New Roman"/>
          <w:color w:val="313131"/>
          <w:sz w:val="24"/>
          <w:szCs w:val="24"/>
          <w:shd w:val="clear" w:color="auto" w:fill="FFFFFF"/>
        </w:rPr>
        <w:t xml:space="preserve"> reported that in the </w:t>
      </w:r>
      <w:r w:rsidR="00042110" w:rsidRPr="0064582A">
        <w:rPr>
          <w:rFonts w:ascii="Times New Roman" w:hAnsi="Times New Roman" w:cs="Times New Roman"/>
          <w:color w:val="313131"/>
          <w:sz w:val="24"/>
          <w:szCs w:val="24"/>
          <w:shd w:val="clear" w:color="auto" w:fill="FFFFFF"/>
        </w:rPr>
        <w:t xml:space="preserve">Khulna </w:t>
      </w:r>
      <w:r w:rsidRPr="0064582A">
        <w:rPr>
          <w:rFonts w:ascii="Times New Roman" w:hAnsi="Times New Roman" w:cs="Times New Roman"/>
          <w:color w:val="313131"/>
          <w:sz w:val="24"/>
          <w:szCs w:val="24"/>
          <w:shd w:val="clear" w:color="auto" w:fill="FFFFFF"/>
        </w:rPr>
        <w:t xml:space="preserve">division </w:t>
      </w:r>
      <w:r w:rsidR="00042110" w:rsidRPr="0064582A">
        <w:rPr>
          <w:rFonts w:ascii="Times New Roman" w:hAnsi="Times New Roman" w:cs="Times New Roman"/>
          <w:color w:val="313131"/>
          <w:sz w:val="24"/>
          <w:szCs w:val="24"/>
          <w:shd w:val="clear" w:color="auto" w:fill="FFFFFF"/>
        </w:rPr>
        <w:t>4.4</w:t>
      </w:r>
      <w:r w:rsidRPr="0064582A">
        <w:rPr>
          <w:rFonts w:ascii="Times New Roman" w:hAnsi="Times New Roman" w:cs="Times New Roman"/>
          <w:color w:val="313131"/>
          <w:sz w:val="24"/>
          <w:szCs w:val="24"/>
          <w:shd w:val="clear" w:color="auto" w:fill="FFFFFF"/>
        </w:rPr>
        <w:t xml:space="preserve">%, </w:t>
      </w:r>
      <w:r w:rsidR="00042110" w:rsidRPr="0064582A">
        <w:rPr>
          <w:rFonts w:ascii="Times New Roman" w:hAnsi="Times New Roman" w:cs="Times New Roman"/>
          <w:color w:val="313131"/>
          <w:sz w:val="24"/>
          <w:szCs w:val="24"/>
          <w:shd w:val="clear" w:color="auto" w:fill="FFFFFF"/>
        </w:rPr>
        <w:t>3.3</w:t>
      </w:r>
      <w:r w:rsidRPr="0064582A">
        <w:rPr>
          <w:rFonts w:ascii="Times New Roman" w:hAnsi="Times New Roman" w:cs="Times New Roman"/>
          <w:color w:val="313131"/>
          <w:sz w:val="24"/>
          <w:szCs w:val="24"/>
          <w:shd w:val="clear" w:color="auto" w:fill="FFFFFF"/>
        </w:rPr>
        <w:t>%</w:t>
      </w:r>
      <w:r w:rsidR="004D0B15" w:rsidRPr="0064582A">
        <w:rPr>
          <w:rFonts w:ascii="Times New Roman" w:hAnsi="Times New Roman" w:cs="Times New Roman"/>
          <w:color w:val="313131"/>
          <w:sz w:val="24"/>
          <w:szCs w:val="24"/>
          <w:shd w:val="clear" w:color="auto" w:fill="FFFFFF"/>
        </w:rPr>
        <w:t>, and 6.5%</w:t>
      </w:r>
      <w:r w:rsidRPr="0064582A">
        <w:rPr>
          <w:rFonts w:ascii="Times New Roman" w:hAnsi="Times New Roman" w:cs="Times New Roman"/>
          <w:color w:val="313131"/>
          <w:sz w:val="24"/>
          <w:szCs w:val="24"/>
          <w:shd w:val="clear" w:color="auto" w:fill="FFFFFF"/>
        </w:rPr>
        <w:t xml:space="preserve"> of under-five children had </w:t>
      </w:r>
      <w:r w:rsidR="00042110"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respectively. Among the under-five children whose mother's educational level was </w:t>
      </w:r>
      <w:r w:rsidR="0014020D" w:rsidRPr="0064582A">
        <w:rPr>
          <w:rFonts w:ascii="Times New Roman" w:hAnsi="Times New Roman" w:cs="Times New Roman"/>
          <w:color w:val="313131"/>
          <w:sz w:val="24"/>
          <w:szCs w:val="24"/>
          <w:shd w:val="clear" w:color="auto" w:fill="FFFFFF"/>
        </w:rPr>
        <w:t>secondary</w:t>
      </w:r>
      <w:r w:rsidRPr="0064582A">
        <w:rPr>
          <w:rFonts w:ascii="Times New Roman" w:hAnsi="Times New Roman" w:cs="Times New Roman"/>
          <w:color w:val="313131"/>
          <w:sz w:val="24"/>
          <w:szCs w:val="24"/>
          <w:shd w:val="clear" w:color="auto" w:fill="FFFFFF"/>
        </w:rPr>
        <w:t xml:space="preserve"> completed</w:t>
      </w:r>
      <w:r w:rsidR="0014020D" w:rsidRPr="0064582A">
        <w:rPr>
          <w:rFonts w:ascii="Times New Roman" w:hAnsi="Times New Roman" w:cs="Times New Roman"/>
          <w:color w:val="313131"/>
          <w:sz w:val="24"/>
          <w:szCs w:val="24"/>
          <w:shd w:val="clear" w:color="auto" w:fill="FFFFFF"/>
        </w:rPr>
        <w:t xml:space="preserve"> or higher</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5.5</w:t>
      </w:r>
      <w:r w:rsidRPr="0064582A">
        <w:rPr>
          <w:rFonts w:ascii="Times New Roman" w:hAnsi="Times New Roman" w:cs="Times New Roman"/>
          <w:color w:val="313131"/>
          <w:sz w:val="24"/>
          <w:szCs w:val="24"/>
          <w:shd w:val="clear" w:color="auto" w:fill="FFFFFF"/>
        </w:rPr>
        <w:t>%</w:t>
      </w:r>
      <w:r w:rsidR="0014020D" w:rsidRPr="0064582A">
        <w:rPr>
          <w:rFonts w:ascii="Times New Roman" w:hAnsi="Times New Roman" w:cs="Times New Roman"/>
          <w:color w:val="313131"/>
          <w:sz w:val="24"/>
          <w:szCs w:val="24"/>
          <w:shd w:val="clear" w:color="auto" w:fill="FFFFFF"/>
        </w:rPr>
        <w:t>, 3.9%, and 5.9%</w:t>
      </w:r>
      <w:r w:rsidRPr="0064582A">
        <w:rPr>
          <w:rFonts w:ascii="Times New Roman" w:hAnsi="Times New Roman" w:cs="Times New Roman"/>
          <w:color w:val="313131"/>
          <w:sz w:val="24"/>
          <w:szCs w:val="24"/>
          <w:shd w:val="clear" w:color="auto" w:fill="FFFFFF"/>
        </w:rPr>
        <w:t xml:space="preserve"> of them had </w:t>
      </w:r>
      <w:r w:rsidR="0014020D"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diarrhea in 2006</w:t>
      </w:r>
      <w:r w:rsidR="0014020D" w:rsidRPr="0064582A">
        <w:rPr>
          <w:rFonts w:ascii="Times New Roman" w:hAnsi="Times New Roman" w:cs="Times New Roman"/>
          <w:color w:val="313131"/>
          <w:sz w:val="24"/>
          <w:szCs w:val="24"/>
          <w:shd w:val="clear" w:color="auto" w:fill="FFFFFF"/>
        </w:rPr>
        <w:t>, 2012, and 2019</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In 2012, it was lowest in over 35 years age group, 3.2%.</w:t>
      </w:r>
      <w:r w:rsidRPr="0064582A">
        <w:rPr>
          <w:rFonts w:ascii="Times New Roman" w:hAnsi="Times New Roman" w:cs="Times New Roman"/>
          <w:color w:val="313131"/>
          <w:sz w:val="24"/>
          <w:szCs w:val="24"/>
          <w:shd w:val="clear" w:color="auto" w:fill="FFFFFF"/>
        </w:rPr>
        <w:t xml:space="preserve"> According to the wealth index, </w:t>
      </w:r>
      <w:r w:rsidRPr="00081CF3">
        <w:rPr>
          <w:rFonts w:ascii="Times New Roman" w:hAnsi="Times New Roman" w:cs="Times New Roman"/>
          <w:color w:val="313131"/>
          <w:sz w:val="24"/>
          <w:szCs w:val="24"/>
          <w:shd w:val="clear" w:color="auto" w:fill="FFFFFF"/>
          <w:rPrChange w:id="383" w:author="Mohammad Nayeem Hasan" w:date="2024-11-04T00:22:00Z" w16du:dateUtc="2024-11-03T18:22:00Z">
            <w:rPr>
              <w:rFonts w:ascii="Times New Roman" w:hAnsi="Times New Roman" w:cs="Times New Roman"/>
              <w:b/>
              <w:bCs/>
              <w:color w:val="313131"/>
              <w:sz w:val="24"/>
              <w:szCs w:val="24"/>
              <w:shd w:val="clear" w:color="auto" w:fill="FFFFFF"/>
            </w:rPr>
          </w:rPrChange>
        </w:rPr>
        <w:t>among under age five children</w:t>
      </w:r>
      <w:r w:rsidRPr="0064582A">
        <w:rPr>
          <w:rFonts w:ascii="Times New Roman" w:hAnsi="Times New Roman" w:cs="Times New Roman"/>
          <w:color w:val="313131"/>
          <w:sz w:val="24"/>
          <w:szCs w:val="24"/>
          <w:shd w:val="clear" w:color="auto" w:fill="FFFFFF"/>
        </w:rPr>
        <w:t xml:space="preserve"> who belonged ​to </w:t>
      </w:r>
      <w:r w:rsidR="0084290F" w:rsidRPr="0064582A">
        <w:rPr>
          <w:rFonts w:ascii="Times New Roman" w:hAnsi="Times New Roman" w:cs="Times New Roman"/>
          <w:color w:val="313131"/>
          <w:sz w:val="24"/>
          <w:szCs w:val="24"/>
          <w:shd w:val="clear" w:color="auto" w:fill="FFFFFF"/>
        </w:rPr>
        <w:t>rich</w:t>
      </w:r>
      <w:r w:rsidRPr="0064582A">
        <w:rPr>
          <w:rFonts w:ascii="Times New Roman" w:hAnsi="Times New Roman" w:cs="Times New Roman"/>
          <w:color w:val="313131"/>
          <w:sz w:val="24"/>
          <w:szCs w:val="24"/>
          <w:shd w:val="clear" w:color="auto" w:fill="FFFFFF"/>
        </w:rPr>
        <w:t xml:space="preserve"> families </w:t>
      </w:r>
      <w:r w:rsidR="0084290F" w:rsidRPr="0064582A">
        <w:rPr>
          <w:rFonts w:ascii="Times New Roman" w:hAnsi="Times New Roman" w:cs="Times New Roman"/>
          <w:color w:val="313131"/>
          <w:sz w:val="24"/>
          <w:szCs w:val="24"/>
          <w:shd w:val="clear" w:color="auto" w:fill="FFFFFF"/>
        </w:rPr>
        <w:t>5.6</w:t>
      </w:r>
      <w:r w:rsidRPr="0064582A">
        <w:rPr>
          <w:rFonts w:ascii="Times New Roman" w:hAnsi="Times New Roman" w:cs="Times New Roman"/>
          <w:color w:val="313131"/>
          <w:sz w:val="24"/>
          <w:szCs w:val="24"/>
          <w:shd w:val="clear" w:color="auto" w:fill="FFFFFF"/>
        </w:rPr>
        <w:t xml:space="preserve">% of them had </w:t>
      </w:r>
      <w:r w:rsidR="0084290F"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in the survey time of 2006, in contrast, it was </w:t>
      </w:r>
      <w:r w:rsidR="0084290F" w:rsidRPr="0064582A">
        <w:rPr>
          <w:rFonts w:ascii="Times New Roman" w:hAnsi="Times New Roman" w:cs="Times New Roman"/>
          <w:color w:val="313131"/>
          <w:sz w:val="24"/>
          <w:szCs w:val="24"/>
          <w:shd w:val="clear" w:color="auto" w:fill="FFFFFF"/>
        </w:rPr>
        <w:t>lowest 3.4</w:t>
      </w:r>
      <w:r w:rsidRPr="0064582A">
        <w:rPr>
          <w:rFonts w:ascii="Times New Roman" w:hAnsi="Times New Roman" w:cs="Times New Roman"/>
          <w:color w:val="313131"/>
          <w:sz w:val="24"/>
          <w:szCs w:val="24"/>
          <w:shd w:val="clear" w:color="auto" w:fill="FFFFFF"/>
        </w:rPr>
        <w:t xml:space="preserve">% in </w:t>
      </w:r>
      <w:r w:rsidR="0031457A" w:rsidRPr="0064582A">
        <w:rPr>
          <w:rFonts w:ascii="Times New Roman" w:hAnsi="Times New Roman" w:cs="Times New Roman"/>
          <w:color w:val="313131"/>
          <w:sz w:val="24"/>
          <w:szCs w:val="24"/>
          <w:shd w:val="clear" w:color="auto" w:fill="FFFFFF"/>
        </w:rPr>
        <w:t>middle</w:t>
      </w:r>
      <w:r w:rsidR="0084290F" w:rsidRPr="0064582A">
        <w:rPr>
          <w:rFonts w:ascii="Times New Roman" w:hAnsi="Times New Roman" w:cs="Times New Roman"/>
          <w:color w:val="313131"/>
          <w:sz w:val="24"/>
          <w:szCs w:val="24"/>
          <w:shd w:val="clear" w:color="auto" w:fill="FFFFFF"/>
        </w:rPr>
        <w:t xml:space="preserve"> and 5.5% in </w:t>
      </w:r>
      <w:r w:rsidR="0031457A" w:rsidRPr="0064582A">
        <w:rPr>
          <w:rFonts w:ascii="Times New Roman" w:hAnsi="Times New Roman" w:cs="Times New Roman"/>
          <w:color w:val="313131"/>
          <w:sz w:val="24"/>
          <w:szCs w:val="24"/>
          <w:shd w:val="clear" w:color="auto" w:fill="FFFFFF"/>
        </w:rPr>
        <w:t>richest families in 2012 and 2019, respectively</w:t>
      </w:r>
      <w:r w:rsidRPr="0064582A">
        <w:rPr>
          <w:rFonts w:ascii="Times New Roman" w:hAnsi="Times New Roman" w:cs="Times New Roman"/>
          <w:color w:val="313131"/>
          <w:sz w:val="24"/>
          <w:szCs w:val="24"/>
          <w:shd w:val="clear" w:color="auto" w:fill="FFFFFF"/>
        </w:rPr>
        <w:t>. Among the children under 5 years whose family didn’t consume adequately iodized salt 8.6% of them had</w:t>
      </w:r>
      <w:r w:rsidR="002C1126" w:rsidRPr="0064582A">
        <w:rPr>
          <w:rFonts w:ascii="Times New Roman" w:hAnsi="Times New Roman" w:cs="Times New Roman"/>
          <w:color w:val="313131"/>
          <w:sz w:val="24"/>
          <w:szCs w:val="24"/>
          <w:shd w:val="clear" w:color="auto" w:fill="FFFFFF"/>
        </w:rPr>
        <w:t xml:space="preserve"> highest prevalence</w:t>
      </w:r>
      <w:r w:rsidRPr="0064582A">
        <w:rPr>
          <w:rFonts w:ascii="Times New Roman" w:hAnsi="Times New Roman" w:cs="Times New Roman"/>
          <w:color w:val="313131"/>
          <w:sz w:val="24"/>
          <w:szCs w:val="24"/>
          <w:shd w:val="clear" w:color="auto" w:fill="FFFFFF"/>
        </w:rPr>
        <w:t xml:space="preserve"> </w:t>
      </w:r>
      <w:r w:rsidR="002C1126" w:rsidRPr="0064582A">
        <w:rPr>
          <w:rFonts w:ascii="Times New Roman" w:hAnsi="Times New Roman" w:cs="Times New Roman"/>
          <w:color w:val="313131"/>
          <w:sz w:val="24"/>
          <w:szCs w:val="24"/>
          <w:shd w:val="clear" w:color="auto" w:fill="FFFFFF"/>
        </w:rPr>
        <w:t xml:space="preserve">of </w:t>
      </w:r>
      <w:r w:rsidRPr="0064582A">
        <w:rPr>
          <w:rFonts w:ascii="Times New Roman" w:hAnsi="Times New Roman" w:cs="Times New Roman"/>
          <w:color w:val="313131"/>
          <w:sz w:val="24"/>
          <w:szCs w:val="24"/>
          <w:shd w:val="clear" w:color="auto" w:fill="FFFFFF"/>
        </w:rPr>
        <w:t>diarrhea in 2006 which was decreased to 8.0% in 2019</w:t>
      </w:r>
      <w:r w:rsidR="008933E3" w:rsidRPr="0064582A">
        <w:rPr>
          <w:rFonts w:ascii="Times New Roman" w:hAnsi="Times New Roman" w:cs="Times New Roman"/>
          <w:color w:val="313131"/>
          <w:sz w:val="24"/>
          <w:szCs w:val="24"/>
          <w:shd w:val="clear" w:color="auto" w:fill="FFFFFF"/>
        </w:rPr>
        <w:t>, but lowest in 2012, 3.8</w:t>
      </w:r>
      <w:r w:rsidR="00A72693" w:rsidRPr="0064582A">
        <w:rPr>
          <w:rFonts w:ascii="Times New Roman" w:hAnsi="Times New Roman" w:cs="Times New Roman"/>
          <w:color w:val="313131"/>
          <w:sz w:val="24"/>
          <w:szCs w:val="24"/>
          <w:shd w:val="clear" w:color="auto" w:fill="FFFFFF"/>
        </w:rPr>
        <w:t>%</w:t>
      </w:r>
      <w:r w:rsidR="00FE7E99">
        <w:rPr>
          <w:rFonts w:ascii="Times New Roman" w:hAnsi="Times New Roman" w:cs="Times New Roman"/>
          <w:color w:val="313131"/>
          <w:sz w:val="24"/>
          <w:szCs w:val="24"/>
          <w:shd w:val="clear" w:color="auto" w:fill="FFFFFF"/>
        </w:rPr>
        <w:t xml:space="preserve"> (Table 1)</w:t>
      </w:r>
      <w:r w:rsidRPr="0064582A">
        <w:rPr>
          <w:rFonts w:ascii="Times New Roman" w:hAnsi="Times New Roman" w:cs="Times New Roman"/>
          <w:color w:val="313131"/>
          <w:sz w:val="24"/>
          <w:szCs w:val="24"/>
          <w:shd w:val="clear" w:color="auto" w:fill="FFFFFF"/>
        </w:rPr>
        <w:t xml:space="preserve">. </w:t>
      </w:r>
    </w:p>
    <w:p w14:paraId="2934CF47" w14:textId="77777777" w:rsidR="00BB33D1" w:rsidRDefault="00BB33D1" w:rsidP="00BB33D1">
      <w:pPr>
        <w:spacing w:line="240" w:lineRule="auto"/>
        <w:rPr>
          <w:ins w:id="384" w:author="Mohammad Nayeem Hasan" w:date="2024-11-03T23:15:00Z" w16du:dateUtc="2024-11-03T17:15:00Z"/>
          <w:rFonts w:ascii="Times New Roman" w:hAnsi="Times New Roman" w:cs="Times New Roman"/>
          <w:b/>
          <w:sz w:val="24"/>
          <w:szCs w:val="24"/>
        </w:rPr>
      </w:pPr>
      <w:ins w:id="385" w:author="Mohammad Nayeem Hasan" w:date="2024-11-03T23:15:00Z" w16du:dateUtc="2024-11-03T17:15:00Z">
        <w:r>
          <w:rPr>
            <w:rFonts w:ascii="Times New Roman" w:hAnsi="Times New Roman" w:cs="Times New Roman"/>
            <w:b/>
            <w:sz w:val="24"/>
            <w:szCs w:val="24"/>
          </w:rPr>
          <w:lastRenderedPageBreak/>
          <w:t>Table 1. Distribution of several factors with the diarrhea status of children, MICS 2006, 2012, and 2019.</w:t>
        </w:r>
      </w:ins>
    </w:p>
    <w:tbl>
      <w:tblPr>
        <w:tblStyle w:val="TableGrid"/>
        <w:tblW w:w="5000" w:type="pct"/>
        <w:jc w:val="center"/>
        <w:tblLook w:val="04A0" w:firstRow="1" w:lastRow="0" w:firstColumn="1" w:lastColumn="0" w:noHBand="0" w:noVBand="1"/>
      </w:tblPr>
      <w:tblGrid>
        <w:gridCol w:w="1776"/>
        <w:gridCol w:w="796"/>
        <w:gridCol w:w="816"/>
        <w:gridCol w:w="972"/>
        <w:gridCol w:w="676"/>
        <w:gridCol w:w="816"/>
        <w:gridCol w:w="893"/>
        <w:gridCol w:w="796"/>
        <w:gridCol w:w="916"/>
        <w:gridCol w:w="893"/>
      </w:tblGrid>
      <w:tr w:rsidR="00BB33D1" w14:paraId="27C52562" w14:textId="77777777" w:rsidTr="000C3C54">
        <w:trPr>
          <w:trHeight w:val="161"/>
          <w:jc w:val="center"/>
          <w:ins w:id="386" w:author="Mohammad Nayeem Hasan" w:date="2024-11-03T23:15:00Z"/>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A009581" w14:textId="77777777" w:rsidR="00BB33D1" w:rsidRPr="000C3C54" w:rsidRDefault="00BB33D1" w:rsidP="000C3C54">
            <w:pPr>
              <w:rPr>
                <w:ins w:id="387" w:author="Mohammad Nayeem Hasan" w:date="2024-11-03T23:15:00Z" w16du:dateUtc="2024-11-03T17:15:00Z"/>
                <w:rFonts w:ascii="Times New Roman" w:hAnsi="Times New Roman" w:cs="Times New Roman"/>
                <w:b/>
                <w:bCs/>
                <w:sz w:val="24"/>
                <w:szCs w:val="24"/>
              </w:rPr>
            </w:pPr>
            <w:ins w:id="388" w:author="Mohammad Nayeem Hasan" w:date="2024-11-03T23:15:00Z" w16du:dateUtc="2024-11-03T17:15:00Z">
              <w:r w:rsidRPr="000C3C54">
                <w:rPr>
                  <w:rFonts w:ascii="Times New Roman" w:hAnsi="Times New Roman" w:cs="Times New Roman"/>
                  <w:b/>
                  <w:bCs/>
                  <w:sz w:val="24"/>
                  <w:szCs w:val="24"/>
                </w:rPr>
                <w:t>Characteristics</w:t>
              </w:r>
            </w:ins>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33747757" w14:textId="77777777" w:rsidR="00BB33D1" w:rsidRPr="000C3C54" w:rsidRDefault="00BB33D1" w:rsidP="000C3C54">
            <w:pPr>
              <w:rPr>
                <w:ins w:id="389" w:author="Mohammad Nayeem Hasan" w:date="2024-11-03T23:15:00Z" w16du:dateUtc="2024-11-03T17:15:00Z"/>
                <w:rFonts w:ascii="Times New Roman" w:hAnsi="Times New Roman" w:cs="Times New Roman"/>
                <w:b/>
                <w:bCs/>
                <w:sz w:val="24"/>
                <w:szCs w:val="24"/>
              </w:rPr>
            </w:pPr>
            <w:ins w:id="390" w:author="Mohammad Nayeem Hasan" w:date="2024-11-03T23:15:00Z" w16du:dateUtc="2024-11-03T17:15:00Z">
              <w:r w:rsidRPr="000C3C54">
                <w:rPr>
                  <w:rFonts w:ascii="Times New Roman" w:hAnsi="Times New Roman" w:cs="Times New Roman"/>
                  <w:b/>
                  <w:bCs/>
                  <w:sz w:val="24"/>
                  <w:szCs w:val="24"/>
                </w:rPr>
                <w:t>2006</w:t>
              </w:r>
            </w:ins>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161319A7" w14:textId="77777777" w:rsidR="00BB33D1" w:rsidRPr="000C3C54" w:rsidRDefault="00BB33D1" w:rsidP="000C3C54">
            <w:pPr>
              <w:rPr>
                <w:ins w:id="391" w:author="Mohammad Nayeem Hasan" w:date="2024-11-03T23:15:00Z" w16du:dateUtc="2024-11-03T17:15:00Z"/>
                <w:rFonts w:ascii="Times New Roman" w:hAnsi="Times New Roman" w:cs="Times New Roman"/>
                <w:b/>
                <w:bCs/>
                <w:sz w:val="24"/>
                <w:szCs w:val="24"/>
              </w:rPr>
            </w:pPr>
            <w:ins w:id="392" w:author="Mohammad Nayeem Hasan" w:date="2024-11-03T23:15:00Z" w16du:dateUtc="2024-11-03T17:15:00Z">
              <w:r w:rsidRPr="000C3C54">
                <w:rPr>
                  <w:rFonts w:ascii="Times New Roman" w:hAnsi="Times New Roman" w:cs="Times New Roman"/>
                  <w:b/>
                  <w:bCs/>
                  <w:sz w:val="24"/>
                  <w:szCs w:val="24"/>
                </w:rPr>
                <w:t>2012</w:t>
              </w:r>
            </w:ins>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75CBD55C" w14:textId="77777777" w:rsidR="00BB33D1" w:rsidRPr="000C3C54" w:rsidRDefault="00BB33D1" w:rsidP="000C3C54">
            <w:pPr>
              <w:rPr>
                <w:ins w:id="393" w:author="Mohammad Nayeem Hasan" w:date="2024-11-03T23:15:00Z" w16du:dateUtc="2024-11-03T17:15:00Z"/>
                <w:rFonts w:ascii="Times New Roman" w:hAnsi="Times New Roman" w:cs="Times New Roman"/>
                <w:b/>
                <w:bCs/>
                <w:sz w:val="24"/>
                <w:szCs w:val="24"/>
              </w:rPr>
            </w:pPr>
            <w:ins w:id="394" w:author="Mohammad Nayeem Hasan" w:date="2024-11-03T23:15:00Z" w16du:dateUtc="2024-11-03T17:15:00Z">
              <w:r w:rsidRPr="000C3C54">
                <w:rPr>
                  <w:rFonts w:ascii="Times New Roman" w:hAnsi="Times New Roman" w:cs="Times New Roman"/>
                  <w:b/>
                  <w:bCs/>
                  <w:sz w:val="24"/>
                  <w:szCs w:val="24"/>
                </w:rPr>
                <w:t>2019</w:t>
              </w:r>
            </w:ins>
          </w:p>
        </w:tc>
      </w:tr>
      <w:tr w:rsidR="00BB33D1" w14:paraId="204A6A20" w14:textId="77777777" w:rsidTr="000C3C54">
        <w:trPr>
          <w:trHeight w:val="161"/>
          <w:jc w:val="center"/>
          <w:ins w:id="395" w:author="Mohammad Nayeem Hasan" w:date="2024-11-03T23:15: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37D6ED" w14:textId="77777777" w:rsidR="00BB33D1" w:rsidRPr="000C3C54" w:rsidRDefault="00BB33D1" w:rsidP="000C3C54">
            <w:pPr>
              <w:rPr>
                <w:ins w:id="396" w:author="Mohammad Nayeem Hasan" w:date="2024-11-03T23:15:00Z" w16du:dateUtc="2024-11-03T17:15:00Z"/>
                <w:rFonts w:ascii="Times New Roman" w:hAnsi="Times New Roman" w:cs="Times New Roman"/>
                <w:b/>
                <w:bCs/>
                <w:sz w:val="24"/>
                <w:szCs w:val="24"/>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663D1005" w14:textId="77777777" w:rsidR="00BB33D1" w:rsidRPr="000C3C54" w:rsidRDefault="00BB33D1" w:rsidP="000C3C54">
            <w:pPr>
              <w:rPr>
                <w:ins w:id="397" w:author="Mohammad Nayeem Hasan" w:date="2024-11-03T23:15:00Z" w16du:dateUtc="2024-11-03T17:15:00Z"/>
                <w:rFonts w:ascii="Times New Roman" w:hAnsi="Times New Roman" w:cs="Times New Roman"/>
                <w:b/>
                <w:bCs/>
                <w:sz w:val="24"/>
                <w:szCs w:val="24"/>
              </w:rPr>
            </w:pPr>
            <w:ins w:id="398" w:author="Mohammad Nayeem Hasan" w:date="2024-11-03T23:15:00Z" w16du:dateUtc="2024-11-03T17:15:00Z">
              <w:r w:rsidRPr="000C3C54">
                <w:rPr>
                  <w:rFonts w:ascii="Times New Roman" w:hAnsi="Times New Roman" w:cs="Times New Roman"/>
                  <w:b/>
                  <w:bCs/>
                  <w:sz w:val="24"/>
                  <w:szCs w:val="24"/>
                </w:rPr>
                <w:t>Diarrhea</w:t>
              </w:r>
            </w:ins>
          </w:p>
        </w:tc>
        <w:tc>
          <w:tcPr>
            <w:tcW w:w="689" w:type="pct"/>
            <w:tcBorders>
              <w:top w:val="single" w:sz="4" w:space="0" w:color="auto"/>
              <w:left w:val="single" w:sz="4" w:space="0" w:color="auto"/>
              <w:bottom w:val="single" w:sz="4" w:space="0" w:color="auto"/>
              <w:right w:val="single" w:sz="4" w:space="0" w:color="auto"/>
            </w:tcBorders>
            <w:vAlign w:val="center"/>
            <w:hideMark/>
          </w:tcPr>
          <w:p w14:paraId="4F9C8C6C" w14:textId="77777777" w:rsidR="00BB33D1" w:rsidRPr="000C3C54" w:rsidRDefault="00BB33D1" w:rsidP="000C3C54">
            <w:pPr>
              <w:rPr>
                <w:ins w:id="399" w:author="Mohammad Nayeem Hasan" w:date="2024-11-03T23:15:00Z" w16du:dateUtc="2024-11-03T17:15:00Z"/>
                <w:rFonts w:ascii="Times New Roman" w:hAnsi="Times New Roman" w:cs="Times New Roman"/>
                <w:b/>
                <w:bCs/>
                <w:sz w:val="24"/>
                <w:szCs w:val="24"/>
              </w:rPr>
            </w:pPr>
            <w:ins w:id="400" w:author="Mohammad Nayeem Hasan" w:date="2024-11-03T23:15:00Z" w16du:dateUtc="2024-11-03T17:15:00Z">
              <w:r w:rsidRPr="000C3C54">
                <w:rPr>
                  <w:rFonts w:ascii="Times New Roman" w:hAnsi="Times New Roman" w:cs="Times New Roman"/>
                  <w:b/>
                  <w:bCs/>
                  <w:sz w:val="24"/>
                  <w:szCs w:val="24"/>
                </w:rPr>
                <w:t>P-value</w:t>
              </w:r>
            </w:ins>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43C3E7B2" w14:textId="77777777" w:rsidR="00BB33D1" w:rsidRPr="000C3C54" w:rsidRDefault="00BB33D1" w:rsidP="000C3C54">
            <w:pPr>
              <w:rPr>
                <w:ins w:id="401" w:author="Mohammad Nayeem Hasan" w:date="2024-11-03T23:15:00Z" w16du:dateUtc="2024-11-03T17:15:00Z"/>
                <w:rFonts w:ascii="Times New Roman" w:hAnsi="Times New Roman" w:cs="Times New Roman"/>
                <w:b/>
                <w:bCs/>
                <w:sz w:val="24"/>
                <w:szCs w:val="24"/>
              </w:rPr>
            </w:pPr>
            <w:ins w:id="402" w:author="Mohammad Nayeem Hasan" w:date="2024-11-03T23:15:00Z" w16du:dateUtc="2024-11-03T17:15:00Z">
              <w:r w:rsidRPr="000C3C54">
                <w:rPr>
                  <w:rFonts w:ascii="Times New Roman" w:hAnsi="Times New Roman" w:cs="Times New Roman"/>
                  <w:b/>
                  <w:bCs/>
                  <w:sz w:val="24"/>
                  <w:szCs w:val="24"/>
                </w:rPr>
                <w:t>Diarrhea</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D9C770C" w14:textId="77777777" w:rsidR="00BB33D1" w:rsidRPr="000C3C54" w:rsidRDefault="00BB33D1" w:rsidP="000C3C54">
            <w:pPr>
              <w:rPr>
                <w:ins w:id="403" w:author="Mohammad Nayeem Hasan" w:date="2024-11-03T23:15:00Z" w16du:dateUtc="2024-11-03T17:15:00Z"/>
                <w:rFonts w:ascii="Times New Roman" w:hAnsi="Times New Roman" w:cs="Times New Roman"/>
                <w:b/>
                <w:bCs/>
                <w:sz w:val="24"/>
                <w:szCs w:val="24"/>
              </w:rPr>
            </w:pPr>
            <w:ins w:id="404" w:author="Mohammad Nayeem Hasan" w:date="2024-11-03T23:15:00Z" w16du:dateUtc="2024-11-03T17:15:00Z">
              <w:r w:rsidRPr="000C3C54">
                <w:rPr>
                  <w:rFonts w:ascii="Times New Roman" w:hAnsi="Times New Roman" w:cs="Times New Roman"/>
                  <w:b/>
                  <w:bCs/>
                  <w:sz w:val="24"/>
                  <w:szCs w:val="24"/>
                </w:rPr>
                <w:t>P-value</w:t>
              </w:r>
            </w:ins>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068FE9F8" w14:textId="77777777" w:rsidR="00BB33D1" w:rsidRPr="000C3C54" w:rsidRDefault="00BB33D1" w:rsidP="000C3C54">
            <w:pPr>
              <w:rPr>
                <w:ins w:id="405" w:author="Mohammad Nayeem Hasan" w:date="2024-11-03T23:15:00Z" w16du:dateUtc="2024-11-03T17:15:00Z"/>
                <w:rFonts w:ascii="Times New Roman" w:hAnsi="Times New Roman" w:cs="Times New Roman"/>
                <w:b/>
                <w:bCs/>
                <w:sz w:val="24"/>
                <w:szCs w:val="24"/>
              </w:rPr>
            </w:pPr>
            <w:ins w:id="406" w:author="Mohammad Nayeem Hasan" w:date="2024-11-03T23:15:00Z" w16du:dateUtc="2024-11-03T17:15:00Z">
              <w:r w:rsidRPr="000C3C54">
                <w:rPr>
                  <w:rFonts w:ascii="Times New Roman" w:hAnsi="Times New Roman" w:cs="Times New Roman"/>
                  <w:b/>
                  <w:bCs/>
                  <w:sz w:val="24"/>
                  <w:szCs w:val="24"/>
                </w:rPr>
                <w:t>Diarrhea</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0F8411" w14:textId="77777777" w:rsidR="00BB33D1" w:rsidRPr="000C3C54" w:rsidRDefault="00BB33D1" w:rsidP="000C3C54">
            <w:pPr>
              <w:rPr>
                <w:ins w:id="407" w:author="Mohammad Nayeem Hasan" w:date="2024-11-03T23:15:00Z" w16du:dateUtc="2024-11-03T17:15:00Z"/>
                <w:rFonts w:ascii="Times New Roman" w:hAnsi="Times New Roman" w:cs="Times New Roman"/>
                <w:b/>
                <w:bCs/>
                <w:sz w:val="24"/>
                <w:szCs w:val="24"/>
              </w:rPr>
            </w:pPr>
            <w:ins w:id="408" w:author="Mohammad Nayeem Hasan" w:date="2024-11-03T23:15:00Z" w16du:dateUtc="2024-11-03T17:15:00Z">
              <w:r w:rsidRPr="000C3C54">
                <w:rPr>
                  <w:rFonts w:ascii="Times New Roman" w:hAnsi="Times New Roman" w:cs="Times New Roman"/>
                  <w:b/>
                  <w:bCs/>
                  <w:sz w:val="24"/>
                  <w:szCs w:val="24"/>
                </w:rPr>
                <w:t>P-value</w:t>
              </w:r>
            </w:ins>
          </w:p>
        </w:tc>
      </w:tr>
      <w:tr w:rsidR="00BB33D1" w14:paraId="01349A12" w14:textId="77777777" w:rsidTr="000C3C54">
        <w:trPr>
          <w:trHeight w:val="161"/>
          <w:jc w:val="center"/>
          <w:ins w:id="409" w:author="Mohammad Nayeem Hasan" w:date="2024-11-03T23:15: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D62151" w14:textId="77777777" w:rsidR="00BB33D1" w:rsidRPr="000C3C54" w:rsidRDefault="00BB33D1" w:rsidP="000C3C54">
            <w:pPr>
              <w:rPr>
                <w:ins w:id="410" w:author="Mohammad Nayeem Hasan" w:date="2024-11-03T23:15:00Z" w16du:dateUtc="2024-11-03T17:15:00Z"/>
                <w:rFonts w:ascii="Times New Roman" w:hAnsi="Times New Roman" w:cs="Times New Roman"/>
                <w:b/>
                <w:bCs/>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6EC91C81" w14:textId="77777777" w:rsidR="00BB33D1" w:rsidRPr="000C3C54" w:rsidRDefault="00BB33D1" w:rsidP="000C3C54">
            <w:pPr>
              <w:rPr>
                <w:ins w:id="411" w:author="Mohammad Nayeem Hasan" w:date="2024-11-03T23:15:00Z" w16du:dateUtc="2024-11-03T17:15:00Z"/>
                <w:rFonts w:ascii="Times New Roman" w:hAnsi="Times New Roman" w:cs="Times New Roman"/>
                <w:b/>
                <w:bCs/>
                <w:sz w:val="24"/>
                <w:szCs w:val="24"/>
              </w:rPr>
            </w:pPr>
            <w:ins w:id="412" w:author="Mohammad Nayeem Hasan" w:date="2024-11-03T23:15:00Z" w16du:dateUtc="2024-11-03T17:15:00Z">
              <w:r w:rsidRPr="000C3C54">
                <w:rPr>
                  <w:rFonts w:ascii="Times New Roman" w:hAnsi="Times New Roman" w:cs="Times New Roman"/>
                  <w:b/>
                  <w:bCs/>
                  <w:sz w:val="24"/>
                  <w:szCs w:val="24"/>
                </w:rPr>
                <w:t>Yes</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4577946" w14:textId="77777777" w:rsidR="00BB33D1" w:rsidRPr="000C3C54" w:rsidRDefault="00BB33D1" w:rsidP="000C3C54">
            <w:pPr>
              <w:rPr>
                <w:ins w:id="413" w:author="Mohammad Nayeem Hasan" w:date="2024-11-03T23:15:00Z" w16du:dateUtc="2024-11-03T17:15:00Z"/>
                <w:rFonts w:ascii="Times New Roman" w:hAnsi="Times New Roman" w:cs="Times New Roman"/>
                <w:b/>
                <w:bCs/>
                <w:sz w:val="24"/>
                <w:szCs w:val="24"/>
              </w:rPr>
            </w:pPr>
            <w:ins w:id="414" w:author="Mohammad Nayeem Hasan" w:date="2024-11-03T23:15:00Z" w16du:dateUtc="2024-11-03T17:15:00Z">
              <w:r w:rsidRPr="000C3C54">
                <w:rPr>
                  <w:rFonts w:ascii="Times New Roman" w:hAnsi="Times New Roman" w:cs="Times New Roman"/>
                  <w:b/>
                  <w:bCs/>
                  <w:sz w:val="24"/>
                  <w:szCs w:val="24"/>
                </w:rPr>
                <w:t>No</w:t>
              </w:r>
            </w:ins>
          </w:p>
        </w:tc>
        <w:tc>
          <w:tcPr>
            <w:tcW w:w="689" w:type="pct"/>
            <w:tcBorders>
              <w:top w:val="single" w:sz="4" w:space="0" w:color="auto"/>
              <w:left w:val="single" w:sz="4" w:space="0" w:color="auto"/>
              <w:bottom w:val="single" w:sz="4" w:space="0" w:color="auto"/>
              <w:right w:val="single" w:sz="4" w:space="0" w:color="auto"/>
            </w:tcBorders>
            <w:vAlign w:val="center"/>
          </w:tcPr>
          <w:p w14:paraId="1AD44860" w14:textId="77777777" w:rsidR="00BB33D1" w:rsidRPr="000C3C54" w:rsidRDefault="00BB33D1" w:rsidP="000C3C54">
            <w:pPr>
              <w:rPr>
                <w:ins w:id="415"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CE94B76" w14:textId="77777777" w:rsidR="00BB33D1" w:rsidRPr="000C3C54" w:rsidRDefault="00BB33D1" w:rsidP="000C3C54">
            <w:pPr>
              <w:rPr>
                <w:ins w:id="416" w:author="Mohammad Nayeem Hasan" w:date="2024-11-03T23:15:00Z" w16du:dateUtc="2024-11-03T17:15:00Z"/>
                <w:rFonts w:ascii="Times New Roman" w:hAnsi="Times New Roman" w:cs="Times New Roman"/>
                <w:b/>
                <w:bCs/>
                <w:sz w:val="24"/>
                <w:szCs w:val="24"/>
              </w:rPr>
            </w:pPr>
            <w:ins w:id="417" w:author="Mohammad Nayeem Hasan" w:date="2024-11-03T23:15:00Z" w16du:dateUtc="2024-11-03T17:15:00Z">
              <w:r w:rsidRPr="000C3C54">
                <w:rPr>
                  <w:rFonts w:ascii="Times New Roman" w:hAnsi="Times New Roman" w:cs="Times New Roman"/>
                  <w:b/>
                  <w:bCs/>
                  <w:sz w:val="24"/>
                  <w:szCs w:val="24"/>
                </w:rPr>
                <w:t>Yes</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D00DDBB" w14:textId="77777777" w:rsidR="00BB33D1" w:rsidRPr="000C3C54" w:rsidRDefault="00BB33D1" w:rsidP="000C3C54">
            <w:pPr>
              <w:rPr>
                <w:ins w:id="418" w:author="Mohammad Nayeem Hasan" w:date="2024-11-03T23:15:00Z" w16du:dateUtc="2024-11-03T17:15:00Z"/>
                <w:rFonts w:ascii="Times New Roman" w:hAnsi="Times New Roman" w:cs="Times New Roman"/>
                <w:b/>
                <w:bCs/>
                <w:sz w:val="24"/>
                <w:szCs w:val="24"/>
              </w:rPr>
            </w:pPr>
            <w:ins w:id="419" w:author="Mohammad Nayeem Hasan" w:date="2024-11-03T23:15:00Z" w16du:dateUtc="2024-11-03T17:15:00Z">
              <w:r w:rsidRPr="000C3C54">
                <w:rPr>
                  <w:rFonts w:ascii="Times New Roman" w:hAnsi="Times New Roman" w:cs="Times New Roman"/>
                  <w:b/>
                  <w:bCs/>
                  <w:sz w:val="24"/>
                  <w:szCs w:val="24"/>
                </w:rPr>
                <w:t>No</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475668" w14:textId="77777777" w:rsidR="00BB33D1" w:rsidRPr="000C3C54" w:rsidRDefault="00BB33D1" w:rsidP="000C3C54">
            <w:pPr>
              <w:rPr>
                <w:ins w:id="420"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CCA96D8" w14:textId="77777777" w:rsidR="00BB33D1" w:rsidRPr="000C3C54" w:rsidRDefault="00BB33D1" w:rsidP="000C3C54">
            <w:pPr>
              <w:rPr>
                <w:ins w:id="421" w:author="Mohammad Nayeem Hasan" w:date="2024-11-03T23:15:00Z" w16du:dateUtc="2024-11-03T17:15:00Z"/>
                <w:rFonts w:ascii="Times New Roman" w:hAnsi="Times New Roman" w:cs="Times New Roman"/>
                <w:b/>
                <w:bCs/>
                <w:sz w:val="24"/>
                <w:szCs w:val="24"/>
              </w:rPr>
            </w:pPr>
            <w:ins w:id="422" w:author="Mohammad Nayeem Hasan" w:date="2024-11-03T23:15:00Z" w16du:dateUtc="2024-11-03T17:15:00Z">
              <w:r w:rsidRPr="000C3C54">
                <w:rPr>
                  <w:rFonts w:ascii="Times New Roman" w:hAnsi="Times New Roman" w:cs="Times New Roman"/>
                  <w:b/>
                  <w:bCs/>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309A5C0" w14:textId="77777777" w:rsidR="00BB33D1" w:rsidRPr="000C3C54" w:rsidRDefault="00BB33D1" w:rsidP="000C3C54">
            <w:pPr>
              <w:rPr>
                <w:ins w:id="423" w:author="Mohammad Nayeem Hasan" w:date="2024-11-03T23:15:00Z" w16du:dateUtc="2024-11-03T17:15:00Z"/>
                <w:rFonts w:ascii="Times New Roman" w:hAnsi="Times New Roman" w:cs="Times New Roman"/>
                <w:b/>
                <w:bCs/>
                <w:sz w:val="24"/>
                <w:szCs w:val="24"/>
              </w:rPr>
            </w:pPr>
            <w:ins w:id="424" w:author="Mohammad Nayeem Hasan" w:date="2024-11-03T23:15:00Z" w16du:dateUtc="2024-11-03T17:15:00Z">
              <w:r w:rsidRPr="000C3C54">
                <w:rPr>
                  <w:rFonts w:ascii="Times New Roman" w:hAnsi="Times New Roman" w:cs="Times New Roman"/>
                  <w:b/>
                  <w:bCs/>
                  <w:sz w:val="24"/>
                  <w:szCs w:val="24"/>
                </w:rPr>
                <w:t>No</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2882F3" w14:textId="77777777" w:rsidR="00BB33D1" w:rsidRDefault="00BB33D1" w:rsidP="000C3C54">
            <w:pPr>
              <w:rPr>
                <w:ins w:id="425" w:author="Mohammad Nayeem Hasan" w:date="2024-11-03T23:15:00Z" w16du:dateUtc="2024-11-03T17:15:00Z"/>
                <w:rFonts w:ascii="Times New Roman" w:hAnsi="Times New Roman" w:cs="Times New Roman"/>
                <w:sz w:val="24"/>
                <w:szCs w:val="24"/>
              </w:rPr>
            </w:pPr>
          </w:p>
        </w:tc>
      </w:tr>
      <w:tr w:rsidR="00BB33D1" w14:paraId="4CC17A2C" w14:textId="77777777" w:rsidTr="000C3C54">
        <w:trPr>
          <w:trHeight w:val="161"/>
          <w:jc w:val="center"/>
          <w:ins w:id="426" w:author="Mohammad Nayeem Hasan" w:date="2024-11-03T23:15: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074655" w14:textId="77777777" w:rsidR="00BB33D1" w:rsidRPr="000C3C54" w:rsidRDefault="00BB33D1" w:rsidP="000C3C54">
            <w:pPr>
              <w:rPr>
                <w:ins w:id="427" w:author="Mohammad Nayeem Hasan" w:date="2024-11-03T23:15:00Z" w16du:dateUtc="2024-11-03T17:15:00Z"/>
                <w:rFonts w:ascii="Times New Roman" w:hAnsi="Times New Roman" w:cs="Times New Roman"/>
                <w:b/>
                <w:bCs/>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642201A5" w14:textId="77777777" w:rsidR="00BB33D1" w:rsidRPr="000C3C54" w:rsidRDefault="00BB33D1" w:rsidP="000C3C54">
            <w:pPr>
              <w:rPr>
                <w:ins w:id="428" w:author="Mohammad Nayeem Hasan" w:date="2024-11-03T23:15:00Z" w16du:dateUtc="2024-11-03T17:15:00Z"/>
                <w:rFonts w:ascii="Times New Roman" w:hAnsi="Times New Roman" w:cs="Times New Roman"/>
                <w:b/>
                <w:bCs/>
                <w:sz w:val="24"/>
                <w:szCs w:val="24"/>
              </w:rPr>
            </w:pPr>
            <w:ins w:id="429" w:author="Mohammad Nayeem Hasan" w:date="2024-11-03T23:15:00Z" w16du:dateUtc="2024-11-03T17:15:00Z">
              <w:r w:rsidRPr="000C3C54">
                <w:rPr>
                  <w:rFonts w:ascii="Times New Roman" w:hAnsi="Times New Roman" w:cs="Times New Roman"/>
                  <w:b/>
                  <w:bCs/>
                  <w:sz w:val="24"/>
                  <w:szCs w:val="24"/>
                </w:rPr>
                <w:t>n (%)</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07A60949" w14:textId="77777777" w:rsidR="00BB33D1" w:rsidRPr="000C3C54" w:rsidRDefault="00BB33D1" w:rsidP="000C3C54">
            <w:pPr>
              <w:rPr>
                <w:ins w:id="430" w:author="Mohammad Nayeem Hasan" w:date="2024-11-03T23:15:00Z" w16du:dateUtc="2024-11-03T17:15:00Z"/>
                <w:rFonts w:ascii="Times New Roman" w:hAnsi="Times New Roman" w:cs="Times New Roman"/>
                <w:b/>
                <w:bCs/>
                <w:sz w:val="24"/>
                <w:szCs w:val="24"/>
              </w:rPr>
            </w:pPr>
            <w:ins w:id="431" w:author="Mohammad Nayeem Hasan" w:date="2024-11-03T23:15:00Z" w16du:dateUtc="2024-11-03T17:15:00Z">
              <w:r w:rsidRPr="000C3C54">
                <w:rPr>
                  <w:rFonts w:ascii="Times New Roman" w:hAnsi="Times New Roman" w:cs="Times New Roman"/>
                  <w:b/>
                  <w:bCs/>
                  <w:sz w:val="24"/>
                  <w:szCs w:val="24"/>
                </w:rPr>
                <w:t>n (%)</w:t>
              </w:r>
            </w:ins>
          </w:p>
        </w:tc>
        <w:tc>
          <w:tcPr>
            <w:tcW w:w="689" w:type="pct"/>
            <w:tcBorders>
              <w:top w:val="single" w:sz="4" w:space="0" w:color="auto"/>
              <w:left w:val="single" w:sz="4" w:space="0" w:color="auto"/>
              <w:bottom w:val="single" w:sz="4" w:space="0" w:color="auto"/>
              <w:right w:val="single" w:sz="4" w:space="0" w:color="auto"/>
            </w:tcBorders>
            <w:vAlign w:val="center"/>
          </w:tcPr>
          <w:p w14:paraId="07BEF00B" w14:textId="77777777" w:rsidR="00BB33D1" w:rsidRPr="000C3C54" w:rsidRDefault="00BB33D1" w:rsidP="000C3C54">
            <w:pPr>
              <w:rPr>
                <w:ins w:id="432"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30B8427" w14:textId="77777777" w:rsidR="00BB33D1" w:rsidRPr="000C3C54" w:rsidRDefault="00BB33D1" w:rsidP="000C3C54">
            <w:pPr>
              <w:rPr>
                <w:ins w:id="433" w:author="Mohammad Nayeem Hasan" w:date="2024-11-03T23:15:00Z" w16du:dateUtc="2024-11-03T17:15:00Z"/>
                <w:rFonts w:ascii="Times New Roman" w:hAnsi="Times New Roman" w:cs="Times New Roman"/>
                <w:b/>
                <w:bCs/>
                <w:sz w:val="24"/>
                <w:szCs w:val="24"/>
              </w:rPr>
            </w:pPr>
            <w:ins w:id="434" w:author="Mohammad Nayeem Hasan" w:date="2024-11-03T23:15:00Z" w16du:dateUtc="2024-11-03T17:15:00Z">
              <w:r w:rsidRPr="000C3C54">
                <w:rPr>
                  <w:rFonts w:ascii="Times New Roman" w:hAnsi="Times New Roman" w:cs="Times New Roman"/>
                  <w:b/>
                  <w:bCs/>
                  <w:sz w:val="24"/>
                  <w:szCs w:val="24"/>
                </w:rPr>
                <w:t>n (%)</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BD9A1D0" w14:textId="77777777" w:rsidR="00BB33D1" w:rsidRPr="000C3C54" w:rsidRDefault="00BB33D1" w:rsidP="000C3C54">
            <w:pPr>
              <w:rPr>
                <w:ins w:id="435" w:author="Mohammad Nayeem Hasan" w:date="2024-11-03T23:15:00Z" w16du:dateUtc="2024-11-03T17:15:00Z"/>
                <w:rFonts w:ascii="Times New Roman" w:hAnsi="Times New Roman" w:cs="Times New Roman"/>
                <w:b/>
                <w:bCs/>
                <w:sz w:val="24"/>
                <w:szCs w:val="24"/>
              </w:rPr>
            </w:pPr>
            <w:ins w:id="436" w:author="Mohammad Nayeem Hasan" w:date="2024-11-03T23:15:00Z" w16du:dateUtc="2024-11-03T17:15:00Z">
              <w:r w:rsidRPr="000C3C54">
                <w:rPr>
                  <w:rFonts w:ascii="Times New Roman" w:hAnsi="Times New Roman" w:cs="Times New Roman"/>
                  <w:b/>
                  <w:bCs/>
                  <w:sz w:val="24"/>
                  <w:szCs w:val="24"/>
                </w:rPr>
                <w:t>n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173A4" w14:textId="77777777" w:rsidR="00BB33D1" w:rsidRPr="000C3C54" w:rsidRDefault="00BB33D1" w:rsidP="000C3C54">
            <w:pPr>
              <w:rPr>
                <w:ins w:id="437"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5E3491" w14:textId="77777777" w:rsidR="00BB33D1" w:rsidRPr="000C3C54" w:rsidRDefault="00BB33D1" w:rsidP="000C3C54">
            <w:pPr>
              <w:rPr>
                <w:ins w:id="438" w:author="Mohammad Nayeem Hasan" w:date="2024-11-03T23:15:00Z" w16du:dateUtc="2024-11-03T17:15:00Z"/>
                <w:rFonts w:ascii="Times New Roman" w:hAnsi="Times New Roman" w:cs="Times New Roman"/>
                <w:b/>
                <w:bCs/>
                <w:sz w:val="24"/>
                <w:szCs w:val="24"/>
              </w:rPr>
            </w:pPr>
            <w:ins w:id="439" w:author="Mohammad Nayeem Hasan" w:date="2024-11-03T23:15:00Z" w16du:dateUtc="2024-11-03T17:15:00Z">
              <w:r w:rsidRPr="000C3C54">
                <w:rPr>
                  <w:rFonts w:ascii="Times New Roman" w:hAnsi="Times New Roman" w:cs="Times New Roman"/>
                  <w:b/>
                  <w:bCs/>
                  <w:sz w:val="24"/>
                  <w:szCs w:val="24"/>
                </w:rPr>
                <w:t>n (%)</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E137E48" w14:textId="77777777" w:rsidR="00BB33D1" w:rsidRPr="000C3C54" w:rsidRDefault="00BB33D1" w:rsidP="000C3C54">
            <w:pPr>
              <w:rPr>
                <w:ins w:id="440" w:author="Mohammad Nayeem Hasan" w:date="2024-11-03T23:15:00Z" w16du:dateUtc="2024-11-03T17:15:00Z"/>
                <w:rFonts w:ascii="Times New Roman" w:hAnsi="Times New Roman" w:cs="Times New Roman"/>
                <w:b/>
                <w:bCs/>
                <w:sz w:val="24"/>
                <w:szCs w:val="24"/>
              </w:rPr>
            </w:pPr>
            <w:ins w:id="441" w:author="Mohammad Nayeem Hasan" w:date="2024-11-03T23:15:00Z" w16du:dateUtc="2024-11-03T17:15:00Z">
              <w:r w:rsidRPr="000C3C54">
                <w:rPr>
                  <w:rFonts w:ascii="Times New Roman" w:hAnsi="Times New Roman" w:cs="Times New Roman"/>
                  <w:b/>
                  <w:bCs/>
                  <w:sz w:val="24"/>
                  <w:szCs w:val="24"/>
                </w:rPr>
                <w:t>n (%)</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087AA" w14:textId="77777777" w:rsidR="00BB33D1" w:rsidRDefault="00BB33D1" w:rsidP="000C3C54">
            <w:pPr>
              <w:rPr>
                <w:ins w:id="442" w:author="Mohammad Nayeem Hasan" w:date="2024-11-03T23:15:00Z" w16du:dateUtc="2024-11-03T17:15:00Z"/>
                <w:rFonts w:ascii="Times New Roman" w:hAnsi="Times New Roman" w:cs="Times New Roman"/>
                <w:sz w:val="24"/>
                <w:szCs w:val="24"/>
              </w:rPr>
            </w:pPr>
          </w:p>
        </w:tc>
      </w:tr>
      <w:tr w:rsidR="00BB33D1" w14:paraId="72E0DFA2" w14:textId="77777777" w:rsidTr="000C3C54">
        <w:trPr>
          <w:trHeight w:val="161"/>
          <w:jc w:val="center"/>
          <w:ins w:id="443"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78B5BD" w14:textId="77777777" w:rsidR="00BB33D1" w:rsidRPr="000C3C54" w:rsidRDefault="00BB33D1" w:rsidP="000C3C54">
            <w:pPr>
              <w:rPr>
                <w:ins w:id="444" w:author="Mohammad Nayeem Hasan" w:date="2024-11-03T23:15:00Z" w16du:dateUtc="2024-11-03T17:15:00Z"/>
                <w:rFonts w:ascii="Times New Roman" w:hAnsi="Times New Roman" w:cs="Times New Roman"/>
                <w:b/>
                <w:bCs/>
                <w:sz w:val="24"/>
                <w:szCs w:val="24"/>
              </w:rPr>
            </w:pPr>
            <w:ins w:id="445" w:author="Mohammad Nayeem Hasan" w:date="2024-11-03T23:15:00Z" w16du:dateUtc="2024-11-03T17:15:00Z">
              <w:r>
                <w:rPr>
                  <w:rFonts w:ascii="Times New Roman" w:hAnsi="Times New Roman" w:cs="Times New Roman"/>
                  <w:b/>
                  <w:bCs/>
                  <w:sz w:val="24"/>
                  <w:szCs w:val="24"/>
                </w:rPr>
                <w:t>C</w:t>
              </w:r>
              <w:r w:rsidRPr="00CA62EC">
                <w:rPr>
                  <w:rFonts w:ascii="Times New Roman" w:hAnsi="Times New Roman" w:cs="Times New Roman"/>
                  <w:b/>
                  <w:bCs/>
                  <w:sz w:val="24"/>
                  <w:szCs w:val="24"/>
                </w:rPr>
                <w:t>hild characteristics</w:t>
              </w:r>
            </w:ins>
          </w:p>
        </w:tc>
      </w:tr>
      <w:tr w:rsidR="00BB33D1" w14:paraId="196400AE" w14:textId="77777777" w:rsidTr="000C3C54">
        <w:trPr>
          <w:trHeight w:val="161"/>
          <w:jc w:val="center"/>
          <w:ins w:id="446"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7F05119" w14:textId="77777777" w:rsidR="00BB33D1" w:rsidRDefault="00BB33D1" w:rsidP="000C3C54">
            <w:pPr>
              <w:rPr>
                <w:ins w:id="447" w:author="Mohammad Nayeem Hasan" w:date="2024-11-03T23:15:00Z" w16du:dateUtc="2024-11-03T17:15:00Z"/>
                <w:rFonts w:ascii="Times New Roman" w:hAnsi="Times New Roman" w:cs="Times New Roman"/>
                <w:sz w:val="24"/>
                <w:szCs w:val="24"/>
              </w:rPr>
            </w:pPr>
            <w:ins w:id="448" w:author="Mohammad Nayeem Hasan" w:date="2024-11-03T23:15:00Z" w16du:dateUtc="2024-11-03T17:15:00Z">
              <w:r>
                <w:rPr>
                  <w:rFonts w:ascii="Times New Roman" w:hAnsi="Times New Roman" w:cs="Times New Roman"/>
                  <w:sz w:val="24"/>
                  <w:szCs w:val="24"/>
                </w:rPr>
                <w:t>Age of child (in months)</w:t>
              </w:r>
            </w:ins>
          </w:p>
        </w:tc>
      </w:tr>
      <w:tr w:rsidR="00BB33D1" w14:paraId="3543E778" w14:textId="77777777" w:rsidTr="000C3C54">
        <w:trPr>
          <w:trHeight w:val="250"/>
          <w:jc w:val="center"/>
          <w:ins w:id="44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C7AC976" w14:textId="77777777" w:rsidR="00BB33D1" w:rsidRDefault="00BB33D1" w:rsidP="000C3C54">
            <w:pPr>
              <w:rPr>
                <w:ins w:id="450" w:author="Mohammad Nayeem Hasan" w:date="2024-11-03T23:15:00Z" w16du:dateUtc="2024-11-03T17:15:00Z"/>
                <w:rFonts w:ascii="Times New Roman" w:hAnsi="Times New Roman" w:cs="Times New Roman"/>
                <w:sz w:val="24"/>
                <w:szCs w:val="24"/>
              </w:rPr>
            </w:pPr>
            <w:ins w:id="451" w:author="Mohammad Nayeem Hasan" w:date="2024-11-03T23:15:00Z" w16du:dateUtc="2024-11-03T17:15:00Z">
              <w:r>
                <w:rPr>
                  <w:rFonts w:ascii="Times New Roman" w:hAnsi="Times New Roman" w:cs="Times New Roman"/>
                  <w:sz w:val="24"/>
                  <w:szCs w:val="24"/>
                </w:rPr>
                <w:t>0-11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D8F7AD2" w14:textId="77777777" w:rsidR="00BB33D1" w:rsidRDefault="00BB33D1" w:rsidP="000C3C54">
            <w:pPr>
              <w:rPr>
                <w:ins w:id="452" w:author="Mohammad Nayeem Hasan" w:date="2024-11-03T23:15:00Z" w16du:dateUtc="2024-11-03T17:15:00Z"/>
                <w:rFonts w:ascii="Times New Roman" w:hAnsi="Times New Roman" w:cs="Times New Roman"/>
                <w:sz w:val="24"/>
                <w:szCs w:val="24"/>
              </w:rPr>
            </w:pPr>
            <w:ins w:id="453" w:author="Mohammad Nayeem Hasan" w:date="2024-11-03T23:15:00Z" w16du:dateUtc="2024-11-03T17:15:00Z">
              <w:r>
                <w:rPr>
                  <w:rFonts w:ascii="Times New Roman" w:hAnsi="Times New Roman" w:cs="Times New Roman"/>
                  <w:sz w:val="24"/>
                  <w:szCs w:val="24"/>
                </w:rPr>
                <w:t>483 (8.5)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0467CB05" w14:textId="77777777" w:rsidR="00BB33D1" w:rsidRDefault="00BB33D1" w:rsidP="000C3C54">
            <w:pPr>
              <w:rPr>
                <w:ins w:id="454" w:author="Mohammad Nayeem Hasan" w:date="2024-11-03T23:15:00Z" w16du:dateUtc="2024-11-03T17:15:00Z"/>
                <w:rFonts w:ascii="Times New Roman" w:hAnsi="Times New Roman" w:cs="Times New Roman"/>
                <w:sz w:val="24"/>
                <w:szCs w:val="24"/>
              </w:rPr>
            </w:pPr>
            <w:ins w:id="455" w:author="Mohammad Nayeem Hasan" w:date="2024-11-03T23:15:00Z" w16du:dateUtc="2024-11-03T17:15:00Z">
              <w:r>
                <w:rPr>
                  <w:rFonts w:ascii="Times New Roman" w:hAnsi="Times New Roman" w:cs="Times New Roman"/>
                  <w:sz w:val="24"/>
                  <w:szCs w:val="24"/>
                </w:rPr>
                <w:t>5185 (91.5)</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CE434B1" w14:textId="77777777" w:rsidR="00BB33D1" w:rsidRDefault="00BB33D1" w:rsidP="000C3C54">
            <w:pPr>
              <w:rPr>
                <w:ins w:id="456" w:author="Mohammad Nayeem Hasan" w:date="2024-11-03T23:15:00Z" w16du:dateUtc="2024-11-03T17:15:00Z"/>
                <w:rFonts w:ascii="Times New Roman" w:hAnsi="Times New Roman" w:cs="Times New Roman"/>
                <w:b/>
                <w:bCs/>
                <w:sz w:val="24"/>
                <w:szCs w:val="24"/>
              </w:rPr>
            </w:pPr>
            <w:ins w:id="457"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79C634C7" w14:textId="77777777" w:rsidR="00BB33D1" w:rsidRDefault="00BB33D1" w:rsidP="000C3C54">
            <w:pPr>
              <w:rPr>
                <w:ins w:id="458" w:author="Mohammad Nayeem Hasan" w:date="2024-11-03T23:15:00Z" w16du:dateUtc="2024-11-03T17:15:00Z"/>
                <w:rFonts w:ascii="Times New Roman" w:hAnsi="Times New Roman" w:cs="Times New Roman"/>
                <w:sz w:val="24"/>
                <w:szCs w:val="24"/>
              </w:rPr>
            </w:pPr>
            <w:ins w:id="459" w:author="Mohammad Nayeem Hasan" w:date="2024-11-03T23:15:00Z" w16du:dateUtc="2024-11-03T17:15:00Z">
              <w:r>
                <w:rPr>
                  <w:rFonts w:ascii="Times New Roman" w:hAnsi="Times New Roman" w:cs="Times New Roman"/>
                  <w:sz w:val="24"/>
                  <w:szCs w:val="24"/>
                </w:rPr>
                <w:t>213 (5.4)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3E3A543" w14:textId="77777777" w:rsidR="00BB33D1" w:rsidRDefault="00BB33D1" w:rsidP="000C3C54">
            <w:pPr>
              <w:rPr>
                <w:ins w:id="460" w:author="Mohammad Nayeem Hasan" w:date="2024-11-03T23:15:00Z" w16du:dateUtc="2024-11-03T17:15:00Z"/>
                <w:rFonts w:ascii="Times New Roman" w:hAnsi="Times New Roman" w:cs="Times New Roman"/>
                <w:sz w:val="24"/>
                <w:szCs w:val="24"/>
              </w:rPr>
            </w:pPr>
            <w:ins w:id="461" w:author="Mohammad Nayeem Hasan" w:date="2024-11-03T23:15:00Z" w16du:dateUtc="2024-11-03T17:15:00Z">
              <w:r>
                <w:rPr>
                  <w:rFonts w:ascii="Times New Roman" w:hAnsi="Times New Roman" w:cs="Times New Roman"/>
                  <w:sz w:val="24"/>
                  <w:szCs w:val="24"/>
                </w:rPr>
                <w:t>3769 (94.6)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47D5A2" w14:textId="77777777" w:rsidR="00BB33D1" w:rsidRDefault="00BB33D1" w:rsidP="000C3C54">
            <w:pPr>
              <w:rPr>
                <w:ins w:id="462" w:author="Mohammad Nayeem Hasan" w:date="2024-11-03T23:15:00Z" w16du:dateUtc="2024-11-03T17:15:00Z"/>
                <w:rFonts w:ascii="Times New Roman" w:hAnsi="Times New Roman" w:cs="Times New Roman"/>
                <w:sz w:val="24"/>
                <w:szCs w:val="24"/>
              </w:rPr>
            </w:pPr>
            <w:ins w:id="463"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51DB569B" w14:textId="77777777" w:rsidR="00BB33D1" w:rsidRDefault="00BB33D1" w:rsidP="000C3C54">
            <w:pPr>
              <w:rPr>
                <w:ins w:id="464" w:author="Mohammad Nayeem Hasan" w:date="2024-11-03T23:15:00Z" w16du:dateUtc="2024-11-03T17:15:00Z"/>
                <w:rFonts w:ascii="Times New Roman" w:hAnsi="Times New Roman" w:cs="Times New Roman"/>
                <w:sz w:val="24"/>
                <w:szCs w:val="24"/>
              </w:rPr>
            </w:pPr>
            <w:ins w:id="465" w:author="Mohammad Nayeem Hasan" w:date="2024-11-03T23:15:00Z" w16du:dateUtc="2024-11-03T17:15:00Z">
              <w:r>
                <w:rPr>
                  <w:rFonts w:ascii="Times New Roman" w:hAnsi="Times New Roman" w:cs="Times New Roman"/>
                  <w:sz w:val="24"/>
                  <w:szCs w:val="24"/>
                </w:rPr>
                <w:t>421 (9.1)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6965F55" w14:textId="77777777" w:rsidR="00BB33D1" w:rsidRDefault="00BB33D1" w:rsidP="000C3C54">
            <w:pPr>
              <w:rPr>
                <w:ins w:id="466" w:author="Mohammad Nayeem Hasan" w:date="2024-11-03T23:15:00Z" w16du:dateUtc="2024-11-03T17:15:00Z"/>
                <w:rFonts w:ascii="Times New Roman" w:hAnsi="Times New Roman" w:cs="Times New Roman"/>
                <w:sz w:val="24"/>
                <w:szCs w:val="24"/>
              </w:rPr>
            </w:pPr>
            <w:ins w:id="467" w:author="Mohammad Nayeem Hasan" w:date="2024-11-03T23:15:00Z" w16du:dateUtc="2024-11-03T17:15:00Z">
              <w:r>
                <w:rPr>
                  <w:rFonts w:ascii="Times New Roman" w:hAnsi="Times New Roman" w:cs="Times New Roman"/>
                  <w:sz w:val="24"/>
                  <w:szCs w:val="24"/>
                </w:rPr>
                <w:t>4184 (90.9)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1D436B7" w14:textId="77777777" w:rsidR="00BB33D1" w:rsidRDefault="00BB33D1" w:rsidP="000C3C54">
            <w:pPr>
              <w:rPr>
                <w:ins w:id="468" w:author="Mohammad Nayeem Hasan" w:date="2024-11-03T23:15:00Z" w16du:dateUtc="2024-11-03T17:15:00Z"/>
                <w:rFonts w:ascii="Times New Roman" w:hAnsi="Times New Roman" w:cs="Times New Roman"/>
                <w:sz w:val="24"/>
                <w:szCs w:val="24"/>
              </w:rPr>
            </w:pPr>
            <w:ins w:id="469" w:author="Mohammad Nayeem Hasan" w:date="2024-11-03T23:15:00Z" w16du:dateUtc="2024-11-03T17:15:00Z">
              <w:r>
                <w:rPr>
                  <w:rFonts w:ascii="Times New Roman" w:hAnsi="Times New Roman" w:cs="Times New Roman"/>
                  <w:b/>
                  <w:bCs/>
                  <w:sz w:val="24"/>
                  <w:szCs w:val="24"/>
                </w:rPr>
                <w:t>&lt;0.001</w:t>
              </w:r>
            </w:ins>
          </w:p>
        </w:tc>
      </w:tr>
      <w:tr w:rsidR="00BB33D1" w14:paraId="226A60AF" w14:textId="77777777" w:rsidTr="000C3C54">
        <w:trPr>
          <w:trHeight w:val="138"/>
          <w:jc w:val="center"/>
          <w:ins w:id="47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913AA08" w14:textId="77777777" w:rsidR="00BB33D1" w:rsidRDefault="00BB33D1" w:rsidP="000C3C54">
            <w:pPr>
              <w:rPr>
                <w:ins w:id="471" w:author="Mohammad Nayeem Hasan" w:date="2024-11-03T23:15:00Z" w16du:dateUtc="2024-11-03T17:15:00Z"/>
                <w:rFonts w:ascii="Times New Roman" w:hAnsi="Times New Roman" w:cs="Times New Roman"/>
                <w:sz w:val="24"/>
                <w:szCs w:val="24"/>
              </w:rPr>
            </w:pPr>
            <w:ins w:id="472" w:author="Mohammad Nayeem Hasan" w:date="2024-11-03T23:15:00Z" w16du:dateUtc="2024-11-03T17:15:00Z">
              <w:r>
                <w:rPr>
                  <w:rFonts w:ascii="Times New Roman" w:hAnsi="Times New Roman" w:cs="Times New Roman"/>
                  <w:sz w:val="24"/>
                  <w:szCs w:val="24"/>
                </w:rPr>
                <w:t>12-23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26EBAAA" w14:textId="77777777" w:rsidR="00BB33D1" w:rsidRDefault="00BB33D1" w:rsidP="000C3C54">
            <w:pPr>
              <w:rPr>
                <w:ins w:id="473" w:author="Mohammad Nayeem Hasan" w:date="2024-11-03T23:15:00Z" w16du:dateUtc="2024-11-03T17:15:00Z"/>
                <w:rFonts w:ascii="Times New Roman" w:hAnsi="Times New Roman" w:cs="Times New Roman"/>
                <w:sz w:val="24"/>
                <w:szCs w:val="24"/>
              </w:rPr>
            </w:pPr>
            <w:ins w:id="474" w:author="Mohammad Nayeem Hasan" w:date="2024-11-03T23:15:00Z" w16du:dateUtc="2024-11-03T17:15:00Z">
              <w:r>
                <w:rPr>
                  <w:rFonts w:ascii="Times New Roman" w:hAnsi="Times New Roman" w:cs="Times New Roman"/>
                  <w:sz w:val="24"/>
                  <w:szCs w:val="24"/>
                </w:rPr>
                <w:t>606 (10.0)</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CFBE9B7" w14:textId="77777777" w:rsidR="00BB33D1" w:rsidRDefault="00BB33D1" w:rsidP="000C3C54">
            <w:pPr>
              <w:rPr>
                <w:ins w:id="475" w:author="Mohammad Nayeem Hasan" w:date="2024-11-03T23:15:00Z" w16du:dateUtc="2024-11-03T17:15:00Z"/>
                <w:rFonts w:ascii="Times New Roman" w:hAnsi="Times New Roman" w:cs="Times New Roman"/>
                <w:sz w:val="24"/>
                <w:szCs w:val="24"/>
              </w:rPr>
            </w:pPr>
            <w:ins w:id="476" w:author="Mohammad Nayeem Hasan" w:date="2024-11-03T23:15:00Z" w16du:dateUtc="2024-11-03T17:15:00Z">
              <w:r>
                <w:rPr>
                  <w:rFonts w:ascii="Times New Roman" w:hAnsi="Times New Roman" w:cs="Times New Roman"/>
                  <w:sz w:val="24"/>
                  <w:szCs w:val="24"/>
                </w:rPr>
                <w:t>5423 (90.0)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20924" w14:textId="77777777" w:rsidR="00BB33D1" w:rsidRDefault="00BB33D1" w:rsidP="000C3C54">
            <w:pPr>
              <w:rPr>
                <w:ins w:id="477"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658710" w14:textId="77777777" w:rsidR="00BB33D1" w:rsidRDefault="00BB33D1" w:rsidP="000C3C54">
            <w:pPr>
              <w:rPr>
                <w:ins w:id="478" w:author="Mohammad Nayeem Hasan" w:date="2024-11-03T23:15:00Z" w16du:dateUtc="2024-11-03T17:15:00Z"/>
                <w:rFonts w:ascii="Times New Roman" w:hAnsi="Times New Roman" w:cs="Times New Roman"/>
                <w:sz w:val="24"/>
                <w:szCs w:val="24"/>
              </w:rPr>
            </w:pPr>
            <w:ins w:id="479" w:author="Mohammad Nayeem Hasan" w:date="2024-11-03T23:15:00Z" w16du:dateUtc="2024-11-03T17:15:00Z">
              <w:r>
                <w:rPr>
                  <w:rFonts w:ascii="Times New Roman" w:hAnsi="Times New Roman" w:cs="Times New Roman"/>
                  <w:sz w:val="24"/>
                  <w:szCs w:val="24"/>
                </w:rPr>
                <w:t>315 (7.7)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0FB5A9D" w14:textId="77777777" w:rsidR="00BB33D1" w:rsidRDefault="00BB33D1" w:rsidP="000C3C54">
            <w:pPr>
              <w:rPr>
                <w:ins w:id="480" w:author="Mohammad Nayeem Hasan" w:date="2024-11-03T23:15:00Z" w16du:dateUtc="2024-11-03T17:15:00Z"/>
                <w:rFonts w:ascii="Times New Roman" w:hAnsi="Times New Roman" w:cs="Times New Roman"/>
                <w:sz w:val="24"/>
                <w:szCs w:val="24"/>
              </w:rPr>
            </w:pPr>
            <w:ins w:id="481" w:author="Mohammad Nayeem Hasan" w:date="2024-11-03T23:15:00Z" w16du:dateUtc="2024-11-03T17:15:00Z">
              <w:r>
                <w:rPr>
                  <w:rFonts w:ascii="Times New Roman" w:hAnsi="Times New Roman" w:cs="Times New Roman"/>
                  <w:sz w:val="24"/>
                  <w:szCs w:val="24"/>
                </w:rPr>
                <w:t>3776 (92.3)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CFFECB" w14:textId="77777777" w:rsidR="00BB33D1" w:rsidRDefault="00BB33D1" w:rsidP="000C3C54">
            <w:pPr>
              <w:rPr>
                <w:ins w:id="48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76E8FB6" w14:textId="77777777" w:rsidR="00BB33D1" w:rsidRDefault="00BB33D1" w:rsidP="000C3C54">
            <w:pPr>
              <w:rPr>
                <w:ins w:id="483" w:author="Mohammad Nayeem Hasan" w:date="2024-11-03T23:15:00Z" w16du:dateUtc="2024-11-03T17:15:00Z"/>
                <w:rFonts w:ascii="Times New Roman" w:hAnsi="Times New Roman" w:cs="Times New Roman"/>
                <w:sz w:val="24"/>
                <w:szCs w:val="24"/>
              </w:rPr>
            </w:pPr>
            <w:ins w:id="484" w:author="Mohammad Nayeem Hasan" w:date="2024-11-03T23:15:00Z" w16du:dateUtc="2024-11-03T17:15:00Z">
              <w:r>
                <w:rPr>
                  <w:rFonts w:ascii="Times New Roman" w:hAnsi="Times New Roman" w:cs="Times New Roman"/>
                  <w:sz w:val="24"/>
                  <w:szCs w:val="24"/>
                </w:rPr>
                <w:t>448 (10.1)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78BE40D" w14:textId="77777777" w:rsidR="00BB33D1" w:rsidRDefault="00BB33D1" w:rsidP="000C3C54">
            <w:pPr>
              <w:rPr>
                <w:ins w:id="485" w:author="Mohammad Nayeem Hasan" w:date="2024-11-03T23:15:00Z" w16du:dateUtc="2024-11-03T17:15:00Z"/>
                <w:rFonts w:ascii="Times New Roman" w:hAnsi="Times New Roman" w:cs="Times New Roman"/>
                <w:sz w:val="24"/>
                <w:szCs w:val="24"/>
              </w:rPr>
            </w:pPr>
            <w:ins w:id="486" w:author="Mohammad Nayeem Hasan" w:date="2024-11-03T23:15:00Z" w16du:dateUtc="2024-11-03T17:15:00Z">
              <w:r>
                <w:rPr>
                  <w:rFonts w:ascii="Times New Roman" w:hAnsi="Times New Roman" w:cs="Times New Roman"/>
                  <w:sz w:val="24"/>
                  <w:szCs w:val="24"/>
                </w:rPr>
                <w:t>3986 (89.9)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B8A3A3" w14:textId="77777777" w:rsidR="00BB33D1" w:rsidRDefault="00BB33D1" w:rsidP="000C3C54">
            <w:pPr>
              <w:rPr>
                <w:ins w:id="487" w:author="Mohammad Nayeem Hasan" w:date="2024-11-03T23:15:00Z" w16du:dateUtc="2024-11-03T17:15:00Z"/>
                <w:rFonts w:ascii="Times New Roman" w:hAnsi="Times New Roman" w:cs="Times New Roman"/>
                <w:sz w:val="24"/>
                <w:szCs w:val="24"/>
              </w:rPr>
            </w:pPr>
          </w:p>
        </w:tc>
      </w:tr>
      <w:tr w:rsidR="00BB33D1" w14:paraId="3ECEB101" w14:textId="77777777" w:rsidTr="000C3C54">
        <w:trPr>
          <w:trHeight w:val="138"/>
          <w:jc w:val="center"/>
          <w:ins w:id="48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60BE374" w14:textId="77777777" w:rsidR="00BB33D1" w:rsidRDefault="00BB33D1" w:rsidP="000C3C54">
            <w:pPr>
              <w:rPr>
                <w:ins w:id="489" w:author="Mohammad Nayeem Hasan" w:date="2024-11-03T23:15:00Z" w16du:dateUtc="2024-11-03T17:15:00Z"/>
                <w:rFonts w:ascii="Times New Roman" w:hAnsi="Times New Roman" w:cs="Times New Roman"/>
                <w:sz w:val="24"/>
                <w:szCs w:val="24"/>
              </w:rPr>
            </w:pPr>
            <w:ins w:id="490" w:author="Mohammad Nayeem Hasan" w:date="2024-11-03T23:15:00Z" w16du:dateUtc="2024-11-03T17:15:00Z">
              <w:r>
                <w:rPr>
                  <w:rFonts w:ascii="Times New Roman" w:hAnsi="Times New Roman" w:cs="Times New Roman"/>
                  <w:sz w:val="24"/>
                  <w:szCs w:val="24"/>
                </w:rPr>
                <w:t>24-35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121B6B9" w14:textId="77777777" w:rsidR="00BB33D1" w:rsidRDefault="00BB33D1" w:rsidP="000C3C54">
            <w:pPr>
              <w:rPr>
                <w:ins w:id="491" w:author="Mohammad Nayeem Hasan" w:date="2024-11-03T23:15:00Z" w16du:dateUtc="2024-11-03T17:15:00Z"/>
                <w:rFonts w:ascii="Times New Roman" w:hAnsi="Times New Roman" w:cs="Times New Roman"/>
                <w:sz w:val="24"/>
                <w:szCs w:val="24"/>
              </w:rPr>
            </w:pPr>
            <w:ins w:id="492" w:author="Mohammad Nayeem Hasan" w:date="2024-11-03T23:15:00Z" w16du:dateUtc="2024-11-03T17:15:00Z">
              <w:r>
                <w:rPr>
                  <w:rFonts w:ascii="Times New Roman" w:hAnsi="Times New Roman" w:cs="Times New Roman"/>
                  <w:sz w:val="24"/>
                  <w:szCs w:val="24"/>
                </w:rPr>
                <w:t>444 (7.0)</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56BD264" w14:textId="77777777" w:rsidR="00BB33D1" w:rsidRDefault="00BB33D1" w:rsidP="000C3C54">
            <w:pPr>
              <w:rPr>
                <w:ins w:id="493" w:author="Mohammad Nayeem Hasan" w:date="2024-11-03T23:15:00Z" w16du:dateUtc="2024-11-03T17:15:00Z"/>
                <w:rFonts w:ascii="Times New Roman" w:hAnsi="Times New Roman" w:cs="Times New Roman"/>
                <w:sz w:val="24"/>
                <w:szCs w:val="24"/>
              </w:rPr>
            </w:pPr>
            <w:ins w:id="494" w:author="Mohammad Nayeem Hasan" w:date="2024-11-03T23:15:00Z" w16du:dateUtc="2024-11-03T17:15:00Z">
              <w:r>
                <w:rPr>
                  <w:rFonts w:ascii="Times New Roman" w:hAnsi="Times New Roman" w:cs="Times New Roman"/>
                  <w:sz w:val="24"/>
                  <w:szCs w:val="24"/>
                </w:rPr>
                <w:t>5876 (93.0)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73117C" w14:textId="77777777" w:rsidR="00BB33D1" w:rsidRDefault="00BB33D1" w:rsidP="000C3C54">
            <w:pPr>
              <w:rPr>
                <w:ins w:id="495"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727CA4" w14:textId="77777777" w:rsidR="00BB33D1" w:rsidRDefault="00BB33D1" w:rsidP="000C3C54">
            <w:pPr>
              <w:rPr>
                <w:ins w:id="496" w:author="Mohammad Nayeem Hasan" w:date="2024-11-03T23:15:00Z" w16du:dateUtc="2024-11-03T17:15:00Z"/>
                <w:rFonts w:ascii="Times New Roman" w:hAnsi="Times New Roman" w:cs="Times New Roman"/>
                <w:sz w:val="24"/>
                <w:szCs w:val="24"/>
              </w:rPr>
            </w:pPr>
            <w:ins w:id="497" w:author="Mohammad Nayeem Hasan" w:date="2024-11-03T23:15:00Z" w16du:dateUtc="2024-11-03T17:15:00Z">
              <w:r>
                <w:rPr>
                  <w:rFonts w:ascii="Times New Roman" w:hAnsi="Times New Roman" w:cs="Times New Roman"/>
                  <w:sz w:val="24"/>
                  <w:szCs w:val="24"/>
                </w:rPr>
                <w:t>140 (3.3)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C247B11" w14:textId="77777777" w:rsidR="00BB33D1" w:rsidRDefault="00BB33D1" w:rsidP="000C3C54">
            <w:pPr>
              <w:rPr>
                <w:ins w:id="498" w:author="Mohammad Nayeem Hasan" w:date="2024-11-03T23:15:00Z" w16du:dateUtc="2024-11-03T17:15:00Z"/>
                <w:rFonts w:ascii="Times New Roman" w:hAnsi="Times New Roman" w:cs="Times New Roman"/>
                <w:sz w:val="24"/>
                <w:szCs w:val="24"/>
              </w:rPr>
            </w:pPr>
            <w:ins w:id="499" w:author="Mohammad Nayeem Hasan" w:date="2024-11-03T23:15:00Z" w16du:dateUtc="2024-11-03T17:15:00Z">
              <w:r>
                <w:rPr>
                  <w:rFonts w:ascii="Times New Roman" w:hAnsi="Times New Roman" w:cs="Times New Roman"/>
                  <w:sz w:val="24"/>
                  <w:szCs w:val="24"/>
                </w:rPr>
                <w:t>4048 (96.7)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920CB2" w14:textId="77777777" w:rsidR="00BB33D1" w:rsidRDefault="00BB33D1" w:rsidP="000C3C54">
            <w:pPr>
              <w:rPr>
                <w:ins w:id="50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FDFA7B" w14:textId="77777777" w:rsidR="00BB33D1" w:rsidRDefault="00BB33D1" w:rsidP="000C3C54">
            <w:pPr>
              <w:rPr>
                <w:ins w:id="501" w:author="Mohammad Nayeem Hasan" w:date="2024-11-03T23:15:00Z" w16du:dateUtc="2024-11-03T17:15:00Z"/>
                <w:rFonts w:ascii="Times New Roman" w:hAnsi="Times New Roman" w:cs="Times New Roman"/>
                <w:sz w:val="24"/>
                <w:szCs w:val="24"/>
              </w:rPr>
            </w:pPr>
            <w:ins w:id="502" w:author="Mohammad Nayeem Hasan" w:date="2024-11-03T23:15:00Z" w16du:dateUtc="2024-11-03T17:15:00Z">
              <w:r>
                <w:rPr>
                  <w:rFonts w:ascii="Times New Roman" w:hAnsi="Times New Roman" w:cs="Times New Roman"/>
                  <w:sz w:val="24"/>
                  <w:szCs w:val="24"/>
                </w:rPr>
                <w:t>326 (7.1)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17F1726" w14:textId="77777777" w:rsidR="00BB33D1" w:rsidRDefault="00BB33D1" w:rsidP="000C3C54">
            <w:pPr>
              <w:rPr>
                <w:ins w:id="503" w:author="Mohammad Nayeem Hasan" w:date="2024-11-03T23:15:00Z" w16du:dateUtc="2024-11-03T17:15:00Z"/>
                <w:rFonts w:ascii="Times New Roman" w:hAnsi="Times New Roman" w:cs="Times New Roman"/>
                <w:sz w:val="24"/>
                <w:szCs w:val="24"/>
              </w:rPr>
            </w:pPr>
            <w:ins w:id="504" w:author="Mohammad Nayeem Hasan" w:date="2024-11-03T23:15:00Z" w16du:dateUtc="2024-11-03T17:15:00Z">
              <w:r>
                <w:rPr>
                  <w:rFonts w:ascii="Times New Roman" w:hAnsi="Times New Roman" w:cs="Times New Roman"/>
                  <w:sz w:val="24"/>
                  <w:szCs w:val="24"/>
                </w:rPr>
                <w:t>4279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FE2B" w14:textId="77777777" w:rsidR="00BB33D1" w:rsidRDefault="00BB33D1" w:rsidP="000C3C54">
            <w:pPr>
              <w:rPr>
                <w:ins w:id="505" w:author="Mohammad Nayeem Hasan" w:date="2024-11-03T23:15:00Z" w16du:dateUtc="2024-11-03T17:15:00Z"/>
                <w:rFonts w:ascii="Times New Roman" w:hAnsi="Times New Roman" w:cs="Times New Roman"/>
                <w:sz w:val="24"/>
                <w:szCs w:val="24"/>
              </w:rPr>
            </w:pPr>
          </w:p>
        </w:tc>
      </w:tr>
      <w:tr w:rsidR="00BB33D1" w14:paraId="5F7635F9" w14:textId="77777777" w:rsidTr="000C3C54">
        <w:trPr>
          <w:trHeight w:val="138"/>
          <w:jc w:val="center"/>
          <w:ins w:id="50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A695718" w14:textId="77777777" w:rsidR="00BB33D1" w:rsidRDefault="00BB33D1" w:rsidP="000C3C54">
            <w:pPr>
              <w:rPr>
                <w:ins w:id="507" w:author="Mohammad Nayeem Hasan" w:date="2024-11-03T23:15:00Z" w16du:dateUtc="2024-11-03T17:15:00Z"/>
                <w:rFonts w:ascii="Times New Roman" w:hAnsi="Times New Roman" w:cs="Times New Roman"/>
                <w:sz w:val="24"/>
                <w:szCs w:val="24"/>
              </w:rPr>
            </w:pPr>
            <w:ins w:id="508" w:author="Mohammad Nayeem Hasan" w:date="2024-11-03T23:15:00Z" w16du:dateUtc="2024-11-03T17:15:00Z">
              <w:r>
                <w:rPr>
                  <w:rFonts w:ascii="Times New Roman" w:hAnsi="Times New Roman" w:cs="Times New Roman"/>
                  <w:sz w:val="24"/>
                  <w:szCs w:val="24"/>
                </w:rPr>
                <w:t>36-47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63F047E" w14:textId="77777777" w:rsidR="00BB33D1" w:rsidRDefault="00BB33D1" w:rsidP="000C3C54">
            <w:pPr>
              <w:rPr>
                <w:ins w:id="509" w:author="Mohammad Nayeem Hasan" w:date="2024-11-03T23:15:00Z" w16du:dateUtc="2024-11-03T17:15:00Z"/>
                <w:rFonts w:ascii="Times New Roman" w:hAnsi="Times New Roman" w:cs="Times New Roman"/>
                <w:sz w:val="24"/>
                <w:szCs w:val="24"/>
              </w:rPr>
            </w:pPr>
            <w:ins w:id="510" w:author="Mohammad Nayeem Hasan" w:date="2024-11-03T23:15:00Z" w16du:dateUtc="2024-11-03T17:15:00Z">
              <w:r>
                <w:rPr>
                  <w:rFonts w:ascii="Times New Roman" w:hAnsi="Times New Roman" w:cs="Times New Roman"/>
                  <w:sz w:val="24"/>
                  <w:szCs w:val="24"/>
                </w:rPr>
                <w:t>388 (5.7)</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A9C2845" w14:textId="77777777" w:rsidR="00BB33D1" w:rsidRDefault="00BB33D1" w:rsidP="000C3C54">
            <w:pPr>
              <w:rPr>
                <w:ins w:id="511" w:author="Mohammad Nayeem Hasan" w:date="2024-11-03T23:15:00Z" w16du:dateUtc="2024-11-03T17:15:00Z"/>
                <w:rFonts w:ascii="Times New Roman" w:hAnsi="Times New Roman" w:cs="Times New Roman"/>
                <w:sz w:val="24"/>
                <w:szCs w:val="24"/>
              </w:rPr>
            </w:pPr>
            <w:ins w:id="512" w:author="Mohammad Nayeem Hasan" w:date="2024-11-03T23:15:00Z" w16du:dateUtc="2024-11-03T17:15:00Z">
              <w:r>
                <w:rPr>
                  <w:rFonts w:ascii="Times New Roman" w:hAnsi="Times New Roman" w:cs="Times New Roman"/>
                  <w:sz w:val="24"/>
                  <w:szCs w:val="24"/>
                </w:rPr>
                <w:t>6398 (94.3)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1B861" w14:textId="77777777" w:rsidR="00BB33D1" w:rsidRDefault="00BB33D1" w:rsidP="000C3C54">
            <w:pPr>
              <w:rPr>
                <w:ins w:id="513"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9CB4EDC" w14:textId="77777777" w:rsidR="00BB33D1" w:rsidRDefault="00BB33D1" w:rsidP="000C3C54">
            <w:pPr>
              <w:rPr>
                <w:ins w:id="514" w:author="Mohammad Nayeem Hasan" w:date="2024-11-03T23:15:00Z" w16du:dateUtc="2024-11-03T17:15:00Z"/>
                <w:rFonts w:ascii="Times New Roman" w:hAnsi="Times New Roman" w:cs="Times New Roman"/>
                <w:sz w:val="24"/>
                <w:szCs w:val="24"/>
              </w:rPr>
            </w:pPr>
            <w:ins w:id="515" w:author="Mohammad Nayeem Hasan" w:date="2024-11-03T23:15:00Z" w16du:dateUtc="2024-11-03T17:15:00Z">
              <w:r>
                <w:rPr>
                  <w:rFonts w:ascii="Times New Roman" w:hAnsi="Times New Roman" w:cs="Times New Roman"/>
                  <w:sz w:val="24"/>
                  <w:szCs w:val="24"/>
                </w:rPr>
                <w:t>97 (2.2)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79D1DCC" w14:textId="77777777" w:rsidR="00BB33D1" w:rsidRDefault="00BB33D1" w:rsidP="000C3C54">
            <w:pPr>
              <w:rPr>
                <w:ins w:id="516" w:author="Mohammad Nayeem Hasan" w:date="2024-11-03T23:15:00Z" w16du:dateUtc="2024-11-03T17:15:00Z"/>
                <w:rFonts w:ascii="Times New Roman" w:hAnsi="Times New Roman" w:cs="Times New Roman"/>
                <w:sz w:val="24"/>
                <w:szCs w:val="24"/>
              </w:rPr>
            </w:pPr>
            <w:ins w:id="517" w:author="Mohammad Nayeem Hasan" w:date="2024-11-03T23:15:00Z" w16du:dateUtc="2024-11-03T17:15:00Z">
              <w:r>
                <w:rPr>
                  <w:rFonts w:ascii="Times New Roman" w:hAnsi="Times New Roman" w:cs="Times New Roman"/>
                  <w:sz w:val="24"/>
                  <w:szCs w:val="24"/>
                </w:rPr>
                <w:t>4232 (97.8)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8CE6B6" w14:textId="77777777" w:rsidR="00BB33D1" w:rsidRDefault="00BB33D1" w:rsidP="000C3C54">
            <w:pPr>
              <w:rPr>
                <w:ins w:id="51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7BB886" w14:textId="77777777" w:rsidR="00BB33D1" w:rsidRDefault="00BB33D1" w:rsidP="000C3C54">
            <w:pPr>
              <w:rPr>
                <w:ins w:id="519" w:author="Mohammad Nayeem Hasan" w:date="2024-11-03T23:15:00Z" w16du:dateUtc="2024-11-03T17:15:00Z"/>
                <w:rFonts w:ascii="Times New Roman" w:hAnsi="Times New Roman" w:cs="Times New Roman"/>
                <w:sz w:val="24"/>
                <w:szCs w:val="24"/>
              </w:rPr>
            </w:pPr>
            <w:ins w:id="520" w:author="Mohammad Nayeem Hasan" w:date="2024-11-03T23:15:00Z" w16du:dateUtc="2024-11-03T17:15:00Z">
              <w:r>
                <w:rPr>
                  <w:rFonts w:ascii="Times New Roman" w:hAnsi="Times New Roman" w:cs="Times New Roman"/>
                  <w:sz w:val="24"/>
                  <w:szCs w:val="24"/>
                </w:rPr>
                <w:t>247 (5.1)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662AF72" w14:textId="77777777" w:rsidR="00BB33D1" w:rsidRDefault="00BB33D1" w:rsidP="000C3C54">
            <w:pPr>
              <w:rPr>
                <w:ins w:id="521" w:author="Mohammad Nayeem Hasan" w:date="2024-11-03T23:15:00Z" w16du:dateUtc="2024-11-03T17:15:00Z"/>
                <w:rFonts w:ascii="Times New Roman" w:hAnsi="Times New Roman" w:cs="Times New Roman"/>
                <w:sz w:val="24"/>
                <w:szCs w:val="24"/>
              </w:rPr>
            </w:pPr>
            <w:ins w:id="522" w:author="Mohammad Nayeem Hasan" w:date="2024-11-03T23:15:00Z" w16du:dateUtc="2024-11-03T17:15:00Z">
              <w:r>
                <w:rPr>
                  <w:rFonts w:ascii="Times New Roman" w:hAnsi="Times New Roman" w:cs="Times New Roman"/>
                  <w:sz w:val="24"/>
                  <w:szCs w:val="24"/>
                </w:rPr>
                <w:t>4570 (94.9)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155D2" w14:textId="77777777" w:rsidR="00BB33D1" w:rsidRDefault="00BB33D1" w:rsidP="000C3C54">
            <w:pPr>
              <w:rPr>
                <w:ins w:id="523" w:author="Mohammad Nayeem Hasan" w:date="2024-11-03T23:15:00Z" w16du:dateUtc="2024-11-03T17:15:00Z"/>
                <w:rFonts w:ascii="Times New Roman" w:hAnsi="Times New Roman" w:cs="Times New Roman"/>
                <w:sz w:val="24"/>
                <w:szCs w:val="24"/>
              </w:rPr>
            </w:pPr>
          </w:p>
        </w:tc>
      </w:tr>
      <w:tr w:rsidR="00BB33D1" w14:paraId="30A0038C" w14:textId="77777777" w:rsidTr="000C3C54">
        <w:trPr>
          <w:trHeight w:val="138"/>
          <w:jc w:val="center"/>
          <w:ins w:id="52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50185BF" w14:textId="77777777" w:rsidR="00BB33D1" w:rsidRDefault="00BB33D1" w:rsidP="000C3C54">
            <w:pPr>
              <w:rPr>
                <w:ins w:id="525" w:author="Mohammad Nayeem Hasan" w:date="2024-11-03T23:15:00Z" w16du:dateUtc="2024-11-03T17:15:00Z"/>
                <w:rFonts w:ascii="Times New Roman" w:hAnsi="Times New Roman" w:cs="Times New Roman"/>
                <w:sz w:val="24"/>
                <w:szCs w:val="24"/>
              </w:rPr>
            </w:pPr>
            <w:ins w:id="526" w:author="Mohammad Nayeem Hasan" w:date="2024-11-03T23:15:00Z" w16du:dateUtc="2024-11-03T17:15:00Z">
              <w:r>
                <w:rPr>
                  <w:rFonts w:ascii="Times New Roman" w:hAnsi="Times New Roman" w:cs="Times New Roman"/>
                  <w:sz w:val="24"/>
                  <w:szCs w:val="24"/>
                </w:rPr>
                <w:t>48-59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674C6A1" w14:textId="77777777" w:rsidR="00BB33D1" w:rsidRDefault="00BB33D1" w:rsidP="000C3C54">
            <w:pPr>
              <w:rPr>
                <w:ins w:id="527" w:author="Mohammad Nayeem Hasan" w:date="2024-11-03T23:15:00Z" w16du:dateUtc="2024-11-03T17:15:00Z"/>
                <w:rFonts w:ascii="Times New Roman" w:hAnsi="Times New Roman" w:cs="Times New Roman"/>
                <w:sz w:val="24"/>
                <w:szCs w:val="24"/>
              </w:rPr>
            </w:pPr>
            <w:ins w:id="528" w:author="Mohammad Nayeem Hasan" w:date="2024-11-03T23:15:00Z" w16du:dateUtc="2024-11-03T17:15:00Z">
              <w:r>
                <w:rPr>
                  <w:rFonts w:ascii="Times New Roman" w:hAnsi="Times New Roman" w:cs="Times New Roman"/>
                  <w:sz w:val="24"/>
                  <w:szCs w:val="24"/>
                </w:rPr>
                <w:t>332 (4.9)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8F4EAF3" w14:textId="77777777" w:rsidR="00BB33D1" w:rsidRDefault="00BB33D1" w:rsidP="000C3C54">
            <w:pPr>
              <w:rPr>
                <w:ins w:id="529" w:author="Mohammad Nayeem Hasan" w:date="2024-11-03T23:15:00Z" w16du:dateUtc="2024-11-03T17:15:00Z"/>
                <w:rFonts w:ascii="Times New Roman" w:hAnsi="Times New Roman" w:cs="Times New Roman"/>
                <w:sz w:val="24"/>
                <w:szCs w:val="24"/>
              </w:rPr>
            </w:pPr>
            <w:ins w:id="530" w:author="Mohammad Nayeem Hasan" w:date="2024-11-03T23:15:00Z" w16du:dateUtc="2024-11-03T17:15:00Z">
              <w:r>
                <w:rPr>
                  <w:rFonts w:ascii="Times New Roman" w:hAnsi="Times New Roman" w:cs="Times New Roman"/>
                  <w:sz w:val="24"/>
                  <w:szCs w:val="24"/>
                </w:rPr>
                <w:t>6410 (95.1)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E64BAA" w14:textId="77777777" w:rsidR="00BB33D1" w:rsidRDefault="00BB33D1" w:rsidP="000C3C54">
            <w:pPr>
              <w:rPr>
                <w:ins w:id="53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F174FF" w14:textId="77777777" w:rsidR="00BB33D1" w:rsidRDefault="00BB33D1" w:rsidP="000C3C54">
            <w:pPr>
              <w:rPr>
                <w:ins w:id="532" w:author="Mohammad Nayeem Hasan" w:date="2024-11-03T23:15:00Z" w16du:dateUtc="2024-11-03T17:15:00Z"/>
                <w:rFonts w:ascii="Times New Roman" w:hAnsi="Times New Roman" w:cs="Times New Roman"/>
                <w:sz w:val="24"/>
                <w:szCs w:val="24"/>
              </w:rPr>
            </w:pPr>
            <w:ins w:id="533" w:author="Mohammad Nayeem Hasan" w:date="2024-11-03T23:15:00Z" w16du:dateUtc="2024-11-03T17:15:00Z">
              <w:r>
                <w:rPr>
                  <w:rFonts w:ascii="Times New Roman" w:hAnsi="Times New Roman" w:cs="Times New Roman"/>
                  <w:sz w:val="24"/>
                  <w:szCs w:val="24"/>
                </w:rPr>
                <w:t>61 (1.4)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9225C57" w14:textId="77777777" w:rsidR="00BB33D1" w:rsidRDefault="00BB33D1" w:rsidP="000C3C54">
            <w:pPr>
              <w:rPr>
                <w:ins w:id="534" w:author="Mohammad Nayeem Hasan" w:date="2024-11-03T23:15:00Z" w16du:dateUtc="2024-11-03T17:15:00Z"/>
                <w:rFonts w:ascii="Times New Roman" w:hAnsi="Times New Roman" w:cs="Times New Roman"/>
                <w:sz w:val="24"/>
                <w:szCs w:val="24"/>
              </w:rPr>
            </w:pPr>
            <w:ins w:id="535" w:author="Mohammad Nayeem Hasan" w:date="2024-11-03T23:15:00Z" w16du:dateUtc="2024-11-03T17:15:00Z">
              <w:r>
                <w:rPr>
                  <w:rFonts w:ascii="Times New Roman" w:hAnsi="Times New Roman" w:cs="Times New Roman"/>
                  <w:sz w:val="24"/>
                  <w:szCs w:val="24"/>
                </w:rPr>
                <w:t>4242 (98.6)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3D3945" w14:textId="77777777" w:rsidR="00BB33D1" w:rsidRDefault="00BB33D1" w:rsidP="000C3C54">
            <w:pPr>
              <w:rPr>
                <w:ins w:id="53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5CAC05F" w14:textId="77777777" w:rsidR="00BB33D1" w:rsidRDefault="00BB33D1" w:rsidP="000C3C54">
            <w:pPr>
              <w:rPr>
                <w:ins w:id="537" w:author="Mohammad Nayeem Hasan" w:date="2024-11-03T23:15:00Z" w16du:dateUtc="2024-11-03T17:15:00Z"/>
                <w:rFonts w:ascii="Times New Roman" w:hAnsi="Times New Roman" w:cs="Times New Roman"/>
                <w:sz w:val="24"/>
                <w:szCs w:val="24"/>
              </w:rPr>
            </w:pPr>
            <w:ins w:id="538" w:author="Mohammad Nayeem Hasan" w:date="2024-11-03T23:15:00Z" w16du:dateUtc="2024-11-03T17:15:00Z">
              <w:r>
                <w:rPr>
                  <w:rFonts w:ascii="Times New Roman" w:hAnsi="Times New Roman" w:cs="Times New Roman"/>
                  <w:sz w:val="24"/>
                  <w:szCs w:val="24"/>
                </w:rPr>
                <w:t>154 (3.3)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E42A7BF" w14:textId="77777777" w:rsidR="00BB33D1" w:rsidRDefault="00BB33D1" w:rsidP="000C3C54">
            <w:pPr>
              <w:rPr>
                <w:ins w:id="539" w:author="Mohammad Nayeem Hasan" w:date="2024-11-03T23:15:00Z" w16du:dateUtc="2024-11-03T17:15:00Z"/>
                <w:rFonts w:ascii="Times New Roman" w:hAnsi="Times New Roman" w:cs="Times New Roman"/>
                <w:sz w:val="24"/>
                <w:szCs w:val="24"/>
              </w:rPr>
            </w:pPr>
            <w:ins w:id="540" w:author="Mohammad Nayeem Hasan" w:date="2024-11-03T23:15:00Z" w16du:dateUtc="2024-11-03T17:15:00Z">
              <w:r>
                <w:rPr>
                  <w:rFonts w:ascii="Times New Roman" w:hAnsi="Times New Roman" w:cs="Times New Roman"/>
                  <w:sz w:val="24"/>
                  <w:szCs w:val="24"/>
                </w:rPr>
                <w:t>4473 (96.7)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2A1CCE" w14:textId="77777777" w:rsidR="00BB33D1" w:rsidRDefault="00BB33D1" w:rsidP="000C3C54">
            <w:pPr>
              <w:rPr>
                <w:ins w:id="541" w:author="Mohammad Nayeem Hasan" w:date="2024-11-03T23:15:00Z" w16du:dateUtc="2024-11-03T17:15:00Z"/>
                <w:rFonts w:ascii="Times New Roman" w:hAnsi="Times New Roman" w:cs="Times New Roman"/>
                <w:sz w:val="24"/>
                <w:szCs w:val="24"/>
              </w:rPr>
            </w:pPr>
          </w:p>
        </w:tc>
      </w:tr>
      <w:tr w:rsidR="00BB33D1" w14:paraId="069B1C89" w14:textId="77777777" w:rsidTr="000C3C54">
        <w:trPr>
          <w:trHeight w:val="138"/>
          <w:jc w:val="center"/>
          <w:ins w:id="54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5B4DD51" w14:textId="77777777" w:rsidR="00BB33D1" w:rsidRDefault="00BB33D1" w:rsidP="000C3C54">
            <w:pPr>
              <w:rPr>
                <w:ins w:id="543" w:author="Mohammad Nayeem Hasan" w:date="2024-11-03T23:15:00Z" w16du:dateUtc="2024-11-03T17:15:00Z"/>
                <w:rFonts w:ascii="Times New Roman" w:hAnsi="Times New Roman" w:cs="Times New Roman"/>
                <w:sz w:val="24"/>
                <w:szCs w:val="24"/>
              </w:rPr>
            </w:pPr>
            <w:ins w:id="544" w:author="Mohammad Nayeem Hasan" w:date="2024-11-03T23:15:00Z" w16du:dateUtc="2024-11-03T17:15:00Z">
              <w:r>
                <w:rPr>
                  <w:rFonts w:ascii="Times New Roman" w:hAnsi="Times New Roman" w:cs="Times New Roman"/>
                  <w:sz w:val="24"/>
                  <w:szCs w:val="24"/>
                </w:rPr>
                <w:t>Child’s sex</w:t>
              </w:r>
            </w:ins>
          </w:p>
        </w:tc>
      </w:tr>
      <w:tr w:rsidR="00BB33D1" w14:paraId="1CD843B8" w14:textId="77777777" w:rsidTr="000C3C54">
        <w:trPr>
          <w:trHeight w:val="268"/>
          <w:jc w:val="center"/>
          <w:ins w:id="54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7A2586A" w14:textId="77777777" w:rsidR="00BB33D1" w:rsidRDefault="00BB33D1" w:rsidP="000C3C54">
            <w:pPr>
              <w:rPr>
                <w:ins w:id="546" w:author="Mohammad Nayeem Hasan" w:date="2024-11-03T23:15:00Z" w16du:dateUtc="2024-11-03T17:15:00Z"/>
                <w:rFonts w:ascii="Times New Roman" w:hAnsi="Times New Roman" w:cs="Times New Roman"/>
                <w:sz w:val="24"/>
                <w:szCs w:val="24"/>
              </w:rPr>
            </w:pPr>
            <w:ins w:id="547" w:author="Mohammad Nayeem Hasan" w:date="2024-11-03T23:15:00Z" w16du:dateUtc="2024-11-03T17:15:00Z">
              <w:r>
                <w:rPr>
                  <w:rFonts w:ascii="Times New Roman" w:hAnsi="Times New Roman" w:cs="Times New Roman"/>
                  <w:sz w:val="24"/>
                  <w:szCs w:val="24"/>
                </w:rPr>
                <w:t>Male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A268729" w14:textId="77777777" w:rsidR="00BB33D1" w:rsidRDefault="00BB33D1" w:rsidP="000C3C54">
            <w:pPr>
              <w:rPr>
                <w:ins w:id="548" w:author="Mohammad Nayeem Hasan" w:date="2024-11-03T23:15:00Z" w16du:dateUtc="2024-11-03T17:15:00Z"/>
                <w:rFonts w:ascii="Times New Roman" w:hAnsi="Times New Roman" w:cs="Times New Roman"/>
                <w:sz w:val="24"/>
                <w:szCs w:val="24"/>
              </w:rPr>
            </w:pPr>
            <w:ins w:id="549" w:author="Mohammad Nayeem Hasan" w:date="2024-11-03T23:15:00Z" w16du:dateUtc="2024-11-03T17:15:00Z">
              <w:r>
                <w:rPr>
                  <w:rFonts w:ascii="Times New Roman" w:hAnsi="Times New Roman" w:cs="Times New Roman"/>
                  <w:sz w:val="24"/>
                  <w:szCs w:val="24"/>
                </w:rPr>
                <w:t>1200 (7.4)</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31C39FD" w14:textId="77777777" w:rsidR="00BB33D1" w:rsidRDefault="00BB33D1" w:rsidP="000C3C54">
            <w:pPr>
              <w:rPr>
                <w:ins w:id="550" w:author="Mohammad Nayeem Hasan" w:date="2024-11-03T23:15:00Z" w16du:dateUtc="2024-11-03T17:15:00Z"/>
                <w:rFonts w:ascii="Times New Roman" w:hAnsi="Times New Roman" w:cs="Times New Roman"/>
                <w:sz w:val="24"/>
                <w:szCs w:val="24"/>
              </w:rPr>
            </w:pPr>
            <w:ins w:id="551" w:author="Mohammad Nayeem Hasan" w:date="2024-11-03T23:15:00Z" w16du:dateUtc="2024-11-03T17:15:00Z">
              <w:r>
                <w:rPr>
                  <w:rFonts w:ascii="Times New Roman" w:hAnsi="Times New Roman" w:cs="Times New Roman"/>
                  <w:sz w:val="24"/>
                  <w:szCs w:val="24"/>
                </w:rPr>
                <w:t>15017 (92.6)</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CE96FC2" w14:textId="77777777" w:rsidR="00BB33D1" w:rsidRDefault="00BB33D1" w:rsidP="000C3C54">
            <w:pPr>
              <w:rPr>
                <w:ins w:id="552" w:author="Mohammad Nayeem Hasan" w:date="2024-11-03T23:15:00Z" w16du:dateUtc="2024-11-03T17:15:00Z"/>
                <w:rFonts w:ascii="Times New Roman" w:hAnsi="Times New Roman" w:cs="Times New Roman"/>
                <w:sz w:val="24"/>
                <w:szCs w:val="24"/>
              </w:rPr>
            </w:pPr>
            <w:ins w:id="553" w:author="Mohammad Nayeem Hasan" w:date="2024-11-03T23:15:00Z" w16du:dateUtc="2024-11-03T17:15:00Z">
              <w:r>
                <w:rPr>
                  <w:rFonts w:ascii="Times New Roman" w:hAnsi="Times New Roman" w:cs="Times New Roman"/>
                  <w:sz w:val="24"/>
                  <w:szCs w:val="24"/>
                </w:rPr>
                <w:t>0.107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2713EF2" w14:textId="77777777" w:rsidR="00BB33D1" w:rsidRDefault="00BB33D1" w:rsidP="000C3C54">
            <w:pPr>
              <w:rPr>
                <w:ins w:id="554" w:author="Mohammad Nayeem Hasan" w:date="2024-11-03T23:15:00Z" w16du:dateUtc="2024-11-03T17:15:00Z"/>
                <w:rFonts w:ascii="Times New Roman" w:hAnsi="Times New Roman" w:cs="Times New Roman"/>
                <w:sz w:val="24"/>
                <w:szCs w:val="24"/>
              </w:rPr>
            </w:pPr>
            <w:ins w:id="555" w:author="Mohammad Nayeem Hasan" w:date="2024-11-03T23:15:00Z" w16du:dateUtc="2024-11-03T17:15:00Z">
              <w:r>
                <w:rPr>
                  <w:rFonts w:ascii="Times New Roman" w:hAnsi="Times New Roman" w:cs="Times New Roman"/>
                  <w:sz w:val="24"/>
                  <w:szCs w:val="24"/>
                </w:rPr>
                <w:t>421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D8878BE" w14:textId="77777777" w:rsidR="00BB33D1" w:rsidRDefault="00BB33D1" w:rsidP="000C3C54">
            <w:pPr>
              <w:rPr>
                <w:ins w:id="556" w:author="Mohammad Nayeem Hasan" w:date="2024-11-03T23:15:00Z" w16du:dateUtc="2024-11-03T17:15:00Z"/>
                <w:rFonts w:ascii="Times New Roman" w:hAnsi="Times New Roman" w:cs="Times New Roman"/>
                <w:sz w:val="24"/>
                <w:szCs w:val="24"/>
              </w:rPr>
            </w:pPr>
            <w:ins w:id="557" w:author="Mohammad Nayeem Hasan" w:date="2024-11-03T23:15:00Z" w16du:dateUtc="2024-11-03T17:15:00Z">
              <w:r>
                <w:rPr>
                  <w:rFonts w:ascii="Times New Roman" w:hAnsi="Times New Roman" w:cs="Times New Roman"/>
                  <w:sz w:val="24"/>
                  <w:szCs w:val="24"/>
                </w:rPr>
                <w:t>10268 (96.1)</w:t>
              </w:r>
            </w:ins>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078CFF06" w14:textId="77777777" w:rsidR="00BB33D1" w:rsidRDefault="00BB33D1" w:rsidP="000C3C54">
            <w:pPr>
              <w:rPr>
                <w:ins w:id="558" w:author="Mohammad Nayeem Hasan" w:date="2024-11-03T23:15:00Z" w16du:dateUtc="2024-11-03T17:15:00Z"/>
                <w:rFonts w:ascii="Times New Roman" w:hAnsi="Times New Roman" w:cs="Times New Roman"/>
                <w:sz w:val="24"/>
                <w:szCs w:val="24"/>
              </w:rPr>
            </w:pPr>
            <w:ins w:id="559" w:author="Mohammad Nayeem Hasan" w:date="2024-11-03T23:15:00Z" w16du:dateUtc="2024-11-03T17:15:00Z">
              <w:r>
                <w:rPr>
                  <w:rFonts w:ascii="Times New Roman" w:hAnsi="Times New Roman" w:cs="Times New Roman"/>
                  <w:sz w:val="24"/>
                  <w:szCs w:val="24"/>
                </w:rPr>
                <w:t>0.931</w:t>
              </w:r>
            </w:ins>
          </w:p>
          <w:p w14:paraId="4720462C" w14:textId="77777777" w:rsidR="00BB33D1" w:rsidRDefault="00BB33D1" w:rsidP="000C3C54">
            <w:pPr>
              <w:rPr>
                <w:ins w:id="56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C30DA47" w14:textId="77777777" w:rsidR="00BB33D1" w:rsidRDefault="00BB33D1" w:rsidP="000C3C54">
            <w:pPr>
              <w:rPr>
                <w:ins w:id="561" w:author="Mohammad Nayeem Hasan" w:date="2024-11-03T23:15:00Z" w16du:dateUtc="2024-11-03T17:15:00Z"/>
                <w:rFonts w:ascii="Times New Roman" w:hAnsi="Times New Roman" w:cs="Times New Roman"/>
                <w:sz w:val="24"/>
                <w:szCs w:val="24"/>
              </w:rPr>
            </w:pPr>
            <w:ins w:id="562" w:author="Mohammad Nayeem Hasan" w:date="2024-11-03T23:15:00Z" w16du:dateUtc="2024-11-03T17:15:00Z">
              <w:r>
                <w:rPr>
                  <w:rFonts w:ascii="Times New Roman" w:hAnsi="Times New Roman" w:cs="Times New Roman"/>
                  <w:sz w:val="24"/>
                  <w:szCs w:val="24"/>
                </w:rPr>
                <w:t>860 (7.2)</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932BCE5" w14:textId="77777777" w:rsidR="00BB33D1" w:rsidRDefault="00BB33D1" w:rsidP="000C3C54">
            <w:pPr>
              <w:rPr>
                <w:ins w:id="563" w:author="Mohammad Nayeem Hasan" w:date="2024-11-03T23:15:00Z" w16du:dateUtc="2024-11-03T17:15:00Z"/>
                <w:rFonts w:ascii="Times New Roman" w:hAnsi="Times New Roman" w:cs="Times New Roman"/>
                <w:sz w:val="24"/>
                <w:szCs w:val="24"/>
              </w:rPr>
            </w:pPr>
            <w:ins w:id="564" w:author="Mohammad Nayeem Hasan" w:date="2024-11-03T23:15:00Z" w16du:dateUtc="2024-11-03T17:15:00Z">
              <w:r>
                <w:rPr>
                  <w:rFonts w:ascii="Times New Roman" w:hAnsi="Times New Roman" w:cs="Times New Roman"/>
                  <w:sz w:val="24"/>
                  <w:szCs w:val="24"/>
                </w:rPr>
                <w:t>11144 (92.8)</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8574A1" w14:textId="77777777" w:rsidR="00BB33D1" w:rsidRDefault="00BB33D1" w:rsidP="000C3C54">
            <w:pPr>
              <w:rPr>
                <w:ins w:id="565" w:author="Mohammad Nayeem Hasan" w:date="2024-11-03T23:15:00Z" w16du:dateUtc="2024-11-03T17:15:00Z"/>
                <w:rFonts w:ascii="Times New Roman" w:hAnsi="Times New Roman" w:cs="Times New Roman"/>
                <w:sz w:val="24"/>
                <w:szCs w:val="24"/>
              </w:rPr>
            </w:pPr>
            <w:ins w:id="566" w:author="Mohammad Nayeem Hasan" w:date="2024-11-03T23:15:00Z" w16du:dateUtc="2024-11-03T17:15:00Z">
              <w:r>
                <w:rPr>
                  <w:rFonts w:ascii="Times New Roman" w:hAnsi="Times New Roman" w:cs="Times New Roman"/>
                  <w:sz w:val="24"/>
                  <w:szCs w:val="24"/>
                </w:rPr>
                <w:t>0.178</w:t>
              </w:r>
            </w:ins>
          </w:p>
        </w:tc>
      </w:tr>
      <w:tr w:rsidR="00BB33D1" w14:paraId="455C72CF" w14:textId="77777777" w:rsidTr="000C3C54">
        <w:trPr>
          <w:trHeight w:val="138"/>
          <w:jc w:val="center"/>
          <w:ins w:id="56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FAAADA8" w14:textId="77777777" w:rsidR="00BB33D1" w:rsidRDefault="00BB33D1" w:rsidP="000C3C54">
            <w:pPr>
              <w:rPr>
                <w:ins w:id="568" w:author="Mohammad Nayeem Hasan" w:date="2024-11-03T23:15:00Z" w16du:dateUtc="2024-11-03T17:15:00Z"/>
                <w:rFonts w:ascii="Times New Roman" w:hAnsi="Times New Roman" w:cs="Times New Roman"/>
                <w:sz w:val="24"/>
                <w:szCs w:val="24"/>
              </w:rPr>
            </w:pPr>
            <w:ins w:id="569" w:author="Mohammad Nayeem Hasan" w:date="2024-11-03T23:15:00Z" w16du:dateUtc="2024-11-03T17:15:00Z">
              <w:r>
                <w:rPr>
                  <w:rFonts w:ascii="Times New Roman" w:hAnsi="Times New Roman" w:cs="Times New Roman"/>
                  <w:sz w:val="24"/>
                  <w:szCs w:val="24"/>
                </w:rPr>
                <w:t>Female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1D4C845" w14:textId="77777777" w:rsidR="00BB33D1" w:rsidRDefault="00BB33D1" w:rsidP="000C3C54">
            <w:pPr>
              <w:rPr>
                <w:ins w:id="570" w:author="Mohammad Nayeem Hasan" w:date="2024-11-03T23:15:00Z" w16du:dateUtc="2024-11-03T17:15:00Z"/>
                <w:rFonts w:ascii="Times New Roman" w:hAnsi="Times New Roman" w:cs="Times New Roman"/>
                <w:sz w:val="24"/>
                <w:szCs w:val="24"/>
              </w:rPr>
            </w:pPr>
            <w:ins w:id="571" w:author="Mohammad Nayeem Hasan" w:date="2024-11-03T23:15:00Z" w16du:dateUtc="2024-11-03T17:15:00Z">
              <w:r>
                <w:rPr>
                  <w:rFonts w:ascii="Times New Roman" w:hAnsi="Times New Roman" w:cs="Times New Roman"/>
                  <w:sz w:val="24"/>
                  <w:szCs w:val="24"/>
                </w:rPr>
                <w:t>1054 (6.9)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B13C86C" w14:textId="77777777" w:rsidR="00BB33D1" w:rsidRDefault="00BB33D1" w:rsidP="000C3C54">
            <w:pPr>
              <w:rPr>
                <w:ins w:id="572" w:author="Mohammad Nayeem Hasan" w:date="2024-11-03T23:15:00Z" w16du:dateUtc="2024-11-03T17:15:00Z"/>
                <w:rFonts w:ascii="Times New Roman" w:hAnsi="Times New Roman" w:cs="Times New Roman"/>
                <w:sz w:val="24"/>
                <w:szCs w:val="24"/>
              </w:rPr>
            </w:pPr>
            <w:ins w:id="573" w:author="Mohammad Nayeem Hasan" w:date="2024-11-03T23:15:00Z" w16du:dateUtc="2024-11-03T17:15:00Z">
              <w:r>
                <w:rPr>
                  <w:rFonts w:ascii="Times New Roman" w:hAnsi="Times New Roman" w:cs="Times New Roman"/>
                  <w:sz w:val="24"/>
                  <w:szCs w:val="24"/>
                </w:rPr>
                <w:t>14278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FCAA67" w14:textId="77777777" w:rsidR="00BB33D1" w:rsidRDefault="00BB33D1" w:rsidP="000C3C54">
            <w:pPr>
              <w:rPr>
                <w:ins w:id="57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222315" w14:textId="77777777" w:rsidR="00BB33D1" w:rsidRDefault="00BB33D1" w:rsidP="000C3C54">
            <w:pPr>
              <w:rPr>
                <w:ins w:id="575" w:author="Mohammad Nayeem Hasan" w:date="2024-11-03T23:15:00Z" w16du:dateUtc="2024-11-03T17:15:00Z"/>
                <w:rFonts w:ascii="Times New Roman" w:hAnsi="Times New Roman" w:cs="Times New Roman"/>
                <w:sz w:val="24"/>
                <w:szCs w:val="24"/>
              </w:rPr>
            </w:pPr>
            <w:ins w:id="576" w:author="Mohammad Nayeem Hasan" w:date="2024-11-03T23:15:00Z" w16du:dateUtc="2024-11-03T17:15:00Z">
              <w:r>
                <w:rPr>
                  <w:rFonts w:ascii="Times New Roman" w:hAnsi="Times New Roman" w:cs="Times New Roman"/>
                  <w:sz w:val="24"/>
                  <w:szCs w:val="24"/>
                </w:rPr>
                <w:t>404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0A8CB86" w14:textId="77777777" w:rsidR="00BB33D1" w:rsidRDefault="00BB33D1" w:rsidP="000C3C54">
            <w:pPr>
              <w:rPr>
                <w:ins w:id="577" w:author="Mohammad Nayeem Hasan" w:date="2024-11-03T23:15:00Z" w16du:dateUtc="2024-11-03T17:15:00Z"/>
                <w:rFonts w:ascii="Times New Roman" w:hAnsi="Times New Roman" w:cs="Times New Roman"/>
                <w:sz w:val="24"/>
                <w:szCs w:val="24"/>
              </w:rPr>
            </w:pPr>
            <w:ins w:id="578" w:author="Mohammad Nayeem Hasan" w:date="2024-11-03T23:15:00Z" w16du:dateUtc="2024-11-03T17:15:00Z">
              <w:r>
                <w:rPr>
                  <w:rFonts w:ascii="Times New Roman" w:hAnsi="Times New Roman" w:cs="Times New Roman"/>
                  <w:sz w:val="24"/>
                  <w:szCs w:val="24"/>
                </w:rPr>
                <w:t>9799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94A6ED" w14:textId="77777777" w:rsidR="00BB33D1" w:rsidRDefault="00BB33D1" w:rsidP="000C3C54">
            <w:pPr>
              <w:rPr>
                <w:ins w:id="57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D4A45F" w14:textId="77777777" w:rsidR="00BB33D1" w:rsidRDefault="00BB33D1" w:rsidP="000C3C54">
            <w:pPr>
              <w:rPr>
                <w:ins w:id="580" w:author="Mohammad Nayeem Hasan" w:date="2024-11-03T23:15:00Z" w16du:dateUtc="2024-11-03T17:15:00Z"/>
                <w:rFonts w:ascii="Times New Roman" w:hAnsi="Times New Roman" w:cs="Times New Roman"/>
                <w:sz w:val="24"/>
                <w:szCs w:val="24"/>
              </w:rPr>
            </w:pPr>
            <w:ins w:id="581" w:author="Mohammad Nayeem Hasan" w:date="2024-11-03T23:15:00Z" w16du:dateUtc="2024-11-03T17:15:00Z">
              <w:r>
                <w:rPr>
                  <w:rFonts w:ascii="Times New Roman" w:hAnsi="Times New Roman" w:cs="Times New Roman"/>
                  <w:sz w:val="24"/>
                  <w:szCs w:val="24"/>
                </w:rPr>
                <w:t>736 (6.6)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BB294EC" w14:textId="77777777" w:rsidR="00BB33D1" w:rsidRDefault="00BB33D1" w:rsidP="000C3C54">
            <w:pPr>
              <w:rPr>
                <w:ins w:id="582" w:author="Mohammad Nayeem Hasan" w:date="2024-11-03T23:15:00Z" w16du:dateUtc="2024-11-03T17:15:00Z"/>
                <w:rFonts w:ascii="Times New Roman" w:hAnsi="Times New Roman" w:cs="Times New Roman"/>
                <w:sz w:val="24"/>
                <w:szCs w:val="24"/>
              </w:rPr>
            </w:pPr>
            <w:ins w:id="583" w:author="Mohammad Nayeem Hasan" w:date="2024-11-03T23:15:00Z" w16du:dateUtc="2024-11-03T17:15:00Z">
              <w:r>
                <w:rPr>
                  <w:rFonts w:ascii="Times New Roman" w:hAnsi="Times New Roman" w:cs="Times New Roman"/>
                  <w:sz w:val="24"/>
                  <w:szCs w:val="24"/>
                </w:rPr>
                <w:t>10347 (93.4)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7F55B" w14:textId="77777777" w:rsidR="00BB33D1" w:rsidRDefault="00BB33D1" w:rsidP="000C3C54">
            <w:pPr>
              <w:rPr>
                <w:ins w:id="584" w:author="Mohammad Nayeem Hasan" w:date="2024-11-03T23:15:00Z" w16du:dateUtc="2024-11-03T17:15:00Z"/>
                <w:rFonts w:ascii="Times New Roman" w:hAnsi="Times New Roman" w:cs="Times New Roman"/>
                <w:sz w:val="24"/>
                <w:szCs w:val="24"/>
              </w:rPr>
            </w:pPr>
          </w:p>
        </w:tc>
      </w:tr>
      <w:tr w:rsidR="00BB33D1" w14:paraId="404AFCA4" w14:textId="77777777" w:rsidTr="000C3C54">
        <w:trPr>
          <w:trHeight w:val="138"/>
          <w:jc w:val="center"/>
          <w:ins w:id="585"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6AD455F" w14:textId="77777777" w:rsidR="00BB33D1" w:rsidRDefault="00BB33D1" w:rsidP="000C3C54">
            <w:pPr>
              <w:rPr>
                <w:ins w:id="586" w:author="Mohammad Nayeem Hasan" w:date="2024-11-03T23:15:00Z" w16du:dateUtc="2024-11-03T17:15:00Z"/>
                <w:rFonts w:ascii="Times New Roman" w:hAnsi="Times New Roman" w:cs="Times New Roman"/>
                <w:sz w:val="24"/>
                <w:szCs w:val="24"/>
              </w:rPr>
            </w:pPr>
            <w:ins w:id="587" w:author="Mohammad Nayeem Hasan" w:date="2024-11-03T23:15:00Z" w16du:dateUtc="2024-11-03T17:15:00Z">
              <w:r>
                <w:rPr>
                  <w:rFonts w:ascii="Times New Roman" w:hAnsi="Times New Roman" w:cs="Times New Roman"/>
                  <w:sz w:val="24"/>
                  <w:szCs w:val="24"/>
                </w:rPr>
                <w:t>Inadequate supervision</w:t>
              </w:r>
            </w:ins>
          </w:p>
        </w:tc>
      </w:tr>
      <w:tr w:rsidR="00BB33D1" w14:paraId="25ACD9E3" w14:textId="77777777" w:rsidTr="000C3C54">
        <w:trPr>
          <w:trHeight w:val="138"/>
          <w:jc w:val="center"/>
          <w:ins w:id="58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7CB0316" w14:textId="77777777" w:rsidR="00BB33D1" w:rsidRDefault="00BB33D1" w:rsidP="000C3C54">
            <w:pPr>
              <w:rPr>
                <w:ins w:id="589" w:author="Mohammad Nayeem Hasan" w:date="2024-11-03T23:15:00Z" w16du:dateUtc="2024-11-03T17:15:00Z"/>
                <w:rFonts w:ascii="Times New Roman" w:hAnsi="Times New Roman" w:cs="Times New Roman"/>
                <w:sz w:val="24"/>
                <w:szCs w:val="24"/>
              </w:rPr>
            </w:pPr>
            <w:ins w:id="590"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2421EDC" w14:textId="77777777" w:rsidR="00BB33D1" w:rsidRDefault="00BB33D1" w:rsidP="000C3C54">
            <w:pPr>
              <w:rPr>
                <w:ins w:id="591" w:author="Mohammad Nayeem Hasan" w:date="2024-11-03T23:15:00Z" w16du:dateUtc="2024-11-03T17:15:00Z"/>
                <w:rFonts w:ascii="Times New Roman" w:hAnsi="Times New Roman" w:cs="Times New Roman"/>
                <w:sz w:val="24"/>
                <w:szCs w:val="24"/>
              </w:rPr>
            </w:pPr>
            <w:ins w:id="592"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DA6BCC9" w14:textId="77777777" w:rsidR="00BB33D1" w:rsidRDefault="00BB33D1" w:rsidP="000C3C54">
            <w:pPr>
              <w:rPr>
                <w:ins w:id="593" w:author="Mohammad Nayeem Hasan" w:date="2024-11-03T23:15:00Z" w16du:dateUtc="2024-11-03T17:15:00Z"/>
                <w:rFonts w:ascii="Times New Roman" w:hAnsi="Times New Roman" w:cs="Times New Roman"/>
                <w:sz w:val="24"/>
                <w:szCs w:val="24"/>
              </w:rPr>
            </w:pPr>
            <w:ins w:id="594"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0A51CD9" w14:textId="77777777" w:rsidR="00BB33D1" w:rsidRDefault="00BB33D1" w:rsidP="000C3C54">
            <w:pPr>
              <w:rPr>
                <w:ins w:id="59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5082A7" w14:textId="77777777" w:rsidR="00BB33D1" w:rsidRDefault="00BB33D1" w:rsidP="000C3C54">
            <w:pPr>
              <w:rPr>
                <w:ins w:id="596" w:author="Mohammad Nayeem Hasan" w:date="2024-11-03T23:15:00Z" w16du:dateUtc="2024-11-03T17:15:00Z"/>
                <w:rFonts w:ascii="Times New Roman" w:hAnsi="Times New Roman" w:cs="Times New Roman"/>
                <w:sz w:val="24"/>
                <w:szCs w:val="24"/>
              </w:rPr>
            </w:pPr>
            <w:ins w:id="597" w:author="Mohammad Nayeem Hasan" w:date="2024-11-03T23:15:00Z" w16du:dateUtc="2024-11-03T17:15:00Z">
              <w:r>
                <w:rPr>
                  <w:rFonts w:ascii="Times New Roman" w:hAnsi="Times New Roman" w:cs="Times New Roman"/>
                  <w:sz w:val="24"/>
                  <w:szCs w:val="24"/>
                </w:rPr>
                <w:t>82 (5.1)</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0B127FF" w14:textId="77777777" w:rsidR="00BB33D1" w:rsidRDefault="00BB33D1" w:rsidP="000C3C54">
            <w:pPr>
              <w:rPr>
                <w:ins w:id="598" w:author="Mohammad Nayeem Hasan" w:date="2024-11-03T23:15:00Z" w16du:dateUtc="2024-11-03T17:15:00Z"/>
                <w:rFonts w:ascii="Times New Roman" w:hAnsi="Times New Roman" w:cs="Times New Roman"/>
                <w:sz w:val="24"/>
                <w:szCs w:val="24"/>
              </w:rPr>
            </w:pPr>
            <w:ins w:id="599" w:author="Mohammad Nayeem Hasan" w:date="2024-11-03T23:15:00Z" w16du:dateUtc="2024-11-03T17:15:00Z">
              <w:r>
                <w:rPr>
                  <w:rFonts w:ascii="Times New Roman" w:hAnsi="Times New Roman" w:cs="Times New Roman"/>
                  <w:sz w:val="24"/>
                  <w:szCs w:val="24"/>
                </w:rPr>
                <w:t>1504 (94.9)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75827B2" w14:textId="77777777" w:rsidR="00BB33D1" w:rsidRDefault="00BB33D1" w:rsidP="000C3C54">
            <w:pPr>
              <w:rPr>
                <w:ins w:id="600" w:author="Mohammad Nayeem Hasan" w:date="2024-11-03T23:15:00Z" w16du:dateUtc="2024-11-03T17:15:00Z"/>
                <w:rFonts w:ascii="Times New Roman" w:hAnsi="Times New Roman" w:cs="Times New Roman"/>
                <w:sz w:val="24"/>
                <w:szCs w:val="24"/>
              </w:rPr>
            </w:pPr>
            <w:ins w:id="601" w:author="Mohammad Nayeem Hasan" w:date="2024-11-03T23:15:00Z" w16du:dateUtc="2024-11-03T17:15:00Z">
              <w:r>
                <w:rPr>
                  <w:rFonts w:ascii="Times New Roman" w:hAnsi="Times New Roman" w:cs="Times New Roman"/>
                  <w:sz w:val="24"/>
                  <w:szCs w:val="24"/>
                </w:rPr>
                <w:t>0.057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BF7AB23" w14:textId="77777777" w:rsidR="00BB33D1" w:rsidRDefault="00BB33D1" w:rsidP="000C3C54">
            <w:pPr>
              <w:rPr>
                <w:ins w:id="602" w:author="Mohammad Nayeem Hasan" w:date="2024-11-03T23:15:00Z" w16du:dateUtc="2024-11-03T17:15:00Z"/>
                <w:rFonts w:ascii="Times New Roman" w:hAnsi="Times New Roman" w:cs="Times New Roman"/>
                <w:sz w:val="24"/>
                <w:szCs w:val="24"/>
              </w:rPr>
            </w:pPr>
            <w:ins w:id="603" w:author="Mohammad Nayeem Hasan" w:date="2024-11-03T23:15:00Z" w16du:dateUtc="2024-11-03T17:15:00Z">
              <w:r>
                <w:rPr>
                  <w:rFonts w:ascii="Times New Roman" w:hAnsi="Times New Roman" w:cs="Times New Roman"/>
                  <w:sz w:val="24"/>
                  <w:szCs w:val="24"/>
                </w:rPr>
                <w:t>120 (8.1)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76D1E88" w14:textId="77777777" w:rsidR="00BB33D1" w:rsidRDefault="00BB33D1" w:rsidP="000C3C54">
            <w:pPr>
              <w:rPr>
                <w:ins w:id="604" w:author="Mohammad Nayeem Hasan" w:date="2024-11-03T23:15:00Z" w16du:dateUtc="2024-11-03T17:15:00Z"/>
                <w:rFonts w:ascii="Times New Roman" w:hAnsi="Times New Roman" w:cs="Times New Roman"/>
                <w:sz w:val="24"/>
                <w:szCs w:val="24"/>
              </w:rPr>
            </w:pPr>
            <w:ins w:id="605" w:author="Mohammad Nayeem Hasan" w:date="2024-11-03T23:15:00Z" w16du:dateUtc="2024-11-03T17:15:00Z">
              <w:r>
                <w:rPr>
                  <w:rFonts w:ascii="Times New Roman" w:hAnsi="Times New Roman" w:cs="Times New Roman"/>
                  <w:sz w:val="24"/>
                  <w:szCs w:val="24"/>
                </w:rPr>
                <w:t>1367 (91.9)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38FF75" w14:textId="77777777" w:rsidR="00BB33D1" w:rsidRDefault="00BB33D1" w:rsidP="000C3C54">
            <w:pPr>
              <w:rPr>
                <w:ins w:id="606" w:author="Mohammad Nayeem Hasan" w:date="2024-11-03T23:15:00Z" w16du:dateUtc="2024-11-03T17:15:00Z"/>
                <w:rFonts w:ascii="Times New Roman" w:hAnsi="Times New Roman" w:cs="Times New Roman"/>
                <w:sz w:val="24"/>
                <w:szCs w:val="24"/>
              </w:rPr>
            </w:pPr>
            <w:ins w:id="607" w:author="Mohammad Nayeem Hasan" w:date="2024-11-03T23:15:00Z" w16du:dateUtc="2024-11-03T17:15:00Z">
              <w:r>
                <w:rPr>
                  <w:rFonts w:ascii="Times New Roman" w:hAnsi="Times New Roman" w:cs="Times New Roman"/>
                  <w:sz w:val="24"/>
                  <w:szCs w:val="24"/>
                </w:rPr>
                <w:t>0.079</w:t>
              </w:r>
            </w:ins>
          </w:p>
        </w:tc>
      </w:tr>
      <w:tr w:rsidR="00BB33D1" w14:paraId="5A41F655" w14:textId="77777777" w:rsidTr="000C3C54">
        <w:trPr>
          <w:trHeight w:val="138"/>
          <w:jc w:val="center"/>
          <w:ins w:id="60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32F9DA6" w14:textId="77777777" w:rsidR="00BB33D1" w:rsidRDefault="00BB33D1" w:rsidP="000C3C54">
            <w:pPr>
              <w:rPr>
                <w:ins w:id="609" w:author="Mohammad Nayeem Hasan" w:date="2024-11-03T23:15:00Z" w16du:dateUtc="2024-11-03T17:15:00Z"/>
                <w:rFonts w:ascii="Times New Roman" w:hAnsi="Times New Roman" w:cs="Times New Roman"/>
                <w:sz w:val="24"/>
                <w:szCs w:val="24"/>
              </w:rPr>
            </w:pPr>
            <w:ins w:id="610"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4BFDCC6" w14:textId="77777777" w:rsidR="00BB33D1" w:rsidRDefault="00BB33D1" w:rsidP="000C3C54">
            <w:pPr>
              <w:rPr>
                <w:ins w:id="611" w:author="Mohammad Nayeem Hasan" w:date="2024-11-03T23:15:00Z" w16du:dateUtc="2024-11-03T17:15:00Z"/>
                <w:rFonts w:ascii="Times New Roman" w:hAnsi="Times New Roman" w:cs="Times New Roman"/>
                <w:sz w:val="24"/>
                <w:szCs w:val="24"/>
              </w:rPr>
            </w:pPr>
            <w:ins w:id="612"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F8547F5" w14:textId="77777777" w:rsidR="00BB33D1" w:rsidRDefault="00BB33D1" w:rsidP="000C3C54">
            <w:pPr>
              <w:rPr>
                <w:ins w:id="613" w:author="Mohammad Nayeem Hasan" w:date="2024-11-03T23:15:00Z" w16du:dateUtc="2024-11-03T17:15:00Z"/>
                <w:rFonts w:ascii="Times New Roman" w:hAnsi="Times New Roman" w:cs="Times New Roman"/>
                <w:sz w:val="24"/>
                <w:szCs w:val="24"/>
              </w:rPr>
            </w:pPr>
            <w:ins w:id="614"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66C67" w14:textId="77777777" w:rsidR="00BB33D1" w:rsidRDefault="00BB33D1" w:rsidP="000C3C54">
            <w:pPr>
              <w:rPr>
                <w:ins w:id="61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8198290" w14:textId="77777777" w:rsidR="00BB33D1" w:rsidRDefault="00BB33D1" w:rsidP="000C3C54">
            <w:pPr>
              <w:rPr>
                <w:ins w:id="616" w:author="Mohammad Nayeem Hasan" w:date="2024-11-03T23:15:00Z" w16du:dateUtc="2024-11-03T17:15:00Z"/>
                <w:rFonts w:ascii="Times New Roman" w:hAnsi="Times New Roman" w:cs="Times New Roman"/>
                <w:sz w:val="24"/>
                <w:szCs w:val="24"/>
              </w:rPr>
            </w:pPr>
            <w:ins w:id="617" w:author="Mohammad Nayeem Hasan" w:date="2024-11-03T23:15:00Z" w16du:dateUtc="2024-11-03T17:15:00Z">
              <w:r>
                <w:rPr>
                  <w:rFonts w:ascii="Times New Roman" w:hAnsi="Times New Roman" w:cs="Times New Roman"/>
                  <w:sz w:val="24"/>
                  <w:szCs w:val="24"/>
                </w:rPr>
                <w:t>742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5B28B4D" w14:textId="77777777" w:rsidR="00BB33D1" w:rsidRDefault="00BB33D1" w:rsidP="000C3C54">
            <w:pPr>
              <w:rPr>
                <w:ins w:id="618" w:author="Mohammad Nayeem Hasan" w:date="2024-11-03T23:15:00Z" w16du:dateUtc="2024-11-03T17:15:00Z"/>
                <w:rFonts w:ascii="Times New Roman" w:hAnsi="Times New Roman" w:cs="Times New Roman"/>
                <w:sz w:val="24"/>
                <w:szCs w:val="24"/>
              </w:rPr>
            </w:pPr>
            <w:ins w:id="619" w:author="Mohammad Nayeem Hasan" w:date="2024-11-03T23:15:00Z" w16du:dateUtc="2024-11-03T17:15:00Z">
              <w:r>
                <w:rPr>
                  <w:rFonts w:ascii="Times New Roman" w:hAnsi="Times New Roman" w:cs="Times New Roman"/>
                  <w:sz w:val="24"/>
                  <w:szCs w:val="24"/>
                </w:rPr>
                <w:t>18545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703A1" w14:textId="77777777" w:rsidR="00BB33D1" w:rsidRDefault="00BB33D1" w:rsidP="000C3C54">
            <w:pPr>
              <w:rPr>
                <w:ins w:id="62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731EAB" w14:textId="77777777" w:rsidR="00BB33D1" w:rsidRDefault="00BB33D1" w:rsidP="000C3C54">
            <w:pPr>
              <w:rPr>
                <w:ins w:id="621" w:author="Mohammad Nayeem Hasan" w:date="2024-11-03T23:15:00Z" w16du:dateUtc="2024-11-03T17:15:00Z"/>
                <w:rFonts w:ascii="Times New Roman" w:hAnsi="Times New Roman" w:cs="Times New Roman"/>
                <w:sz w:val="24"/>
                <w:szCs w:val="24"/>
              </w:rPr>
            </w:pPr>
            <w:ins w:id="622" w:author="Mohammad Nayeem Hasan" w:date="2024-11-03T23:15:00Z" w16du:dateUtc="2024-11-03T17:15:00Z">
              <w:r>
                <w:rPr>
                  <w:rFonts w:ascii="Times New Roman" w:hAnsi="Times New Roman" w:cs="Times New Roman"/>
                  <w:sz w:val="24"/>
                  <w:szCs w:val="24"/>
                </w:rPr>
                <w:t>1477 (6.8)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C6C3E2B" w14:textId="77777777" w:rsidR="00BB33D1" w:rsidRDefault="00BB33D1" w:rsidP="000C3C54">
            <w:pPr>
              <w:rPr>
                <w:ins w:id="623" w:author="Mohammad Nayeem Hasan" w:date="2024-11-03T23:15:00Z" w16du:dateUtc="2024-11-03T17:15:00Z"/>
                <w:rFonts w:ascii="Times New Roman" w:hAnsi="Times New Roman" w:cs="Times New Roman"/>
                <w:sz w:val="24"/>
                <w:szCs w:val="24"/>
              </w:rPr>
            </w:pPr>
            <w:ins w:id="624" w:author="Mohammad Nayeem Hasan" w:date="2024-11-03T23:15:00Z" w16du:dateUtc="2024-11-03T17:15:00Z">
              <w:r>
                <w:rPr>
                  <w:rFonts w:ascii="Times New Roman" w:hAnsi="Times New Roman" w:cs="Times New Roman"/>
                  <w:sz w:val="24"/>
                  <w:szCs w:val="24"/>
                </w:rPr>
                <w:t>20122 (93.2)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9CC5D" w14:textId="77777777" w:rsidR="00BB33D1" w:rsidRDefault="00BB33D1" w:rsidP="000C3C54">
            <w:pPr>
              <w:rPr>
                <w:ins w:id="625" w:author="Mohammad Nayeem Hasan" w:date="2024-11-03T23:15:00Z" w16du:dateUtc="2024-11-03T17:15:00Z"/>
                <w:rFonts w:ascii="Times New Roman" w:hAnsi="Times New Roman" w:cs="Times New Roman"/>
                <w:sz w:val="24"/>
                <w:szCs w:val="24"/>
              </w:rPr>
            </w:pPr>
          </w:p>
        </w:tc>
      </w:tr>
      <w:tr w:rsidR="00BB33D1" w14:paraId="5BCF351E" w14:textId="77777777" w:rsidTr="000C3C54">
        <w:trPr>
          <w:trHeight w:val="138"/>
          <w:jc w:val="center"/>
          <w:ins w:id="626"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F93FFF5" w14:textId="77777777" w:rsidR="00BB33D1" w:rsidRDefault="00BB33D1" w:rsidP="000C3C54">
            <w:pPr>
              <w:rPr>
                <w:ins w:id="627" w:author="Mohammad Nayeem Hasan" w:date="2024-11-03T23:15:00Z" w16du:dateUtc="2024-11-03T17:15:00Z"/>
                <w:rFonts w:ascii="Times New Roman" w:hAnsi="Times New Roman" w:cs="Times New Roman"/>
                <w:sz w:val="24"/>
                <w:szCs w:val="24"/>
              </w:rPr>
            </w:pPr>
            <w:ins w:id="628" w:author="Mohammad Nayeem Hasan" w:date="2024-11-03T23:15:00Z" w16du:dateUtc="2024-11-03T17:15:00Z">
              <w:r>
                <w:rPr>
                  <w:rFonts w:ascii="Times New Roman" w:hAnsi="Times New Roman" w:cs="Times New Roman"/>
                  <w:sz w:val="24"/>
                  <w:szCs w:val="24"/>
                </w:rPr>
                <w:t>Underweight</w:t>
              </w:r>
            </w:ins>
          </w:p>
        </w:tc>
      </w:tr>
      <w:tr w:rsidR="00BB33D1" w14:paraId="78EF7FF6" w14:textId="77777777" w:rsidTr="000C3C54">
        <w:trPr>
          <w:trHeight w:val="138"/>
          <w:jc w:val="center"/>
          <w:ins w:id="62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73594F1" w14:textId="77777777" w:rsidR="00BB33D1" w:rsidRDefault="00BB33D1" w:rsidP="000C3C54">
            <w:pPr>
              <w:rPr>
                <w:ins w:id="630" w:author="Mohammad Nayeem Hasan" w:date="2024-11-03T23:15:00Z" w16du:dateUtc="2024-11-03T17:15:00Z"/>
                <w:rFonts w:ascii="Times New Roman" w:hAnsi="Times New Roman" w:cs="Times New Roman"/>
                <w:sz w:val="24"/>
                <w:szCs w:val="24"/>
              </w:rPr>
            </w:pPr>
            <w:ins w:id="631"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D9FC19C" w14:textId="77777777" w:rsidR="00BB33D1" w:rsidRDefault="00BB33D1" w:rsidP="000C3C54">
            <w:pPr>
              <w:rPr>
                <w:ins w:id="632" w:author="Mohammad Nayeem Hasan" w:date="2024-11-03T23:15:00Z" w16du:dateUtc="2024-11-03T17:15:00Z"/>
                <w:rFonts w:ascii="Times New Roman" w:hAnsi="Times New Roman" w:cs="Times New Roman"/>
                <w:sz w:val="24"/>
                <w:szCs w:val="24"/>
              </w:rPr>
            </w:pPr>
            <w:ins w:id="633"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14D35245" w14:textId="77777777" w:rsidR="00BB33D1" w:rsidRDefault="00BB33D1" w:rsidP="000C3C54">
            <w:pPr>
              <w:rPr>
                <w:ins w:id="634" w:author="Mohammad Nayeem Hasan" w:date="2024-11-03T23:15:00Z" w16du:dateUtc="2024-11-03T17:15:00Z"/>
                <w:rFonts w:ascii="Times New Roman" w:hAnsi="Times New Roman" w:cs="Times New Roman"/>
                <w:sz w:val="24"/>
                <w:szCs w:val="24"/>
              </w:rPr>
            </w:pPr>
            <w:ins w:id="635"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0A07D751" w14:textId="77777777" w:rsidR="00BB33D1" w:rsidRDefault="00BB33D1" w:rsidP="000C3C54">
            <w:pPr>
              <w:rPr>
                <w:ins w:id="63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DC0561" w14:textId="77777777" w:rsidR="00BB33D1" w:rsidRDefault="00BB33D1" w:rsidP="000C3C54">
            <w:pPr>
              <w:rPr>
                <w:ins w:id="637" w:author="Mohammad Nayeem Hasan" w:date="2024-11-03T23:15:00Z" w16du:dateUtc="2024-11-03T17:15:00Z"/>
                <w:rFonts w:ascii="Times New Roman" w:hAnsi="Times New Roman" w:cs="Times New Roman"/>
                <w:sz w:val="24"/>
                <w:szCs w:val="24"/>
              </w:rPr>
            </w:pPr>
            <w:ins w:id="638" w:author="Mohammad Nayeem Hasan" w:date="2024-11-03T23:15:00Z" w16du:dateUtc="2024-11-03T17:15:00Z">
              <w:r>
                <w:rPr>
                  <w:rFonts w:ascii="Times New Roman" w:hAnsi="Times New Roman" w:cs="Times New Roman"/>
                  <w:sz w:val="24"/>
                  <w:szCs w:val="24"/>
                </w:rPr>
                <w:t>259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8C75AF7" w14:textId="77777777" w:rsidR="00BB33D1" w:rsidRDefault="00BB33D1" w:rsidP="000C3C54">
            <w:pPr>
              <w:rPr>
                <w:ins w:id="639" w:author="Mohammad Nayeem Hasan" w:date="2024-11-03T23:15:00Z" w16du:dateUtc="2024-11-03T17:15:00Z"/>
                <w:rFonts w:ascii="Times New Roman" w:hAnsi="Times New Roman" w:cs="Times New Roman"/>
                <w:sz w:val="24"/>
                <w:szCs w:val="24"/>
              </w:rPr>
            </w:pPr>
            <w:ins w:id="640" w:author="Mohammad Nayeem Hasan" w:date="2024-11-03T23:15:00Z" w16du:dateUtc="2024-11-03T17:15:00Z">
              <w:r>
                <w:rPr>
                  <w:rFonts w:ascii="Times New Roman" w:hAnsi="Times New Roman" w:cs="Times New Roman"/>
                  <w:sz w:val="24"/>
                  <w:szCs w:val="24"/>
                </w:rPr>
                <w:t>6167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2F991D1" w14:textId="77777777" w:rsidR="00BB33D1" w:rsidRDefault="00BB33D1" w:rsidP="000C3C54">
            <w:pPr>
              <w:rPr>
                <w:ins w:id="641" w:author="Mohammad Nayeem Hasan" w:date="2024-11-03T23:15:00Z" w16du:dateUtc="2024-11-03T17:15:00Z"/>
                <w:rFonts w:ascii="Times New Roman" w:hAnsi="Times New Roman" w:cs="Times New Roman"/>
                <w:sz w:val="24"/>
                <w:szCs w:val="24"/>
              </w:rPr>
            </w:pPr>
            <w:ins w:id="642" w:author="Mohammad Nayeem Hasan" w:date="2024-11-03T23:15:00Z" w16du:dateUtc="2024-11-03T17:15:00Z">
              <w:r>
                <w:rPr>
                  <w:rFonts w:ascii="Times New Roman" w:hAnsi="Times New Roman" w:cs="Times New Roman"/>
                  <w:sz w:val="24"/>
                  <w:szCs w:val="24"/>
                </w:rPr>
                <w:t>0.879</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B5BE1D5" w14:textId="77777777" w:rsidR="00BB33D1" w:rsidRDefault="00BB33D1" w:rsidP="000C3C54">
            <w:pPr>
              <w:rPr>
                <w:ins w:id="643" w:author="Mohammad Nayeem Hasan" w:date="2024-11-03T23:15:00Z" w16du:dateUtc="2024-11-03T17:15:00Z"/>
                <w:rFonts w:ascii="Times New Roman" w:hAnsi="Times New Roman" w:cs="Times New Roman"/>
                <w:sz w:val="24"/>
                <w:szCs w:val="24"/>
              </w:rPr>
            </w:pPr>
            <w:ins w:id="644" w:author="Mohammad Nayeem Hasan" w:date="2024-11-03T23:15:00Z" w16du:dateUtc="2024-11-03T17:15:00Z">
              <w:r>
                <w:rPr>
                  <w:rFonts w:ascii="Times New Roman" w:hAnsi="Times New Roman" w:cs="Times New Roman"/>
                  <w:sz w:val="24"/>
                  <w:szCs w:val="24"/>
                </w:rPr>
                <w:t>439 (8.5)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EF3793B" w14:textId="77777777" w:rsidR="00BB33D1" w:rsidRDefault="00BB33D1" w:rsidP="000C3C54">
            <w:pPr>
              <w:rPr>
                <w:ins w:id="645" w:author="Mohammad Nayeem Hasan" w:date="2024-11-03T23:15:00Z" w16du:dateUtc="2024-11-03T17:15:00Z"/>
                <w:rFonts w:ascii="Times New Roman" w:hAnsi="Times New Roman" w:cs="Times New Roman"/>
                <w:sz w:val="24"/>
                <w:szCs w:val="24"/>
              </w:rPr>
            </w:pPr>
            <w:ins w:id="646" w:author="Mohammad Nayeem Hasan" w:date="2024-11-03T23:15:00Z" w16du:dateUtc="2024-11-03T17:15:00Z">
              <w:r>
                <w:rPr>
                  <w:rFonts w:ascii="Times New Roman" w:hAnsi="Times New Roman" w:cs="Times New Roman"/>
                  <w:sz w:val="24"/>
                  <w:szCs w:val="24"/>
                </w:rPr>
                <w:t>4698 (91.5)</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D7E7F88" w14:textId="77777777" w:rsidR="00BB33D1" w:rsidRDefault="00BB33D1" w:rsidP="000C3C54">
            <w:pPr>
              <w:rPr>
                <w:ins w:id="647" w:author="Mohammad Nayeem Hasan" w:date="2024-11-03T23:15:00Z" w16du:dateUtc="2024-11-03T17:15:00Z"/>
                <w:rFonts w:ascii="Times New Roman" w:hAnsi="Times New Roman" w:cs="Times New Roman"/>
                <w:b/>
                <w:bCs/>
                <w:sz w:val="24"/>
                <w:szCs w:val="24"/>
              </w:rPr>
            </w:pPr>
            <w:ins w:id="648" w:author="Mohammad Nayeem Hasan" w:date="2024-11-03T23:15:00Z" w16du:dateUtc="2024-11-03T17:15:00Z">
              <w:r>
                <w:rPr>
                  <w:rFonts w:ascii="Times New Roman" w:hAnsi="Times New Roman" w:cs="Times New Roman"/>
                  <w:b/>
                  <w:bCs/>
                  <w:sz w:val="24"/>
                  <w:szCs w:val="24"/>
                </w:rPr>
                <w:t>&lt;0.001</w:t>
              </w:r>
            </w:ins>
          </w:p>
        </w:tc>
      </w:tr>
      <w:tr w:rsidR="00BB33D1" w14:paraId="79287D05" w14:textId="77777777" w:rsidTr="000C3C54">
        <w:trPr>
          <w:trHeight w:val="138"/>
          <w:jc w:val="center"/>
          <w:ins w:id="64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70CEE71" w14:textId="77777777" w:rsidR="00BB33D1" w:rsidRDefault="00BB33D1" w:rsidP="000C3C54">
            <w:pPr>
              <w:rPr>
                <w:ins w:id="650" w:author="Mohammad Nayeem Hasan" w:date="2024-11-03T23:15:00Z" w16du:dateUtc="2024-11-03T17:15:00Z"/>
                <w:rFonts w:ascii="Times New Roman" w:hAnsi="Times New Roman" w:cs="Times New Roman"/>
                <w:sz w:val="24"/>
                <w:szCs w:val="24"/>
              </w:rPr>
            </w:pPr>
            <w:ins w:id="651"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6241215" w14:textId="77777777" w:rsidR="00BB33D1" w:rsidRDefault="00BB33D1" w:rsidP="000C3C54">
            <w:pPr>
              <w:rPr>
                <w:ins w:id="652" w:author="Mohammad Nayeem Hasan" w:date="2024-11-03T23:15:00Z" w16du:dateUtc="2024-11-03T17:15:00Z"/>
                <w:rFonts w:ascii="Times New Roman" w:hAnsi="Times New Roman" w:cs="Times New Roman"/>
                <w:sz w:val="24"/>
                <w:szCs w:val="24"/>
              </w:rPr>
            </w:pPr>
            <w:ins w:id="653"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10D68FD7" w14:textId="77777777" w:rsidR="00BB33D1" w:rsidRDefault="00BB33D1" w:rsidP="000C3C54">
            <w:pPr>
              <w:rPr>
                <w:ins w:id="654" w:author="Mohammad Nayeem Hasan" w:date="2024-11-03T23:15:00Z" w16du:dateUtc="2024-11-03T17:15:00Z"/>
                <w:rFonts w:ascii="Times New Roman" w:hAnsi="Times New Roman" w:cs="Times New Roman"/>
                <w:sz w:val="24"/>
                <w:szCs w:val="24"/>
              </w:rPr>
            </w:pPr>
            <w:ins w:id="655"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E747" w14:textId="77777777" w:rsidR="00BB33D1" w:rsidRDefault="00BB33D1" w:rsidP="000C3C54">
            <w:pPr>
              <w:rPr>
                <w:ins w:id="65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AD3CCC" w14:textId="77777777" w:rsidR="00BB33D1" w:rsidRDefault="00BB33D1" w:rsidP="000C3C54">
            <w:pPr>
              <w:rPr>
                <w:ins w:id="657" w:author="Mohammad Nayeem Hasan" w:date="2024-11-03T23:15:00Z" w16du:dateUtc="2024-11-03T17:15:00Z"/>
                <w:rFonts w:ascii="Times New Roman" w:hAnsi="Times New Roman" w:cs="Times New Roman"/>
                <w:sz w:val="24"/>
                <w:szCs w:val="24"/>
              </w:rPr>
            </w:pPr>
            <w:ins w:id="658" w:author="Mohammad Nayeem Hasan" w:date="2024-11-03T23:15:00Z" w16du:dateUtc="2024-11-03T17:15:00Z">
              <w:r>
                <w:rPr>
                  <w:rFonts w:ascii="Times New Roman" w:hAnsi="Times New Roman" w:cs="Times New Roman"/>
                  <w:sz w:val="24"/>
                  <w:szCs w:val="24"/>
                </w:rPr>
                <w:t>537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C024C2E" w14:textId="77777777" w:rsidR="00BB33D1" w:rsidRDefault="00BB33D1" w:rsidP="000C3C54">
            <w:pPr>
              <w:rPr>
                <w:ins w:id="659" w:author="Mohammad Nayeem Hasan" w:date="2024-11-03T23:15:00Z" w16du:dateUtc="2024-11-03T17:15:00Z"/>
                <w:rFonts w:ascii="Times New Roman" w:hAnsi="Times New Roman" w:cs="Times New Roman"/>
                <w:sz w:val="24"/>
                <w:szCs w:val="24"/>
              </w:rPr>
            </w:pPr>
            <w:ins w:id="660" w:author="Mohammad Nayeem Hasan" w:date="2024-11-03T23:15:00Z" w16du:dateUtc="2024-11-03T17:15:00Z">
              <w:r>
                <w:rPr>
                  <w:rFonts w:ascii="Times New Roman" w:hAnsi="Times New Roman" w:cs="Times New Roman"/>
                  <w:sz w:val="24"/>
                  <w:szCs w:val="24"/>
                </w:rPr>
                <w:t>12950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1541C" w14:textId="77777777" w:rsidR="00BB33D1" w:rsidRDefault="00BB33D1" w:rsidP="000C3C54">
            <w:pPr>
              <w:rPr>
                <w:ins w:id="66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747004" w14:textId="77777777" w:rsidR="00BB33D1" w:rsidRDefault="00BB33D1" w:rsidP="000C3C54">
            <w:pPr>
              <w:rPr>
                <w:ins w:id="662" w:author="Mohammad Nayeem Hasan" w:date="2024-11-03T23:15:00Z" w16du:dateUtc="2024-11-03T17:15:00Z"/>
                <w:rFonts w:ascii="Times New Roman" w:hAnsi="Times New Roman" w:cs="Times New Roman"/>
                <w:sz w:val="24"/>
                <w:szCs w:val="24"/>
              </w:rPr>
            </w:pPr>
            <w:ins w:id="663" w:author="Mohammad Nayeem Hasan" w:date="2024-11-03T23:15:00Z" w16du:dateUtc="2024-11-03T17:15:00Z">
              <w:r>
                <w:rPr>
                  <w:rFonts w:ascii="Times New Roman" w:hAnsi="Times New Roman" w:cs="Times New Roman"/>
                  <w:sz w:val="24"/>
                  <w:szCs w:val="24"/>
                </w:rPr>
                <w:t>1120 (6.5)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7FA2BFB" w14:textId="77777777" w:rsidR="00BB33D1" w:rsidRDefault="00BB33D1" w:rsidP="000C3C54">
            <w:pPr>
              <w:rPr>
                <w:ins w:id="664" w:author="Mohammad Nayeem Hasan" w:date="2024-11-03T23:15:00Z" w16du:dateUtc="2024-11-03T17:15:00Z"/>
                <w:rFonts w:ascii="Times New Roman" w:hAnsi="Times New Roman" w:cs="Times New Roman"/>
                <w:sz w:val="24"/>
                <w:szCs w:val="24"/>
              </w:rPr>
            </w:pPr>
            <w:ins w:id="665" w:author="Mohammad Nayeem Hasan" w:date="2024-11-03T23:15:00Z" w16du:dateUtc="2024-11-03T17:15:00Z">
              <w:r>
                <w:rPr>
                  <w:rFonts w:ascii="Times New Roman" w:hAnsi="Times New Roman" w:cs="Times New Roman"/>
                  <w:sz w:val="24"/>
                  <w:szCs w:val="24"/>
                </w:rPr>
                <w:t>16181 (93.5)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636FD" w14:textId="77777777" w:rsidR="00BB33D1" w:rsidRDefault="00BB33D1" w:rsidP="000C3C54">
            <w:pPr>
              <w:rPr>
                <w:ins w:id="666" w:author="Mohammad Nayeem Hasan" w:date="2024-11-03T23:15:00Z" w16du:dateUtc="2024-11-03T17:15:00Z"/>
                <w:rFonts w:ascii="Times New Roman" w:hAnsi="Times New Roman" w:cs="Times New Roman"/>
                <w:b/>
                <w:bCs/>
                <w:sz w:val="24"/>
                <w:szCs w:val="24"/>
              </w:rPr>
            </w:pPr>
          </w:p>
        </w:tc>
      </w:tr>
      <w:tr w:rsidR="00BB33D1" w14:paraId="41129CFA" w14:textId="77777777" w:rsidTr="000C3C54">
        <w:trPr>
          <w:trHeight w:val="138"/>
          <w:jc w:val="center"/>
          <w:ins w:id="667"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512559" w14:textId="77777777" w:rsidR="00BB33D1" w:rsidRDefault="00BB33D1" w:rsidP="000C3C54">
            <w:pPr>
              <w:rPr>
                <w:ins w:id="668" w:author="Mohammad Nayeem Hasan" w:date="2024-11-03T23:15:00Z" w16du:dateUtc="2024-11-03T17:15:00Z"/>
                <w:rFonts w:ascii="Times New Roman" w:hAnsi="Times New Roman" w:cs="Times New Roman"/>
                <w:sz w:val="24"/>
                <w:szCs w:val="24"/>
              </w:rPr>
            </w:pPr>
            <w:ins w:id="669" w:author="Mohammad Nayeem Hasan" w:date="2024-11-03T23:15:00Z" w16du:dateUtc="2024-11-03T17:15:00Z">
              <w:r>
                <w:rPr>
                  <w:rFonts w:ascii="Times New Roman" w:hAnsi="Times New Roman" w:cs="Times New Roman"/>
                  <w:sz w:val="24"/>
                  <w:szCs w:val="24"/>
                </w:rPr>
                <w:t>Stunned</w:t>
              </w:r>
            </w:ins>
          </w:p>
        </w:tc>
      </w:tr>
      <w:tr w:rsidR="00BB33D1" w14:paraId="6AFC3855" w14:textId="77777777" w:rsidTr="000C3C54">
        <w:trPr>
          <w:trHeight w:val="138"/>
          <w:jc w:val="center"/>
          <w:ins w:id="67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21CEDE7" w14:textId="77777777" w:rsidR="00BB33D1" w:rsidRDefault="00BB33D1" w:rsidP="000C3C54">
            <w:pPr>
              <w:rPr>
                <w:ins w:id="671" w:author="Mohammad Nayeem Hasan" w:date="2024-11-03T23:15:00Z" w16du:dateUtc="2024-11-03T17:15:00Z"/>
                <w:rFonts w:ascii="Times New Roman" w:hAnsi="Times New Roman" w:cs="Times New Roman"/>
                <w:sz w:val="24"/>
                <w:szCs w:val="24"/>
              </w:rPr>
            </w:pPr>
            <w:ins w:id="672"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ADF6A8C" w14:textId="77777777" w:rsidR="00BB33D1" w:rsidRDefault="00BB33D1" w:rsidP="000C3C54">
            <w:pPr>
              <w:rPr>
                <w:ins w:id="673" w:author="Mohammad Nayeem Hasan" w:date="2024-11-03T23:15:00Z" w16du:dateUtc="2024-11-03T17:15:00Z"/>
                <w:rFonts w:ascii="Times New Roman" w:hAnsi="Times New Roman" w:cs="Times New Roman"/>
                <w:sz w:val="24"/>
                <w:szCs w:val="24"/>
              </w:rPr>
            </w:pPr>
            <w:ins w:id="674"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5807361B" w14:textId="77777777" w:rsidR="00BB33D1" w:rsidRDefault="00BB33D1" w:rsidP="000C3C54">
            <w:pPr>
              <w:rPr>
                <w:ins w:id="675" w:author="Mohammad Nayeem Hasan" w:date="2024-11-03T23:15:00Z" w16du:dateUtc="2024-11-03T17:15:00Z"/>
                <w:rFonts w:ascii="Times New Roman" w:hAnsi="Times New Roman" w:cs="Times New Roman"/>
                <w:sz w:val="24"/>
                <w:szCs w:val="24"/>
              </w:rPr>
            </w:pPr>
            <w:ins w:id="676"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7B391F6" w14:textId="77777777" w:rsidR="00BB33D1" w:rsidRDefault="00BB33D1" w:rsidP="000C3C54">
            <w:pPr>
              <w:rPr>
                <w:ins w:id="67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35047" w14:textId="77777777" w:rsidR="00BB33D1" w:rsidRDefault="00BB33D1" w:rsidP="000C3C54">
            <w:pPr>
              <w:rPr>
                <w:ins w:id="678" w:author="Mohammad Nayeem Hasan" w:date="2024-11-03T23:15:00Z" w16du:dateUtc="2024-11-03T17:15:00Z"/>
                <w:rFonts w:ascii="Times New Roman" w:hAnsi="Times New Roman" w:cs="Times New Roman"/>
                <w:sz w:val="24"/>
                <w:szCs w:val="24"/>
              </w:rPr>
            </w:pPr>
            <w:ins w:id="679" w:author="Mohammad Nayeem Hasan" w:date="2024-11-03T23:15:00Z" w16du:dateUtc="2024-11-03T17:15:00Z">
              <w:r>
                <w:rPr>
                  <w:rFonts w:ascii="Times New Roman" w:hAnsi="Times New Roman" w:cs="Times New Roman"/>
                  <w:sz w:val="24"/>
                  <w:szCs w:val="24"/>
                </w:rPr>
                <w:t>323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75B7954" w14:textId="77777777" w:rsidR="00BB33D1" w:rsidRDefault="00BB33D1" w:rsidP="000C3C54">
            <w:pPr>
              <w:rPr>
                <w:ins w:id="680" w:author="Mohammad Nayeem Hasan" w:date="2024-11-03T23:15:00Z" w16du:dateUtc="2024-11-03T17:15:00Z"/>
                <w:rFonts w:ascii="Times New Roman" w:hAnsi="Times New Roman" w:cs="Times New Roman"/>
                <w:sz w:val="24"/>
                <w:szCs w:val="24"/>
              </w:rPr>
            </w:pPr>
            <w:ins w:id="681" w:author="Mohammad Nayeem Hasan" w:date="2024-11-03T23:15:00Z" w16du:dateUtc="2024-11-03T17:15:00Z">
              <w:r>
                <w:rPr>
                  <w:rFonts w:ascii="Times New Roman" w:hAnsi="Times New Roman" w:cs="Times New Roman"/>
                  <w:sz w:val="24"/>
                  <w:szCs w:val="24"/>
                </w:rPr>
                <w:t>7893 (96.1)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B4A5493" w14:textId="77777777" w:rsidR="00BB33D1" w:rsidRDefault="00BB33D1" w:rsidP="000C3C54">
            <w:pPr>
              <w:rPr>
                <w:ins w:id="682" w:author="Mohammad Nayeem Hasan" w:date="2024-11-03T23:15:00Z" w16du:dateUtc="2024-11-03T17:15:00Z"/>
                <w:rFonts w:ascii="Times New Roman" w:hAnsi="Times New Roman" w:cs="Times New Roman"/>
                <w:sz w:val="24"/>
                <w:szCs w:val="24"/>
              </w:rPr>
            </w:pPr>
            <w:ins w:id="683" w:author="Mohammad Nayeem Hasan" w:date="2024-11-03T23:15:00Z" w16du:dateUtc="2024-11-03T17:15:00Z">
              <w:r>
                <w:rPr>
                  <w:rFonts w:ascii="Times New Roman" w:hAnsi="Times New Roman" w:cs="Times New Roman"/>
                  <w:sz w:val="24"/>
                  <w:szCs w:val="24"/>
                </w:rPr>
                <w:t>0.867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D9B42B4" w14:textId="77777777" w:rsidR="00BB33D1" w:rsidRDefault="00BB33D1" w:rsidP="000C3C54">
            <w:pPr>
              <w:rPr>
                <w:ins w:id="684" w:author="Mohammad Nayeem Hasan" w:date="2024-11-03T23:15:00Z" w16du:dateUtc="2024-11-03T17:15:00Z"/>
                <w:rFonts w:ascii="Times New Roman" w:hAnsi="Times New Roman" w:cs="Times New Roman"/>
                <w:sz w:val="24"/>
                <w:szCs w:val="24"/>
              </w:rPr>
            </w:pPr>
            <w:ins w:id="685" w:author="Mohammad Nayeem Hasan" w:date="2024-11-03T23:15:00Z" w16du:dateUtc="2024-11-03T17:15:00Z">
              <w:r>
                <w:rPr>
                  <w:rFonts w:ascii="Times New Roman" w:hAnsi="Times New Roman" w:cs="Times New Roman"/>
                  <w:sz w:val="24"/>
                  <w:szCs w:val="24"/>
                </w:rPr>
                <w:t>461 (7.4)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85AA8D1" w14:textId="77777777" w:rsidR="00BB33D1" w:rsidRDefault="00BB33D1" w:rsidP="000C3C54">
            <w:pPr>
              <w:rPr>
                <w:ins w:id="686" w:author="Mohammad Nayeem Hasan" w:date="2024-11-03T23:15:00Z" w16du:dateUtc="2024-11-03T17:15:00Z"/>
                <w:rFonts w:ascii="Times New Roman" w:hAnsi="Times New Roman" w:cs="Times New Roman"/>
                <w:sz w:val="24"/>
                <w:szCs w:val="24"/>
              </w:rPr>
            </w:pPr>
            <w:ins w:id="687" w:author="Mohammad Nayeem Hasan" w:date="2024-11-03T23:15:00Z" w16du:dateUtc="2024-11-03T17:15:00Z">
              <w:r>
                <w:rPr>
                  <w:rFonts w:ascii="Times New Roman" w:hAnsi="Times New Roman" w:cs="Times New Roman"/>
                  <w:sz w:val="24"/>
                  <w:szCs w:val="24"/>
                </w:rPr>
                <w:t>5765 (92.6)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90B20F5" w14:textId="77777777" w:rsidR="00BB33D1" w:rsidRDefault="00BB33D1" w:rsidP="000C3C54">
            <w:pPr>
              <w:rPr>
                <w:ins w:id="688" w:author="Mohammad Nayeem Hasan" w:date="2024-11-03T23:15:00Z" w16du:dateUtc="2024-11-03T17:15:00Z"/>
                <w:rFonts w:ascii="Times New Roman" w:hAnsi="Times New Roman" w:cs="Times New Roman"/>
                <w:sz w:val="24"/>
                <w:szCs w:val="24"/>
              </w:rPr>
            </w:pPr>
            <w:ins w:id="689" w:author="Mohammad Nayeem Hasan" w:date="2024-11-03T23:15:00Z" w16du:dateUtc="2024-11-03T17:15:00Z">
              <w:r>
                <w:rPr>
                  <w:rFonts w:ascii="Times New Roman" w:hAnsi="Times New Roman" w:cs="Times New Roman"/>
                  <w:sz w:val="24"/>
                  <w:szCs w:val="24"/>
                </w:rPr>
                <w:t>0.132</w:t>
              </w:r>
            </w:ins>
          </w:p>
        </w:tc>
      </w:tr>
      <w:tr w:rsidR="00BB33D1" w14:paraId="05959E9F" w14:textId="77777777" w:rsidTr="000C3C54">
        <w:trPr>
          <w:trHeight w:val="138"/>
          <w:jc w:val="center"/>
          <w:ins w:id="69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90A1335" w14:textId="77777777" w:rsidR="00BB33D1" w:rsidRDefault="00BB33D1" w:rsidP="000C3C54">
            <w:pPr>
              <w:rPr>
                <w:ins w:id="691" w:author="Mohammad Nayeem Hasan" w:date="2024-11-03T23:15:00Z" w16du:dateUtc="2024-11-03T17:15:00Z"/>
                <w:rFonts w:ascii="Times New Roman" w:hAnsi="Times New Roman" w:cs="Times New Roman"/>
                <w:sz w:val="24"/>
                <w:szCs w:val="24"/>
              </w:rPr>
            </w:pPr>
            <w:ins w:id="692"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28FBBAF" w14:textId="77777777" w:rsidR="00BB33D1" w:rsidRDefault="00BB33D1" w:rsidP="000C3C54">
            <w:pPr>
              <w:rPr>
                <w:ins w:id="693" w:author="Mohammad Nayeem Hasan" w:date="2024-11-03T23:15:00Z" w16du:dateUtc="2024-11-03T17:15:00Z"/>
                <w:rFonts w:ascii="Times New Roman" w:hAnsi="Times New Roman" w:cs="Times New Roman"/>
                <w:sz w:val="24"/>
                <w:szCs w:val="24"/>
              </w:rPr>
            </w:pPr>
            <w:ins w:id="694"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1F2003D7" w14:textId="77777777" w:rsidR="00BB33D1" w:rsidRDefault="00BB33D1" w:rsidP="000C3C54">
            <w:pPr>
              <w:rPr>
                <w:ins w:id="695" w:author="Mohammad Nayeem Hasan" w:date="2024-11-03T23:15:00Z" w16du:dateUtc="2024-11-03T17:15:00Z"/>
                <w:rFonts w:ascii="Times New Roman" w:hAnsi="Times New Roman" w:cs="Times New Roman"/>
                <w:sz w:val="24"/>
                <w:szCs w:val="24"/>
              </w:rPr>
            </w:pPr>
            <w:ins w:id="696"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400BB9" w14:textId="77777777" w:rsidR="00BB33D1" w:rsidRDefault="00BB33D1" w:rsidP="000C3C54">
            <w:pPr>
              <w:rPr>
                <w:ins w:id="69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0E9005" w14:textId="77777777" w:rsidR="00BB33D1" w:rsidRDefault="00BB33D1" w:rsidP="000C3C54">
            <w:pPr>
              <w:rPr>
                <w:ins w:id="698" w:author="Mohammad Nayeem Hasan" w:date="2024-11-03T23:15:00Z" w16du:dateUtc="2024-11-03T17:15:00Z"/>
                <w:rFonts w:ascii="Times New Roman" w:hAnsi="Times New Roman" w:cs="Times New Roman"/>
                <w:sz w:val="24"/>
                <w:szCs w:val="24"/>
              </w:rPr>
            </w:pPr>
            <w:ins w:id="699" w:author="Mohammad Nayeem Hasan" w:date="2024-11-03T23:15:00Z" w16du:dateUtc="2024-11-03T17:15:00Z">
              <w:r>
                <w:rPr>
                  <w:rFonts w:ascii="Times New Roman" w:hAnsi="Times New Roman" w:cs="Times New Roman"/>
                  <w:sz w:val="24"/>
                  <w:szCs w:val="24"/>
                </w:rPr>
                <w:t>447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7B80B86" w14:textId="77777777" w:rsidR="00BB33D1" w:rsidRDefault="00BB33D1" w:rsidP="000C3C54">
            <w:pPr>
              <w:rPr>
                <w:ins w:id="700" w:author="Mohammad Nayeem Hasan" w:date="2024-11-03T23:15:00Z" w16du:dateUtc="2024-11-03T17:15:00Z"/>
                <w:rFonts w:ascii="Times New Roman" w:hAnsi="Times New Roman" w:cs="Times New Roman"/>
                <w:sz w:val="24"/>
                <w:szCs w:val="24"/>
              </w:rPr>
            </w:pPr>
            <w:ins w:id="701" w:author="Mohammad Nayeem Hasan" w:date="2024-11-03T23:15:00Z" w16du:dateUtc="2024-11-03T17:15:00Z">
              <w:r>
                <w:rPr>
                  <w:rFonts w:ascii="Times New Roman" w:hAnsi="Times New Roman" w:cs="Times New Roman"/>
                  <w:sz w:val="24"/>
                  <w:szCs w:val="24"/>
                </w:rPr>
                <w:t>10752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9EE952" w14:textId="77777777" w:rsidR="00BB33D1" w:rsidRDefault="00BB33D1" w:rsidP="000C3C54">
            <w:pPr>
              <w:rPr>
                <w:ins w:id="70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69E03C" w14:textId="77777777" w:rsidR="00BB33D1" w:rsidRDefault="00BB33D1" w:rsidP="000C3C54">
            <w:pPr>
              <w:rPr>
                <w:ins w:id="703" w:author="Mohammad Nayeem Hasan" w:date="2024-11-03T23:15:00Z" w16du:dateUtc="2024-11-03T17:15:00Z"/>
                <w:rFonts w:ascii="Times New Roman" w:hAnsi="Times New Roman" w:cs="Times New Roman"/>
                <w:sz w:val="24"/>
                <w:szCs w:val="24"/>
              </w:rPr>
            </w:pPr>
            <w:ins w:id="704" w:author="Mohammad Nayeem Hasan" w:date="2024-11-03T23:15:00Z" w16du:dateUtc="2024-11-03T17:15:00Z">
              <w:r>
                <w:rPr>
                  <w:rFonts w:ascii="Times New Roman" w:hAnsi="Times New Roman" w:cs="Times New Roman"/>
                  <w:sz w:val="24"/>
                  <w:szCs w:val="24"/>
                </w:rPr>
                <w:t>1071 (6.8)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1CC116D" w14:textId="77777777" w:rsidR="00BB33D1" w:rsidRDefault="00BB33D1" w:rsidP="000C3C54">
            <w:pPr>
              <w:rPr>
                <w:ins w:id="705" w:author="Mohammad Nayeem Hasan" w:date="2024-11-03T23:15:00Z" w16du:dateUtc="2024-11-03T17:15:00Z"/>
                <w:rFonts w:ascii="Times New Roman" w:hAnsi="Times New Roman" w:cs="Times New Roman"/>
                <w:sz w:val="24"/>
                <w:szCs w:val="24"/>
              </w:rPr>
            </w:pPr>
            <w:ins w:id="706" w:author="Mohammad Nayeem Hasan" w:date="2024-11-03T23:15:00Z" w16du:dateUtc="2024-11-03T17:15:00Z">
              <w:r>
                <w:rPr>
                  <w:rFonts w:ascii="Times New Roman" w:hAnsi="Times New Roman" w:cs="Times New Roman"/>
                  <w:sz w:val="24"/>
                  <w:szCs w:val="24"/>
                </w:rPr>
                <w:t>14747 (93.2)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C53BD9" w14:textId="77777777" w:rsidR="00BB33D1" w:rsidRDefault="00BB33D1" w:rsidP="000C3C54">
            <w:pPr>
              <w:rPr>
                <w:ins w:id="707" w:author="Mohammad Nayeem Hasan" w:date="2024-11-03T23:15:00Z" w16du:dateUtc="2024-11-03T17:15:00Z"/>
                <w:rFonts w:ascii="Times New Roman" w:hAnsi="Times New Roman" w:cs="Times New Roman"/>
                <w:sz w:val="24"/>
                <w:szCs w:val="24"/>
              </w:rPr>
            </w:pPr>
          </w:p>
        </w:tc>
      </w:tr>
      <w:tr w:rsidR="00BB33D1" w14:paraId="1F555DE6" w14:textId="77777777" w:rsidTr="000C3C54">
        <w:trPr>
          <w:trHeight w:val="138"/>
          <w:jc w:val="center"/>
          <w:ins w:id="708"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7F2F95E" w14:textId="77777777" w:rsidR="00BB33D1" w:rsidRDefault="00BB33D1" w:rsidP="000C3C54">
            <w:pPr>
              <w:rPr>
                <w:ins w:id="709" w:author="Mohammad Nayeem Hasan" w:date="2024-11-03T23:15:00Z" w16du:dateUtc="2024-11-03T17:15:00Z"/>
                <w:rFonts w:ascii="Times New Roman" w:hAnsi="Times New Roman" w:cs="Times New Roman"/>
                <w:sz w:val="24"/>
                <w:szCs w:val="24"/>
              </w:rPr>
            </w:pPr>
            <w:ins w:id="710" w:author="Mohammad Nayeem Hasan" w:date="2024-11-03T23:15:00Z" w16du:dateUtc="2024-11-03T17:15:00Z">
              <w:r>
                <w:rPr>
                  <w:rFonts w:ascii="Times New Roman" w:hAnsi="Times New Roman" w:cs="Times New Roman"/>
                  <w:sz w:val="24"/>
                  <w:szCs w:val="24"/>
                </w:rPr>
                <w:t>Wasted</w:t>
              </w:r>
            </w:ins>
          </w:p>
        </w:tc>
      </w:tr>
      <w:tr w:rsidR="00BB33D1" w14:paraId="5DC575B4" w14:textId="77777777" w:rsidTr="000C3C54">
        <w:trPr>
          <w:trHeight w:val="138"/>
          <w:jc w:val="center"/>
          <w:ins w:id="71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9000FD5" w14:textId="77777777" w:rsidR="00BB33D1" w:rsidRDefault="00BB33D1" w:rsidP="000C3C54">
            <w:pPr>
              <w:rPr>
                <w:ins w:id="712" w:author="Mohammad Nayeem Hasan" w:date="2024-11-03T23:15:00Z" w16du:dateUtc="2024-11-03T17:15:00Z"/>
                <w:rFonts w:ascii="Times New Roman" w:hAnsi="Times New Roman" w:cs="Times New Roman"/>
                <w:sz w:val="24"/>
                <w:szCs w:val="24"/>
              </w:rPr>
            </w:pPr>
            <w:ins w:id="713"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26C189A" w14:textId="77777777" w:rsidR="00BB33D1" w:rsidRDefault="00BB33D1" w:rsidP="000C3C54">
            <w:pPr>
              <w:rPr>
                <w:ins w:id="714" w:author="Mohammad Nayeem Hasan" w:date="2024-11-03T23:15:00Z" w16du:dateUtc="2024-11-03T17:15:00Z"/>
                <w:rFonts w:ascii="Times New Roman" w:hAnsi="Times New Roman" w:cs="Times New Roman"/>
                <w:sz w:val="24"/>
                <w:szCs w:val="24"/>
              </w:rPr>
            </w:pPr>
            <w:ins w:id="715"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07F88498" w14:textId="77777777" w:rsidR="00BB33D1" w:rsidRDefault="00BB33D1" w:rsidP="000C3C54">
            <w:pPr>
              <w:rPr>
                <w:ins w:id="716" w:author="Mohammad Nayeem Hasan" w:date="2024-11-03T23:15:00Z" w16du:dateUtc="2024-11-03T17:15:00Z"/>
                <w:rFonts w:ascii="Times New Roman" w:hAnsi="Times New Roman" w:cs="Times New Roman"/>
                <w:sz w:val="24"/>
                <w:szCs w:val="24"/>
              </w:rPr>
            </w:pPr>
            <w:ins w:id="717"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64037AFC" w14:textId="77777777" w:rsidR="00BB33D1" w:rsidRDefault="00BB33D1" w:rsidP="000C3C54">
            <w:pPr>
              <w:rPr>
                <w:ins w:id="71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91F61E" w14:textId="77777777" w:rsidR="00BB33D1" w:rsidRDefault="00BB33D1" w:rsidP="000C3C54">
            <w:pPr>
              <w:rPr>
                <w:ins w:id="719" w:author="Mohammad Nayeem Hasan" w:date="2024-11-03T23:15:00Z" w16du:dateUtc="2024-11-03T17:15:00Z"/>
                <w:rFonts w:ascii="Times New Roman" w:hAnsi="Times New Roman" w:cs="Times New Roman"/>
                <w:sz w:val="24"/>
                <w:szCs w:val="24"/>
              </w:rPr>
            </w:pPr>
            <w:ins w:id="720" w:author="Mohammad Nayeem Hasan" w:date="2024-11-03T23:15:00Z" w16du:dateUtc="2024-11-03T17:15:00Z">
              <w:r>
                <w:rPr>
                  <w:rFonts w:ascii="Times New Roman" w:hAnsi="Times New Roman" w:cs="Times New Roman"/>
                  <w:sz w:val="24"/>
                  <w:szCs w:val="24"/>
                </w:rPr>
                <w:t>92 (4.7)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E9BD2FD" w14:textId="77777777" w:rsidR="00BB33D1" w:rsidRDefault="00BB33D1" w:rsidP="000C3C54">
            <w:pPr>
              <w:rPr>
                <w:ins w:id="721" w:author="Mohammad Nayeem Hasan" w:date="2024-11-03T23:15:00Z" w16du:dateUtc="2024-11-03T17:15:00Z"/>
                <w:rFonts w:ascii="Times New Roman" w:hAnsi="Times New Roman" w:cs="Times New Roman"/>
                <w:sz w:val="24"/>
                <w:szCs w:val="24"/>
              </w:rPr>
            </w:pPr>
            <w:ins w:id="722" w:author="Mohammad Nayeem Hasan" w:date="2024-11-03T23:15:00Z" w16du:dateUtc="2024-11-03T17:15:00Z">
              <w:r>
                <w:rPr>
                  <w:rFonts w:ascii="Times New Roman" w:hAnsi="Times New Roman" w:cs="Times New Roman"/>
                  <w:sz w:val="24"/>
                  <w:szCs w:val="24"/>
                </w:rPr>
                <w:t>1862 (95.3)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F9F193" w14:textId="77777777" w:rsidR="00BB33D1" w:rsidRDefault="00BB33D1" w:rsidP="000C3C54">
            <w:pPr>
              <w:rPr>
                <w:ins w:id="723" w:author="Mohammad Nayeem Hasan" w:date="2024-11-03T23:15:00Z" w16du:dateUtc="2024-11-03T17:15:00Z"/>
                <w:rFonts w:ascii="Times New Roman" w:hAnsi="Times New Roman" w:cs="Times New Roman"/>
                <w:sz w:val="24"/>
                <w:szCs w:val="24"/>
              </w:rPr>
            </w:pPr>
            <w:ins w:id="724" w:author="Mohammad Nayeem Hasan" w:date="2024-11-03T23:15:00Z" w16du:dateUtc="2024-11-03T17:15:00Z">
              <w:r>
                <w:rPr>
                  <w:rFonts w:ascii="Times New Roman" w:hAnsi="Times New Roman" w:cs="Times New Roman"/>
                  <w:sz w:val="24"/>
                  <w:szCs w:val="24"/>
                </w:rPr>
                <w:t>0.148</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1B5810C" w14:textId="77777777" w:rsidR="00BB33D1" w:rsidRDefault="00BB33D1" w:rsidP="000C3C54">
            <w:pPr>
              <w:rPr>
                <w:ins w:id="725" w:author="Mohammad Nayeem Hasan" w:date="2024-11-03T23:15:00Z" w16du:dateUtc="2024-11-03T17:15:00Z"/>
                <w:rFonts w:ascii="Times New Roman" w:hAnsi="Times New Roman" w:cs="Times New Roman"/>
                <w:sz w:val="24"/>
                <w:szCs w:val="24"/>
              </w:rPr>
            </w:pPr>
            <w:ins w:id="726" w:author="Mohammad Nayeem Hasan" w:date="2024-11-03T23:15:00Z" w16du:dateUtc="2024-11-03T17:15:00Z">
              <w:r>
                <w:rPr>
                  <w:rFonts w:ascii="Times New Roman" w:hAnsi="Times New Roman" w:cs="Times New Roman"/>
                  <w:sz w:val="24"/>
                  <w:szCs w:val="24"/>
                </w:rPr>
                <w:t>178 (8.1)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B2491BB" w14:textId="77777777" w:rsidR="00BB33D1" w:rsidRDefault="00BB33D1" w:rsidP="000C3C54">
            <w:pPr>
              <w:rPr>
                <w:ins w:id="727" w:author="Mohammad Nayeem Hasan" w:date="2024-11-03T23:15:00Z" w16du:dateUtc="2024-11-03T17:15:00Z"/>
                <w:rFonts w:ascii="Times New Roman" w:hAnsi="Times New Roman" w:cs="Times New Roman"/>
                <w:sz w:val="24"/>
                <w:szCs w:val="24"/>
              </w:rPr>
            </w:pPr>
            <w:ins w:id="728" w:author="Mohammad Nayeem Hasan" w:date="2024-11-03T23:15:00Z" w16du:dateUtc="2024-11-03T17:15:00Z">
              <w:r>
                <w:rPr>
                  <w:rFonts w:ascii="Times New Roman" w:hAnsi="Times New Roman" w:cs="Times New Roman"/>
                  <w:sz w:val="24"/>
                  <w:szCs w:val="24"/>
                </w:rPr>
                <w:t>2028 (91.9)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F7B41B" w14:textId="77777777" w:rsidR="00BB33D1" w:rsidRDefault="00BB33D1" w:rsidP="000C3C54">
            <w:pPr>
              <w:rPr>
                <w:ins w:id="729" w:author="Mohammad Nayeem Hasan" w:date="2024-11-03T23:15:00Z" w16du:dateUtc="2024-11-03T17:15:00Z"/>
                <w:rFonts w:ascii="Times New Roman" w:hAnsi="Times New Roman" w:cs="Times New Roman"/>
                <w:sz w:val="24"/>
                <w:szCs w:val="24"/>
              </w:rPr>
            </w:pPr>
            <w:ins w:id="730" w:author="Mohammad Nayeem Hasan" w:date="2024-11-03T23:15:00Z" w16du:dateUtc="2024-11-03T17:15:00Z">
              <w:r>
                <w:rPr>
                  <w:rFonts w:ascii="Times New Roman" w:hAnsi="Times New Roman" w:cs="Times New Roman"/>
                  <w:sz w:val="24"/>
                  <w:szCs w:val="24"/>
                </w:rPr>
                <w:t>0.053</w:t>
              </w:r>
            </w:ins>
          </w:p>
        </w:tc>
      </w:tr>
      <w:tr w:rsidR="00BB33D1" w14:paraId="5B1E557F" w14:textId="77777777" w:rsidTr="000C3C54">
        <w:trPr>
          <w:trHeight w:val="138"/>
          <w:jc w:val="center"/>
          <w:ins w:id="73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B416B01" w14:textId="77777777" w:rsidR="00BB33D1" w:rsidRDefault="00BB33D1" w:rsidP="000C3C54">
            <w:pPr>
              <w:rPr>
                <w:ins w:id="732" w:author="Mohammad Nayeem Hasan" w:date="2024-11-03T23:15:00Z" w16du:dateUtc="2024-11-03T17:15:00Z"/>
                <w:rFonts w:ascii="Times New Roman" w:hAnsi="Times New Roman" w:cs="Times New Roman"/>
                <w:sz w:val="24"/>
                <w:szCs w:val="24"/>
              </w:rPr>
            </w:pPr>
            <w:ins w:id="733"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7B305CB" w14:textId="77777777" w:rsidR="00BB33D1" w:rsidRDefault="00BB33D1" w:rsidP="000C3C54">
            <w:pPr>
              <w:rPr>
                <w:ins w:id="734" w:author="Mohammad Nayeem Hasan" w:date="2024-11-03T23:15:00Z" w16du:dateUtc="2024-11-03T17:15:00Z"/>
                <w:rFonts w:ascii="Times New Roman" w:hAnsi="Times New Roman" w:cs="Times New Roman"/>
                <w:sz w:val="24"/>
                <w:szCs w:val="24"/>
              </w:rPr>
            </w:pPr>
            <w:ins w:id="735"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49F1FD1C" w14:textId="77777777" w:rsidR="00BB33D1" w:rsidRDefault="00BB33D1" w:rsidP="000C3C54">
            <w:pPr>
              <w:rPr>
                <w:ins w:id="736" w:author="Mohammad Nayeem Hasan" w:date="2024-11-03T23:15:00Z" w16du:dateUtc="2024-11-03T17:15:00Z"/>
                <w:rFonts w:ascii="Times New Roman" w:hAnsi="Times New Roman" w:cs="Times New Roman"/>
                <w:sz w:val="24"/>
                <w:szCs w:val="24"/>
              </w:rPr>
            </w:pPr>
            <w:ins w:id="737"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87F622" w14:textId="77777777" w:rsidR="00BB33D1" w:rsidRDefault="00BB33D1" w:rsidP="000C3C54">
            <w:pPr>
              <w:rPr>
                <w:ins w:id="73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FA63D2" w14:textId="77777777" w:rsidR="00BB33D1" w:rsidRDefault="00BB33D1" w:rsidP="000C3C54">
            <w:pPr>
              <w:rPr>
                <w:ins w:id="739" w:author="Mohammad Nayeem Hasan" w:date="2024-11-03T23:15:00Z" w16du:dateUtc="2024-11-03T17:15:00Z"/>
                <w:rFonts w:ascii="Times New Roman" w:hAnsi="Times New Roman" w:cs="Times New Roman"/>
                <w:sz w:val="24"/>
                <w:szCs w:val="24"/>
              </w:rPr>
            </w:pPr>
            <w:ins w:id="740" w:author="Mohammad Nayeem Hasan" w:date="2024-11-03T23:15:00Z" w16du:dateUtc="2024-11-03T17:15:00Z">
              <w:r>
                <w:rPr>
                  <w:rFonts w:ascii="Times New Roman" w:hAnsi="Times New Roman" w:cs="Times New Roman"/>
                  <w:sz w:val="24"/>
                  <w:szCs w:val="24"/>
                </w:rPr>
                <w:t>699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DD45797" w14:textId="77777777" w:rsidR="00BB33D1" w:rsidRDefault="00BB33D1" w:rsidP="000C3C54">
            <w:pPr>
              <w:rPr>
                <w:ins w:id="741" w:author="Mohammad Nayeem Hasan" w:date="2024-11-03T23:15:00Z" w16du:dateUtc="2024-11-03T17:15:00Z"/>
                <w:rFonts w:ascii="Times New Roman" w:hAnsi="Times New Roman" w:cs="Times New Roman"/>
                <w:sz w:val="24"/>
                <w:szCs w:val="24"/>
              </w:rPr>
            </w:pPr>
            <w:ins w:id="742" w:author="Mohammad Nayeem Hasan" w:date="2024-11-03T23:15:00Z" w16du:dateUtc="2024-11-03T17:15:00Z">
              <w:r>
                <w:rPr>
                  <w:rFonts w:ascii="Times New Roman" w:hAnsi="Times New Roman" w:cs="Times New Roman"/>
                  <w:sz w:val="24"/>
                  <w:szCs w:val="24"/>
                </w:rPr>
                <w:t>16979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310FB3" w14:textId="77777777" w:rsidR="00BB33D1" w:rsidRDefault="00BB33D1" w:rsidP="000C3C54">
            <w:pPr>
              <w:rPr>
                <w:ins w:id="743"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33429AE" w14:textId="77777777" w:rsidR="00BB33D1" w:rsidRDefault="00BB33D1" w:rsidP="000C3C54">
            <w:pPr>
              <w:rPr>
                <w:ins w:id="744" w:author="Mohammad Nayeem Hasan" w:date="2024-11-03T23:15:00Z" w16du:dateUtc="2024-11-03T17:15:00Z"/>
                <w:rFonts w:ascii="Times New Roman" w:hAnsi="Times New Roman" w:cs="Times New Roman"/>
                <w:sz w:val="24"/>
                <w:szCs w:val="24"/>
              </w:rPr>
            </w:pPr>
            <w:ins w:id="745" w:author="Mohammad Nayeem Hasan" w:date="2024-11-03T23:15:00Z" w16du:dateUtc="2024-11-03T17:15:00Z">
              <w:r>
                <w:rPr>
                  <w:rFonts w:ascii="Times New Roman" w:hAnsi="Times New Roman" w:cs="Times New Roman"/>
                  <w:sz w:val="24"/>
                  <w:szCs w:val="24"/>
                </w:rPr>
                <w:t>1353 (6.8)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32FE860" w14:textId="77777777" w:rsidR="00BB33D1" w:rsidRDefault="00BB33D1" w:rsidP="000C3C54">
            <w:pPr>
              <w:rPr>
                <w:ins w:id="746" w:author="Mohammad Nayeem Hasan" w:date="2024-11-03T23:15:00Z" w16du:dateUtc="2024-11-03T17:15:00Z"/>
                <w:rFonts w:ascii="Times New Roman" w:hAnsi="Times New Roman" w:cs="Times New Roman"/>
                <w:sz w:val="24"/>
                <w:szCs w:val="24"/>
              </w:rPr>
            </w:pPr>
            <w:ins w:id="747" w:author="Mohammad Nayeem Hasan" w:date="2024-11-03T23:15:00Z" w16du:dateUtc="2024-11-03T17:15:00Z">
              <w:r>
                <w:rPr>
                  <w:rFonts w:ascii="Times New Roman" w:hAnsi="Times New Roman" w:cs="Times New Roman"/>
                  <w:sz w:val="24"/>
                  <w:szCs w:val="24"/>
                </w:rPr>
                <w:t>18442 (93.2)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F2A7DB" w14:textId="77777777" w:rsidR="00BB33D1" w:rsidRDefault="00BB33D1" w:rsidP="000C3C54">
            <w:pPr>
              <w:rPr>
                <w:ins w:id="748" w:author="Mohammad Nayeem Hasan" w:date="2024-11-03T23:15:00Z" w16du:dateUtc="2024-11-03T17:15:00Z"/>
                <w:rFonts w:ascii="Times New Roman" w:hAnsi="Times New Roman" w:cs="Times New Roman"/>
                <w:sz w:val="24"/>
                <w:szCs w:val="24"/>
              </w:rPr>
            </w:pPr>
          </w:p>
        </w:tc>
      </w:tr>
      <w:tr w:rsidR="00BB33D1" w14:paraId="0F3CBA46" w14:textId="77777777" w:rsidTr="000C3C54">
        <w:trPr>
          <w:trHeight w:val="138"/>
          <w:jc w:val="center"/>
          <w:ins w:id="749"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C2DA48" w14:textId="77777777" w:rsidR="00BB33D1" w:rsidRDefault="00BB33D1" w:rsidP="000C3C54">
            <w:pPr>
              <w:rPr>
                <w:ins w:id="750" w:author="Mohammad Nayeem Hasan" w:date="2024-11-03T23:15:00Z" w16du:dateUtc="2024-11-03T17:15:00Z"/>
                <w:rFonts w:ascii="Times New Roman" w:hAnsi="Times New Roman" w:cs="Times New Roman"/>
                <w:sz w:val="24"/>
                <w:szCs w:val="24"/>
              </w:rPr>
            </w:pPr>
            <w:ins w:id="751" w:author="Mohammad Nayeem Hasan" w:date="2024-11-03T23:15:00Z" w16du:dateUtc="2024-11-03T17:15:00Z">
              <w:r>
                <w:rPr>
                  <w:rFonts w:ascii="Times New Roman" w:hAnsi="Times New Roman" w:cs="Times New Roman"/>
                  <w:sz w:val="24"/>
                  <w:szCs w:val="24"/>
                </w:rPr>
                <w:lastRenderedPageBreak/>
                <w:t>Overweight</w:t>
              </w:r>
            </w:ins>
          </w:p>
        </w:tc>
      </w:tr>
      <w:tr w:rsidR="00BB33D1" w14:paraId="2CFED07B" w14:textId="77777777" w:rsidTr="000C3C54">
        <w:trPr>
          <w:trHeight w:val="138"/>
          <w:jc w:val="center"/>
          <w:ins w:id="752"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7C2D929" w14:textId="77777777" w:rsidR="00BB33D1" w:rsidRDefault="00BB33D1" w:rsidP="000C3C54">
            <w:pPr>
              <w:rPr>
                <w:ins w:id="753" w:author="Mohammad Nayeem Hasan" w:date="2024-11-03T23:15:00Z" w16du:dateUtc="2024-11-03T17:15:00Z"/>
                <w:rFonts w:ascii="Times New Roman" w:hAnsi="Times New Roman" w:cs="Times New Roman"/>
                <w:sz w:val="24"/>
                <w:szCs w:val="24"/>
              </w:rPr>
            </w:pPr>
            <w:ins w:id="754"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911C98A" w14:textId="77777777" w:rsidR="00BB33D1" w:rsidRDefault="00BB33D1" w:rsidP="000C3C54">
            <w:pPr>
              <w:rPr>
                <w:ins w:id="755" w:author="Mohammad Nayeem Hasan" w:date="2024-11-03T23:15:00Z" w16du:dateUtc="2024-11-03T17:15:00Z"/>
                <w:rFonts w:ascii="Times New Roman" w:hAnsi="Times New Roman" w:cs="Times New Roman"/>
                <w:sz w:val="24"/>
                <w:szCs w:val="24"/>
              </w:rPr>
            </w:pPr>
            <w:ins w:id="756"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3A6DB68F" w14:textId="77777777" w:rsidR="00BB33D1" w:rsidRDefault="00BB33D1" w:rsidP="000C3C54">
            <w:pPr>
              <w:rPr>
                <w:ins w:id="757" w:author="Mohammad Nayeem Hasan" w:date="2024-11-03T23:15:00Z" w16du:dateUtc="2024-11-03T17:15:00Z"/>
                <w:rFonts w:ascii="Times New Roman" w:hAnsi="Times New Roman" w:cs="Times New Roman"/>
                <w:sz w:val="24"/>
                <w:szCs w:val="24"/>
              </w:rPr>
            </w:pPr>
            <w:ins w:id="758"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E015681" w14:textId="77777777" w:rsidR="00BB33D1" w:rsidRDefault="00BB33D1" w:rsidP="000C3C54">
            <w:pPr>
              <w:rPr>
                <w:ins w:id="75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606270" w14:textId="77777777" w:rsidR="00BB33D1" w:rsidRDefault="00BB33D1" w:rsidP="000C3C54">
            <w:pPr>
              <w:rPr>
                <w:ins w:id="760" w:author="Mohammad Nayeem Hasan" w:date="2024-11-03T23:15:00Z" w16du:dateUtc="2024-11-03T17:15:00Z"/>
                <w:rFonts w:ascii="Times New Roman" w:hAnsi="Times New Roman" w:cs="Times New Roman"/>
                <w:sz w:val="24"/>
                <w:szCs w:val="24"/>
              </w:rPr>
            </w:pPr>
            <w:ins w:id="761" w:author="Mohammad Nayeem Hasan" w:date="2024-11-03T23:15:00Z" w16du:dateUtc="2024-11-03T17:15:00Z">
              <w:r>
                <w:rPr>
                  <w:rFonts w:ascii="Times New Roman" w:hAnsi="Times New Roman" w:cs="Times New Roman"/>
                  <w:sz w:val="24"/>
                  <w:szCs w:val="24"/>
                </w:rPr>
                <w:t>44 (2.8)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0AD38C7" w14:textId="77777777" w:rsidR="00BB33D1" w:rsidRDefault="00BB33D1" w:rsidP="000C3C54">
            <w:pPr>
              <w:rPr>
                <w:ins w:id="762" w:author="Mohammad Nayeem Hasan" w:date="2024-11-03T23:15:00Z" w16du:dateUtc="2024-11-03T17:15:00Z"/>
                <w:rFonts w:ascii="Times New Roman" w:hAnsi="Times New Roman" w:cs="Times New Roman"/>
                <w:sz w:val="24"/>
                <w:szCs w:val="24"/>
              </w:rPr>
            </w:pPr>
            <w:ins w:id="763" w:author="Mohammad Nayeem Hasan" w:date="2024-11-03T23:15:00Z" w16du:dateUtc="2024-11-03T17:15:00Z">
              <w:r>
                <w:rPr>
                  <w:rFonts w:ascii="Times New Roman" w:hAnsi="Times New Roman" w:cs="Times New Roman"/>
                  <w:sz w:val="24"/>
                  <w:szCs w:val="24"/>
                </w:rPr>
                <w:t>1529 (97.2)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0681F2E" w14:textId="77777777" w:rsidR="00BB33D1" w:rsidRDefault="00BB33D1" w:rsidP="000C3C54">
            <w:pPr>
              <w:rPr>
                <w:ins w:id="764" w:author="Mohammad Nayeem Hasan" w:date="2024-11-03T23:15:00Z" w16du:dateUtc="2024-11-03T17:15:00Z"/>
                <w:rFonts w:ascii="Times New Roman" w:hAnsi="Times New Roman" w:cs="Times New Roman"/>
                <w:sz w:val="24"/>
                <w:szCs w:val="24"/>
              </w:rPr>
            </w:pPr>
            <w:ins w:id="765" w:author="Mohammad Nayeem Hasan" w:date="2024-11-03T23:15:00Z" w16du:dateUtc="2024-11-03T17:15:00Z">
              <w:r>
                <w:rPr>
                  <w:rFonts w:ascii="Times New Roman" w:hAnsi="Times New Roman" w:cs="Times New Roman"/>
                  <w:sz w:val="24"/>
                  <w:szCs w:val="24"/>
                </w:rPr>
                <w:t>0.050</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75810F55" w14:textId="77777777" w:rsidR="00BB33D1" w:rsidRDefault="00BB33D1" w:rsidP="000C3C54">
            <w:pPr>
              <w:rPr>
                <w:ins w:id="766" w:author="Mohammad Nayeem Hasan" w:date="2024-11-03T23:15:00Z" w16du:dateUtc="2024-11-03T17:15:00Z"/>
                <w:rFonts w:ascii="Times New Roman" w:hAnsi="Times New Roman" w:cs="Times New Roman"/>
                <w:sz w:val="24"/>
                <w:szCs w:val="24"/>
              </w:rPr>
            </w:pPr>
            <w:ins w:id="767" w:author="Mohammad Nayeem Hasan" w:date="2024-11-03T23:15:00Z" w16du:dateUtc="2024-11-03T17:15:00Z">
              <w:r>
                <w:rPr>
                  <w:rFonts w:ascii="Times New Roman" w:hAnsi="Times New Roman" w:cs="Times New Roman"/>
                  <w:sz w:val="24"/>
                  <w:szCs w:val="24"/>
                </w:rPr>
                <w:t>90 (5.5)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3363819" w14:textId="77777777" w:rsidR="00BB33D1" w:rsidRDefault="00BB33D1" w:rsidP="000C3C54">
            <w:pPr>
              <w:rPr>
                <w:ins w:id="768" w:author="Mohammad Nayeem Hasan" w:date="2024-11-03T23:15:00Z" w16du:dateUtc="2024-11-03T17:15:00Z"/>
                <w:rFonts w:ascii="Times New Roman" w:hAnsi="Times New Roman" w:cs="Times New Roman"/>
                <w:sz w:val="24"/>
                <w:szCs w:val="24"/>
              </w:rPr>
            </w:pPr>
            <w:ins w:id="769" w:author="Mohammad Nayeem Hasan" w:date="2024-11-03T23:15:00Z" w16du:dateUtc="2024-11-03T17:15:00Z">
              <w:r>
                <w:rPr>
                  <w:rFonts w:ascii="Times New Roman" w:hAnsi="Times New Roman" w:cs="Times New Roman"/>
                  <w:sz w:val="24"/>
                  <w:szCs w:val="24"/>
                </w:rPr>
                <w:t>1539 (94.5)</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12F99E" w14:textId="77777777" w:rsidR="00BB33D1" w:rsidRDefault="00BB33D1" w:rsidP="000C3C54">
            <w:pPr>
              <w:rPr>
                <w:ins w:id="770" w:author="Mohammad Nayeem Hasan" w:date="2024-11-03T23:15:00Z" w16du:dateUtc="2024-11-03T17:15:00Z"/>
                <w:rFonts w:ascii="Times New Roman" w:hAnsi="Times New Roman" w:cs="Times New Roman"/>
                <w:sz w:val="24"/>
                <w:szCs w:val="24"/>
              </w:rPr>
            </w:pPr>
            <w:ins w:id="771" w:author="Mohammad Nayeem Hasan" w:date="2024-11-03T23:15:00Z" w16du:dateUtc="2024-11-03T17:15:00Z">
              <w:r>
                <w:rPr>
                  <w:rFonts w:ascii="Times New Roman" w:hAnsi="Times New Roman" w:cs="Times New Roman"/>
                  <w:sz w:val="24"/>
                  <w:szCs w:val="24"/>
                </w:rPr>
                <w:t>0.057</w:t>
              </w:r>
            </w:ins>
          </w:p>
        </w:tc>
      </w:tr>
      <w:tr w:rsidR="00BB33D1" w14:paraId="1137A419" w14:textId="77777777" w:rsidTr="000C3C54">
        <w:trPr>
          <w:trHeight w:val="138"/>
          <w:jc w:val="center"/>
          <w:ins w:id="772"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690CD5C" w14:textId="77777777" w:rsidR="00BB33D1" w:rsidRDefault="00BB33D1" w:rsidP="000C3C54">
            <w:pPr>
              <w:rPr>
                <w:ins w:id="773" w:author="Mohammad Nayeem Hasan" w:date="2024-11-03T23:15:00Z" w16du:dateUtc="2024-11-03T17:15:00Z"/>
                <w:rFonts w:ascii="Times New Roman" w:hAnsi="Times New Roman" w:cs="Times New Roman"/>
                <w:sz w:val="24"/>
                <w:szCs w:val="24"/>
              </w:rPr>
            </w:pPr>
            <w:ins w:id="774"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C2328A0" w14:textId="77777777" w:rsidR="00BB33D1" w:rsidRDefault="00BB33D1" w:rsidP="000C3C54">
            <w:pPr>
              <w:rPr>
                <w:ins w:id="775" w:author="Mohammad Nayeem Hasan" w:date="2024-11-03T23:15:00Z" w16du:dateUtc="2024-11-03T17:15:00Z"/>
                <w:rFonts w:ascii="Times New Roman" w:hAnsi="Times New Roman" w:cs="Times New Roman"/>
                <w:sz w:val="24"/>
                <w:szCs w:val="24"/>
              </w:rPr>
            </w:pPr>
            <w:ins w:id="776"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hideMark/>
          </w:tcPr>
          <w:p w14:paraId="2BDA52AD" w14:textId="77777777" w:rsidR="00BB33D1" w:rsidRDefault="00BB33D1" w:rsidP="000C3C54">
            <w:pPr>
              <w:rPr>
                <w:ins w:id="777" w:author="Mohammad Nayeem Hasan" w:date="2024-11-03T23:15:00Z" w16du:dateUtc="2024-11-03T17:15:00Z"/>
                <w:rFonts w:ascii="Times New Roman" w:hAnsi="Times New Roman" w:cs="Times New Roman"/>
                <w:sz w:val="24"/>
                <w:szCs w:val="24"/>
              </w:rPr>
            </w:pPr>
            <w:ins w:id="778"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A27470" w14:textId="77777777" w:rsidR="00BB33D1" w:rsidRDefault="00BB33D1" w:rsidP="000C3C54">
            <w:pPr>
              <w:rPr>
                <w:ins w:id="77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59D25F" w14:textId="77777777" w:rsidR="00BB33D1" w:rsidRDefault="00BB33D1" w:rsidP="000C3C54">
            <w:pPr>
              <w:rPr>
                <w:ins w:id="780" w:author="Mohammad Nayeem Hasan" w:date="2024-11-03T23:15:00Z" w16du:dateUtc="2024-11-03T17:15:00Z"/>
                <w:rFonts w:ascii="Times New Roman" w:hAnsi="Times New Roman" w:cs="Times New Roman"/>
                <w:sz w:val="24"/>
                <w:szCs w:val="24"/>
              </w:rPr>
            </w:pPr>
            <w:ins w:id="781" w:author="Mohammad Nayeem Hasan" w:date="2024-11-03T23:15:00Z" w16du:dateUtc="2024-11-03T17:15:00Z">
              <w:r>
                <w:rPr>
                  <w:rFonts w:ascii="Times New Roman" w:hAnsi="Times New Roman" w:cs="Times New Roman"/>
                  <w:sz w:val="24"/>
                  <w:szCs w:val="24"/>
                </w:rPr>
                <w:t>781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0E8265C" w14:textId="77777777" w:rsidR="00BB33D1" w:rsidRDefault="00BB33D1" w:rsidP="000C3C54">
            <w:pPr>
              <w:rPr>
                <w:ins w:id="782" w:author="Mohammad Nayeem Hasan" w:date="2024-11-03T23:15:00Z" w16du:dateUtc="2024-11-03T17:15:00Z"/>
                <w:rFonts w:ascii="Times New Roman" w:hAnsi="Times New Roman" w:cs="Times New Roman"/>
                <w:sz w:val="24"/>
                <w:szCs w:val="24"/>
              </w:rPr>
            </w:pPr>
            <w:ins w:id="783" w:author="Mohammad Nayeem Hasan" w:date="2024-11-03T23:15:00Z" w16du:dateUtc="2024-11-03T17:15:00Z">
              <w:r>
                <w:rPr>
                  <w:rFonts w:ascii="Times New Roman" w:hAnsi="Times New Roman" w:cs="Times New Roman"/>
                  <w:sz w:val="24"/>
                  <w:szCs w:val="24"/>
                </w:rPr>
                <w:t>18538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45278" w14:textId="77777777" w:rsidR="00BB33D1" w:rsidRDefault="00BB33D1" w:rsidP="000C3C54">
            <w:pPr>
              <w:rPr>
                <w:ins w:id="78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C8C88" w14:textId="77777777" w:rsidR="00BB33D1" w:rsidRDefault="00BB33D1" w:rsidP="000C3C54">
            <w:pPr>
              <w:rPr>
                <w:ins w:id="785" w:author="Mohammad Nayeem Hasan" w:date="2024-11-03T23:15:00Z" w16du:dateUtc="2024-11-03T17:15:00Z"/>
                <w:rFonts w:ascii="Times New Roman" w:hAnsi="Times New Roman" w:cs="Times New Roman"/>
                <w:sz w:val="24"/>
                <w:szCs w:val="24"/>
              </w:rPr>
            </w:pPr>
            <w:ins w:id="786" w:author="Mohammad Nayeem Hasan" w:date="2024-11-03T23:15:00Z" w16du:dateUtc="2024-11-03T17:15:00Z">
              <w:r>
                <w:rPr>
                  <w:rFonts w:ascii="Times New Roman" w:hAnsi="Times New Roman" w:cs="Times New Roman"/>
                  <w:sz w:val="24"/>
                  <w:szCs w:val="24"/>
                </w:rPr>
                <w:t>1507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1981FA3" w14:textId="77777777" w:rsidR="00BB33D1" w:rsidRDefault="00BB33D1" w:rsidP="000C3C54">
            <w:pPr>
              <w:rPr>
                <w:ins w:id="787" w:author="Mohammad Nayeem Hasan" w:date="2024-11-03T23:15:00Z" w16du:dateUtc="2024-11-03T17:15:00Z"/>
                <w:rFonts w:ascii="Times New Roman" w:hAnsi="Times New Roman" w:cs="Times New Roman"/>
                <w:sz w:val="24"/>
                <w:szCs w:val="24"/>
              </w:rPr>
            </w:pPr>
            <w:ins w:id="788" w:author="Mohammad Nayeem Hasan" w:date="2024-11-03T23:15:00Z" w16du:dateUtc="2024-11-03T17:15:00Z">
              <w:r>
                <w:rPr>
                  <w:rFonts w:ascii="Times New Roman" w:hAnsi="Times New Roman" w:cs="Times New Roman"/>
                  <w:sz w:val="24"/>
                  <w:szCs w:val="24"/>
                </w:rPr>
                <w:t>19952 (93.0)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28F13" w14:textId="77777777" w:rsidR="00BB33D1" w:rsidRDefault="00BB33D1" w:rsidP="000C3C54">
            <w:pPr>
              <w:rPr>
                <w:ins w:id="789" w:author="Mohammad Nayeem Hasan" w:date="2024-11-03T23:15:00Z" w16du:dateUtc="2024-11-03T17:15:00Z"/>
                <w:rFonts w:ascii="Times New Roman" w:hAnsi="Times New Roman" w:cs="Times New Roman"/>
                <w:sz w:val="24"/>
                <w:szCs w:val="24"/>
              </w:rPr>
            </w:pPr>
          </w:p>
        </w:tc>
      </w:tr>
      <w:tr w:rsidR="00BB33D1" w14:paraId="5497DB75" w14:textId="77777777" w:rsidTr="000C3C54">
        <w:trPr>
          <w:trHeight w:val="138"/>
          <w:jc w:val="center"/>
          <w:ins w:id="790"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E9EFE8B" w14:textId="77777777" w:rsidR="00BB33D1" w:rsidRPr="000C3C54" w:rsidRDefault="00BB33D1" w:rsidP="000C3C54">
            <w:pPr>
              <w:rPr>
                <w:ins w:id="791" w:author="Mohammad Nayeem Hasan" w:date="2024-11-03T23:15:00Z" w16du:dateUtc="2024-11-03T17:15:00Z"/>
                <w:rFonts w:ascii="Times New Roman" w:hAnsi="Times New Roman" w:cs="Times New Roman"/>
                <w:b/>
                <w:bCs/>
                <w:sz w:val="24"/>
                <w:szCs w:val="24"/>
              </w:rPr>
            </w:pPr>
            <w:ins w:id="792" w:author="Mohammad Nayeem Hasan" w:date="2024-11-03T23:15:00Z" w16du:dateUtc="2024-11-03T17:15:00Z">
              <w:r w:rsidRPr="000C3C54">
                <w:rPr>
                  <w:rFonts w:ascii="Times New Roman" w:hAnsi="Times New Roman" w:cs="Times New Roman"/>
                  <w:b/>
                  <w:bCs/>
                  <w:sz w:val="24"/>
                  <w:szCs w:val="24"/>
                </w:rPr>
                <w:t>Community characteristics</w:t>
              </w:r>
            </w:ins>
          </w:p>
        </w:tc>
      </w:tr>
      <w:tr w:rsidR="00BB33D1" w14:paraId="675F8EB2" w14:textId="77777777" w:rsidTr="000C3C54">
        <w:trPr>
          <w:trHeight w:val="138"/>
          <w:jc w:val="center"/>
          <w:ins w:id="793"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0CB03D9" w14:textId="77777777" w:rsidR="00BB33D1" w:rsidRDefault="00BB33D1" w:rsidP="000C3C54">
            <w:pPr>
              <w:rPr>
                <w:ins w:id="794" w:author="Mohammad Nayeem Hasan" w:date="2024-11-03T23:15:00Z" w16du:dateUtc="2024-11-03T17:15:00Z"/>
                <w:rFonts w:ascii="Times New Roman" w:hAnsi="Times New Roman" w:cs="Times New Roman"/>
                <w:sz w:val="24"/>
                <w:szCs w:val="24"/>
              </w:rPr>
            </w:pPr>
            <w:ins w:id="795" w:author="Mohammad Nayeem Hasan" w:date="2024-11-03T23:15:00Z" w16du:dateUtc="2024-11-03T17:15:00Z">
              <w:r>
                <w:rPr>
                  <w:rFonts w:ascii="Times New Roman" w:hAnsi="Times New Roman" w:cs="Times New Roman"/>
                  <w:sz w:val="24"/>
                  <w:szCs w:val="24"/>
                </w:rPr>
                <w:t>Place of residence</w:t>
              </w:r>
            </w:ins>
          </w:p>
        </w:tc>
      </w:tr>
      <w:tr w:rsidR="00BB33D1" w14:paraId="242CC11C" w14:textId="77777777" w:rsidTr="000C3C54">
        <w:trPr>
          <w:trHeight w:val="250"/>
          <w:jc w:val="center"/>
          <w:ins w:id="79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7F22DF6" w14:textId="77777777" w:rsidR="00BB33D1" w:rsidRDefault="00BB33D1" w:rsidP="000C3C54">
            <w:pPr>
              <w:rPr>
                <w:ins w:id="797" w:author="Mohammad Nayeem Hasan" w:date="2024-11-03T23:15:00Z" w16du:dateUtc="2024-11-03T17:15:00Z"/>
                <w:rFonts w:ascii="Times New Roman" w:hAnsi="Times New Roman" w:cs="Times New Roman"/>
                <w:sz w:val="24"/>
                <w:szCs w:val="24"/>
              </w:rPr>
            </w:pPr>
            <w:ins w:id="798" w:author="Mohammad Nayeem Hasan" w:date="2024-11-03T23:15:00Z" w16du:dateUtc="2024-11-03T17:15:00Z">
              <w:r>
                <w:rPr>
                  <w:rFonts w:ascii="Times New Roman" w:hAnsi="Times New Roman" w:cs="Times New Roman"/>
                  <w:sz w:val="24"/>
                  <w:szCs w:val="24"/>
                </w:rPr>
                <w:t>Urban</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0DA1468" w14:textId="77777777" w:rsidR="00BB33D1" w:rsidRDefault="00BB33D1" w:rsidP="000C3C54">
            <w:pPr>
              <w:rPr>
                <w:ins w:id="799" w:author="Mohammad Nayeem Hasan" w:date="2024-11-03T23:15:00Z" w16du:dateUtc="2024-11-03T17:15:00Z"/>
                <w:rFonts w:ascii="Times New Roman" w:hAnsi="Times New Roman" w:cs="Times New Roman"/>
                <w:sz w:val="24"/>
                <w:szCs w:val="24"/>
              </w:rPr>
            </w:pPr>
            <w:ins w:id="800" w:author="Mohammad Nayeem Hasan" w:date="2024-11-03T23:15:00Z" w16du:dateUtc="2024-11-03T17:15:00Z">
              <w:r>
                <w:rPr>
                  <w:rFonts w:ascii="Times New Roman" w:hAnsi="Times New Roman" w:cs="Times New Roman"/>
                  <w:sz w:val="24"/>
                  <w:szCs w:val="24"/>
                </w:rPr>
                <w:t>1630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94D8BAF" w14:textId="77777777" w:rsidR="00BB33D1" w:rsidRDefault="00BB33D1" w:rsidP="000C3C54">
            <w:pPr>
              <w:rPr>
                <w:ins w:id="801" w:author="Mohammad Nayeem Hasan" w:date="2024-11-03T23:15:00Z" w16du:dateUtc="2024-11-03T17:15:00Z"/>
                <w:rFonts w:ascii="Times New Roman" w:hAnsi="Times New Roman" w:cs="Times New Roman"/>
                <w:sz w:val="24"/>
                <w:szCs w:val="24"/>
              </w:rPr>
            </w:pPr>
            <w:ins w:id="802" w:author="Mohammad Nayeem Hasan" w:date="2024-11-03T23:15:00Z" w16du:dateUtc="2024-11-03T17:15:00Z">
              <w:r>
                <w:rPr>
                  <w:rFonts w:ascii="Times New Roman" w:hAnsi="Times New Roman" w:cs="Times New Roman"/>
                  <w:sz w:val="24"/>
                  <w:szCs w:val="24"/>
                </w:rPr>
                <w:t>21394 (92.9)</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EF4915E" w14:textId="77777777" w:rsidR="00BB33D1" w:rsidRDefault="00BB33D1" w:rsidP="000C3C54">
            <w:pPr>
              <w:rPr>
                <w:ins w:id="803" w:author="Mohammad Nayeem Hasan" w:date="2024-11-03T23:15:00Z" w16du:dateUtc="2024-11-03T17:15:00Z"/>
                <w:rFonts w:ascii="Times New Roman" w:hAnsi="Times New Roman" w:cs="Times New Roman"/>
                <w:sz w:val="24"/>
                <w:szCs w:val="24"/>
              </w:rPr>
            </w:pPr>
            <w:ins w:id="804" w:author="Mohammad Nayeem Hasan" w:date="2024-11-03T23:15:00Z" w16du:dateUtc="2024-11-03T17:15:00Z">
              <w:r>
                <w:rPr>
                  <w:rFonts w:ascii="Times New Roman" w:hAnsi="Times New Roman" w:cs="Times New Roman"/>
                  <w:sz w:val="24"/>
                  <w:szCs w:val="24"/>
                </w:rPr>
                <w:t>0.293</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7798B74" w14:textId="77777777" w:rsidR="00BB33D1" w:rsidRDefault="00BB33D1" w:rsidP="000C3C54">
            <w:pPr>
              <w:rPr>
                <w:ins w:id="805" w:author="Mohammad Nayeem Hasan" w:date="2024-11-03T23:15:00Z" w16du:dateUtc="2024-11-03T17:15:00Z"/>
                <w:rFonts w:ascii="Times New Roman" w:hAnsi="Times New Roman" w:cs="Times New Roman"/>
                <w:sz w:val="24"/>
                <w:szCs w:val="24"/>
              </w:rPr>
            </w:pPr>
            <w:ins w:id="806" w:author="Mohammad Nayeem Hasan" w:date="2024-11-03T23:15:00Z" w16du:dateUtc="2024-11-03T17:15:00Z">
              <w:r>
                <w:rPr>
                  <w:rFonts w:ascii="Times New Roman" w:hAnsi="Times New Roman" w:cs="Times New Roman"/>
                  <w:sz w:val="24"/>
                  <w:szCs w:val="24"/>
                </w:rPr>
                <w:t>627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CE7C5D9" w14:textId="77777777" w:rsidR="00BB33D1" w:rsidRDefault="00BB33D1" w:rsidP="000C3C54">
            <w:pPr>
              <w:rPr>
                <w:ins w:id="807" w:author="Mohammad Nayeem Hasan" w:date="2024-11-03T23:15:00Z" w16du:dateUtc="2024-11-03T17:15:00Z"/>
                <w:rFonts w:ascii="Times New Roman" w:hAnsi="Times New Roman" w:cs="Times New Roman"/>
                <w:sz w:val="24"/>
                <w:szCs w:val="24"/>
              </w:rPr>
            </w:pPr>
            <w:ins w:id="808" w:author="Mohammad Nayeem Hasan" w:date="2024-11-03T23:15:00Z" w16du:dateUtc="2024-11-03T17:15:00Z">
              <w:r>
                <w:rPr>
                  <w:rFonts w:ascii="Times New Roman" w:hAnsi="Times New Roman" w:cs="Times New Roman"/>
                  <w:sz w:val="24"/>
                  <w:szCs w:val="24"/>
                </w:rPr>
                <w:t>15998 (96.2)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9DCE1B" w14:textId="77777777" w:rsidR="00BB33D1" w:rsidRDefault="00BB33D1" w:rsidP="000C3C54">
            <w:pPr>
              <w:rPr>
                <w:ins w:id="809" w:author="Mohammad Nayeem Hasan" w:date="2024-11-03T23:15:00Z" w16du:dateUtc="2024-11-03T17:15:00Z"/>
                <w:rFonts w:ascii="Times New Roman" w:hAnsi="Times New Roman" w:cs="Times New Roman"/>
                <w:sz w:val="24"/>
                <w:szCs w:val="24"/>
              </w:rPr>
            </w:pPr>
            <w:ins w:id="810" w:author="Mohammad Nayeem Hasan" w:date="2024-11-03T23:15:00Z" w16du:dateUtc="2024-11-03T17:15:00Z">
              <w:r>
                <w:rPr>
                  <w:rFonts w:ascii="Times New Roman" w:hAnsi="Times New Roman" w:cs="Times New Roman"/>
                  <w:sz w:val="24"/>
                  <w:szCs w:val="24"/>
                </w:rPr>
                <w:t>0.098</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7AF8A517" w14:textId="77777777" w:rsidR="00BB33D1" w:rsidRDefault="00BB33D1" w:rsidP="000C3C54">
            <w:pPr>
              <w:rPr>
                <w:ins w:id="811" w:author="Mohammad Nayeem Hasan" w:date="2024-11-03T23:15:00Z" w16du:dateUtc="2024-11-03T17:15:00Z"/>
                <w:rFonts w:ascii="Times New Roman" w:hAnsi="Times New Roman" w:cs="Times New Roman"/>
                <w:sz w:val="24"/>
                <w:szCs w:val="24"/>
              </w:rPr>
            </w:pPr>
            <w:ins w:id="812" w:author="Mohammad Nayeem Hasan" w:date="2024-11-03T23:15:00Z" w16du:dateUtc="2024-11-03T17:15:00Z">
              <w:r>
                <w:rPr>
                  <w:rFonts w:ascii="Times New Roman" w:hAnsi="Times New Roman" w:cs="Times New Roman"/>
                  <w:sz w:val="24"/>
                  <w:szCs w:val="24"/>
                </w:rPr>
                <w:t>1255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FE267E8" w14:textId="77777777" w:rsidR="00BB33D1" w:rsidRDefault="00BB33D1" w:rsidP="000C3C54">
            <w:pPr>
              <w:rPr>
                <w:ins w:id="813" w:author="Mohammad Nayeem Hasan" w:date="2024-11-03T23:15:00Z" w16du:dateUtc="2024-11-03T17:15:00Z"/>
                <w:rFonts w:ascii="Times New Roman" w:hAnsi="Times New Roman" w:cs="Times New Roman"/>
                <w:sz w:val="24"/>
                <w:szCs w:val="24"/>
              </w:rPr>
            </w:pPr>
            <w:ins w:id="814" w:author="Mohammad Nayeem Hasan" w:date="2024-11-03T23:15:00Z" w16du:dateUtc="2024-11-03T17:15:00Z">
              <w:r>
                <w:rPr>
                  <w:rFonts w:ascii="Times New Roman" w:hAnsi="Times New Roman" w:cs="Times New Roman"/>
                  <w:sz w:val="24"/>
                  <w:szCs w:val="24"/>
                </w:rPr>
                <w:t>16932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BB90620" w14:textId="77777777" w:rsidR="00BB33D1" w:rsidRDefault="00BB33D1" w:rsidP="000C3C54">
            <w:pPr>
              <w:rPr>
                <w:ins w:id="815" w:author="Mohammad Nayeem Hasan" w:date="2024-11-03T23:15:00Z" w16du:dateUtc="2024-11-03T17:15:00Z"/>
                <w:rFonts w:ascii="Times New Roman" w:hAnsi="Times New Roman" w:cs="Times New Roman"/>
                <w:sz w:val="24"/>
                <w:szCs w:val="24"/>
              </w:rPr>
            </w:pPr>
            <w:ins w:id="816" w:author="Mohammad Nayeem Hasan" w:date="2024-11-03T23:15:00Z" w16du:dateUtc="2024-11-03T17:15:00Z">
              <w:r>
                <w:rPr>
                  <w:rFonts w:ascii="Times New Roman" w:hAnsi="Times New Roman" w:cs="Times New Roman"/>
                  <w:sz w:val="24"/>
                  <w:szCs w:val="24"/>
                </w:rPr>
                <w:t>0.896</w:t>
              </w:r>
            </w:ins>
          </w:p>
        </w:tc>
      </w:tr>
      <w:tr w:rsidR="00BB33D1" w14:paraId="5321B5D1" w14:textId="77777777" w:rsidTr="000C3C54">
        <w:trPr>
          <w:trHeight w:val="138"/>
          <w:jc w:val="center"/>
          <w:ins w:id="81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3F90D96" w14:textId="77777777" w:rsidR="00BB33D1" w:rsidRDefault="00BB33D1" w:rsidP="000C3C54">
            <w:pPr>
              <w:rPr>
                <w:ins w:id="818" w:author="Mohammad Nayeem Hasan" w:date="2024-11-03T23:15:00Z" w16du:dateUtc="2024-11-03T17:15:00Z"/>
                <w:rFonts w:ascii="Times New Roman" w:hAnsi="Times New Roman" w:cs="Times New Roman"/>
                <w:sz w:val="24"/>
                <w:szCs w:val="24"/>
              </w:rPr>
            </w:pPr>
            <w:ins w:id="819" w:author="Mohammad Nayeem Hasan" w:date="2024-11-03T23:15:00Z" w16du:dateUtc="2024-11-03T17:15:00Z">
              <w:r>
                <w:rPr>
                  <w:rFonts w:ascii="Times New Roman" w:hAnsi="Times New Roman" w:cs="Times New Roman"/>
                  <w:sz w:val="24"/>
                  <w:szCs w:val="24"/>
                </w:rPr>
                <w:t>Rural</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48B1918" w14:textId="77777777" w:rsidR="00BB33D1" w:rsidRDefault="00BB33D1" w:rsidP="000C3C54">
            <w:pPr>
              <w:rPr>
                <w:ins w:id="820" w:author="Mohammad Nayeem Hasan" w:date="2024-11-03T23:15:00Z" w16du:dateUtc="2024-11-03T17:15:00Z"/>
                <w:rFonts w:ascii="Times New Roman" w:hAnsi="Times New Roman" w:cs="Times New Roman"/>
                <w:sz w:val="24"/>
                <w:szCs w:val="24"/>
              </w:rPr>
            </w:pPr>
            <w:ins w:id="821" w:author="Mohammad Nayeem Hasan" w:date="2024-11-03T23:15:00Z" w16du:dateUtc="2024-11-03T17:15:00Z">
              <w:r>
                <w:rPr>
                  <w:rFonts w:ascii="Times New Roman" w:hAnsi="Times New Roman" w:cs="Times New Roman"/>
                  <w:sz w:val="24"/>
                  <w:szCs w:val="24"/>
                </w:rPr>
                <w:t>611 (7.4)</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74E933F" w14:textId="77777777" w:rsidR="00BB33D1" w:rsidRDefault="00BB33D1" w:rsidP="000C3C54">
            <w:pPr>
              <w:rPr>
                <w:ins w:id="822" w:author="Mohammad Nayeem Hasan" w:date="2024-11-03T23:15:00Z" w16du:dateUtc="2024-11-03T17:15:00Z"/>
                <w:rFonts w:ascii="Times New Roman" w:hAnsi="Times New Roman" w:cs="Times New Roman"/>
                <w:sz w:val="24"/>
                <w:szCs w:val="24"/>
              </w:rPr>
            </w:pPr>
            <w:ins w:id="823" w:author="Mohammad Nayeem Hasan" w:date="2024-11-03T23:15:00Z" w16du:dateUtc="2024-11-03T17:15:00Z">
              <w:r>
                <w:rPr>
                  <w:rFonts w:ascii="Times New Roman" w:hAnsi="Times New Roman" w:cs="Times New Roman"/>
                  <w:sz w:val="24"/>
                  <w:szCs w:val="24"/>
                </w:rPr>
                <w:t>7661 (92.6)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3B673" w14:textId="77777777" w:rsidR="00BB33D1" w:rsidRDefault="00BB33D1" w:rsidP="000C3C54">
            <w:pPr>
              <w:rPr>
                <w:ins w:id="82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E2B1618" w14:textId="77777777" w:rsidR="00BB33D1" w:rsidRDefault="00BB33D1" w:rsidP="000C3C54">
            <w:pPr>
              <w:rPr>
                <w:ins w:id="825" w:author="Mohammad Nayeem Hasan" w:date="2024-11-03T23:15:00Z" w16du:dateUtc="2024-11-03T17:15:00Z"/>
                <w:rFonts w:ascii="Times New Roman" w:hAnsi="Times New Roman" w:cs="Times New Roman"/>
                <w:sz w:val="24"/>
                <w:szCs w:val="24"/>
              </w:rPr>
            </w:pPr>
            <w:ins w:id="826" w:author="Mohammad Nayeem Hasan" w:date="2024-11-03T23:15:00Z" w16du:dateUtc="2024-11-03T17:15:00Z">
              <w:r>
                <w:rPr>
                  <w:rFonts w:ascii="Times New Roman" w:hAnsi="Times New Roman" w:cs="Times New Roman"/>
                  <w:sz w:val="24"/>
                  <w:szCs w:val="24"/>
                </w:rPr>
                <w:t>198 (4.6)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5FB7907" w14:textId="77777777" w:rsidR="00BB33D1" w:rsidRDefault="00BB33D1" w:rsidP="000C3C54">
            <w:pPr>
              <w:rPr>
                <w:ins w:id="827" w:author="Mohammad Nayeem Hasan" w:date="2024-11-03T23:15:00Z" w16du:dateUtc="2024-11-03T17:15:00Z"/>
                <w:rFonts w:ascii="Times New Roman" w:hAnsi="Times New Roman" w:cs="Times New Roman"/>
                <w:sz w:val="24"/>
                <w:szCs w:val="24"/>
              </w:rPr>
            </w:pPr>
            <w:ins w:id="828" w:author="Mohammad Nayeem Hasan" w:date="2024-11-03T23:15:00Z" w16du:dateUtc="2024-11-03T17:15:00Z">
              <w:r>
                <w:rPr>
                  <w:rFonts w:ascii="Times New Roman" w:hAnsi="Times New Roman" w:cs="Times New Roman"/>
                  <w:sz w:val="24"/>
                  <w:szCs w:val="24"/>
                </w:rPr>
                <w:t>4069 (95.4)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5EC103" w14:textId="77777777" w:rsidR="00BB33D1" w:rsidRDefault="00BB33D1" w:rsidP="000C3C54">
            <w:pPr>
              <w:rPr>
                <w:ins w:id="82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1F3DCC" w14:textId="77777777" w:rsidR="00BB33D1" w:rsidRDefault="00BB33D1" w:rsidP="000C3C54">
            <w:pPr>
              <w:rPr>
                <w:ins w:id="830" w:author="Mohammad Nayeem Hasan" w:date="2024-11-03T23:15:00Z" w16du:dateUtc="2024-11-03T17:15:00Z"/>
                <w:rFonts w:ascii="Times New Roman" w:hAnsi="Times New Roman" w:cs="Times New Roman"/>
                <w:sz w:val="24"/>
                <w:szCs w:val="24"/>
              </w:rPr>
            </w:pPr>
            <w:ins w:id="831" w:author="Mohammad Nayeem Hasan" w:date="2024-11-03T23:15:00Z" w16du:dateUtc="2024-11-03T17:15:00Z">
              <w:r>
                <w:rPr>
                  <w:rFonts w:ascii="Times New Roman" w:hAnsi="Times New Roman" w:cs="Times New Roman"/>
                  <w:sz w:val="24"/>
                  <w:szCs w:val="24"/>
                </w:rPr>
                <w:t>342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2928D4E" w14:textId="77777777" w:rsidR="00BB33D1" w:rsidRDefault="00BB33D1" w:rsidP="000C3C54">
            <w:pPr>
              <w:rPr>
                <w:ins w:id="832" w:author="Mohammad Nayeem Hasan" w:date="2024-11-03T23:15:00Z" w16du:dateUtc="2024-11-03T17:15:00Z"/>
                <w:rFonts w:ascii="Times New Roman" w:hAnsi="Times New Roman" w:cs="Times New Roman"/>
                <w:sz w:val="24"/>
                <w:szCs w:val="24"/>
              </w:rPr>
            </w:pPr>
            <w:ins w:id="833" w:author="Mohammad Nayeem Hasan" w:date="2024-11-03T23:15:00Z" w16du:dateUtc="2024-11-03T17:15:00Z">
              <w:r>
                <w:rPr>
                  <w:rFonts w:ascii="Times New Roman" w:hAnsi="Times New Roman" w:cs="Times New Roman"/>
                  <w:sz w:val="24"/>
                  <w:szCs w:val="24"/>
                </w:rPr>
                <w:t>4560 (93.0)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43CD24" w14:textId="77777777" w:rsidR="00BB33D1" w:rsidRDefault="00BB33D1" w:rsidP="000C3C54">
            <w:pPr>
              <w:rPr>
                <w:ins w:id="834" w:author="Mohammad Nayeem Hasan" w:date="2024-11-03T23:15:00Z" w16du:dateUtc="2024-11-03T17:15:00Z"/>
                <w:rFonts w:ascii="Times New Roman" w:hAnsi="Times New Roman" w:cs="Times New Roman"/>
                <w:sz w:val="24"/>
                <w:szCs w:val="24"/>
              </w:rPr>
            </w:pPr>
          </w:p>
        </w:tc>
      </w:tr>
      <w:tr w:rsidR="00BB33D1" w14:paraId="31F2AE53" w14:textId="77777777" w:rsidTr="000C3C54">
        <w:trPr>
          <w:trHeight w:val="138"/>
          <w:jc w:val="center"/>
          <w:ins w:id="83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F4907AA" w14:textId="77777777" w:rsidR="00BB33D1" w:rsidRDefault="00BB33D1" w:rsidP="000C3C54">
            <w:pPr>
              <w:rPr>
                <w:ins w:id="836" w:author="Mohammad Nayeem Hasan" w:date="2024-11-03T23:15:00Z" w16du:dateUtc="2024-11-03T17:15:00Z"/>
                <w:rFonts w:ascii="Times New Roman" w:hAnsi="Times New Roman" w:cs="Times New Roman"/>
                <w:sz w:val="24"/>
                <w:szCs w:val="24"/>
              </w:rPr>
            </w:pPr>
            <w:ins w:id="837" w:author="Mohammad Nayeem Hasan" w:date="2024-11-03T23:15:00Z" w16du:dateUtc="2024-11-03T17:15:00Z">
              <w:r>
                <w:rPr>
                  <w:rFonts w:ascii="Times New Roman" w:hAnsi="Times New Roman" w:cs="Times New Roman"/>
                  <w:sz w:val="24"/>
                  <w:szCs w:val="24"/>
                </w:rPr>
                <w:t>Tribal</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FB7DE73" w14:textId="77777777" w:rsidR="00BB33D1" w:rsidRDefault="00BB33D1" w:rsidP="000C3C54">
            <w:pPr>
              <w:rPr>
                <w:ins w:id="838" w:author="Mohammad Nayeem Hasan" w:date="2024-11-03T23:15:00Z" w16du:dateUtc="2024-11-03T17:15:00Z"/>
                <w:rFonts w:ascii="Times New Roman" w:hAnsi="Times New Roman" w:cs="Times New Roman"/>
                <w:sz w:val="24"/>
                <w:szCs w:val="24"/>
              </w:rPr>
            </w:pPr>
            <w:ins w:id="839" w:author="Mohammad Nayeem Hasan" w:date="2024-11-03T23:15:00Z" w16du:dateUtc="2024-11-03T17:15:00Z">
              <w:r>
                <w:rPr>
                  <w:rFonts w:ascii="Times New Roman" w:hAnsi="Times New Roman" w:cs="Times New Roman"/>
                  <w:sz w:val="24"/>
                  <w:szCs w:val="24"/>
                </w:rPr>
                <w:t>13 (5.1)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0BDDA584" w14:textId="77777777" w:rsidR="00BB33D1" w:rsidRDefault="00BB33D1" w:rsidP="000C3C54">
            <w:pPr>
              <w:rPr>
                <w:ins w:id="840" w:author="Mohammad Nayeem Hasan" w:date="2024-11-03T23:15:00Z" w16du:dateUtc="2024-11-03T17:15:00Z"/>
                <w:rFonts w:ascii="Times New Roman" w:hAnsi="Times New Roman" w:cs="Times New Roman"/>
                <w:sz w:val="24"/>
                <w:szCs w:val="24"/>
              </w:rPr>
            </w:pPr>
            <w:ins w:id="841" w:author="Mohammad Nayeem Hasan" w:date="2024-11-03T23:15:00Z" w16du:dateUtc="2024-11-03T17:15:00Z">
              <w:r>
                <w:rPr>
                  <w:rFonts w:ascii="Times New Roman" w:hAnsi="Times New Roman" w:cs="Times New Roman"/>
                  <w:sz w:val="24"/>
                  <w:szCs w:val="24"/>
                </w:rPr>
                <w:t>240 (94.9)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237438" w14:textId="77777777" w:rsidR="00BB33D1" w:rsidRDefault="00BB33D1" w:rsidP="000C3C54">
            <w:pPr>
              <w:rPr>
                <w:ins w:id="84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2E7C2F" w14:textId="77777777" w:rsidR="00BB33D1" w:rsidRDefault="00BB33D1" w:rsidP="000C3C54">
            <w:pPr>
              <w:rPr>
                <w:ins w:id="843" w:author="Mohammad Nayeem Hasan" w:date="2024-11-03T23:15:00Z" w16du:dateUtc="2024-11-03T17:15:00Z"/>
                <w:rFonts w:ascii="Times New Roman" w:hAnsi="Times New Roman" w:cs="Times New Roman"/>
                <w:sz w:val="24"/>
                <w:szCs w:val="24"/>
              </w:rPr>
            </w:pPr>
            <w:ins w:id="844" w:author="Mohammad Nayeem Hasan" w:date="2024-11-03T23:15:00Z" w16du:dateUtc="2024-11-03T17:15:00Z">
              <w:r>
                <w:rPr>
                  <w:rFonts w:ascii="Times New Roman" w:hAnsi="Times New Roman" w:cs="Times New Roman"/>
                  <w:sz w:val="24"/>
                  <w:szCs w:val="24"/>
                </w:rPr>
                <w:t>-</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A5EE9E0" w14:textId="77777777" w:rsidR="00BB33D1" w:rsidRDefault="00BB33D1" w:rsidP="000C3C54">
            <w:pPr>
              <w:rPr>
                <w:ins w:id="845" w:author="Mohammad Nayeem Hasan" w:date="2024-11-03T23:15:00Z" w16du:dateUtc="2024-11-03T17:15:00Z"/>
                <w:rFonts w:ascii="Times New Roman" w:hAnsi="Times New Roman" w:cs="Times New Roman"/>
                <w:sz w:val="24"/>
                <w:szCs w:val="24"/>
              </w:rPr>
            </w:pPr>
            <w:ins w:id="846"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EDED5" w14:textId="77777777" w:rsidR="00BB33D1" w:rsidRDefault="00BB33D1" w:rsidP="000C3C54">
            <w:pPr>
              <w:rPr>
                <w:ins w:id="84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F794E0" w14:textId="77777777" w:rsidR="00BB33D1" w:rsidRDefault="00BB33D1" w:rsidP="000C3C54">
            <w:pPr>
              <w:rPr>
                <w:ins w:id="848" w:author="Mohammad Nayeem Hasan" w:date="2024-11-03T23:15:00Z" w16du:dateUtc="2024-11-03T17:15:00Z"/>
                <w:rFonts w:ascii="Times New Roman" w:hAnsi="Times New Roman" w:cs="Times New Roman"/>
                <w:sz w:val="24"/>
                <w:szCs w:val="24"/>
              </w:rPr>
            </w:pPr>
            <w:ins w:id="849" w:author="Mohammad Nayeem Hasan" w:date="2024-11-03T23:15:00Z" w16du:dateUtc="2024-11-03T17:15:00Z">
              <w:r>
                <w:rPr>
                  <w:rFonts w:ascii="Times New Roman" w:hAnsi="Times New Roman" w:cs="Times New Roman"/>
                  <w:sz w:val="24"/>
                  <w:szCs w:val="24"/>
                </w:rPr>
                <w: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9174D30" w14:textId="77777777" w:rsidR="00BB33D1" w:rsidRDefault="00BB33D1" w:rsidP="000C3C54">
            <w:pPr>
              <w:rPr>
                <w:ins w:id="850" w:author="Mohammad Nayeem Hasan" w:date="2024-11-03T23:15:00Z" w16du:dateUtc="2024-11-03T17:15:00Z"/>
                <w:rFonts w:ascii="Times New Roman" w:hAnsi="Times New Roman" w:cs="Times New Roman"/>
                <w:sz w:val="24"/>
                <w:szCs w:val="24"/>
              </w:rPr>
            </w:pPr>
            <w:ins w:id="851"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F8EEEC" w14:textId="77777777" w:rsidR="00BB33D1" w:rsidRDefault="00BB33D1" w:rsidP="000C3C54">
            <w:pPr>
              <w:rPr>
                <w:ins w:id="852" w:author="Mohammad Nayeem Hasan" w:date="2024-11-03T23:15:00Z" w16du:dateUtc="2024-11-03T17:15:00Z"/>
                <w:rFonts w:ascii="Times New Roman" w:hAnsi="Times New Roman" w:cs="Times New Roman"/>
                <w:sz w:val="24"/>
                <w:szCs w:val="24"/>
              </w:rPr>
            </w:pPr>
          </w:p>
        </w:tc>
      </w:tr>
      <w:tr w:rsidR="00BB33D1" w14:paraId="65F17F32" w14:textId="77777777" w:rsidTr="000C3C54">
        <w:trPr>
          <w:trHeight w:val="138"/>
          <w:jc w:val="center"/>
          <w:ins w:id="853"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61670C8" w14:textId="77777777" w:rsidR="00BB33D1" w:rsidRDefault="00BB33D1" w:rsidP="000C3C54">
            <w:pPr>
              <w:rPr>
                <w:ins w:id="854" w:author="Mohammad Nayeem Hasan" w:date="2024-11-03T23:15:00Z" w16du:dateUtc="2024-11-03T17:15:00Z"/>
                <w:rFonts w:ascii="Times New Roman" w:hAnsi="Times New Roman" w:cs="Times New Roman"/>
                <w:sz w:val="24"/>
                <w:szCs w:val="24"/>
              </w:rPr>
            </w:pPr>
            <w:ins w:id="855" w:author="Mohammad Nayeem Hasan" w:date="2024-11-03T23:15:00Z" w16du:dateUtc="2024-11-03T17:15:00Z">
              <w:r>
                <w:rPr>
                  <w:rFonts w:ascii="Times New Roman" w:hAnsi="Times New Roman" w:cs="Times New Roman"/>
                  <w:sz w:val="24"/>
                  <w:szCs w:val="24"/>
                </w:rPr>
                <w:t>Division</w:t>
              </w:r>
            </w:ins>
          </w:p>
        </w:tc>
      </w:tr>
      <w:tr w:rsidR="00BB33D1" w14:paraId="088018B3" w14:textId="77777777" w:rsidTr="000C3C54">
        <w:trPr>
          <w:trHeight w:val="250"/>
          <w:jc w:val="center"/>
          <w:ins w:id="85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CA9997F" w14:textId="77777777" w:rsidR="00BB33D1" w:rsidRDefault="00BB33D1" w:rsidP="000C3C54">
            <w:pPr>
              <w:rPr>
                <w:ins w:id="857" w:author="Mohammad Nayeem Hasan" w:date="2024-11-03T23:15:00Z" w16du:dateUtc="2024-11-03T17:15:00Z"/>
                <w:rFonts w:ascii="Times New Roman" w:hAnsi="Times New Roman" w:cs="Times New Roman"/>
                <w:sz w:val="24"/>
                <w:szCs w:val="24"/>
              </w:rPr>
            </w:pPr>
            <w:proofErr w:type="spellStart"/>
            <w:ins w:id="858" w:author="Mohammad Nayeem Hasan" w:date="2024-11-03T23:15:00Z" w16du:dateUtc="2024-11-03T17:15:00Z">
              <w:r>
                <w:rPr>
                  <w:rFonts w:ascii="Times New Roman" w:hAnsi="Times New Roman" w:cs="Times New Roman"/>
                  <w:sz w:val="24"/>
                  <w:szCs w:val="24"/>
                </w:rPr>
                <w:t>Barishal</w:t>
              </w:r>
              <w:proofErr w:type="spellEnd"/>
            </w:ins>
          </w:p>
        </w:tc>
        <w:tc>
          <w:tcPr>
            <w:tcW w:w="445" w:type="pct"/>
            <w:tcBorders>
              <w:top w:val="single" w:sz="4" w:space="0" w:color="auto"/>
              <w:left w:val="single" w:sz="4" w:space="0" w:color="auto"/>
              <w:bottom w:val="single" w:sz="4" w:space="0" w:color="auto"/>
              <w:right w:val="single" w:sz="4" w:space="0" w:color="auto"/>
            </w:tcBorders>
            <w:vAlign w:val="center"/>
            <w:hideMark/>
          </w:tcPr>
          <w:p w14:paraId="11729267" w14:textId="77777777" w:rsidR="00BB33D1" w:rsidRDefault="00BB33D1" w:rsidP="000C3C54">
            <w:pPr>
              <w:rPr>
                <w:ins w:id="859" w:author="Mohammad Nayeem Hasan" w:date="2024-11-03T23:15:00Z" w16du:dateUtc="2024-11-03T17:15:00Z"/>
                <w:rFonts w:ascii="Times New Roman" w:hAnsi="Times New Roman" w:cs="Times New Roman"/>
                <w:sz w:val="24"/>
                <w:szCs w:val="24"/>
              </w:rPr>
            </w:pPr>
            <w:ins w:id="860" w:author="Mohammad Nayeem Hasan" w:date="2024-11-03T23:15:00Z" w16du:dateUtc="2024-11-03T17:15:00Z">
              <w:r>
                <w:rPr>
                  <w:rFonts w:ascii="Times New Roman" w:hAnsi="Times New Roman" w:cs="Times New Roman"/>
                  <w:sz w:val="24"/>
                  <w:szCs w:val="24"/>
                </w:rPr>
                <w:t>167 (8.9)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367373B" w14:textId="77777777" w:rsidR="00BB33D1" w:rsidRDefault="00BB33D1" w:rsidP="000C3C54">
            <w:pPr>
              <w:rPr>
                <w:ins w:id="861" w:author="Mohammad Nayeem Hasan" w:date="2024-11-03T23:15:00Z" w16du:dateUtc="2024-11-03T17:15:00Z"/>
                <w:rFonts w:ascii="Times New Roman" w:hAnsi="Times New Roman" w:cs="Times New Roman"/>
                <w:sz w:val="24"/>
                <w:szCs w:val="24"/>
              </w:rPr>
            </w:pPr>
            <w:ins w:id="862" w:author="Mohammad Nayeem Hasan" w:date="2024-11-03T23:15:00Z" w16du:dateUtc="2024-11-03T17:15:00Z">
              <w:r>
                <w:rPr>
                  <w:rFonts w:ascii="Times New Roman" w:hAnsi="Times New Roman" w:cs="Times New Roman"/>
                  <w:sz w:val="24"/>
                  <w:szCs w:val="24"/>
                </w:rPr>
                <w:t>1705 (91.1)</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9BECD04" w14:textId="77777777" w:rsidR="00BB33D1" w:rsidRDefault="00BB33D1" w:rsidP="000C3C54">
            <w:pPr>
              <w:rPr>
                <w:ins w:id="863" w:author="Mohammad Nayeem Hasan" w:date="2024-11-03T23:15:00Z" w16du:dateUtc="2024-11-03T17:15:00Z"/>
                <w:rFonts w:ascii="Times New Roman" w:hAnsi="Times New Roman" w:cs="Times New Roman"/>
                <w:b/>
                <w:bCs/>
                <w:sz w:val="24"/>
                <w:szCs w:val="24"/>
              </w:rPr>
            </w:pPr>
            <w:ins w:id="864"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7CBF297" w14:textId="77777777" w:rsidR="00BB33D1" w:rsidRDefault="00BB33D1" w:rsidP="000C3C54">
            <w:pPr>
              <w:rPr>
                <w:ins w:id="865" w:author="Mohammad Nayeem Hasan" w:date="2024-11-03T23:15:00Z" w16du:dateUtc="2024-11-03T17:15:00Z"/>
                <w:rFonts w:ascii="Times New Roman" w:hAnsi="Times New Roman" w:cs="Times New Roman"/>
                <w:sz w:val="24"/>
                <w:szCs w:val="24"/>
              </w:rPr>
            </w:pPr>
            <w:ins w:id="866" w:author="Mohammad Nayeem Hasan" w:date="2024-11-03T23:15:00Z" w16du:dateUtc="2024-11-03T17:15:00Z">
              <w:r>
                <w:rPr>
                  <w:rFonts w:ascii="Times New Roman" w:hAnsi="Times New Roman" w:cs="Times New Roman"/>
                  <w:sz w:val="24"/>
                  <w:szCs w:val="24"/>
                </w:rPr>
                <w:t>80 (6.3)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626400E" w14:textId="77777777" w:rsidR="00BB33D1" w:rsidRDefault="00BB33D1" w:rsidP="000C3C54">
            <w:pPr>
              <w:rPr>
                <w:ins w:id="867" w:author="Mohammad Nayeem Hasan" w:date="2024-11-03T23:15:00Z" w16du:dateUtc="2024-11-03T17:15:00Z"/>
                <w:rFonts w:ascii="Times New Roman" w:hAnsi="Times New Roman" w:cs="Times New Roman"/>
                <w:sz w:val="24"/>
                <w:szCs w:val="24"/>
              </w:rPr>
            </w:pPr>
            <w:ins w:id="868" w:author="Mohammad Nayeem Hasan" w:date="2024-11-03T23:15:00Z" w16du:dateUtc="2024-11-03T17:15:00Z">
              <w:r>
                <w:rPr>
                  <w:rFonts w:ascii="Times New Roman" w:hAnsi="Times New Roman" w:cs="Times New Roman"/>
                  <w:sz w:val="24"/>
                  <w:szCs w:val="24"/>
                </w:rPr>
                <w:t>1188 (93.7)</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743193" w14:textId="77777777" w:rsidR="00BB33D1" w:rsidRDefault="00BB33D1" w:rsidP="000C3C54">
            <w:pPr>
              <w:rPr>
                <w:ins w:id="869" w:author="Mohammad Nayeem Hasan" w:date="2024-11-03T23:15:00Z" w16du:dateUtc="2024-11-03T17:15:00Z"/>
                <w:rFonts w:ascii="Times New Roman" w:hAnsi="Times New Roman" w:cs="Times New Roman"/>
                <w:b/>
                <w:bCs/>
                <w:sz w:val="24"/>
                <w:szCs w:val="24"/>
              </w:rPr>
            </w:pPr>
            <w:ins w:id="870" w:author="Mohammad Nayeem Hasan" w:date="2024-11-03T23:15:00Z" w16du:dateUtc="2024-11-03T17:15:00Z">
              <w:r>
                <w:rPr>
                  <w:rFonts w:ascii="Times New Roman" w:hAnsi="Times New Roman" w:cs="Times New Roman"/>
                  <w:b/>
                  <w:bCs/>
                  <w:sz w:val="24"/>
                  <w:szCs w:val="24"/>
                </w:rPr>
                <w:t>0.002</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289EC219" w14:textId="77777777" w:rsidR="00BB33D1" w:rsidRDefault="00BB33D1" w:rsidP="000C3C54">
            <w:pPr>
              <w:rPr>
                <w:ins w:id="871" w:author="Mohammad Nayeem Hasan" w:date="2024-11-03T23:15:00Z" w16du:dateUtc="2024-11-03T17:15:00Z"/>
                <w:rFonts w:ascii="Times New Roman" w:hAnsi="Times New Roman" w:cs="Times New Roman"/>
                <w:sz w:val="24"/>
                <w:szCs w:val="24"/>
              </w:rPr>
            </w:pPr>
            <w:ins w:id="872" w:author="Mohammad Nayeem Hasan" w:date="2024-11-03T23:15:00Z" w16du:dateUtc="2024-11-03T17:15:00Z">
              <w:r>
                <w:rPr>
                  <w:rFonts w:ascii="Times New Roman" w:hAnsi="Times New Roman" w:cs="Times New Roman"/>
                  <w:sz w:val="24"/>
                  <w:szCs w:val="24"/>
                </w:rPr>
                <w:t>185 (14.1)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D890FEC" w14:textId="77777777" w:rsidR="00BB33D1" w:rsidRDefault="00BB33D1" w:rsidP="000C3C54">
            <w:pPr>
              <w:rPr>
                <w:ins w:id="873" w:author="Mohammad Nayeem Hasan" w:date="2024-11-03T23:15:00Z" w16du:dateUtc="2024-11-03T17:15:00Z"/>
                <w:rFonts w:ascii="Times New Roman" w:hAnsi="Times New Roman" w:cs="Times New Roman"/>
                <w:sz w:val="24"/>
                <w:szCs w:val="24"/>
              </w:rPr>
            </w:pPr>
            <w:ins w:id="874" w:author="Mohammad Nayeem Hasan" w:date="2024-11-03T23:15:00Z" w16du:dateUtc="2024-11-03T17:15:00Z">
              <w:r>
                <w:rPr>
                  <w:rFonts w:ascii="Times New Roman" w:hAnsi="Times New Roman" w:cs="Times New Roman"/>
                  <w:sz w:val="24"/>
                  <w:szCs w:val="24"/>
                </w:rPr>
                <w:t>1129 (85.9)</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E34BE94" w14:textId="77777777" w:rsidR="00BB33D1" w:rsidRDefault="00BB33D1" w:rsidP="000C3C54">
            <w:pPr>
              <w:rPr>
                <w:ins w:id="875" w:author="Mohammad Nayeem Hasan" w:date="2024-11-03T23:15:00Z" w16du:dateUtc="2024-11-03T17:15:00Z"/>
                <w:rFonts w:ascii="Times New Roman" w:hAnsi="Times New Roman" w:cs="Times New Roman"/>
                <w:b/>
                <w:bCs/>
                <w:sz w:val="24"/>
                <w:szCs w:val="24"/>
              </w:rPr>
            </w:pPr>
            <w:ins w:id="876" w:author="Mohammad Nayeem Hasan" w:date="2024-11-03T23:15:00Z" w16du:dateUtc="2024-11-03T17:15:00Z">
              <w:r>
                <w:rPr>
                  <w:rFonts w:ascii="Times New Roman" w:hAnsi="Times New Roman" w:cs="Times New Roman"/>
                  <w:b/>
                  <w:bCs/>
                  <w:sz w:val="24"/>
                  <w:szCs w:val="24"/>
                </w:rPr>
                <w:t>&lt;0.001</w:t>
              </w:r>
            </w:ins>
          </w:p>
        </w:tc>
      </w:tr>
      <w:tr w:rsidR="00BB33D1" w14:paraId="657EA1D8" w14:textId="77777777" w:rsidTr="000C3C54">
        <w:trPr>
          <w:trHeight w:val="138"/>
          <w:jc w:val="center"/>
          <w:ins w:id="87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54031D7" w14:textId="77777777" w:rsidR="00BB33D1" w:rsidRDefault="00BB33D1" w:rsidP="000C3C54">
            <w:pPr>
              <w:rPr>
                <w:ins w:id="878" w:author="Mohammad Nayeem Hasan" w:date="2024-11-03T23:15:00Z" w16du:dateUtc="2024-11-03T17:15:00Z"/>
                <w:rFonts w:ascii="Times New Roman" w:hAnsi="Times New Roman" w:cs="Times New Roman"/>
                <w:sz w:val="24"/>
                <w:szCs w:val="24"/>
              </w:rPr>
            </w:pPr>
            <w:ins w:id="879" w:author="Mohammad Nayeem Hasan" w:date="2024-11-03T23:15:00Z" w16du:dateUtc="2024-11-03T17:15:00Z">
              <w:r>
                <w:rPr>
                  <w:rFonts w:ascii="Times New Roman" w:hAnsi="Times New Roman" w:cs="Times New Roman"/>
                  <w:sz w:val="24"/>
                  <w:szCs w:val="24"/>
                </w:rPr>
                <w:t>Chattogram</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AC4E263" w14:textId="77777777" w:rsidR="00BB33D1" w:rsidRDefault="00BB33D1" w:rsidP="000C3C54">
            <w:pPr>
              <w:rPr>
                <w:ins w:id="880" w:author="Mohammad Nayeem Hasan" w:date="2024-11-03T23:15:00Z" w16du:dateUtc="2024-11-03T17:15:00Z"/>
                <w:rFonts w:ascii="Times New Roman" w:hAnsi="Times New Roman" w:cs="Times New Roman"/>
                <w:sz w:val="24"/>
                <w:szCs w:val="24"/>
              </w:rPr>
            </w:pPr>
            <w:ins w:id="881" w:author="Mohammad Nayeem Hasan" w:date="2024-11-03T23:15:00Z" w16du:dateUtc="2024-11-03T17:15:00Z">
              <w:r>
                <w:rPr>
                  <w:rFonts w:ascii="Times New Roman" w:hAnsi="Times New Roman" w:cs="Times New Roman"/>
                  <w:sz w:val="24"/>
                  <w:szCs w:val="24"/>
                </w:rPr>
                <w:t>515 (7.6)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E2DF5A2" w14:textId="77777777" w:rsidR="00BB33D1" w:rsidRDefault="00BB33D1" w:rsidP="000C3C54">
            <w:pPr>
              <w:rPr>
                <w:ins w:id="882" w:author="Mohammad Nayeem Hasan" w:date="2024-11-03T23:15:00Z" w16du:dateUtc="2024-11-03T17:15:00Z"/>
                <w:rFonts w:ascii="Times New Roman" w:hAnsi="Times New Roman" w:cs="Times New Roman"/>
                <w:sz w:val="24"/>
                <w:szCs w:val="24"/>
              </w:rPr>
            </w:pPr>
            <w:ins w:id="883" w:author="Mohammad Nayeem Hasan" w:date="2024-11-03T23:15:00Z" w16du:dateUtc="2024-11-03T17:15:00Z">
              <w:r>
                <w:rPr>
                  <w:rFonts w:ascii="Times New Roman" w:hAnsi="Times New Roman" w:cs="Times New Roman"/>
                  <w:sz w:val="24"/>
                  <w:szCs w:val="24"/>
                </w:rPr>
                <w:t>6279 (92.4)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549D9" w14:textId="77777777" w:rsidR="00BB33D1" w:rsidRDefault="00BB33D1" w:rsidP="000C3C54">
            <w:pPr>
              <w:rPr>
                <w:ins w:id="884"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0FBB" w14:textId="77777777" w:rsidR="00BB33D1" w:rsidRDefault="00BB33D1" w:rsidP="000C3C54">
            <w:pPr>
              <w:rPr>
                <w:ins w:id="885" w:author="Mohammad Nayeem Hasan" w:date="2024-11-03T23:15:00Z" w16du:dateUtc="2024-11-03T17:15:00Z"/>
                <w:rFonts w:ascii="Times New Roman" w:hAnsi="Times New Roman" w:cs="Times New Roman"/>
                <w:sz w:val="24"/>
                <w:szCs w:val="24"/>
              </w:rPr>
            </w:pPr>
            <w:ins w:id="886" w:author="Mohammad Nayeem Hasan" w:date="2024-11-03T23:15:00Z" w16du:dateUtc="2024-11-03T17:15:00Z">
              <w:r>
                <w:rPr>
                  <w:rFonts w:ascii="Times New Roman" w:hAnsi="Times New Roman" w:cs="Times New Roman"/>
                  <w:sz w:val="24"/>
                  <w:szCs w:val="24"/>
                </w:rPr>
                <w:t>218 (4.6)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8EB4330" w14:textId="77777777" w:rsidR="00BB33D1" w:rsidRDefault="00BB33D1" w:rsidP="000C3C54">
            <w:pPr>
              <w:rPr>
                <w:ins w:id="887" w:author="Mohammad Nayeem Hasan" w:date="2024-11-03T23:15:00Z" w16du:dateUtc="2024-11-03T17:15:00Z"/>
                <w:rFonts w:ascii="Times New Roman" w:hAnsi="Times New Roman" w:cs="Times New Roman"/>
                <w:sz w:val="24"/>
                <w:szCs w:val="24"/>
              </w:rPr>
            </w:pPr>
            <w:ins w:id="888" w:author="Mohammad Nayeem Hasan" w:date="2024-11-03T23:15:00Z" w16du:dateUtc="2024-11-03T17:15:00Z">
              <w:r>
                <w:rPr>
                  <w:rFonts w:ascii="Times New Roman" w:hAnsi="Times New Roman" w:cs="Times New Roman"/>
                  <w:sz w:val="24"/>
                  <w:szCs w:val="24"/>
                </w:rPr>
                <w:t>4571 (95.4)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7D6281" w14:textId="77777777" w:rsidR="00BB33D1" w:rsidRDefault="00BB33D1" w:rsidP="000C3C54">
            <w:pPr>
              <w:rPr>
                <w:ins w:id="889"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38AF13" w14:textId="77777777" w:rsidR="00BB33D1" w:rsidRDefault="00BB33D1" w:rsidP="000C3C54">
            <w:pPr>
              <w:rPr>
                <w:ins w:id="890" w:author="Mohammad Nayeem Hasan" w:date="2024-11-03T23:15:00Z" w16du:dateUtc="2024-11-03T17:15:00Z"/>
                <w:rFonts w:ascii="Times New Roman" w:hAnsi="Times New Roman" w:cs="Times New Roman"/>
                <w:sz w:val="24"/>
                <w:szCs w:val="24"/>
              </w:rPr>
            </w:pPr>
            <w:ins w:id="891" w:author="Mohammad Nayeem Hasan" w:date="2024-11-03T23:15:00Z" w16du:dateUtc="2024-11-03T17:15:00Z">
              <w:r>
                <w:rPr>
                  <w:rFonts w:ascii="Times New Roman" w:hAnsi="Times New Roman" w:cs="Times New Roman"/>
                  <w:sz w:val="24"/>
                  <w:szCs w:val="24"/>
                </w:rPr>
                <w:t>380 (7.6)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EA15F4A" w14:textId="77777777" w:rsidR="00BB33D1" w:rsidRDefault="00BB33D1" w:rsidP="000C3C54">
            <w:pPr>
              <w:rPr>
                <w:ins w:id="892" w:author="Mohammad Nayeem Hasan" w:date="2024-11-03T23:15:00Z" w16du:dateUtc="2024-11-03T17:15:00Z"/>
                <w:rFonts w:ascii="Times New Roman" w:hAnsi="Times New Roman" w:cs="Times New Roman"/>
                <w:sz w:val="24"/>
                <w:szCs w:val="24"/>
              </w:rPr>
            </w:pPr>
            <w:ins w:id="893" w:author="Mohammad Nayeem Hasan" w:date="2024-11-03T23:15:00Z" w16du:dateUtc="2024-11-03T17:15:00Z">
              <w:r>
                <w:rPr>
                  <w:rFonts w:ascii="Times New Roman" w:hAnsi="Times New Roman" w:cs="Times New Roman"/>
                  <w:sz w:val="24"/>
                  <w:szCs w:val="24"/>
                </w:rPr>
                <w:t>4651 (92.4)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D18F98" w14:textId="77777777" w:rsidR="00BB33D1" w:rsidRDefault="00BB33D1" w:rsidP="000C3C54">
            <w:pPr>
              <w:rPr>
                <w:ins w:id="894" w:author="Mohammad Nayeem Hasan" w:date="2024-11-03T23:15:00Z" w16du:dateUtc="2024-11-03T17:15:00Z"/>
                <w:rFonts w:ascii="Times New Roman" w:hAnsi="Times New Roman" w:cs="Times New Roman"/>
                <w:b/>
                <w:bCs/>
                <w:sz w:val="24"/>
                <w:szCs w:val="24"/>
              </w:rPr>
            </w:pPr>
          </w:p>
        </w:tc>
      </w:tr>
      <w:tr w:rsidR="00BB33D1" w14:paraId="5230D8E5" w14:textId="77777777" w:rsidTr="000C3C54">
        <w:trPr>
          <w:trHeight w:val="138"/>
          <w:jc w:val="center"/>
          <w:ins w:id="89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613BD53" w14:textId="77777777" w:rsidR="00BB33D1" w:rsidRDefault="00BB33D1" w:rsidP="000C3C54">
            <w:pPr>
              <w:rPr>
                <w:ins w:id="896" w:author="Mohammad Nayeem Hasan" w:date="2024-11-03T23:15:00Z" w16du:dateUtc="2024-11-03T17:15:00Z"/>
                <w:rFonts w:ascii="Times New Roman" w:hAnsi="Times New Roman" w:cs="Times New Roman"/>
                <w:sz w:val="24"/>
                <w:szCs w:val="24"/>
              </w:rPr>
            </w:pPr>
            <w:ins w:id="897" w:author="Mohammad Nayeem Hasan" w:date="2024-11-03T23:15:00Z" w16du:dateUtc="2024-11-03T17:15:00Z">
              <w:r>
                <w:rPr>
                  <w:rFonts w:ascii="Times New Roman" w:hAnsi="Times New Roman" w:cs="Times New Roman"/>
                  <w:sz w:val="24"/>
                  <w:szCs w:val="24"/>
                </w:rPr>
                <w:t>Dhaka</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E52FB88" w14:textId="77777777" w:rsidR="00BB33D1" w:rsidRDefault="00BB33D1" w:rsidP="000C3C54">
            <w:pPr>
              <w:rPr>
                <w:ins w:id="898" w:author="Mohammad Nayeem Hasan" w:date="2024-11-03T23:15:00Z" w16du:dateUtc="2024-11-03T17:15:00Z"/>
                <w:rFonts w:ascii="Times New Roman" w:hAnsi="Times New Roman" w:cs="Times New Roman"/>
                <w:sz w:val="24"/>
                <w:szCs w:val="24"/>
              </w:rPr>
            </w:pPr>
            <w:ins w:id="899" w:author="Mohammad Nayeem Hasan" w:date="2024-11-03T23:15:00Z" w16du:dateUtc="2024-11-03T17:15:00Z">
              <w:r>
                <w:rPr>
                  <w:rFonts w:ascii="Times New Roman" w:hAnsi="Times New Roman" w:cs="Times New Roman"/>
                  <w:sz w:val="24"/>
                  <w:szCs w:val="24"/>
                </w:rPr>
                <w:t>704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50887D34" w14:textId="77777777" w:rsidR="00BB33D1" w:rsidRDefault="00BB33D1" w:rsidP="000C3C54">
            <w:pPr>
              <w:rPr>
                <w:ins w:id="900" w:author="Mohammad Nayeem Hasan" w:date="2024-11-03T23:15:00Z" w16du:dateUtc="2024-11-03T17:15:00Z"/>
                <w:rFonts w:ascii="Times New Roman" w:hAnsi="Times New Roman" w:cs="Times New Roman"/>
                <w:sz w:val="24"/>
                <w:szCs w:val="24"/>
              </w:rPr>
            </w:pPr>
            <w:ins w:id="901" w:author="Mohammad Nayeem Hasan" w:date="2024-11-03T23:15:00Z" w16du:dateUtc="2024-11-03T17:15:00Z">
              <w:r>
                <w:rPr>
                  <w:rFonts w:ascii="Times New Roman" w:hAnsi="Times New Roman" w:cs="Times New Roman"/>
                  <w:sz w:val="24"/>
                  <w:szCs w:val="24"/>
                </w:rPr>
                <w:t>9228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3803D7" w14:textId="77777777" w:rsidR="00BB33D1" w:rsidRDefault="00BB33D1" w:rsidP="000C3C54">
            <w:pPr>
              <w:rPr>
                <w:ins w:id="902"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2F821AD" w14:textId="77777777" w:rsidR="00BB33D1" w:rsidRDefault="00BB33D1" w:rsidP="000C3C54">
            <w:pPr>
              <w:rPr>
                <w:ins w:id="903" w:author="Mohammad Nayeem Hasan" w:date="2024-11-03T23:15:00Z" w16du:dateUtc="2024-11-03T17:15:00Z"/>
                <w:rFonts w:ascii="Times New Roman" w:hAnsi="Times New Roman" w:cs="Times New Roman"/>
                <w:sz w:val="24"/>
                <w:szCs w:val="24"/>
              </w:rPr>
            </w:pPr>
            <w:ins w:id="904" w:author="Mohammad Nayeem Hasan" w:date="2024-11-03T23:15:00Z" w16du:dateUtc="2024-11-03T17:15:00Z">
              <w:r>
                <w:rPr>
                  <w:rFonts w:ascii="Times New Roman" w:hAnsi="Times New Roman" w:cs="Times New Roman"/>
                  <w:sz w:val="24"/>
                  <w:szCs w:val="24"/>
                </w:rPr>
                <w:t>224 (3.5)</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430CA21" w14:textId="77777777" w:rsidR="00BB33D1" w:rsidRDefault="00BB33D1" w:rsidP="000C3C54">
            <w:pPr>
              <w:rPr>
                <w:ins w:id="905" w:author="Mohammad Nayeem Hasan" w:date="2024-11-03T23:15:00Z" w16du:dateUtc="2024-11-03T17:15:00Z"/>
                <w:rFonts w:ascii="Times New Roman" w:hAnsi="Times New Roman" w:cs="Times New Roman"/>
                <w:sz w:val="24"/>
                <w:szCs w:val="24"/>
              </w:rPr>
            </w:pPr>
            <w:ins w:id="906" w:author="Mohammad Nayeem Hasan" w:date="2024-11-03T23:15:00Z" w16du:dateUtc="2024-11-03T17:15:00Z">
              <w:r>
                <w:rPr>
                  <w:rFonts w:ascii="Times New Roman" w:hAnsi="Times New Roman" w:cs="Times New Roman"/>
                  <w:sz w:val="24"/>
                  <w:szCs w:val="24"/>
                </w:rPr>
                <w:t>6231 (96.5)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C73D7D" w14:textId="77777777" w:rsidR="00BB33D1" w:rsidRDefault="00BB33D1" w:rsidP="000C3C54">
            <w:pPr>
              <w:rPr>
                <w:ins w:id="907"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C8EB4A8" w14:textId="77777777" w:rsidR="00BB33D1" w:rsidRDefault="00BB33D1" w:rsidP="000C3C54">
            <w:pPr>
              <w:rPr>
                <w:ins w:id="908" w:author="Mohammad Nayeem Hasan" w:date="2024-11-03T23:15:00Z" w16du:dateUtc="2024-11-03T17:15:00Z"/>
                <w:rFonts w:ascii="Times New Roman" w:hAnsi="Times New Roman" w:cs="Times New Roman"/>
                <w:sz w:val="24"/>
                <w:szCs w:val="24"/>
              </w:rPr>
            </w:pPr>
            <w:ins w:id="909" w:author="Mohammad Nayeem Hasan" w:date="2024-11-03T23:15:00Z" w16du:dateUtc="2024-11-03T17:15:00Z">
              <w:r>
                <w:rPr>
                  <w:rFonts w:ascii="Times New Roman" w:hAnsi="Times New Roman" w:cs="Times New Roman"/>
                  <w:sz w:val="24"/>
                  <w:szCs w:val="24"/>
                </w:rPr>
                <w:t>311 (5.7)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9B57F79" w14:textId="77777777" w:rsidR="00BB33D1" w:rsidRDefault="00BB33D1" w:rsidP="000C3C54">
            <w:pPr>
              <w:rPr>
                <w:ins w:id="910" w:author="Mohammad Nayeem Hasan" w:date="2024-11-03T23:15:00Z" w16du:dateUtc="2024-11-03T17:15:00Z"/>
                <w:rFonts w:ascii="Times New Roman" w:hAnsi="Times New Roman" w:cs="Times New Roman"/>
                <w:sz w:val="24"/>
                <w:szCs w:val="24"/>
              </w:rPr>
            </w:pPr>
            <w:ins w:id="911" w:author="Mohammad Nayeem Hasan" w:date="2024-11-03T23:15:00Z" w16du:dateUtc="2024-11-03T17:15:00Z">
              <w:r>
                <w:rPr>
                  <w:rFonts w:ascii="Times New Roman" w:hAnsi="Times New Roman" w:cs="Times New Roman"/>
                  <w:sz w:val="24"/>
                  <w:szCs w:val="24"/>
                </w:rPr>
                <w:t>5177 (94.3)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E83B1E" w14:textId="77777777" w:rsidR="00BB33D1" w:rsidRDefault="00BB33D1" w:rsidP="000C3C54">
            <w:pPr>
              <w:rPr>
                <w:ins w:id="912" w:author="Mohammad Nayeem Hasan" w:date="2024-11-03T23:15:00Z" w16du:dateUtc="2024-11-03T17:15:00Z"/>
                <w:rFonts w:ascii="Times New Roman" w:hAnsi="Times New Roman" w:cs="Times New Roman"/>
                <w:b/>
                <w:bCs/>
                <w:sz w:val="24"/>
                <w:szCs w:val="24"/>
              </w:rPr>
            </w:pPr>
          </w:p>
        </w:tc>
      </w:tr>
      <w:tr w:rsidR="00BB33D1" w14:paraId="347BE653" w14:textId="77777777" w:rsidTr="000C3C54">
        <w:trPr>
          <w:trHeight w:val="138"/>
          <w:jc w:val="center"/>
          <w:ins w:id="91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6FDB1B8" w14:textId="77777777" w:rsidR="00BB33D1" w:rsidRDefault="00BB33D1" w:rsidP="000C3C54">
            <w:pPr>
              <w:rPr>
                <w:ins w:id="914" w:author="Mohammad Nayeem Hasan" w:date="2024-11-03T23:15:00Z" w16du:dateUtc="2024-11-03T17:15:00Z"/>
                <w:rFonts w:ascii="Times New Roman" w:hAnsi="Times New Roman" w:cs="Times New Roman"/>
                <w:sz w:val="24"/>
                <w:szCs w:val="24"/>
              </w:rPr>
            </w:pPr>
            <w:ins w:id="915" w:author="Mohammad Nayeem Hasan" w:date="2024-11-03T23:15:00Z" w16du:dateUtc="2024-11-03T17:15:00Z">
              <w:r>
                <w:rPr>
                  <w:rFonts w:ascii="Times New Roman" w:hAnsi="Times New Roman" w:cs="Times New Roman"/>
                  <w:sz w:val="24"/>
                  <w:szCs w:val="24"/>
                </w:rPr>
                <w:t>Khulna</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D97A23B" w14:textId="77777777" w:rsidR="00BB33D1" w:rsidRDefault="00BB33D1" w:rsidP="000C3C54">
            <w:pPr>
              <w:rPr>
                <w:ins w:id="916" w:author="Mohammad Nayeem Hasan" w:date="2024-11-03T23:15:00Z" w16du:dateUtc="2024-11-03T17:15:00Z"/>
                <w:rFonts w:ascii="Times New Roman" w:hAnsi="Times New Roman" w:cs="Times New Roman"/>
                <w:sz w:val="24"/>
                <w:szCs w:val="24"/>
              </w:rPr>
            </w:pPr>
            <w:ins w:id="917" w:author="Mohammad Nayeem Hasan" w:date="2024-11-03T23:15:00Z" w16du:dateUtc="2024-11-03T17:15:00Z">
              <w:r>
                <w:rPr>
                  <w:rFonts w:ascii="Times New Roman" w:hAnsi="Times New Roman" w:cs="Times New Roman"/>
                  <w:sz w:val="24"/>
                  <w:szCs w:val="24"/>
                </w:rPr>
                <w:t>139 (4.4)</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D3788B9" w14:textId="77777777" w:rsidR="00BB33D1" w:rsidRDefault="00BB33D1" w:rsidP="000C3C54">
            <w:pPr>
              <w:rPr>
                <w:ins w:id="918" w:author="Mohammad Nayeem Hasan" w:date="2024-11-03T23:15:00Z" w16du:dateUtc="2024-11-03T17:15:00Z"/>
                <w:rFonts w:ascii="Times New Roman" w:hAnsi="Times New Roman" w:cs="Times New Roman"/>
                <w:sz w:val="24"/>
                <w:szCs w:val="24"/>
              </w:rPr>
            </w:pPr>
            <w:ins w:id="919" w:author="Mohammad Nayeem Hasan" w:date="2024-11-03T23:15:00Z" w16du:dateUtc="2024-11-03T17:15:00Z">
              <w:r>
                <w:rPr>
                  <w:rFonts w:ascii="Times New Roman" w:hAnsi="Times New Roman" w:cs="Times New Roman"/>
                  <w:sz w:val="24"/>
                  <w:szCs w:val="24"/>
                </w:rPr>
                <w:t>3008 (95.6)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85127F" w14:textId="77777777" w:rsidR="00BB33D1" w:rsidRDefault="00BB33D1" w:rsidP="000C3C54">
            <w:pPr>
              <w:rPr>
                <w:ins w:id="920"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23848D" w14:textId="77777777" w:rsidR="00BB33D1" w:rsidRDefault="00BB33D1" w:rsidP="000C3C54">
            <w:pPr>
              <w:rPr>
                <w:ins w:id="921" w:author="Mohammad Nayeem Hasan" w:date="2024-11-03T23:15:00Z" w16du:dateUtc="2024-11-03T17:15:00Z"/>
                <w:rFonts w:ascii="Times New Roman" w:hAnsi="Times New Roman" w:cs="Times New Roman"/>
                <w:sz w:val="24"/>
                <w:szCs w:val="24"/>
              </w:rPr>
            </w:pPr>
            <w:ins w:id="922" w:author="Mohammad Nayeem Hasan" w:date="2024-11-03T23:15:00Z" w16du:dateUtc="2024-11-03T17:15:00Z">
              <w:r>
                <w:rPr>
                  <w:rFonts w:ascii="Times New Roman" w:hAnsi="Times New Roman" w:cs="Times New Roman"/>
                  <w:sz w:val="24"/>
                  <w:szCs w:val="24"/>
                </w:rPr>
                <w:t>67 (3.3)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FA0FD13" w14:textId="77777777" w:rsidR="00BB33D1" w:rsidRDefault="00BB33D1" w:rsidP="000C3C54">
            <w:pPr>
              <w:rPr>
                <w:ins w:id="923" w:author="Mohammad Nayeem Hasan" w:date="2024-11-03T23:15:00Z" w16du:dateUtc="2024-11-03T17:15:00Z"/>
                <w:rFonts w:ascii="Times New Roman" w:hAnsi="Times New Roman" w:cs="Times New Roman"/>
                <w:sz w:val="24"/>
                <w:szCs w:val="24"/>
              </w:rPr>
            </w:pPr>
            <w:ins w:id="924" w:author="Mohammad Nayeem Hasan" w:date="2024-11-03T23:15:00Z" w16du:dateUtc="2024-11-03T17:15:00Z">
              <w:r>
                <w:rPr>
                  <w:rFonts w:ascii="Times New Roman" w:hAnsi="Times New Roman" w:cs="Times New Roman"/>
                  <w:sz w:val="24"/>
                  <w:szCs w:val="24"/>
                </w:rPr>
                <w:t>1942 (96.7)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9924C" w14:textId="77777777" w:rsidR="00BB33D1" w:rsidRDefault="00BB33D1" w:rsidP="000C3C54">
            <w:pPr>
              <w:rPr>
                <w:ins w:id="925"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0E69FD" w14:textId="77777777" w:rsidR="00BB33D1" w:rsidRDefault="00BB33D1" w:rsidP="000C3C54">
            <w:pPr>
              <w:rPr>
                <w:ins w:id="926" w:author="Mohammad Nayeem Hasan" w:date="2024-11-03T23:15:00Z" w16du:dateUtc="2024-11-03T17:15:00Z"/>
                <w:rFonts w:ascii="Times New Roman" w:hAnsi="Times New Roman" w:cs="Times New Roman"/>
                <w:sz w:val="24"/>
                <w:szCs w:val="24"/>
              </w:rPr>
            </w:pPr>
            <w:ins w:id="927" w:author="Mohammad Nayeem Hasan" w:date="2024-11-03T23:15:00Z" w16du:dateUtc="2024-11-03T17:15:00Z">
              <w:r>
                <w:rPr>
                  <w:rFonts w:ascii="Times New Roman" w:hAnsi="Times New Roman" w:cs="Times New Roman"/>
                  <w:sz w:val="24"/>
                  <w:szCs w:val="24"/>
                </w:rPr>
                <w:t>155 (6.5)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204FCD4" w14:textId="77777777" w:rsidR="00BB33D1" w:rsidRDefault="00BB33D1" w:rsidP="000C3C54">
            <w:pPr>
              <w:rPr>
                <w:ins w:id="928" w:author="Mohammad Nayeem Hasan" w:date="2024-11-03T23:15:00Z" w16du:dateUtc="2024-11-03T17:15:00Z"/>
                <w:rFonts w:ascii="Times New Roman" w:hAnsi="Times New Roman" w:cs="Times New Roman"/>
                <w:sz w:val="24"/>
                <w:szCs w:val="24"/>
              </w:rPr>
            </w:pPr>
            <w:ins w:id="929" w:author="Mohammad Nayeem Hasan" w:date="2024-11-03T23:15:00Z" w16du:dateUtc="2024-11-03T17:15:00Z">
              <w:r>
                <w:rPr>
                  <w:rFonts w:ascii="Times New Roman" w:hAnsi="Times New Roman" w:cs="Times New Roman"/>
                  <w:sz w:val="24"/>
                  <w:szCs w:val="24"/>
                </w:rPr>
                <w:t>2238 (93.5)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643CC4" w14:textId="77777777" w:rsidR="00BB33D1" w:rsidRDefault="00BB33D1" w:rsidP="000C3C54">
            <w:pPr>
              <w:rPr>
                <w:ins w:id="930" w:author="Mohammad Nayeem Hasan" w:date="2024-11-03T23:15:00Z" w16du:dateUtc="2024-11-03T17:15:00Z"/>
                <w:rFonts w:ascii="Times New Roman" w:hAnsi="Times New Roman" w:cs="Times New Roman"/>
                <w:b/>
                <w:bCs/>
                <w:sz w:val="24"/>
                <w:szCs w:val="24"/>
              </w:rPr>
            </w:pPr>
          </w:p>
        </w:tc>
      </w:tr>
      <w:tr w:rsidR="00BB33D1" w14:paraId="592DD285" w14:textId="77777777" w:rsidTr="000C3C54">
        <w:trPr>
          <w:trHeight w:val="138"/>
          <w:jc w:val="center"/>
          <w:ins w:id="93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03FBDB2" w14:textId="77777777" w:rsidR="00BB33D1" w:rsidRDefault="00BB33D1" w:rsidP="000C3C54">
            <w:pPr>
              <w:rPr>
                <w:ins w:id="932" w:author="Mohammad Nayeem Hasan" w:date="2024-11-03T23:15:00Z" w16du:dateUtc="2024-11-03T17:15:00Z"/>
                <w:rFonts w:ascii="Times New Roman" w:hAnsi="Times New Roman" w:cs="Times New Roman"/>
                <w:sz w:val="24"/>
                <w:szCs w:val="24"/>
              </w:rPr>
            </w:pPr>
            <w:ins w:id="933" w:author="Mohammad Nayeem Hasan" w:date="2024-11-03T23:15:00Z" w16du:dateUtc="2024-11-03T17:15:00Z">
              <w:r>
                <w:rPr>
                  <w:rFonts w:ascii="Times New Roman" w:hAnsi="Times New Roman" w:cs="Times New Roman"/>
                  <w:sz w:val="24"/>
                  <w:szCs w:val="24"/>
                </w:rPr>
                <w:t>Mymensingh</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85D0A56" w14:textId="77777777" w:rsidR="00BB33D1" w:rsidRDefault="00BB33D1" w:rsidP="000C3C54">
            <w:pPr>
              <w:rPr>
                <w:ins w:id="934" w:author="Mohammad Nayeem Hasan" w:date="2024-11-03T23:15:00Z" w16du:dateUtc="2024-11-03T17:15:00Z"/>
                <w:rFonts w:ascii="Times New Roman" w:hAnsi="Times New Roman" w:cs="Times New Roman"/>
                <w:sz w:val="24"/>
                <w:szCs w:val="24"/>
              </w:rPr>
            </w:pPr>
            <w:ins w:id="935"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46279AF" w14:textId="77777777" w:rsidR="00BB33D1" w:rsidRDefault="00BB33D1" w:rsidP="000C3C54">
            <w:pPr>
              <w:rPr>
                <w:ins w:id="936" w:author="Mohammad Nayeem Hasan" w:date="2024-11-03T23:15:00Z" w16du:dateUtc="2024-11-03T17:15:00Z"/>
                <w:rFonts w:ascii="Times New Roman" w:hAnsi="Times New Roman" w:cs="Times New Roman"/>
                <w:sz w:val="24"/>
                <w:szCs w:val="24"/>
              </w:rPr>
            </w:pPr>
            <w:ins w:id="937"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2EC8A" w14:textId="77777777" w:rsidR="00BB33D1" w:rsidRDefault="00BB33D1" w:rsidP="000C3C54">
            <w:pPr>
              <w:rPr>
                <w:ins w:id="938"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C994C4A" w14:textId="77777777" w:rsidR="00BB33D1" w:rsidRDefault="00BB33D1" w:rsidP="000C3C54">
            <w:pPr>
              <w:rPr>
                <w:ins w:id="939" w:author="Mohammad Nayeem Hasan" w:date="2024-11-03T23:15:00Z" w16du:dateUtc="2024-11-03T17:15:00Z"/>
                <w:rFonts w:ascii="Times New Roman" w:hAnsi="Times New Roman" w:cs="Times New Roman"/>
                <w:sz w:val="24"/>
                <w:szCs w:val="24"/>
              </w:rPr>
            </w:pPr>
            <w:ins w:id="940" w:author="Mohammad Nayeem Hasan" w:date="2024-11-03T23:15:00Z" w16du:dateUtc="2024-11-03T17:15:00Z">
              <w:r>
                <w:rPr>
                  <w:rFonts w:ascii="Times New Roman" w:hAnsi="Times New Roman" w:cs="Times New Roman"/>
                  <w:sz w:val="24"/>
                  <w:szCs w:val="24"/>
                </w:rPr>
                <w:t>-</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0108AED" w14:textId="77777777" w:rsidR="00BB33D1" w:rsidRDefault="00BB33D1" w:rsidP="000C3C54">
            <w:pPr>
              <w:rPr>
                <w:ins w:id="941" w:author="Mohammad Nayeem Hasan" w:date="2024-11-03T23:15:00Z" w16du:dateUtc="2024-11-03T17:15:00Z"/>
                <w:rFonts w:ascii="Times New Roman" w:hAnsi="Times New Roman" w:cs="Times New Roman"/>
                <w:sz w:val="24"/>
                <w:szCs w:val="24"/>
              </w:rPr>
            </w:pPr>
            <w:ins w:id="942"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AE69FD" w14:textId="77777777" w:rsidR="00BB33D1" w:rsidRDefault="00BB33D1" w:rsidP="000C3C54">
            <w:pPr>
              <w:rPr>
                <w:ins w:id="943"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24B1C1" w14:textId="77777777" w:rsidR="00BB33D1" w:rsidRDefault="00BB33D1" w:rsidP="000C3C54">
            <w:pPr>
              <w:rPr>
                <w:ins w:id="944" w:author="Mohammad Nayeem Hasan" w:date="2024-11-03T23:15:00Z" w16du:dateUtc="2024-11-03T17:15:00Z"/>
                <w:rFonts w:ascii="Times New Roman" w:hAnsi="Times New Roman" w:cs="Times New Roman"/>
                <w:sz w:val="24"/>
                <w:szCs w:val="24"/>
              </w:rPr>
            </w:pPr>
            <w:ins w:id="945" w:author="Mohammad Nayeem Hasan" w:date="2024-11-03T23:15:00Z" w16du:dateUtc="2024-11-03T17:15:00Z">
              <w:r>
                <w:rPr>
                  <w:rFonts w:ascii="Times New Roman" w:hAnsi="Times New Roman" w:cs="Times New Roman"/>
                  <w:sz w:val="24"/>
                  <w:szCs w:val="24"/>
                </w:rPr>
                <w:t>153 (8.7)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DC3FE5A" w14:textId="77777777" w:rsidR="00BB33D1" w:rsidRDefault="00BB33D1" w:rsidP="000C3C54">
            <w:pPr>
              <w:rPr>
                <w:ins w:id="946" w:author="Mohammad Nayeem Hasan" w:date="2024-11-03T23:15:00Z" w16du:dateUtc="2024-11-03T17:15:00Z"/>
                <w:rFonts w:ascii="Times New Roman" w:hAnsi="Times New Roman" w:cs="Times New Roman"/>
                <w:sz w:val="24"/>
                <w:szCs w:val="24"/>
              </w:rPr>
            </w:pPr>
            <w:ins w:id="947" w:author="Mohammad Nayeem Hasan" w:date="2024-11-03T23:15:00Z" w16du:dateUtc="2024-11-03T17:15:00Z">
              <w:r>
                <w:rPr>
                  <w:rFonts w:ascii="Times New Roman" w:hAnsi="Times New Roman" w:cs="Times New Roman"/>
                  <w:sz w:val="24"/>
                  <w:szCs w:val="24"/>
                </w:rPr>
                <w:t>1597 (91.3)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16FE1" w14:textId="77777777" w:rsidR="00BB33D1" w:rsidRDefault="00BB33D1" w:rsidP="000C3C54">
            <w:pPr>
              <w:rPr>
                <w:ins w:id="948" w:author="Mohammad Nayeem Hasan" w:date="2024-11-03T23:15:00Z" w16du:dateUtc="2024-11-03T17:15:00Z"/>
                <w:rFonts w:ascii="Times New Roman" w:hAnsi="Times New Roman" w:cs="Times New Roman"/>
                <w:b/>
                <w:bCs/>
                <w:sz w:val="24"/>
                <w:szCs w:val="24"/>
              </w:rPr>
            </w:pPr>
          </w:p>
        </w:tc>
      </w:tr>
      <w:tr w:rsidR="00BB33D1" w14:paraId="6A691B8E" w14:textId="77777777" w:rsidTr="000C3C54">
        <w:trPr>
          <w:trHeight w:val="138"/>
          <w:jc w:val="center"/>
          <w:ins w:id="94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DF2129B" w14:textId="77777777" w:rsidR="00BB33D1" w:rsidRDefault="00BB33D1" w:rsidP="000C3C54">
            <w:pPr>
              <w:rPr>
                <w:ins w:id="950" w:author="Mohammad Nayeem Hasan" w:date="2024-11-03T23:15:00Z" w16du:dateUtc="2024-11-03T17:15:00Z"/>
                <w:rFonts w:ascii="Times New Roman" w:hAnsi="Times New Roman" w:cs="Times New Roman"/>
                <w:sz w:val="24"/>
                <w:szCs w:val="24"/>
              </w:rPr>
            </w:pPr>
            <w:proofErr w:type="spellStart"/>
            <w:ins w:id="951" w:author="Mohammad Nayeem Hasan" w:date="2024-11-03T23:15:00Z" w16du:dateUtc="2024-11-03T17:15:00Z">
              <w:r>
                <w:rPr>
                  <w:rFonts w:ascii="Times New Roman" w:hAnsi="Times New Roman" w:cs="Times New Roman"/>
                  <w:sz w:val="24"/>
                  <w:szCs w:val="24"/>
                </w:rPr>
                <w:t>Rajshahi</w:t>
              </w:r>
              <w:proofErr w:type="spellEnd"/>
            </w:ins>
          </w:p>
        </w:tc>
        <w:tc>
          <w:tcPr>
            <w:tcW w:w="445" w:type="pct"/>
            <w:tcBorders>
              <w:top w:val="single" w:sz="4" w:space="0" w:color="auto"/>
              <w:left w:val="single" w:sz="4" w:space="0" w:color="auto"/>
              <w:bottom w:val="single" w:sz="4" w:space="0" w:color="auto"/>
              <w:right w:val="single" w:sz="4" w:space="0" w:color="auto"/>
            </w:tcBorders>
            <w:vAlign w:val="center"/>
            <w:hideMark/>
          </w:tcPr>
          <w:p w14:paraId="5AC0996D" w14:textId="77777777" w:rsidR="00BB33D1" w:rsidRDefault="00BB33D1" w:rsidP="000C3C54">
            <w:pPr>
              <w:rPr>
                <w:ins w:id="952" w:author="Mohammad Nayeem Hasan" w:date="2024-11-03T23:15:00Z" w16du:dateUtc="2024-11-03T17:15:00Z"/>
                <w:rFonts w:ascii="Times New Roman" w:hAnsi="Times New Roman" w:cs="Times New Roman"/>
                <w:sz w:val="24"/>
                <w:szCs w:val="24"/>
              </w:rPr>
            </w:pPr>
            <w:ins w:id="953" w:author="Mohammad Nayeem Hasan" w:date="2024-11-03T23:15:00Z" w16du:dateUtc="2024-11-03T17:15:00Z">
              <w:r>
                <w:rPr>
                  <w:rFonts w:ascii="Times New Roman" w:hAnsi="Times New Roman" w:cs="Times New Roman"/>
                  <w:sz w:val="24"/>
                  <w:szCs w:val="24"/>
                </w:rPr>
                <w:t>540 (7.4)</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9CAD1A0" w14:textId="77777777" w:rsidR="00BB33D1" w:rsidRDefault="00BB33D1" w:rsidP="000C3C54">
            <w:pPr>
              <w:rPr>
                <w:ins w:id="954" w:author="Mohammad Nayeem Hasan" w:date="2024-11-03T23:15:00Z" w16du:dateUtc="2024-11-03T17:15:00Z"/>
                <w:rFonts w:ascii="Times New Roman" w:hAnsi="Times New Roman" w:cs="Times New Roman"/>
                <w:sz w:val="24"/>
                <w:szCs w:val="24"/>
              </w:rPr>
            </w:pPr>
            <w:ins w:id="955" w:author="Mohammad Nayeem Hasan" w:date="2024-11-03T23:15:00Z" w16du:dateUtc="2024-11-03T17:15:00Z">
              <w:r>
                <w:rPr>
                  <w:rFonts w:ascii="Times New Roman" w:hAnsi="Times New Roman" w:cs="Times New Roman"/>
                  <w:sz w:val="24"/>
                  <w:szCs w:val="24"/>
                </w:rPr>
                <w:t>6743 (92.6)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D8B799" w14:textId="77777777" w:rsidR="00BB33D1" w:rsidRDefault="00BB33D1" w:rsidP="000C3C54">
            <w:pPr>
              <w:rPr>
                <w:ins w:id="95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084591" w14:textId="77777777" w:rsidR="00BB33D1" w:rsidRDefault="00BB33D1" w:rsidP="000C3C54">
            <w:pPr>
              <w:rPr>
                <w:ins w:id="957" w:author="Mohammad Nayeem Hasan" w:date="2024-11-03T23:15:00Z" w16du:dateUtc="2024-11-03T17:15:00Z"/>
                <w:rFonts w:ascii="Times New Roman" w:hAnsi="Times New Roman" w:cs="Times New Roman"/>
                <w:sz w:val="24"/>
                <w:szCs w:val="24"/>
              </w:rPr>
            </w:pPr>
            <w:ins w:id="958" w:author="Mohammad Nayeem Hasan" w:date="2024-11-03T23:15:00Z" w16du:dateUtc="2024-11-03T17:15:00Z">
              <w:r>
                <w:rPr>
                  <w:rFonts w:ascii="Times New Roman" w:hAnsi="Times New Roman" w:cs="Times New Roman"/>
                  <w:sz w:val="24"/>
                  <w:szCs w:val="24"/>
                </w:rPr>
                <w:t>85 (3.6)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D61B579" w14:textId="77777777" w:rsidR="00BB33D1" w:rsidRDefault="00BB33D1" w:rsidP="000C3C54">
            <w:pPr>
              <w:rPr>
                <w:ins w:id="959" w:author="Mohammad Nayeem Hasan" w:date="2024-11-03T23:15:00Z" w16du:dateUtc="2024-11-03T17:15:00Z"/>
                <w:rFonts w:ascii="Times New Roman" w:hAnsi="Times New Roman" w:cs="Times New Roman"/>
                <w:sz w:val="24"/>
                <w:szCs w:val="24"/>
              </w:rPr>
            </w:pPr>
            <w:ins w:id="960" w:author="Mohammad Nayeem Hasan" w:date="2024-11-03T23:15:00Z" w16du:dateUtc="2024-11-03T17:15:00Z">
              <w:r>
                <w:rPr>
                  <w:rFonts w:ascii="Times New Roman" w:hAnsi="Times New Roman" w:cs="Times New Roman"/>
                  <w:sz w:val="24"/>
                  <w:szCs w:val="24"/>
                </w:rPr>
                <w:t>2319 (96.4)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7BCF15" w14:textId="77777777" w:rsidR="00BB33D1" w:rsidRDefault="00BB33D1" w:rsidP="000C3C54">
            <w:pPr>
              <w:rPr>
                <w:ins w:id="96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0C4104D" w14:textId="77777777" w:rsidR="00BB33D1" w:rsidRDefault="00BB33D1" w:rsidP="000C3C54">
            <w:pPr>
              <w:rPr>
                <w:ins w:id="962" w:author="Mohammad Nayeem Hasan" w:date="2024-11-03T23:15:00Z" w16du:dateUtc="2024-11-03T17:15:00Z"/>
                <w:rFonts w:ascii="Times New Roman" w:hAnsi="Times New Roman" w:cs="Times New Roman"/>
                <w:sz w:val="24"/>
                <w:szCs w:val="24"/>
              </w:rPr>
            </w:pPr>
            <w:ins w:id="963" w:author="Mohammad Nayeem Hasan" w:date="2024-11-03T23:15:00Z" w16du:dateUtc="2024-11-03T17:15:00Z">
              <w:r>
                <w:rPr>
                  <w:rFonts w:ascii="Times New Roman" w:hAnsi="Times New Roman" w:cs="Times New Roman"/>
                  <w:sz w:val="24"/>
                  <w:szCs w:val="24"/>
                </w:rPr>
                <w:t>182 (6.6)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CB2323C" w14:textId="77777777" w:rsidR="00BB33D1" w:rsidRDefault="00BB33D1" w:rsidP="000C3C54">
            <w:pPr>
              <w:rPr>
                <w:ins w:id="964" w:author="Mohammad Nayeem Hasan" w:date="2024-11-03T23:15:00Z" w16du:dateUtc="2024-11-03T17:15:00Z"/>
                <w:rFonts w:ascii="Times New Roman" w:hAnsi="Times New Roman" w:cs="Times New Roman"/>
                <w:sz w:val="24"/>
                <w:szCs w:val="24"/>
              </w:rPr>
            </w:pPr>
            <w:ins w:id="965" w:author="Mohammad Nayeem Hasan" w:date="2024-11-03T23:15:00Z" w16du:dateUtc="2024-11-03T17:15:00Z">
              <w:r>
                <w:rPr>
                  <w:rFonts w:ascii="Times New Roman" w:hAnsi="Times New Roman" w:cs="Times New Roman"/>
                  <w:sz w:val="24"/>
                  <w:szCs w:val="24"/>
                </w:rPr>
                <w:t>2568 (93.4)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3E26F4" w14:textId="77777777" w:rsidR="00BB33D1" w:rsidRDefault="00BB33D1" w:rsidP="000C3C54">
            <w:pPr>
              <w:rPr>
                <w:ins w:id="966" w:author="Mohammad Nayeem Hasan" w:date="2024-11-03T23:15:00Z" w16du:dateUtc="2024-11-03T17:15:00Z"/>
                <w:rFonts w:ascii="Times New Roman" w:hAnsi="Times New Roman" w:cs="Times New Roman"/>
                <w:b/>
                <w:bCs/>
                <w:sz w:val="24"/>
                <w:szCs w:val="24"/>
              </w:rPr>
            </w:pPr>
          </w:p>
        </w:tc>
      </w:tr>
      <w:tr w:rsidR="00BB33D1" w14:paraId="58E1F1B0" w14:textId="77777777" w:rsidTr="000C3C54">
        <w:trPr>
          <w:trHeight w:val="138"/>
          <w:jc w:val="center"/>
          <w:ins w:id="96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D530A46" w14:textId="77777777" w:rsidR="00BB33D1" w:rsidRDefault="00BB33D1" w:rsidP="000C3C54">
            <w:pPr>
              <w:rPr>
                <w:ins w:id="968" w:author="Mohammad Nayeem Hasan" w:date="2024-11-03T23:15:00Z" w16du:dateUtc="2024-11-03T17:15:00Z"/>
                <w:rFonts w:ascii="Times New Roman" w:hAnsi="Times New Roman" w:cs="Times New Roman"/>
                <w:sz w:val="24"/>
                <w:szCs w:val="24"/>
              </w:rPr>
            </w:pPr>
            <w:ins w:id="969" w:author="Mohammad Nayeem Hasan" w:date="2024-11-03T23:15:00Z" w16du:dateUtc="2024-11-03T17:15:00Z">
              <w:r>
                <w:rPr>
                  <w:rFonts w:ascii="Times New Roman" w:hAnsi="Times New Roman" w:cs="Times New Roman"/>
                  <w:sz w:val="24"/>
                  <w:szCs w:val="24"/>
                </w:rPr>
                <w:t>Rangpur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5BE0AA7" w14:textId="77777777" w:rsidR="00BB33D1" w:rsidRDefault="00BB33D1" w:rsidP="000C3C54">
            <w:pPr>
              <w:rPr>
                <w:ins w:id="970" w:author="Mohammad Nayeem Hasan" w:date="2024-11-03T23:15:00Z" w16du:dateUtc="2024-11-03T17:15:00Z"/>
                <w:rFonts w:ascii="Times New Roman" w:hAnsi="Times New Roman" w:cs="Times New Roman"/>
                <w:sz w:val="24"/>
                <w:szCs w:val="24"/>
              </w:rPr>
            </w:pPr>
            <w:ins w:id="971"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6AB7FBB" w14:textId="77777777" w:rsidR="00BB33D1" w:rsidRDefault="00BB33D1" w:rsidP="000C3C54">
            <w:pPr>
              <w:rPr>
                <w:ins w:id="972" w:author="Mohammad Nayeem Hasan" w:date="2024-11-03T23:15:00Z" w16du:dateUtc="2024-11-03T17:15:00Z"/>
                <w:rFonts w:ascii="Times New Roman" w:hAnsi="Times New Roman" w:cs="Times New Roman"/>
                <w:sz w:val="24"/>
                <w:szCs w:val="24"/>
              </w:rPr>
            </w:pPr>
            <w:ins w:id="973"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502BAF" w14:textId="77777777" w:rsidR="00BB33D1" w:rsidRDefault="00BB33D1" w:rsidP="000C3C54">
            <w:pPr>
              <w:rPr>
                <w:ins w:id="974"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AA8B111" w14:textId="77777777" w:rsidR="00BB33D1" w:rsidRDefault="00BB33D1" w:rsidP="000C3C54">
            <w:pPr>
              <w:rPr>
                <w:ins w:id="975" w:author="Mohammad Nayeem Hasan" w:date="2024-11-03T23:15:00Z" w16du:dateUtc="2024-11-03T17:15:00Z"/>
                <w:rFonts w:ascii="Times New Roman" w:hAnsi="Times New Roman" w:cs="Times New Roman"/>
                <w:sz w:val="24"/>
                <w:szCs w:val="24"/>
              </w:rPr>
            </w:pPr>
            <w:ins w:id="976" w:author="Mohammad Nayeem Hasan" w:date="2024-11-03T23:15:00Z" w16du:dateUtc="2024-11-03T17:15:00Z">
              <w:r>
                <w:rPr>
                  <w:rFonts w:ascii="Times New Roman" w:hAnsi="Times New Roman" w:cs="Times New Roman"/>
                  <w:sz w:val="24"/>
                  <w:szCs w:val="24"/>
                </w:rPr>
                <w:t>90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49DA082" w14:textId="77777777" w:rsidR="00BB33D1" w:rsidRDefault="00BB33D1" w:rsidP="000C3C54">
            <w:pPr>
              <w:rPr>
                <w:ins w:id="977" w:author="Mohammad Nayeem Hasan" w:date="2024-11-03T23:15:00Z" w16du:dateUtc="2024-11-03T17:15:00Z"/>
                <w:rFonts w:ascii="Times New Roman" w:hAnsi="Times New Roman" w:cs="Times New Roman"/>
                <w:sz w:val="24"/>
                <w:szCs w:val="24"/>
              </w:rPr>
            </w:pPr>
            <w:ins w:id="978" w:author="Mohammad Nayeem Hasan" w:date="2024-11-03T23:15:00Z" w16du:dateUtc="2024-11-03T17:15:00Z">
              <w:r>
                <w:rPr>
                  <w:rFonts w:ascii="Times New Roman" w:hAnsi="Times New Roman" w:cs="Times New Roman"/>
                  <w:sz w:val="24"/>
                  <w:szCs w:val="24"/>
                </w:rPr>
                <w:t>2282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37212" w14:textId="77777777" w:rsidR="00BB33D1" w:rsidRDefault="00BB33D1" w:rsidP="000C3C54">
            <w:pPr>
              <w:rPr>
                <w:ins w:id="979"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0DBE405" w14:textId="77777777" w:rsidR="00BB33D1" w:rsidRDefault="00BB33D1" w:rsidP="000C3C54">
            <w:pPr>
              <w:rPr>
                <w:ins w:id="980" w:author="Mohammad Nayeem Hasan" w:date="2024-11-03T23:15:00Z" w16du:dateUtc="2024-11-03T17:15:00Z"/>
                <w:rFonts w:ascii="Times New Roman" w:hAnsi="Times New Roman" w:cs="Times New Roman"/>
                <w:sz w:val="24"/>
                <w:szCs w:val="24"/>
              </w:rPr>
            </w:pPr>
            <w:ins w:id="981" w:author="Mohammad Nayeem Hasan" w:date="2024-11-03T23:15:00Z" w16du:dateUtc="2024-11-03T17:15:00Z">
              <w:r>
                <w:rPr>
                  <w:rFonts w:ascii="Times New Roman" w:hAnsi="Times New Roman" w:cs="Times New Roman"/>
                  <w:sz w:val="24"/>
                  <w:szCs w:val="24"/>
                </w:rPr>
                <w:t>112 (4.5)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EC77898" w14:textId="77777777" w:rsidR="00BB33D1" w:rsidRDefault="00BB33D1" w:rsidP="000C3C54">
            <w:pPr>
              <w:rPr>
                <w:ins w:id="982" w:author="Mohammad Nayeem Hasan" w:date="2024-11-03T23:15:00Z" w16du:dateUtc="2024-11-03T17:15:00Z"/>
                <w:rFonts w:ascii="Times New Roman" w:hAnsi="Times New Roman" w:cs="Times New Roman"/>
                <w:sz w:val="24"/>
                <w:szCs w:val="24"/>
              </w:rPr>
            </w:pPr>
            <w:ins w:id="983" w:author="Mohammad Nayeem Hasan" w:date="2024-11-03T23:15:00Z" w16du:dateUtc="2024-11-03T17:15:00Z">
              <w:r>
                <w:rPr>
                  <w:rFonts w:ascii="Times New Roman" w:hAnsi="Times New Roman" w:cs="Times New Roman"/>
                  <w:sz w:val="24"/>
                  <w:szCs w:val="24"/>
                </w:rPr>
                <w:t>2379 (95.5)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6A44E6" w14:textId="77777777" w:rsidR="00BB33D1" w:rsidRDefault="00BB33D1" w:rsidP="000C3C54">
            <w:pPr>
              <w:rPr>
                <w:ins w:id="984" w:author="Mohammad Nayeem Hasan" w:date="2024-11-03T23:15:00Z" w16du:dateUtc="2024-11-03T17:15:00Z"/>
                <w:rFonts w:ascii="Times New Roman" w:hAnsi="Times New Roman" w:cs="Times New Roman"/>
                <w:b/>
                <w:bCs/>
                <w:sz w:val="24"/>
                <w:szCs w:val="24"/>
              </w:rPr>
            </w:pPr>
          </w:p>
        </w:tc>
      </w:tr>
      <w:tr w:rsidR="00BB33D1" w14:paraId="48F47A26" w14:textId="77777777" w:rsidTr="000C3C54">
        <w:trPr>
          <w:trHeight w:val="138"/>
          <w:jc w:val="center"/>
          <w:ins w:id="98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F01C760" w14:textId="77777777" w:rsidR="00BB33D1" w:rsidRDefault="00BB33D1" w:rsidP="000C3C54">
            <w:pPr>
              <w:rPr>
                <w:ins w:id="986" w:author="Mohammad Nayeem Hasan" w:date="2024-11-03T23:15:00Z" w16du:dateUtc="2024-11-03T17:15:00Z"/>
                <w:rFonts w:ascii="Times New Roman" w:hAnsi="Times New Roman" w:cs="Times New Roman"/>
                <w:sz w:val="24"/>
                <w:szCs w:val="24"/>
              </w:rPr>
            </w:pPr>
            <w:ins w:id="987" w:author="Mohammad Nayeem Hasan" w:date="2024-11-03T23:15:00Z" w16du:dateUtc="2024-11-03T17:15:00Z">
              <w:r>
                <w:rPr>
                  <w:rFonts w:ascii="Times New Roman" w:hAnsi="Times New Roman" w:cs="Times New Roman"/>
                  <w:sz w:val="24"/>
                  <w:szCs w:val="24"/>
                </w:rPr>
                <w:t>Sylhet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24A90EE" w14:textId="77777777" w:rsidR="00BB33D1" w:rsidRDefault="00BB33D1" w:rsidP="000C3C54">
            <w:pPr>
              <w:rPr>
                <w:ins w:id="988" w:author="Mohammad Nayeem Hasan" w:date="2024-11-03T23:15:00Z" w16du:dateUtc="2024-11-03T17:15:00Z"/>
                <w:rFonts w:ascii="Times New Roman" w:hAnsi="Times New Roman" w:cs="Times New Roman"/>
                <w:sz w:val="24"/>
                <w:szCs w:val="24"/>
              </w:rPr>
            </w:pPr>
            <w:ins w:id="989" w:author="Mohammad Nayeem Hasan" w:date="2024-11-03T23:15:00Z" w16du:dateUtc="2024-11-03T17:15:00Z">
              <w:r>
                <w:rPr>
                  <w:rFonts w:ascii="Times New Roman" w:hAnsi="Times New Roman" w:cs="Times New Roman"/>
                  <w:sz w:val="24"/>
                  <w:szCs w:val="24"/>
                </w:rPr>
                <w:t>189 (7.5)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1A6D964" w14:textId="77777777" w:rsidR="00BB33D1" w:rsidRDefault="00BB33D1" w:rsidP="000C3C54">
            <w:pPr>
              <w:rPr>
                <w:ins w:id="990" w:author="Mohammad Nayeem Hasan" w:date="2024-11-03T23:15:00Z" w16du:dateUtc="2024-11-03T17:15:00Z"/>
                <w:rFonts w:ascii="Times New Roman" w:hAnsi="Times New Roman" w:cs="Times New Roman"/>
                <w:sz w:val="24"/>
                <w:szCs w:val="24"/>
              </w:rPr>
            </w:pPr>
            <w:ins w:id="991" w:author="Mohammad Nayeem Hasan" w:date="2024-11-03T23:15:00Z" w16du:dateUtc="2024-11-03T17:15:00Z">
              <w:r>
                <w:rPr>
                  <w:rFonts w:ascii="Times New Roman" w:hAnsi="Times New Roman" w:cs="Times New Roman"/>
                  <w:sz w:val="24"/>
                  <w:szCs w:val="24"/>
                </w:rPr>
                <w:t>2333 (92.5)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EED6DA" w14:textId="77777777" w:rsidR="00BB33D1" w:rsidRDefault="00BB33D1" w:rsidP="000C3C54">
            <w:pPr>
              <w:rPr>
                <w:ins w:id="992"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DB5370B" w14:textId="77777777" w:rsidR="00BB33D1" w:rsidRDefault="00BB33D1" w:rsidP="000C3C54">
            <w:pPr>
              <w:rPr>
                <w:ins w:id="993" w:author="Mohammad Nayeem Hasan" w:date="2024-11-03T23:15:00Z" w16du:dateUtc="2024-11-03T17:15:00Z"/>
                <w:rFonts w:ascii="Times New Roman" w:hAnsi="Times New Roman" w:cs="Times New Roman"/>
                <w:sz w:val="24"/>
                <w:szCs w:val="24"/>
              </w:rPr>
            </w:pPr>
            <w:ins w:id="994" w:author="Mohammad Nayeem Hasan" w:date="2024-11-03T23:15:00Z" w16du:dateUtc="2024-11-03T17:15:00Z">
              <w:r>
                <w:rPr>
                  <w:rFonts w:ascii="Times New Roman" w:hAnsi="Times New Roman" w:cs="Times New Roman"/>
                  <w:sz w:val="24"/>
                  <w:szCs w:val="24"/>
                </w:rPr>
                <w:t>61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C0D96A2" w14:textId="77777777" w:rsidR="00BB33D1" w:rsidRDefault="00BB33D1" w:rsidP="000C3C54">
            <w:pPr>
              <w:rPr>
                <w:ins w:id="995" w:author="Mohammad Nayeem Hasan" w:date="2024-11-03T23:15:00Z" w16du:dateUtc="2024-11-03T17:15:00Z"/>
                <w:rFonts w:ascii="Times New Roman" w:hAnsi="Times New Roman" w:cs="Times New Roman"/>
                <w:sz w:val="24"/>
                <w:szCs w:val="24"/>
              </w:rPr>
            </w:pPr>
            <w:ins w:id="996" w:author="Mohammad Nayeem Hasan" w:date="2024-11-03T23:15:00Z" w16du:dateUtc="2024-11-03T17:15:00Z">
              <w:r>
                <w:rPr>
                  <w:rFonts w:ascii="Times New Roman" w:hAnsi="Times New Roman" w:cs="Times New Roman"/>
                  <w:sz w:val="24"/>
                  <w:szCs w:val="24"/>
                </w:rPr>
                <w:t>1533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8A596" w14:textId="77777777" w:rsidR="00BB33D1" w:rsidRDefault="00BB33D1" w:rsidP="000C3C54">
            <w:pPr>
              <w:rPr>
                <w:ins w:id="997"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3D53213" w14:textId="77777777" w:rsidR="00BB33D1" w:rsidRDefault="00BB33D1" w:rsidP="000C3C54">
            <w:pPr>
              <w:rPr>
                <w:ins w:id="998" w:author="Mohammad Nayeem Hasan" w:date="2024-11-03T23:15:00Z" w16du:dateUtc="2024-11-03T17:15:00Z"/>
                <w:rFonts w:ascii="Times New Roman" w:hAnsi="Times New Roman" w:cs="Times New Roman"/>
                <w:sz w:val="24"/>
                <w:szCs w:val="24"/>
              </w:rPr>
            </w:pPr>
            <w:ins w:id="999" w:author="Mohammad Nayeem Hasan" w:date="2024-11-03T23:15:00Z" w16du:dateUtc="2024-11-03T17:15:00Z">
              <w:r>
                <w:rPr>
                  <w:rFonts w:ascii="Times New Roman" w:hAnsi="Times New Roman" w:cs="Times New Roman"/>
                  <w:sz w:val="24"/>
                  <w:szCs w:val="24"/>
                </w:rPr>
                <w:t>119 (6.3)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4EEE0CA" w14:textId="77777777" w:rsidR="00BB33D1" w:rsidRDefault="00BB33D1" w:rsidP="000C3C54">
            <w:pPr>
              <w:rPr>
                <w:ins w:id="1000" w:author="Mohammad Nayeem Hasan" w:date="2024-11-03T23:15:00Z" w16du:dateUtc="2024-11-03T17:15:00Z"/>
                <w:rFonts w:ascii="Times New Roman" w:hAnsi="Times New Roman" w:cs="Times New Roman"/>
                <w:sz w:val="24"/>
                <w:szCs w:val="24"/>
              </w:rPr>
            </w:pPr>
            <w:ins w:id="1001" w:author="Mohammad Nayeem Hasan" w:date="2024-11-03T23:15:00Z" w16du:dateUtc="2024-11-03T17:15:00Z">
              <w:r>
                <w:rPr>
                  <w:rFonts w:ascii="Times New Roman" w:hAnsi="Times New Roman" w:cs="Times New Roman"/>
                  <w:sz w:val="24"/>
                  <w:szCs w:val="24"/>
                </w:rPr>
                <w:t>1753 (93.7)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326FB7" w14:textId="77777777" w:rsidR="00BB33D1" w:rsidRDefault="00BB33D1" w:rsidP="000C3C54">
            <w:pPr>
              <w:rPr>
                <w:ins w:id="1002" w:author="Mohammad Nayeem Hasan" w:date="2024-11-03T23:15:00Z" w16du:dateUtc="2024-11-03T17:15:00Z"/>
                <w:rFonts w:ascii="Times New Roman" w:hAnsi="Times New Roman" w:cs="Times New Roman"/>
                <w:b/>
                <w:bCs/>
                <w:sz w:val="24"/>
                <w:szCs w:val="24"/>
              </w:rPr>
            </w:pPr>
          </w:p>
        </w:tc>
      </w:tr>
      <w:tr w:rsidR="00BB33D1" w14:paraId="7ED465BD" w14:textId="77777777" w:rsidTr="000C3C54">
        <w:trPr>
          <w:trHeight w:val="138"/>
          <w:jc w:val="center"/>
          <w:ins w:id="1003"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5FEE642" w14:textId="77777777" w:rsidR="00BB33D1" w:rsidRPr="000C3C54" w:rsidRDefault="00BB33D1" w:rsidP="000C3C54">
            <w:pPr>
              <w:rPr>
                <w:ins w:id="1004" w:author="Mohammad Nayeem Hasan" w:date="2024-11-03T23:15:00Z" w16du:dateUtc="2024-11-03T17:15:00Z"/>
                <w:rFonts w:ascii="Times New Roman" w:hAnsi="Times New Roman" w:cs="Times New Roman"/>
                <w:b/>
                <w:bCs/>
                <w:sz w:val="24"/>
                <w:szCs w:val="24"/>
              </w:rPr>
            </w:pPr>
            <w:ins w:id="1005" w:author="Mohammad Nayeem Hasan" w:date="2024-11-03T23:15:00Z" w16du:dateUtc="2024-11-03T17:15:00Z">
              <w:r>
                <w:rPr>
                  <w:rFonts w:ascii="Times New Roman" w:hAnsi="Times New Roman" w:cs="Times New Roman"/>
                  <w:b/>
                  <w:bCs/>
                  <w:sz w:val="24"/>
                  <w:szCs w:val="24"/>
                </w:rPr>
                <w:t>P</w:t>
              </w:r>
              <w:r w:rsidRPr="000C3C54">
                <w:rPr>
                  <w:rFonts w:ascii="Times New Roman" w:hAnsi="Times New Roman" w:cs="Times New Roman"/>
                  <w:b/>
                  <w:bCs/>
                  <w:sz w:val="24"/>
                  <w:szCs w:val="24"/>
                </w:rPr>
                <w:t>arental characteristics</w:t>
              </w:r>
            </w:ins>
          </w:p>
        </w:tc>
      </w:tr>
      <w:tr w:rsidR="00BB33D1" w14:paraId="57977F24" w14:textId="77777777" w:rsidTr="000C3C54">
        <w:trPr>
          <w:trHeight w:val="138"/>
          <w:jc w:val="center"/>
          <w:ins w:id="1006"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4FF5DA" w14:textId="77777777" w:rsidR="00BB33D1" w:rsidRDefault="00BB33D1" w:rsidP="000C3C54">
            <w:pPr>
              <w:rPr>
                <w:ins w:id="1007" w:author="Mohammad Nayeem Hasan" w:date="2024-11-03T23:15:00Z" w16du:dateUtc="2024-11-03T17:15:00Z"/>
                <w:rFonts w:ascii="Times New Roman" w:hAnsi="Times New Roman" w:cs="Times New Roman"/>
                <w:sz w:val="24"/>
                <w:szCs w:val="24"/>
              </w:rPr>
            </w:pPr>
            <w:ins w:id="1008" w:author="Mohammad Nayeem Hasan" w:date="2024-11-03T23:15:00Z" w16du:dateUtc="2024-11-03T17:15:00Z">
              <w:r>
                <w:rPr>
                  <w:rFonts w:ascii="Times New Roman" w:hAnsi="Times New Roman" w:cs="Times New Roman"/>
                  <w:sz w:val="24"/>
                  <w:szCs w:val="24"/>
                </w:rPr>
                <w:t>Mother’s education</w:t>
              </w:r>
            </w:ins>
          </w:p>
        </w:tc>
      </w:tr>
      <w:tr w:rsidR="00BB33D1" w14:paraId="57951476" w14:textId="77777777" w:rsidTr="000C3C54">
        <w:trPr>
          <w:trHeight w:val="396"/>
          <w:jc w:val="center"/>
          <w:ins w:id="100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9F564D6" w14:textId="77777777" w:rsidR="00BB33D1" w:rsidRDefault="00BB33D1" w:rsidP="000C3C54">
            <w:pPr>
              <w:rPr>
                <w:ins w:id="1010" w:author="Mohammad Nayeem Hasan" w:date="2024-11-03T23:15:00Z" w16du:dateUtc="2024-11-03T17:15:00Z"/>
                <w:rFonts w:ascii="Times New Roman" w:hAnsi="Times New Roman" w:cs="Times New Roman"/>
                <w:sz w:val="24"/>
                <w:szCs w:val="24"/>
              </w:rPr>
            </w:pPr>
            <w:ins w:id="1011" w:author="Mohammad Nayeem Hasan" w:date="2024-11-03T23:15:00Z" w16du:dateUtc="2024-11-03T17:15:00Z">
              <w:r>
                <w:rPr>
                  <w:rFonts w:ascii="Times New Roman" w:hAnsi="Times New Roman" w:cs="Times New Roman"/>
                  <w:sz w:val="24"/>
                  <w:szCs w:val="24"/>
                </w:rPr>
                <w:t>Primary incomplete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62A6101" w14:textId="77777777" w:rsidR="00BB33D1" w:rsidRDefault="00BB33D1" w:rsidP="000C3C54">
            <w:pPr>
              <w:rPr>
                <w:ins w:id="1012" w:author="Mohammad Nayeem Hasan" w:date="2024-11-03T23:15:00Z" w16du:dateUtc="2024-11-03T17:15:00Z"/>
                <w:rFonts w:ascii="Times New Roman" w:hAnsi="Times New Roman" w:cs="Times New Roman"/>
                <w:sz w:val="24"/>
                <w:szCs w:val="24"/>
              </w:rPr>
            </w:pPr>
            <w:ins w:id="1013" w:author="Mohammad Nayeem Hasan" w:date="2024-11-03T23:15:00Z" w16du:dateUtc="2024-11-03T17:15:00Z">
              <w:r>
                <w:rPr>
                  <w:rFonts w:ascii="Times New Roman" w:hAnsi="Times New Roman" w:cs="Times New Roman"/>
                  <w:sz w:val="24"/>
                  <w:szCs w:val="24"/>
                </w:rPr>
                <w:t>1299 (8.0)</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2D80F20" w14:textId="77777777" w:rsidR="00BB33D1" w:rsidRDefault="00BB33D1" w:rsidP="000C3C54">
            <w:pPr>
              <w:rPr>
                <w:ins w:id="1014" w:author="Mohammad Nayeem Hasan" w:date="2024-11-03T23:15:00Z" w16du:dateUtc="2024-11-03T17:15:00Z"/>
                <w:rFonts w:ascii="Times New Roman" w:hAnsi="Times New Roman" w:cs="Times New Roman"/>
                <w:sz w:val="24"/>
                <w:szCs w:val="24"/>
              </w:rPr>
            </w:pPr>
            <w:ins w:id="1015" w:author="Mohammad Nayeem Hasan" w:date="2024-11-03T23:15:00Z" w16du:dateUtc="2024-11-03T17:15:00Z">
              <w:r>
                <w:rPr>
                  <w:rFonts w:ascii="Times New Roman" w:hAnsi="Times New Roman" w:cs="Times New Roman"/>
                  <w:sz w:val="24"/>
                  <w:szCs w:val="24"/>
                </w:rPr>
                <w:t>14912 (92.0)</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5C8F519" w14:textId="77777777" w:rsidR="00BB33D1" w:rsidRDefault="00BB33D1" w:rsidP="000C3C54">
            <w:pPr>
              <w:rPr>
                <w:ins w:id="1016" w:author="Mohammad Nayeem Hasan" w:date="2024-11-03T23:15:00Z" w16du:dateUtc="2024-11-03T17:15:00Z"/>
                <w:rFonts w:ascii="Times New Roman" w:hAnsi="Times New Roman" w:cs="Times New Roman"/>
                <w:b/>
                <w:bCs/>
                <w:sz w:val="24"/>
                <w:szCs w:val="24"/>
              </w:rPr>
            </w:pPr>
            <w:ins w:id="1017"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96F9BF2" w14:textId="77777777" w:rsidR="00BB33D1" w:rsidRDefault="00BB33D1" w:rsidP="000C3C54">
            <w:pPr>
              <w:rPr>
                <w:ins w:id="1018" w:author="Mohammad Nayeem Hasan" w:date="2024-11-03T23:15:00Z" w16du:dateUtc="2024-11-03T17:15:00Z"/>
                <w:rFonts w:ascii="Times New Roman" w:hAnsi="Times New Roman" w:cs="Times New Roman"/>
                <w:sz w:val="24"/>
                <w:szCs w:val="24"/>
              </w:rPr>
            </w:pPr>
            <w:ins w:id="1019" w:author="Mohammad Nayeem Hasan" w:date="2024-11-03T23:15:00Z" w16du:dateUtc="2024-11-03T17:15:00Z">
              <w:r>
                <w:rPr>
                  <w:rFonts w:ascii="Times New Roman" w:hAnsi="Times New Roman" w:cs="Times New Roman"/>
                  <w:sz w:val="24"/>
                  <w:szCs w:val="24"/>
                </w:rPr>
                <w:t>319 (4.2)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9BE60EA" w14:textId="77777777" w:rsidR="00BB33D1" w:rsidRDefault="00BB33D1" w:rsidP="000C3C54">
            <w:pPr>
              <w:rPr>
                <w:ins w:id="1020" w:author="Mohammad Nayeem Hasan" w:date="2024-11-03T23:15:00Z" w16du:dateUtc="2024-11-03T17:15:00Z"/>
                <w:rFonts w:ascii="Times New Roman" w:hAnsi="Times New Roman" w:cs="Times New Roman"/>
                <w:sz w:val="24"/>
                <w:szCs w:val="24"/>
              </w:rPr>
            </w:pPr>
            <w:ins w:id="1021" w:author="Mohammad Nayeem Hasan" w:date="2024-11-03T23:15:00Z" w16du:dateUtc="2024-11-03T17:15:00Z">
              <w:r>
                <w:rPr>
                  <w:rFonts w:ascii="Times New Roman" w:hAnsi="Times New Roman" w:cs="Times New Roman"/>
                  <w:sz w:val="24"/>
                  <w:szCs w:val="24"/>
                </w:rPr>
                <w:t>7323 (95.8)</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798CE38" w14:textId="77777777" w:rsidR="00BB33D1" w:rsidRDefault="00BB33D1" w:rsidP="000C3C54">
            <w:pPr>
              <w:rPr>
                <w:ins w:id="1022" w:author="Mohammad Nayeem Hasan" w:date="2024-11-03T23:15:00Z" w16du:dateUtc="2024-11-03T17:15:00Z"/>
                <w:rFonts w:ascii="Times New Roman" w:hAnsi="Times New Roman" w:cs="Times New Roman"/>
                <w:sz w:val="24"/>
                <w:szCs w:val="24"/>
              </w:rPr>
            </w:pPr>
            <w:ins w:id="1023" w:author="Mohammad Nayeem Hasan" w:date="2024-11-03T23:15:00Z" w16du:dateUtc="2024-11-03T17:15:00Z">
              <w:r>
                <w:rPr>
                  <w:rFonts w:ascii="Times New Roman" w:hAnsi="Times New Roman" w:cs="Times New Roman"/>
                  <w:sz w:val="24"/>
                  <w:szCs w:val="24"/>
                </w:rPr>
                <w:t>0.786</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C2C12AF" w14:textId="77777777" w:rsidR="00BB33D1" w:rsidRDefault="00BB33D1" w:rsidP="000C3C54">
            <w:pPr>
              <w:rPr>
                <w:ins w:id="1024" w:author="Mohammad Nayeem Hasan" w:date="2024-11-03T23:15:00Z" w16du:dateUtc="2024-11-03T17:15:00Z"/>
                <w:rFonts w:ascii="Times New Roman" w:hAnsi="Times New Roman" w:cs="Times New Roman"/>
                <w:sz w:val="24"/>
                <w:szCs w:val="24"/>
              </w:rPr>
            </w:pPr>
            <w:ins w:id="1025" w:author="Mohammad Nayeem Hasan" w:date="2024-11-03T23:15:00Z" w16du:dateUtc="2024-11-03T17:15:00Z">
              <w:r>
                <w:rPr>
                  <w:rFonts w:ascii="Times New Roman" w:hAnsi="Times New Roman" w:cs="Times New Roman"/>
                  <w:sz w:val="24"/>
                  <w:szCs w:val="24"/>
                </w:rPr>
                <w:t>199 (7.7)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1D5A355" w14:textId="77777777" w:rsidR="00BB33D1" w:rsidRDefault="00BB33D1" w:rsidP="000C3C54">
            <w:pPr>
              <w:rPr>
                <w:ins w:id="1026" w:author="Mohammad Nayeem Hasan" w:date="2024-11-03T23:15:00Z" w16du:dateUtc="2024-11-03T17:15:00Z"/>
                <w:rFonts w:ascii="Times New Roman" w:hAnsi="Times New Roman" w:cs="Times New Roman"/>
                <w:sz w:val="24"/>
                <w:szCs w:val="24"/>
              </w:rPr>
            </w:pPr>
            <w:ins w:id="1027" w:author="Mohammad Nayeem Hasan" w:date="2024-11-03T23:15:00Z" w16du:dateUtc="2024-11-03T17:15:00Z">
              <w:r>
                <w:rPr>
                  <w:rFonts w:ascii="Times New Roman" w:hAnsi="Times New Roman" w:cs="Times New Roman"/>
                  <w:sz w:val="24"/>
                  <w:szCs w:val="24"/>
                </w:rPr>
                <w:t>2387 (92.3)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BE7D2F7" w14:textId="77777777" w:rsidR="00BB33D1" w:rsidRDefault="00BB33D1" w:rsidP="000C3C54">
            <w:pPr>
              <w:rPr>
                <w:ins w:id="1028" w:author="Mohammad Nayeem Hasan" w:date="2024-11-03T23:15:00Z" w16du:dateUtc="2024-11-03T17:15:00Z"/>
                <w:rFonts w:ascii="Times New Roman" w:hAnsi="Times New Roman" w:cs="Times New Roman"/>
                <w:sz w:val="24"/>
                <w:szCs w:val="24"/>
              </w:rPr>
            </w:pPr>
            <w:ins w:id="1029" w:author="Mohammad Nayeem Hasan" w:date="2024-11-03T23:15:00Z" w16du:dateUtc="2024-11-03T17:15:00Z">
              <w:r>
                <w:rPr>
                  <w:rFonts w:ascii="Times New Roman" w:hAnsi="Times New Roman" w:cs="Times New Roman"/>
                  <w:sz w:val="24"/>
                  <w:szCs w:val="24"/>
                </w:rPr>
                <w:t>0.052</w:t>
              </w:r>
            </w:ins>
          </w:p>
        </w:tc>
      </w:tr>
      <w:tr w:rsidR="00BB33D1" w14:paraId="4D000E37" w14:textId="77777777" w:rsidTr="000C3C54">
        <w:trPr>
          <w:trHeight w:val="138"/>
          <w:jc w:val="center"/>
          <w:ins w:id="103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D3EDEB1" w14:textId="77777777" w:rsidR="00BB33D1" w:rsidRDefault="00BB33D1" w:rsidP="000C3C54">
            <w:pPr>
              <w:rPr>
                <w:ins w:id="1031" w:author="Mohammad Nayeem Hasan" w:date="2024-11-03T23:15:00Z" w16du:dateUtc="2024-11-03T17:15:00Z"/>
                <w:rFonts w:ascii="Times New Roman" w:hAnsi="Times New Roman" w:cs="Times New Roman"/>
                <w:sz w:val="24"/>
                <w:szCs w:val="24"/>
              </w:rPr>
            </w:pPr>
            <w:ins w:id="1032" w:author="Mohammad Nayeem Hasan" w:date="2024-11-03T23:15:00Z" w16du:dateUtc="2024-11-03T17:15:00Z">
              <w:r>
                <w:rPr>
                  <w:rFonts w:ascii="Times New Roman" w:hAnsi="Times New Roman" w:cs="Times New Roman"/>
                  <w:sz w:val="24"/>
                  <w:szCs w:val="24"/>
                </w:rPr>
                <w:t>Primary complete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FF1EE63" w14:textId="77777777" w:rsidR="00BB33D1" w:rsidRDefault="00BB33D1" w:rsidP="000C3C54">
            <w:pPr>
              <w:rPr>
                <w:ins w:id="1033" w:author="Mohammad Nayeem Hasan" w:date="2024-11-03T23:15:00Z" w16du:dateUtc="2024-11-03T17:15:00Z"/>
                <w:rFonts w:ascii="Times New Roman" w:hAnsi="Times New Roman" w:cs="Times New Roman"/>
                <w:sz w:val="24"/>
                <w:szCs w:val="24"/>
              </w:rPr>
            </w:pPr>
            <w:ins w:id="1034" w:author="Mohammad Nayeem Hasan" w:date="2024-11-03T23:15:00Z" w16du:dateUtc="2024-11-03T17:15:00Z">
              <w:r>
                <w:rPr>
                  <w:rFonts w:ascii="Times New Roman" w:hAnsi="Times New Roman" w:cs="Times New Roman"/>
                  <w:sz w:val="24"/>
                  <w:szCs w:val="24"/>
                </w:rPr>
                <w:t>274 (6.7)</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F532DBF" w14:textId="77777777" w:rsidR="00BB33D1" w:rsidRDefault="00BB33D1" w:rsidP="000C3C54">
            <w:pPr>
              <w:rPr>
                <w:ins w:id="1035" w:author="Mohammad Nayeem Hasan" w:date="2024-11-03T23:15:00Z" w16du:dateUtc="2024-11-03T17:15:00Z"/>
                <w:rFonts w:ascii="Times New Roman" w:hAnsi="Times New Roman" w:cs="Times New Roman"/>
                <w:sz w:val="24"/>
                <w:szCs w:val="24"/>
              </w:rPr>
            </w:pPr>
            <w:ins w:id="1036" w:author="Mohammad Nayeem Hasan" w:date="2024-11-03T23:15:00Z" w16du:dateUtc="2024-11-03T17:15:00Z">
              <w:r>
                <w:rPr>
                  <w:rFonts w:ascii="Times New Roman" w:hAnsi="Times New Roman" w:cs="Times New Roman"/>
                  <w:sz w:val="24"/>
                  <w:szCs w:val="24"/>
                </w:rPr>
                <w:t>3808 (93.3)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0ED3CC" w14:textId="77777777" w:rsidR="00BB33D1" w:rsidRDefault="00BB33D1" w:rsidP="000C3C54">
            <w:pPr>
              <w:rPr>
                <w:ins w:id="1037"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4E02A06" w14:textId="77777777" w:rsidR="00BB33D1" w:rsidRDefault="00BB33D1" w:rsidP="000C3C54">
            <w:pPr>
              <w:rPr>
                <w:ins w:id="1038" w:author="Mohammad Nayeem Hasan" w:date="2024-11-03T23:15:00Z" w16du:dateUtc="2024-11-03T17:15:00Z"/>
                <w:rFonts w:ascii="Times New Roman" w:hAnsi="Times New Roman" w:cs="Times New Roman"/>
                <w:sz w:val="24"/>
                <w:szCs w:val="24"/>
              </w:rPr>
            </w:pPr>
            <w:ins w:id="1039" w:author="Mohammad Nayeem Hasan" w:date="2024-11-03T23:15:00Z" w16du:dateUtc="2024-11-03T17:15:00Z">
              <w:r>
                <w:rPr>
                  <w:rFonts w:ascii="Times New Roman" w:hAnsi="Times New Roman" w:cs="Times New Roman"/>
                  <w:sz w:val="24"/>
                  <w:szCs w:val="24"/>
                </w:rPr>
                <w:t>118 (3.6)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6B91E31" w14:textId="77777777" w:rsidR="00BB33D1" w:rsidRDefault="00BB33D1" w:rsidP="000C3C54">
            <w:pPr>
              <w:rPr>
                <w:ins w:id="1040" w:author="Mohammad Nayeem Hasan" w:date="2024-11-03T23:15:00Z" w16du:dateUtc="2024-11-03T17:15:00Z"/>
                <w:rFonts w:ascii="Times New Roman" w:hAnsi="Times New Roman" w:cs="Times New Roman"/>
                <w:sz w:val="24"/>
                <w:szCs w:val="24"/>
              </w:rPr>
            </w:pPr>
            <w:ins w:id="1041" w:author="Mohammad Nayeem Hasan" w:date="2024-11-03T23:15:00Z" w16du:dateUtc="2024-11-03T17:15:00Z">
              <w:r>
                <w:rPr>
                  <w:rFonts w:ascii="Times New Roman" w:hAnsi="Times New Roman" w:cs="Times New Roman"/>
                  <w:sz w:val="24"/>
                  <w:szCs w:val="24"/>
                </w:rPr>
                <w:t>3137 (96.4)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C81ADC" w14:textId="77777777" w:rsidR="00BB33D1" w:rsidRDefault="00BB33D1" w:rsidP="000C3C54">
            <w:pPr>
              <w:rPr>
                <w:ins w:id="104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5BB5AB0" w14:textId="77777777" w:rsidR="00BB33D1" w:rsidRDefault="00BB33D1" w:rsidP="000C3C54">
            <w:pPr>
              <w:rPr>
                <w:ins w:id="1043" w:author="Mohammad Nayeem Hasan" w:date="2024-11-03T23:15:00Z" w16du:dateUtc="2024-11-03T17:15:00Z"/>
                <w:rFonts w:ascii="Times New Roman" w:hAnsi="Times New Roman" w:cs="Times New Roman"/>
                <w:sz w:val="24"/>
                <w:szCs w:val="24"/>
              </w:rPr>
            </w:pPr>
            <w:ins w:id="1044" w:author="Mohammad Nayeem Hasan" w:date="2024-11-03T23:15:00Z" w16du:dateUtc="2024-11-03T17:15:00Z">
              <w:r>
                <w:rPr>
                  <w:rFonts w:ascii="Times New Roman" w:hAnsi="Times New Roman" w:cs="Times New Roman"/>
                  <w:sz w:val="24"/>
                  <w:szCs w:val="24"/>
                </w:rPr>
                <w:t>402 (7.3)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F92FA04" w14:textId="77777777" w:rsidR="00BB33D1" w:rsidRDefault="00BB33D1" w:rsidP="000C3C54">
            <w:pPr>
              <w:rPr>
                <w:ins w:id="1045" w:author="Mohammad Nayeem Hasan" w:date="2024-11-03T23:15:00Z" w16du:dateUtc="2024-11-03T17:15:00Z"/>
                <w:rFonts w:ascii="Times New Roman" w:hAnsi="Times New Roman" w:cs="Times New Roman"/>
                <w:sz w:val="24"/>
                <w:szCs w:val="24"/>
              </w:rPr>
            </w:pPr>
            <w:ins w:id="1046" w:author="Mohammad Nayeem Hasan" w:date="2024-11-03T23:15:00Z" w16du:dateUtc="2024-11-03T17:15:00Z">
              <w:r>
                <w:rPr>
                  <w:rFonts w:ascii="Times New Roman" w:hAnsi="Times New Roman" w:cs="Times New Roman"/>
                  <w:sz w:val="24"/>
                  <w:szCs w:val="24"/>
                </w:rPr>
                <w:t>5078 (92.7)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8E2A78" w14:textId="77777777" w:rsidR="00BB33D1" w:rsidRDefault="00BB33D1" w:rsidP="000C3C54">
            <w:pPr>
              <w:rPr>
                <w:ins w:id="1047" w:author="Mohammad Nayeem Hasan" w:date="2024-11-03T23:15:00Z" w16du:dateUtc="2024-11-03T17:15:00Z"/>
                <w:rFonts w:ascii="Times New Roman" w:hAnsi="Times New Roman" w:cs="Times New Roman"/>
                <w:sz w:val="24"/>
                <w:szCs w:val="24"/>
              </w:rPr>
            </w:pPr>
          </w:p>
        </w:tc>
      </w:tr>
      <w:tr w:rsidR="00BB33D1" w14:paraId="077DB160" w14:textId="77777777" w:rsidTr="000C3C54">
        <w:trPr>
          <w:trHeight w:val="138"/>
          <w:jc w:val="center"/>
          <w:ins w:id="104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62E3EE8" w14:textId="77777777" w:rsidR="00BB33D1" w:rsidRDefault="00BB33D1" w:rsidP="000C3C54">
            <w:pPr>
              <w:rPr>
                <w:ins w:id="1049" w:author="Mohammad Nayeem Hasan" w:date="2024-11-03T23:15:00Z" w16du:dateUtc="2024-11-03T17:15:00Z"/>
                <w:rFonts w:ascii="Times New Roman" w:hAnsi="Times New Roman" w:cs="Times New Roman"/>
                <w:sz w:val="24"/>
                <w:szCs w:val="24"/>
              </w:rPr>
            </w:pPr>
            <w:ins w:id="1050" w:author="Mohammad Nayeem Hasan" w:date="2024-11-03T23:15:00Z" w16du:dateUtc="2024-11-03T17:15:00Z">
              <w:r>
                <w:rPr>
                  <w:rFonts w:ascii="Times New Roman" w:hAnsi="Times New Roman" w:cs="Times New Roman"/>
                  <w:sz w:val="24"/>
                  <w:szCs w:val="24"/>
                </w:rPr>
                <w:t>Secondary incomplete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730057A" w14:textId="77777777" w:rsidR="00BB33D1" w:rsidRDefault="00BB33D1" w:rsidP="000C3C54">
            <w:pPr>
              <w:rPr>
                <w:ins w:id="1051" w:author="Mohammad Nayeem Hasan" w:date="2024-11-03T23:15:00Z" w16du:dateUtc="2024-11-03T17:15:00Z"/>
                <w:rFonts w:ascii="Times New Roman" w:hAnsi="Times New Roman" w:cs="Times New Roman"/>
                <w:sz w:val="24"/>
                <w:szCs w:val="24"/>
              </w:rPr>
            </w:pPr>
            <w:ins w:id="1052" w:author="Mohammad Nayeem Hasan" w:date="2024-11-03T23:15:00Z" w16du:dateUtc="2024-11-03T17:15:00Z">
              <w:r>
                <w:rPr>
                  <w:rFonts w:ascii="Times New Roman" w:hAnsi="Times New Roman" w:cs="Times New Roman"/>
                  <w:sz w:val="24"/>
                  <w:szCs w:val="24"/>
                </w:rPr>
                <w:t>489 (6.2)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584EDFD4" w14:textId="77777777" w:rsidR="00BB33D1" w:rsidRDefault="00BB33D1" w:rsidP="000C3C54">
            <w:pPr>
              <w:rPr>
                <w:ins w:id="1053" w:author="Mohammad Nayeem Hasan" w:date="2024-11-03T23:15:00Z" w16du:dateUtc="2024-11-03T17:15:00Z"/>
                <w:rFonts w:ascii="Times New Roman" w:hAnsi="Times New Roman" w:cs="Times New Roman"/>
                <w:sz w:val="24"/>
                <w:szCs w:val="24"/>
              </w:rPr>
            </w:pPr>
            <w:ins w:id="1054" w:author="Mohammad Nayeem Hasan" w:date="2024-11-03T23:15:00Z" w16du:dateUtc="2024-11-03T17:15:00Z">
              <w:r>
                <w:rPr>
                  <w:rFonts w:ascii="Times New Roman" w:hAnsi="Times New Roman" w:cs="Times New Roman"/>
                  <w:sz w:val="24"/>
                  <w:szCs w:val="24"/>
                </w:rPr>
                <w:t>7454 (93.8)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D9EEE" w14:textId="77777777" w:rsidR="00BB33D1" w:rsidRDefault="00BB33D1" w:rsidP="000C3C54">
            <w:pPr>
              <w:rPr>
                <w:ins w:id="1055"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F70547" w14:textId="77777777" w:rsidR="00BB33D1" w:rsidRDefault="00BB33D1" w:rsidP="000C3C54">
            <w:pPr>
              <w:rPr>
                <w:ins w:id="1056" w:author="Mohammad Nayeem Hasan" w:date="2024-11-03T23:15:00Z" w16du:dateUtc="2024-11-03T17:15:00Z"/>
                <w:rFonts w:ascii="Times New Roman" w:hAnsi="Times New Roman" w:cs="Times New Roman"/>
                <w:sz w:val="24"/>
                <w:szCs w:val="24"/>
              </w:rPr>
            </w:pPr>
            <w:ins w:id="1057" w:author="Mohammad Nayeem Hasan" w:date="2024-11-03T23:15:00Z" w16du:dateUtc="2024-11-03T17:15:00Z">
              <w:r>
                <w:rPr>
                  <w:rFonts w:ascii="Times New Roman" w:hAnsi="Times New Roman" w:cs="Times New Roman"/>
                  <w:sz w:val="24"/>
                  <w:szCs w:val="24"/>
                </w:rPr>
                <w:t>282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1922F16" w14:textId="77777777" w:rsidR="00BB33D1" w:rsidRDefault="00BB33D1" w:rsidP="000C3C54">
            <w:pPr>
              <w:rPr>
                <w:ins w:id="1058" w:author="Mohammad Nayeem Hasan" w:date="2024-11-03T23:15:00Z" w16du:dateUtc="2024-11-03T17:15:00Z"/>
                <w:rFonts w:ascii="Times New Roman" w:hAnsi="Times New Roman" w:cs="Times New Roman"/>
                <w:sz w:val="24"/>
                <w:szCs w:val="24"/>
              </w:rPr>
            </w:pPr>
            <w:ins w:id="1059" w:author="Mohammad Nayeem Hasan" w:date="2024-11-03T23:15:00Z" w16du:dateUtc="2024-11-03T17:15:00Z">
              <w:r>
                <w:rPr>
                  <w:rFonts w:ascii="Times New Roman" w:hAnsi="Times New Roman" w:cs="Times New Roman"/>
                  <w:sz w:val="24"/>
                  <w:szCs w:val="24"/>
                </w:rPr>
                <w:t>7003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2544F9" w14:textId="77777777" w:rsidR="00BB33D1" w:rsidRDefault="00BB33D1" w:rsidP="000C3C54">
            <w:pPr>
              <w:rPr>
                <w:ins w:id="106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D3C019" w14:textId="77777777" w:rsidR="00BB33D1" w:rsidRDefault="00BB33D1" w:rsidP="000C3C54">
            <w:pPr>
              <w:rPr>
                <w:ins w:id="1061" w:author="Mohammad Nayeem Hasan" w:date="2024-11-03T23:15:00Z" w16du:dateUtc="2024-11-03T17:15:00Z"/>
                <w:rFonts w:ascii="Times New Roman" w:hAnsi="Times New Roman" w:cs="Times New Roman"/>
                <w:sz w:val="24"/>
                <w:szCs w:val="24"/>
              </w:rPr>
            </w:pPr>
            <w:ins w:id="1062" w:author="Mohammad Nayeem Hasan" w:date="2024-11-03T23:15:00Z" w16du:dateUtc="2024-11-03T17:15:00Z">
              <w:r>
                <w:rPr>
                  <w:rFonts w:ascii="Times New Roman" w:hAnsi="Times New Roman" w:cs="Times New Roman"/>
                  <w:sz w:val="24"/>
                  <w:szCs w:val="24"/>
                </w:rPr>
                <w:t>779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67D6F66" w14:textId="77777777" w:rsidR="00BB33D1" w:rsidRDefault="00BB33D1" w:rsidP="000C3C54">
            <w:pPr>
              <w:rPr>
                <w:ins w:id="1063" w:author="Mohammad Nayeem Hasan" w:date="2024-11-03T23:15:00Z" w16du:dateUtc="2024-11-03T17:15:00Z"/>
                <w:rFonts w:ascii="Times New Roman" w:hAnsi="Times New Roman" w:cs="Times New Roman"/>
                <w:sz w:val="24"/>
                <w:szCs w:val="24"/>
              </w:rPr>
            </w:pPr>
            <w:ins w:id="1064" w:author="Mohammad Nayeem Hasan" w:date="2024-11-03T23:15:00Z" w16du:dateUtc="2024-11-03T17:15:00Z">
              <w:r>
                <w:rPr>
                  <w:rFonts w:ascii="Times New Roman" w:hAnsi="Times New Roman" w:cs="Times New Roman"/>
                  <w:sz w:val="24"/>
                  <w:szCs w:val="24"/>
                </w:rPr>
                <w:t>10548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7809B" w14:textId="77777777" w:rsidR="00BB33D1" w:rsidRDefault="00BB33D1" w:rsidP="000C3C54">
            <w:pPr>
              <w:rPr>
                <w:ins w:id="1065" w:author="Mohammad Nayeem Hasan" w:date="2024-11-03T23:15:00Z" w16du:dateUtc="2024-11-03T17:15:00Z"/>
                <w:rFonts w:ascii="Times New Roman" w:hAnsi="Times New Roman" w:cs="Times New Roman"/>
                <w:sz w:val="24"/>
                <w:szCs w:val="24"/>
              </w:rPr>
            </w:pPr>
          </w:p>
        </w:tc>
      </w:tr>
      <w:tr w:rsidR="00BB33D1" w14:paraId="4DFE3A18" w14:textId="77777777" w:rsidTr="000C3C54">
        <w:trPr>
          <w:trHeight w:val="138"/>
          <w:jc w:val="center"/>
          <w:ins w:id="106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C0A551C" w14:textId="77777777" w:rsidR="00BB33D1" w:rsidRDefault="00BB33D1" w:rsidP="000C3C54">
            <w:pPr>
              <w:rPr>
                <w:ins w:id="1067" w:author="Mohammad Nayeem Hasan" w:date="2024-11-03T23:15:00Z" w16du:dateUtc="2024-11-03T17:15:00Z"/>
                <w:rFonts w:ascii="Times New Roman" w:hAnsi="Times New Roman" w:cs="Times New Roman"/>
                <w:sz w:val="24"/>
                <w:szCs w:val="24"/>
              </w:rPr>
            </w:pPr>
            <w:ins w:id="1068" w:author="Mohammad Nayeem Hasan" w:date="2024-11-03T23:15:00Z" w16du:dateUtc="2024-11-03T17:15:00Z">
              <w:r>
                <w:rPr>
                  <w:rFonts w:ascii="Times New Roman" w:hAnsi="Times New Roman" w:cs="Times New Roman"/>
                  <w:sz w:val="24"/>
                  <w:szCs w:val="24"/>
                </w:rPr>
                <w:t>Secondary complete or higher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3701DF1" w14:textId="77777777" w:rsidR="00BB33D1" w:rsidRDefault="00BB33D1" w:rsidP="000C3C54">
            <w:pPr>
              <w:rPr>
                <w:ins w:id="1069" w:author="Mohammad Nayeem Hasan" w:date="2024-11-03T23:15:00Z" w16du:dateUtc="2024-11-03T17:15:00Z"/>
                <w:rFonts w:ascii="Times New Roman" w:hAnsi="Times New Roman" w:cs="Times New Roman"/>
                <w:sz w:val="24"/>
                <w:szCs w:val="24"/>
              </w:rPr>
            </w:pPr>
            <w:ins w:id="1070" w:author="Mohammad Nayeem Hasan" w:date="2024-11-03T23:15:00Z" w16du:dateUtc="2024-11-03T17:15:00Z">
              <w:r>
                <w:rPr>
                  <w:rFonts w:ascii="Times New Roman" w:hAnsi="Times New Roman" w:cs="Times New Roman"/>
                  <w:sz w:val="24"/>
                  <w:szCs w:val="24"/>
                </w:rPr>
                <w:t>178 (5.5)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F39694F" w14:textId="77777777" w:rsidR="00BB33D1" w:rsidRDefault="00BB33D1" w:rsidP="000C3C54">
            <w:pPr>
              <w:rPr>
                <w:ins w:id="1071" w:author="Mohammad Nayeem Hasan" w:date="2024-11-03T23:15:00Z" w16du:dateUtc="2024-11-03T17:15:00Z"/>
                <w:rFonts w:ascii="Times New Roman" w:hAnsi="Times New Roman" w:cs="Times New Roman"/>
                <w:sz w:val="24"/>
                <w:szCs w:val="24"/>
              </w:rPr>
            </w:pPr>
            <w:ins w:id="1072" w:author="Mohammad Nayeem Hasan" w:date="2024-11-03T23:15:00Z" w16du:dateUtc="2024-11-03T17:15:00Z">
              <w:r>
                <w:rPr>
                  <w:rFonts w:ascii="Times New Roman" w:hAnsi="Times New Roman" w:cs="Times New Roman"/>
                  <w:sz w:val="24"/>
                  <w:szCs w:val="24"/>
                </w:rPr>
                <w:t>3027 (94.5)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89F5D6" w14:textId="77777777" w:rsidR="00BB33D1" w:rsidRDefault="00BB33D1" w:rsidP="000C3C54">
            <w:pPr>
              <w:rPr>
                <w:ins w:id="1073"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A8C937" w14:textId="77777777" w:rsidR="00BB33D1" w:rsidRDefault="00BB33D1" w:rsidP="000C3C54">
            <w:pPr>
              <w:rPr>
                <w:ins w:id="1074" w:author="Mohammad Nayeem Hasan" w:date="2024-11-03T23:15:00Z" w16du:dateUtc="2024-11-03T17:15:00Z"/>
                <w:rFonts w:ascii="Times New Roman" w:hAnsi="Times New Roman" w:cs="Times New Roman"/>
                <w:sz w:val="24"/>
                <w:szCs w:val="24"/>
              </w:rPr>
            </w:pPr>
            <w:ins w:id="1075" w:author="Mohammad Nayeem Hasan" w:date="2024-11-03T23:15:00Z" w16du:dateUtc="2024-11-03T17:15:00Z">
              <w:r>
                <w:rPr>
                  <w:rFonts w:ascii="Times New Roman" w:hAnsi="Times New Roman" w:cs="Times New Roman"/>
                  <w:sz w:val="24"/>
                  <w:szCs w:val="24"/>
                </w:rPr>
                <w:t>106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93C1ED7" w14:textId="77777777" w:rsidR="00BB33D1" w:rsidRDefault="00BB33D1" w:rsidP="000C3C54">
            <w:pPr>
              <w:rPr>
                <w:ins w:id="1076" w:author="Mohammad Nayeem Hasan" w:date="2024-11-03T23:15:00Z" w16du:dateUtc="2024-11-03T17:15:00Z"/>
                <w:rFonts w:ascii="Times New Roman" w:hAnsi="Times New Roman" w:cs="Times New Roman"/>
                <w:sz w:val="24"/>
                <w:szCs w:val="24"/>
              </w:rPr>
            </w:pPr>
            <w:ins w:id="1077" w:author="Mohammad Nayeem Hasan" w:date="2024-11-03T23:15:00Z" w16du:dateUtc="2024-11-03T17:15:00Z">
              <w:r>
                <w:rPr>
                  <w:rFonts w:ascii="Times New Roman" w:hAnsi="Times New Roman" w:cs="Times New Roman"/>
                  <w:sz w:val="24"/>
                  <w:szCs w:val="24"/>
                </w:rPr>
                <w:t>2605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81279" w14:textId="77777777" w:rsidR="00BB33D1" w:rsidRDefault="00BB33D1" w:rsidP="000C3C54">
            <w:pPr>
              <w:rPr>
                <w:ins w:id="107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6962E2" w14:textId="77777777" w:rsidR="00BB33D1" w:rsidRDefault="00BB33D1" w:rsidP="000C3C54">
            <w:pPr>
              <w:rPr>
                <w:ins w:id="1079" w:author="Mohammad Nayeem Hasan" w:date="2024-11-03T23:15:00Z" w16du:dateUtc="2024-11-03T17:15:00Z"/>
                <w:rFonts w:ascii="Times New Roman" w:hAnsi="Times New Roman" w:cs="Times New Roman"/>
                <w:sz w:val="24"/>
                <w:szCs w:val="24"/>
              </w:rPr>
            </w:pPr>
            <w:ins w:id="1080" w:author="Mohammad Nayeem Hasan" w:date="2024-11-03T23:15:00Z" w16du:dateUtc="2024-11-03T17:15:00Z">
              <w:r>
                <w:rPr>
                  <w:rFonts w:ascii="Times New Roman" w:hAnsi="Times New Roman" w:cs="Times New Roman"/>
                  <w:sz w:val="24"/>
                  <w:szCs w:val="24"/>
                </w:rPr>
                <w:t>217 (5.9)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D03310D" w14:textId="77777777" w:rsidR="00BB33D1" w:rsidRDefault="00BB33D1" w:rsidP="000C3C54">
            <w:pPr>
              <w:rPr>
                <w:ins w:id="1081" w:author="Mohammad Nayeem Hasan" w:date="2024-11-03T23:15:00Z" w16du:dateUtc="2024-11-03T17:15:00Z"/>
                <w:rFonts w:ascii="Times New Roman" w:hAnsi="Times New Roman" w:cs="Times New Roman"/>
                <w:sz w:val="24"/>
                <w:szCs w:val="24"/>
              </w:rPr>
            </w:pPr>
            <w:ins w:id="1082" w:author="Mohammad Nayeem Hasan" w:date="2024-11-03T23:15:00Z" w16du:dateUtc="2024-11-03T17:15:00Z">
              <w:r>
                <w:rPr>
                  <w:rFonts w:ascii="Times New Roman" w:hAnsi="Times New Roman" w:cs="Times New Roman"/>
                  <w:sz w:val="24"/>
                  <w:szCs w:val="24"/>
                </w:rPr>
                <w:t>3478 (94.1)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D7500" w14:textId="77777777" w:rsidR="00BB33D1" w:rsidRDefault="00BB33D1" w:rsidP="000C3C54">
            <w:pPr>
              <w:rPr>
                <w:ins w:id="1083" w:author="Mohammad Nayeem Hasan" w:date="2024-11-03T23:15:00Z" w16du:dateUtc="2024-11-03T17:15:00Z"/>
                <w:rFonts w:ascii="Times New Roman" w:hAnsi="Times New Roman" w:cs="Times New Roman"/>
                <w:sz w:val="24"/>
                <w:szCs w:val="24"/>
              </w:rPr>
            </w:pPr>
          </w:p>
        </w:tc>
      </w:tr>
      <w:tr w:rsidR="00BB33D1" w14:paraId="6A203DB5" w14:textId="77777777" w:rsidTr="000C3C54">
        <w:trPr>
          <w:trHeight w:val="138"/>
          <w:jc w:val="center"/>
          <w:ins w:id="108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D07944B" w14:textId="77777777" w:rsidR="00BB33D1" w:rsidRDefault="00BB33D1" w:rsidP="000C3C54">
            <w:pPr>
              <w:rPr>
                <w:ins w:id="1085" w:author="Mohammad Nayeem Hasan" w:date="2024-11-03T23:15:00Z" w16du:dateUtc="2024-11-03T17:15:00Z"/>
                <w:rFonts w:ascii="Times New Roman" w:hAnsi="Times New Roman" w:cs="Times New Roman"/>
                <w:sz w:val="24"/>
                <w:szCs w:val="24"/>
              </w:rPr>
            </w:pPr>
            <w:ins w:id="1086" w:author="Mohammad Nayeem Hasan" w:date="2024-11-03T23:15:00Z" w16du:dateUtc="2024-11-03T17:15:00Z">
              <w:r>
                <w:rPr>
                  <w:rFonts w:ascii="Times New Roman" w:hAnsi="Times New Roman" w:cs="Times New Roman"/>
                  <w:sz w:val="24"/>
                  <w:szCs w:val="24"/>
                </w:rPr>
                <w:t>Non-standard curriculum</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6D0D877" w14:textId="77777777" w:rsidR="00BB33D1" w:rsidRDefault="00BB33D1" w:rsidP="000C3C54">
            <w:pPr>
              <w:rPr>
                <w:ins w:id="1087" w:author="Mohammad Nayeem Hasan" w:date="2024-11-03T23:15:00Z" w16du:dateUtc="2024-11-03T17:15:00Z"/>
                <w:rFonts w:ascii="Times New Roman" w:hAnsi="Times New Roman" w:cs="Times New Roman"/>
                <w:sz w:val="24"/>
                <w:szCs w:val="24"/>
              </w:rPr>
            </w:pPr>
            <w:ins w:id="1088" w:author="Mohammad Nayeem Hasan" w:date="2024-11-03T23:15:00Z" w16du:dateUtc="2024-11-03T17:15:00Z">
              <w:r>
                <w:rPr>
                  <w:rFonts w:ascii="Times New Roman" w:hAnsi="Times New Roman" w:cs="Times New Roman"/>
                  <w:sz w:val="24"/>
                  <w:szCs w:val="24"/>
                </w:rPr>
                <w:t>14 (13.6)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50D1130" w14:textId="77777777" w:rsidR="00BB33D1" w:rsidRDefault="00BB33D1" w:rsidP="000C3C54">
            <w:pPr>
              <w:rPr>
                <w:ins w:id="1089" w:author="Mohammad Nayeem Hasan" w:date="2024-11-03T23:15:00Z" w16du:dateUtc="2024-11-03T17:15:00Z"/>
                <w:rFonts w:ascii="Times New Roman" w:hAnsi="Times New Roman" w:cs="Times New Roman"/>
                <w:sz w:val="24"/>
                <w:szCs w:val="24"/>
              </w:rPr>
            </w:pPr>
            <w:ins w:id="1090" w:author="Mohammad Nayeem Hasan" w:date="2024-11-03T23:15:00Z" w16du:dateUtc="2024-11-03T17:15:00Z">
              <w:r>
                <w:rPr>
                  <w:rFonts w:ascii="Times New Roman" w:hAnsi="Times New Roman" w:cs="Times New Roman"/>
                  <w:sz w:val="24"/>
                  <w:szCs w:val="24"/>
                </w:rPr>
                <w:t>92 (86.4)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5954F9" w14:textId="77777777" w:rsidR="00BB33D1" w:rsidRDefault="00BB33D1" w:rsidP="000C3C54">
            <w:pPr>
              <w:rPr>
                <w:ins w:id="109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B1DBBF0" w14:textId="77777777" w:rsidR="00BB33D1" w:rsidRDefault="00BB33D1" w:rsidP="000C3C54">
            <w:pPr>
              <w:rPr>
                <w:ins w:id="1092" w:author="Mohammad Nayeem Hasan" w:date="2024-11-03T23:15:00Z" w16du:dateUtc="2024-11-03T17:15:00Z"/>
                <w:rFonts w:ascii="Times New Roman" w:hAnsi="Times New Roman" w:cs="Times New Roman"/>
                <w:sz w:val="24"/>
                <w:szCs w:val="24"/>
              </w:rPr>
            </w:pPr>
            <w:ins w:id="1093" w:author="Mohammad Nayeem Hasan" w:date="2024-11-03T23:15:00Z" w16du:dateUtc="2024-11-03T17:15:00Z">
              <w:r>
                <w:rPr>
                  <w:rFonts w:ascii="Times New Roman" w:hAnsi="Times New Roman" w:cs="Times New Roman"/>
                  <w:sz w:val="24"/>
                  <w:szCs w:val="24"/>
                </w:rPr>
                <w:t>-</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EBF93BE" w14:textId="77777777" w:rsidR="00BB33D1" w:rsidRDefault="00BB33D1" w:rsidP="000C3C54">
            <w:pPr>
              <w:rPr>
                <w:ins w:id="1094" w:author="Mohammad Nayeem Hasan" w:date="2024-11-03T23:15:00Z" w16du:dateUtc="2024-11-03T17:15:00Z"/>
                <w:rFonts w:ascii="Times New Roman" w:hAnsi="Times New Roman" w:cs="Times New Roman"/>
                <w:sz w:val="24"/>
                <w:szCs w:val="24"/>
              </w:rPr>
            </w:pPr>
            <w:ins w:id="1095"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3CAA5" w14:textId="77777777" w:rsidR="00BB33D1" w:rsidRDefault="00BB33D1" w:rsidP="000C3C54">
            <w:pPr>
              <w:rPr>
                <w:ins w:id="109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D207FE" w14:textId="77777777" w:rsidR="00BB33D1" w:rsidRDefault="00BB33D1" w:rsidP="000C3C54">
            <w:pPr>
              <w:rPr>
                <w:ins w:id="1097" w:author="Mohammad Nayeem Hasan" w:date="2024-11-03T23:15:00Z" w16du:dateUtc="2024-11-03T17:15:00Z"/>
                <w:rFonts w:ascii="Times New Roman" w:hAnsi="Times New Roman" w:cs="Times New Roman"/>
                <w:sz w:val="24"/>
                <w:szCs w:val="24"/>
              </w:rPr>
            </w:pPr>
            <w:ins w:id="1098" w:author="Mohammad Nayeem Hasan" w:date="2024-11-03T23:15:00Z" w16du:dateUtc="2024-11-03T17:15:00Z">
              <w:r>
                <w:rPr>
                  <w:rFonts w:ascii="Times New Roman" w:hAnsi="Times New Roman" w:cs="Times New Roman"/>
                  <w:sz w:val="24"/>
                  <w:szCs w:val="24"/>
                </w:rPr>
                <w: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A894C0C" w14:textId="77777777" w:rsidR="00BB33D1" w:rsidRDefault="00BB33D1" w:rsidP="000C3C54">
            <w:pPr>
              <w:rPr>
                <w:ins w:id="1099" w:author="Mohammad Nayeem Hasan" w:date="2024-11-03T23:15:00Z" w16du:dateUtc="2024-11-03T17:15:00Z"/>
                <w:rFonts w:ascii="Times New Roman" w:hAnsi="Times New Roman" w:cs="Times New Roman"/>
                <w:sz w:val="24"/>
                <w:szCs w:val="24"/>
              </w:rPr>
            </w:pPr>
            <w:ins w:id="1100" w:author="Mohammad Nayeem Hasan" w:date="2024-11-03T23:15:00Z" w16du:dateUtc="2024-11-03T17:15:00Z">
              <w:r>
                <w:rPr>
                  <w:rFonts w:ascii="Times New Roman" w:hAnsi="Times New Roman" w:cs="Times New Roman"/>
                  <w:sz w:val="24"/>
                  <w:szCs w:val="24"/>
                </w:rPr>
                <w:t>-</w:t>
              </w:r>
            </w:ins>
          </w:p>
        </w:tc>
        <w:tc>
          <w:tcPr>
            <w:tcW w:w="435" w:type="pct"/>
            <w:tcBorders>
              <w:top w:val="single" w:sz="4" w:space="0" w:color="auto"/>
              <w:left w:val="single" w:sz="4" w:space="0" w:color="auto"/>
              <w:bottom w:val="single" w:sz="4" w:space="0" w:color="auto"/>
              <w:right w:val="single" w:sz="4" w:space="0" w:color="auto"/>
            </w:tcBorders>
            <w:vAlign w:val="center"/>
          </w:tcPr>
          <w:p w14:paraId="00377215" w14:textId="77777777" w:rsidR="00BB33D1" w:rsidRDefault="00BB33D1" w:rsidP="000C3C54">
            <w:pPr>
              <w:rPr>
                <w:ins w:id="1101" w:author="Mohammad Nayeem Hasan" w:date="2024-11-03T23:15:00Z" w16du:dateUtc="2024-11-03T17:15:00Z"/>
                <w:rFonts w:ascii="Times New Roman" w:hAnsi="Times New Roman" w:cs="Times New Roman"/>
                <w:sz w:val="24"/>
                <w:szCs w:val="24"/>
              </w:rPr>
            </w:pPr>
          </w:p>
        </w:tc>
      </w:tr>
      <w:tr w:rsidR="00BB33D1" w14:paraId="0F0B7256" w14:textId="77777777" w:rsidTr="000C3C54">
        <w:trPr>
          <w:trHeight w:val="138"/>
          <w:jc w:val="center"/>
          <w:ins w:id="110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1EC3DCA" w14:textId="77777777" w:rsidR="00BB33D1" w:rsidRDefault="00BB33D1" w:rsidP="000C3C54">
            <w:pPr>
              <w:rPr>
                <w:ins w:id="1103" w:author="Mohammad Nayeem Hasan" w:date="2024-11-03T23:15:00Z" w16du:dateUtc="2024-11-03T17:15:00Z"/>
                <w:rFonts w:ascii="Times New Roman" w:hAnsi="Times New Roman" w:cs="Times New Roman"/>
                <w:sz w:val="24"/>
                <w:szCs w:val="24"/>
              </w:rPr>
            </w:pPr>
            <w:ins w:id="1104" w:author="Mohammad Nayeem Hasan" w:date="2024-11-03T23:15:00Z" w16du:dateUtc="2024-11-03T17:15:00Z">
              <w:r>
                <w:rPr>
                  <w:rFonts w:ascii="Times New Roman" w:hAnsi="Times New Roman" w:cs="Times New Roman"/>
                  <w:sz w:val="24"/>
                  <w:szCs w:val="24"/>
                </w:rPr>
                <w:t xml:space="preserve">Mother’s age </w:t>
              </w:r>
            </w:ins>
          </w:p>
        </w:tc>
      </w:tr>
      <w:tr w:rsidR="00BB33D1" w14:paraId="09998ECF" w14:textId="77777777" w:rsidTr="000C3C54">
        <w:trPr>
          <w:trHeight w:val="138"/>
          <w:jc w:val="center"/>
          <w:ins w:id="110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52DFBC6" w14:textId="77777777" w:rsidR="00BB33D1" w:rsidRDefault="00BB33D1" w:rsidP="000C3C54">
            <w:pPr>
              <w:rPr>
                <w:ins w:id="1106" w:author="Mohammad Nayeem Hasan" w:date="2024-11-03T23:15:00Z" w16du:dateUtc="2024-11-03T17:15:00Z"/>
                <w:rFonts w:ascii="Times New Roman" w:hAnsi="Times New Roman" w:cs="Times New Roman"/>
                <w:sz w:val="24"/>
                <w:szCs w:val="24"/>
              </w:rPr>
            </w:pPr>
            <w:ins w:id="1107" w:author="Mohammad Nayeem Hasan" w:date="2024-11-03T23:15:00Z" w16du:dateUtc="2024-11-03T17:15:00Z">
              <w:r>
                <w:rPr>
                  <w:rFonts w:ascii="Times New Roman" w:hAnsi="Times New Roman" w:cs="Times New Roman"/>
                  <w:sz w:val="24"/>
                  <w:szCs w:val="24"/>
                </w:rPr>
                <w:lastRenderedPageBreak/>
                <w:t>15 – 19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020AD0E" w14:textId="77777777" w:rsidR="00BB33D1" w:rsidRDefault="00BB33D1" w:rsidP="000C3C54">
            <w:pPr>
              <w:rPr>
                <w:ins w:id="1108" w:author="Mohammad Nayeem Hasan" w:date="2024-11-03T23:15:00Z" w16du:dateUtc="2024-11-03T17:15:00Z"/>
                <w:rFonts w:ascii="Times New Roman" w:hAnsi="Times New Roman" w:cs="Times New Roman"/>
                <w:sz w:val="24"/>
                <w:szCs w:val="24"/>
              </w:rPr>
            </w:pPr>
            <w:ins w:id="1109" w:author="Mohammad Nayeem Hasan" w:date="2024-11-03T23:15:00Z" w16du:dateUtc="2024-11-03T17:15:00Z">
              <w:r>
                <w:rPr>
                  <w:rFonts w:ascii="Times New Roman" w:hAnsi="Times New Roman" w:cs="Times New Roman"/>
                  <w:sz w:val="24"/>
                  <w:szCs w:val="24"/>
                </w:rPr>
                <w:t>471 (7.8)</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509BA88F" w14:textId="77777777" w:rsidR="00BB33D1" w:rsidRDefault="00BB33D1" w:rsidP="000C3C54">
            <w:pPr>
              <w:rPr>
                <w:ins w:id="1110" w:author="Mohammad Nayeem Hasan" w:date="2024-11-03T23:15:00Z" w16du:dateUtc="2024-11-03T17:15:00Z"/>
                <w:rFonts w:ascii="Times New Roman" w:hAnsi="Times New Roman" w:cs="Times New Roman"/>
                <w:sz w:val="24"/>
                <w:szCs w:val="24"/>
              </w:rPr>
            </w:pPr>
            <w:ins w:id="1111" w:author="Mohammad Nayeem Hasan" w:date="2024-11-03T23:15:00Z" w16du:dateUtc="2024-11-03T17:15:00Z">
              <w:r>
                <w:rPr>
                  <w:rFonts w:ascii="Times New Roman" w:hAnsi="Times New Roman" w:cs="Times New Roman"/>
                  <w:sz w:val="24"/>
                  <w:szCs w:val="24"/>
                </w:rPr>
                <w:t>5605 (92.3)</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E9E51CF" w14:textId="77777777" w:rsidR="00BB33D1" w:rsidRDefault="00BB33D1" w:rsidP="000C3C54">
            <w:pPr>
              <w:rPr>
                <w:ins w:id="1112" w:author="Mohammad Nayeem Hasan" w:date="2024-11-03T23:15:00Z" w16du:dateUtc="2024-11-03T17:15:00Z"/>
                <w:rFonts w:ascii="Times New Roman" w:hAnsi="Times New Roman" w:cs="Times New Roman"/>
                <w:sz w:val="24"/>
                <w:szCs w:val="24"/>
              </w:rPr>
            </w:pPr>
            <w:ins w:id="1113" w:author="Mohammad Nayeem Hasan" w:date="2024-11-03T23:15:00Z" w16du:dateUtc="2024-11-03T17:15:00Z">
              <w:r>
                <w:rPr>
                  <w:rFonts w:ascii="Times New Roman" w:hAnsi="Times New Roman" w:cs="Times New Roman"/>
                  <w:sz w:val="24"/>
                  <w:szCs w:val="24"/>
                </w:rPr>
                <w:t>0.390</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AB56691" w14:textId="77777777" w:rsidR="00BB33D1" w:rsidRDefault="00BB33D1" w:rsidP="000C3C54">
            <w:pPr>
              <w:rPr>
                <w:ins w:id="1114" w:author="Mohammad Nayeem Hasan" w:date="2024-11-03T23:15:00Z" w16du:dateUtc="2024-11-03T17:15:00Z"/>
                <w:rFonts w:ascii="Times New Roman" w:hAnsi="Times New Roman" w:cs="Times New Roman"/>
                <w:sz w:val="24"/>
                <w:szCs w:val="24"/>
              </w:rPr>
            </w:pPr>
            <w:ins w:id="1115" w:author="Mohammad Nayeem Hasan" w:date="2024-11-03T23:15:00Z" w16du:dateUtc="2024-11-03T17:15:00Z">
              <w:r>
                <w:rPr>
                  <w:rFonts w:ascii="Times New Roman" w:hAnsi="Times New Roman" w:cs="Times New Roman"/>
                  <w:sz w:val="24"/>
                  <w:szCs w:val="24"/>
                </w:rPr>
                <w:t>71 (5.4)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C2C7F99" w14:textId="77777777" w:rsidR="00BB33D1" w:rsidRDefault="00BB33D1" w:rsidP="000C3C54">
            <w:pPr>
              <w:rPr>
                <w:ins w:id="1116" w:author="Mohammad Nayeem Hasan" w:date="2024-11-03T23:15:00Z" w16du:dateUtc="2024-11-03T17:15:00Z"/>
                <w:rFonts w:ascii="Times New Roman" w:hAnsi="Times New Roman" w:cs="Times New Roman"/>
                <w:sz w:val="24"/>
                <w:szCs w:val="24"/>
              </w:rPr>
            </w:pPr>
            <w:ins w:id="1117" w:author="Mohammad Nayeem Hasan" w:date="2024-11-03T23:15:00Z" w16du:dateUtc="2024-11-03T17:15:00Z">
              <w:r>
                <w:rPr>
                  <w:rFonts w:ascii="Times New Roman" w:hAnsi="Times New Roman" w:cs="Times New Roman"/>
                  <w:sz w:val="24"/>
                  <w:szCs w:val="24"/>
                </w:rPr>
                <w:t>1251 (94.6)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227EFE5" w14:textId="77777777" w:rsidR="00BB33D1" w:rsidRDefault="00BB33D1" w:rsidP="000C3C54">
            <w:pPr>
              <w:rPr>
                <w:ins w:id="1118" w:author="Mohammad Nayeem Hasan" w:date="2024-11-03T23:15:00Z" w16du:dateUtc="2024-11-03T17:15:00Z"/>
                <w:rFonts w:ascii="Times New Roman" w:hAnsi="Times New Roman" w:cs="Times New Roman"/>
                <w:b/>
                <w:bCs/>
                <w:sz w:val="24"/>
                <w:szCs w:val="24"/>
              </w:rPr>
            </w:pPr>
            <w:ins w:id="1119" w:author="Mohammad Nayeem Hasan" w:date="2024-11-03T23:15:00Z" w16du:dateUtc="2024-11-03T17:15:00Z">
              <w:r>
                <w:rPr>
                  <w:rFonts w:ascii="Times New Roman" w:hAnsi="Times New Roman" w:cs="Times New Roman"/>
                  <w:b/>
                  <w:bCs/>
                  <w:sz w:val="24"/>
                  <w:szCs w:val="24"/>
                </w:rPr>
                <w:t>0.004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212AD978" w14:textId="77777777" w:rsidR="00BB33D1" w:rsidRDefault="00BB33D1" w:rsidP="000C3C54">
            <w:pPr>
              <w:rPr>
                <w:ins w:id="1120" w:author="Mohammad Nayeem Hasan" w:date="2024-11-03T23:15:00Z" w16du:dateUtc="2024-11-03T17:15:00Z"/>
                <w:rFonts w:ascii="Times New Roman" w:hAnsi="Times New Roman" w:cs="Times New Roman"/>
                <w:sz w:val="24"/>
                <w:szCs w:val="24"/>
              </w:rPr>
            </w:pPr>
            <w:ins w:id="1121" w:author="Mohammad Nayeem Hasan" w:date="2024-11-03T23:15:00Z" w16du:dateUtc="2024-11-03T17:15:00Z">
              <w:r>
                <w:rPr>
                  <w:rFonts w:ascii="Times New Roman" w:hAnsi="Times New Roman" w:cs="Times New Roman"/>
                  <w:sz w:val="24"/>
                  <w:szCs w:val="24"/>
                </w:rPr>
                <w:t>294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3E589B1" w14:textId="77777777" w:rsidR="00BB33D1" w:rsidRDefault="00BB33D1" w:rsidP="000C3C54">
            <w:pPr>
              <w:rPr>
                <w:ins w:id="1122" w:author="Mohammad Nayeem Hasan" w:date="2024-11-03T23:15:00Z" w16du:dateUtc="2024-11-03T17:15:00Z"/>
                <w:rFonts w:ascii="Times New Roman" w:hAnsi="Times New Roman" w:cs="Times New Roman"/>
                <w:sz w:val="24"/>
                <w:szCs w:val="24"/>
              </w:rPr>
            </w:pPr>
            <w:ins w:id="1123" w:author="Mohammad Nayeem Hasan" w:date="2024-11-03T23:15:00Z" w16du:dateUtc="2024-11-03T17:15:00Z">
              <w:r>
                <w:rPr>
                  <w:rFonts w:ascii="Times New Roman" w:hAnsi="Times New Roman" w:cs="Times New Roman"/>
                  <w:sz w:val="24"/>
                  <w:szCs w:val="24"/>
                </w:rPr>
                <w:t>3944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7E00E84" w14:textId="77777777" w:rsidR="00BB33D1" w:rsidRDefault="00BB33D1" w:rsidP="000C3C54">
            <w:pPr>
              <w:rPr>
                <w:ins w:id="1124" w:author="Mohammad Nayeem Hasan" w:date="2024-11-03T23:15:00Z" w16du:dateUtc="2024-11-03T17:15:00Z"/>
                <w:rFonts w:ascii="Times New Roman" w:hAnsi="Times New Roman" w:cs="Times New Roman"/>
                <w:sz w:val="24"/>
                <w:szCs w:val="24"/>
              </w:rPr>
            </w:pPr>
            <w:ins w:id="1125" w:author="Mohammad Nayeem Hasan" w:date="2024-11-03T23:15:00Z" w16du:dateUtc="2024-11-03T17:15:00Z">
              <w:r>
                <w:rPr>
                  <w:rFonts w:ascii="Times New Roman" w:hAnsi="Times New Roman" w:cs="Times New Roman"/>
                  <w:sz w:val="24"/>
                  <w:szCs w:val="24"/>
                </w:rPr>
                <w:t>0.991</w:t>
              </w:r>
            </w:ins>
          </w:p>
        </w:tc>
      </w:tr>
      <w:tr w:rsidR="00BB33D1" w14:paraId="6F92444B" w14:textId="77777777" w:rsidTr="000C3C54">
        <w:trPr>
          <w:trHeight w:val="138"/>
          <w:jc w:val="center"/>
          <w:ins w:id="112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3085F28" w14:textId="77777777" w:rsidR="00BB33D1" w:rsidRDefault="00BB33D1" w:rsidP="000C3C54">
            <w:pPr>
              <w:rPr>
                <w:ins w:id="1127" w:author="Mohammad Nayeem Hasan" w:date="2024-11-03T23:15:00Z" w16du:dateUtc="2024-11-03T17:15:00Z"/>
                <w:rFonts w:ascii="Times New Roman" w:hAnsi="Times New Roman" w:cs="Times New Roman"/>
                <w:sz w:val="24"/>
                <w:szCs w:val="24"/>
              </w:rPr>
            </w:pPr>
            <w:ins w:id="1128" w:author="Mohammad Nayeem Hasan" w:date="2024-11-03T23:15:00Z" w16du:dateUtc="2024-11-03T17:15:00Z">
              <w:r>
                <w:rPr>
                  <w:rFonts w:ascii="Times New Roman" w:hAnsi="Times New Roman" w:cs="Times New Roman"/>
                  <w:sz w:val="24"/>
                  <w:szCs w:val="24"/>
                </w:rPr>
                <w:t>20-34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3377811" w14:textId="77777777" w:rsidR="00BB33D1" w:rsidRDefault="00BB33D1" w:rsidP="000C3C54">
            <w:pPr>
              <w:rPr>
                <w:ins w:id="1129" w:author="Mohammad Nayeem Hasan" w:date="2024-11-03T23:15:00Z" w16du:dateUtc="2024-11-03T17:15:00Z"/>
                <w:rFonts w:ascii="Times New Roman" w:hAnsi="Times New Roman" w:cs="Times New Roman"/>
                <w:sz w:val="24"/>
                <w:szCs w:val="24"/>
              </w:rPr>
            </w:pPr>
            <w:ins w:id="1130" w:author="Mohammad Nayeem Hasan" w:date="2024-11-03T23:15:00Z" w16du:dateUtc="2024-11-03T17:15:00Z">
              <w:r>
                <w:rPr>
                  <w:rFonts w:ascii="Times New Roman" w:hAnsi="Times New Roman" w:cs="Times New Roman"/>
                  <w:sz w:val="24"/>
                  <w:szCs w:val="24"/>
                </w:rPr>
                <w:t>938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2060BA8" w14:textId="77777777" w:rsidR="00BB33D1" w:rsidRDefault="00BB33D1" w:rsidP="000C3C54">
            <w:pPr>
              <w:rPr>
                <w:ins w:id="1131" w:author="Mohammad Nayeem Hasan" w:date="2024-11-03T23:15:00Z" w16du:dateUtc="2024-11-03T17:15:00Z"/>
                <w:rFonts w:ascii="Times New Roman" w:hAnsi="Times New Roman" w:cs="Times New Roman"/>
                <w:sz w:val="24"/>
                <w:szCs w:val="24"/>
              </w:rPr>
            </w:pPr>
            <w:ins w:id="1132" w:author="Mohammad Nayeem Hasan" w:date="2024-11-03T23:15:00Z" w16du:dateUtc="2024-11-03T17:15:00Z">
              <w:r>
                <w:rPr>
                  <w:rFonts w:ascii="Times New Roman" w:hAnsi="Times New Roman" w:cs="Times New Roman"/>
                  <w:sz w:val="24"/>
                  <w:szCs w:val="24"/>
                </w:rPr>
                <w:t>12322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F9D997" w14:textId="77777777" w:rsidR="00BB33D1" w:rsidRDefault="00BB33D1" w:rsidP="000C3C54">
            <w:pPr>
              <w:rPr>
                <w:ins w:id="1133"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1D3A1D" w14:textId="77777777" w:rsidR="00BB33D1" w:rsidRDefault="00BB33D1" w:rsidP="000C3C54">
            <w:pPr>
              <w:rPr>
                <w:ins w:id="1134" w:author="Mohammad Nayeem Hasan" w:date="2024-11-03T23:15:00Z" w16du:dateUtc="2024-11-03T17:15:00Z"/>
                <w:rFonts w:ascii="Times New Roman" w:hAnsi="Times New Roman" w:cs="Times New Roman"/>
                <w:sz w:val="24"/>
                <w:szCs w:val="24"/>
              </w:rPr>
            </w:pPr>
            <w:ins w:id="1135" w:author="Mohammad Nayeem Hasan" w:date="2024-11-03T23:15:00Z" w16du:dateUtc="2024-11-03T17:15:00Z">
              <w:r>
                <w:rPr>
                  <w:rFonts w:ascii="Times New Roman" w:hAnsi="Times New Roman" w:cs="Times New Roman"/>
                  <w:sz w:val="24"/>
                  <w:szCs w:val="24"/>
                </w:rPr>
                <w:t>578 (4.5)</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44B5695" w14:textId="77777777" w:rsidR="00BB33D1" w:rsidRDefault="00BB33D1" w:rsidP="000C3C54">
            <w:pPr>
              <w:rPr>
                <w:ins w:id="1136" w:author="Mohammad Nayeem Hasan" w:date="2024-11-03T23:15:00Z" w16du:dateUtc="2024-11-03T17:15:00Z"/>
                <w:rFonts w:ascii="Times New Roman" w:hAnsi="Times New Roman" w:cs="Times New Roman"/>
                <w:sz w:val="24"/>
                <w:szCs w:val="24"/>
              </w:rPr>
            </w:pPr>
            <w:ins w:id="1137" w:author="Mohammad Nayeem Hasan" w:date="2024-11-03T23:15:00Z" w16du:dateUtc="2024-11-03T17:15:00Z">
              <w:r>
                <w:rPr>
                  <w:rFonts w:ascii="Times New Roman" w:hAnsi="Times New Roman" w:cs="Times New Roman"/>
                  <w:sz w:val="24"/>
                  <w:szCs w:val="24"/>
                </w:rPr>
                <w:t>12410 (95.5)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456920" w14:textId="77777777" w:rsidR="00BB33D1" w:rsidRDefault="00BB33D1" w:rsidP="000C3C54">
            <w:pPr>
              <w:rPr>
                <w:ins w:id="1138"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6DE9FAF" w14:textId="77777777" w:rsidR="00BB33D1" w:rsidRDefault="00BB33D1" w:rsidP="000C3C54">
            <w:pPr>
              <w:rPr>
                <w:ins w:id="1139" w:author="Mohammad Nayeem Hasan" w:date="2024-11-03T23:15:00Z" w16du:dateUtc="2024-11-03T17:15:00Z"/>
                <w:rFonts w:ascii="Times New Roman" w:hAnsi="Times New Roman" w:cs="Times New Roman"/>
                <w:sz w:val="24"/>
                <w:szCs w:val="24"/>
              </w:rPr>
            </w:pPr>
            <w:ins w:id="1140" w:author="Mohammad Nayeem Hasan" w:date="2024-11-03T23:15:00Z" w16du:dateUtc="2024-11-03T17:15:00Z">
              <w:r>
                <w:rPr>
                  <w:rFonts w:ascii="Times New Roman" w:hAnsi="Times New Roman" w:cs="Times New Roman"/>
                  <w:sz w:val="24"/>
                  <w:szCs w:val="24"/>
                </w:rPr>
                <w:t>715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5A0B2BF" w14:textId="77777777" w:rsidR="00BB33D1" w:rsidRDefault="00BB33D1" w:rsidP="000C3C54">
            <w:pPr>
              <w:rPr>
                <w:ins w:id="1141" w:author="Mohammad Nayeem Hasan" w:date="2024-11-03T23:15:00Z" w16du:dateUtc="2024-11-03T17:15:00Z"/>
                <w:rFonts w:ascii="Times New Roman" w:hAnsi="Times New Roman" w:cs="Times New Roman"/>
                <w:sz w:val="24"/>
                <w:szCs w:val="24"/>
              </w:rPr>
            </w:pPr>
            <w:ins w:id="1142" w:author="Mohammad Nayeem Hasan" w:date="2024-11-03T23:15:00Z" w16du:dateUtc="2024-11-03T17:15:00Z">
              <w:r>
                <w:rPr>
                  <w:rFonts w:ascii="Times New Roman" w:hAnsi="Times New Roman" w:cs="Times New Roman"/>
                  <w:sz w:val="24"/>
                  <w:szCs w:val="24"/>
                </w:rPr>
                <w:t>9620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F62FBD" w14:textId="77777777" w:rsidR="00BB33D1" w:rsidRDefault="00BB33D1" w:rsidP="000C3C54">
            <w:pPr>
              <w:rPr>
                <w:ins w:id="1143" w:author="Mohammad Nayeem Hasan" w:date="2024-11-03T23:15:00Z" w16du:dateUtc="2024-11-03T17:15:00Z"/>
                <w:rFonts w:ascii="Times New Roman" w:hAnsi="Times New Roman" w:cs="Times New Roman"/>
                <w:sz w:val="24"/>
                <w:szCs w:val="24"/>
              </w:rPr>
            </w:pPr>
          </w:p>
        </w:tc>
      </w:tr>
      <w:tr w:rsidR="00BB33D1" w14:paraId="778D2E42" w14:textId="77777777" w:rsidTr="000C3C54">
        <w:trPr>
          <w:trHeight w:val="138"/>
          <w:jc w:val="center"/>
          <w:ins w:id="114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952DAE5" w14:textId="77777777" w:rsidR="00BB33D1" w:rsidRDefault="00BB33D1" w:rsidP="000C3C54">
            <w:pPr>
              <w:rPr>
                <w:ins w:id="1145" w:author="Mohammad Nayeem Hasan" w:date="2024-11-03T23:15:00Z" w16du:dateUtc="2024-11-03T17:15:00Z"/>
                <w:rFonts w:ascii="Times New Roman" w:hAnsi="Times New Roman" w:cs="Times New Roman"/>
                <w:sz w:val="24"/>
                <w:szCs w:val="24"/>
              </w:rPr>
            </w:pPr>
            <w:ins w:id="1146" w:author="Mohammad Nayeem Hasan" w:date="2024-11-03T23:15:00Z" w16du:dateUtc="2024-11-03T17:15:00Z">
              <w:r>
                <w:rPr>
                  <w:rFonts w:ascii="Times New Roman" w:hAnsi="Times New Roman" w:cs="Times New Roman"/>
                  <w:sz w:val="24"/>
                  <w:szCs w:val="24"/>
                </w:rPr>
                <w:t>35+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AA46186" w14:textId="77777777" w:rsidR="00BB33D1" w:rsidRDefault="00BB33D1" w:rsidP="000C3C54">
            <w:pPr>
              <w:rPr>
                <w:ins w:id="1147" w:author="Mohammad Nayeem Hasan" w:date="2024-11-03T23:15:00Z" w16du:dateUtc="2024-11-03T17:15:00Z"/>
                <w:rFonts w:ascii="Times New Roman" w:hAnsi="Times New Roman" w:cs="Times New Roman"/>
                <w:sz w:val="24"/>
                <w:szCs w:val="24"/>
              </w:rPr>
            </w:pPr>
            <w:ins w:id="1148" w:author="Mohammad Nayeem Hasan" w:date="2024-11-03T23:15:00Z" w16du:dateUtc="2024-11-03T17:15:00Z">
              <w:r>
                <w:rPr>
                  <w:rFonts w:ascii="Times New Roman" w:hAnsi="Times New Roman" w:cs="Times New Roman"/>
                  <w:sz w:val="24"/>
                  <w:szCs w:val="24"/>
                </w:rPr>
                <w:t>620 (7.2)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F3E45D1" w14:textId="77777777" w:rsidR="00BB33D1" w:rsidRDefault="00BB33D1" w:rsidP="000C3C54">
            <w:pPr>
              <w:rPr>
                <w:ins w:id="1149" w:author="Mohammad Nayeem Hasan" w:date="2024-11-03T23:15:00Z" w16du:dateUtc="2024-11-03T17:15:00Z"/>
                <w:rFonts w:ascii="Times New Roman" w:hAnsi="Times New Roman" w:cs="Times New Roman"/>
                <w:sz w:val="24"/>
                <w:szCs w:val="24"/>
              </w:rPr>
            </w:pPr>
            <w:ins w:id="1150" w:author="Mohammad Nayeem Hasan" w:date="2024-11-03T23:15:00Z" w16du:dateUtc="2024-11-03T17:15:00Z">
              <w:r>
                <w:rPr>
                  <w:rFonts w:ascii="Times New Roman" w:hAnsi="Times New Roman" w:cs="Times New Roman"/>
                  <w:sz w:val="24"/>
                  <w:szCs w:val="24"/>
                </w:rPr>
                <w:t>7947 (92.8)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095198" w14:textId="77777777" w:rsidR="00BB33D1" w:rsidRDefault="00BB33D1" w:rsidP="000C3C54">
            <w:pPr>
              <w:rPr>
                <w:ins w:id="115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8C18FF" w14:textId="77777777" w:rsidR="00BB33D1" w:rsidRDefault="00BB33D1" w:rsidP="000C3C54">
            <w:pPr>
              <w:rPr>
                <w:ins w:id="1152" w:author="Mohammad Nayeem Hasan" w:date="2024-11-03T23:15:00Z" w16du:dateUtc="2024-11-03T17:15:00Z"/>
                <w:rFonts w:ascii="Times New Roman" w:hAnsi="Times New Roman" w:cs="Times New Roman"/>
                <w:sz w:val="24"/>
                <w:szCs w:val="24"/>
              </w:rPr>
            </w:pPr>
            <w:ins w:id="1153" w:author="Mohammad Nayeem Hasan" w:date="2024-11-03T23:15:00Z" w16du:dateUtc="2024-11-03T17:15:00Z">
              <w:r>
                <w:rPr>
                  <w:rFonts w:ascii="Times New Roman" w:hAnsi="Times New Roman" w:cs="Times New Roman"/>
                  <w:sz w:val="24"/>
                  <w:szCs w:val="24"/>
                </w:rPr>
                <w:t>112 (3.2)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4A7D43E" w14:textId="77777777" w:rsidR="00BB33D1" w:rsidRDefault="00BB33D1" w:rsidP="000C3C54">
            <w:pPr>
              <w:rPr>
                <w:ins w:id="1154" w:author="Mohammad Nayeem Hasan" w:date="2024-11-03T23:15:00Z" w16du:dateUtc="2024-11-03T17:15:00Z"/>
                <w:rFonts w:ascii="Times New Roman" w:hAnsi="Times New Roman" w:cs="Times New Roman"/>
                <w:sz w:val="24"/>
                <w:szCs w:val="24"/>
              </w:rPr>
            </w:pPr>
            <w:ins w:id="1155" w:author="Mohammad Nayeem Hasan" w:date="2024-11-03T23:15:00Z" w16du:dateUtc="2024-11-03T17:15:00Z">
              <w:r>
                <w:rPr>
                  <w:rFonts w:ascii="Times New Roman" w:hAnsi="Times New Roman" w:cs="Times New Roman"/>
                  <w:sz w:val="24"/>
                  <w:szCs w:val="24"/>
                </w:rPr>
                <w:t>3440 (96.8)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60DB1" w14:textId="77777777" w:rsidR="00BB33D1" w:rsidRDefault="00BB33D1" w:rsidP="000C3C54">
            <w:pPr>
              <w:rPr>
                <w:ins w:id="115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C7F780" w14:textId="77777777" w:rsidR="00BB33D1" w:rsidRDefault="00BB33D1" w:rsidP="000C3C54">
            <w:pPr>
              <w:rPr>
                <w:ins w:id="1157" w:author="Mohammad Nayeem Hasan" w:date="2024-11-03T23:15:00Z" w16du:dateUtc="2024-11-03T17:15:00Z"/>
                <w:rFonts w:ascii="Times New Roman" w:hAnsi="Times New Roman" w:cs="Times New Roman"/>
                <w:sz w:val="24"/>
                <w:szCs w:val="24"/>
              </w:rPr>
            </w:pPr>
            <w:ins w:id="1158" w:author="Mohammad Nayeem Hasan" w:date="2024-11-03T23:15:00Z" w16du:dateUtc="2024-11-03T17:15:00Z">
              <w:r>
                <w:rPr>
                  <w:rFonts w:ascii="Times New Roman" w:hAnsi="Times New Roman" w:cs="Times New Roman"/>
                  <w:sz w:val="24"/>
                  <w:szCs w:val="24"/>
                </w:rPr>
                <w:t>475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C6EA5D1" w14:textId="77777777" w:rsidR="00BB33D1" w:rsidRDefault="00BB33D1" w:rsidP="000C3C54">
            <w:pPr>
              <w:rPr>
                <w:ins w:id="1159" w:author="Mohammad Nayeem Hasan" w:date="2024-11-03T23:15:00Z" w16du:dateUtc="2024-11-03T17:15:00Z"/>
                <w:rFonts w:ascii="Times New Roman" w:hAnsi="Times New Roman" w:cs="Times New Roman"/>
                <w:sz w:val="24"/>
                <w:szCs w:val="24"/>
              </w:rPr>
            </w:pPr>
            <w:ins w:id="1160" w:author="Mohammad Nayeem Hasan" w:date="2024-11-03T23:15:00Z" w16du:dateUtc="2024-11-03T17:15:00Z">
              <w:r>
                <w:rPr>
                  <w:rFonts w:ascii="Times New Roman" w:hAnsi="Times New Roman" w:cs="Times New Roman"/>
                  <w:sz w:val="24"/>
                  <w:szCs w:val="24"/>
                </w:rPr>
                <w:t>6334 (93.0)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C253B" w14:textId="77777777" w:rsidR="00BB33D1" w:rsidRDefault="00BB33D1" w:rsidP="000C3C54">
            <w:pPr>
              <w:rPr>
                <w:ins w:id="1161" w:author="Mohammad Nayeem Hasan" w:date="2024-11-03T23:15:00Z" w16du:dateUtc="2024-11-03T17:15:00Z"/>
                <w:rFonts w:ascii="Times New Roman" w:hAnsi="Times New Roman" w:cs="Times New Roman"/>
                <w:sz w:val="24"/>
                <w:szCs w:val="24"/>
              </w:rPr>
            </w:pPr>
          </w:p>
        </w:tc>
      </w:tr>
      <w:tr w:rsidR="00BB33D1" w14:paraId="42313249" w14:textId="77777777" w:rsidTr="000C3C54">
        <w:trPr>
          <w:trHeight w:val="138"/>
          <w:jc w:val="center"/>
          <w:ins w:id="116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E34947B" w14:textId="77777777" w:rsidR="00BB33D1" w:rsidRPr="000C3C54" w:rsidRDefault="00BB33D1" w:rsidP="000C3C54">
            <w:pPr>
              <w:rPr>
                <w:ins w:id="1163" w:author="Mohammad Nayeem Hasan" w:date="2024-11-03T23:15:00Z" w16du:dateUtc="2024-11-03T17:15:00Z"/>
                <w:rFonts w:ascii="Times New Roman" w:hAnsi="Times New Roman" w:cs="Times New Roman"/>
                <w:b/>
                <w:bCs/>
                <w:sz w:val="24"/>
                <w:szCs w:val="24"/>
              </w:rPr>
            </w:pPr>
            <w:ins w:id="1164" w:author="Mohammad Nayeem Hasan" w:date="2024-11-03T23:15:00Z" w16du:dateUtc="2024-11-03T17:15:00Z">
              <w:r>
                <w:rPr>
                  <w:rFonts w:ascii="Times New Roman" w:hAnsi="Times New Roman" w:cs="Times New Roman"/>
                  <w:b/>
                  <w:bCs/>
                  <w:sz w:val="24"/>
                  <w:szCs w:val="24"/>
                </w:rPr>
                <w:t>H</w:t>
              </w:r>
              <w:r w:rsidRPr="00CA62EC">
                <w:rPr>
                  <w:rFonts w:ascii="Times New Roman" w:hAnsi="Times New Roman" w:cs="Times New Roman"/>
                  <w:b/>
                  <w:bCs/>
                  <w:sz w:val="24"/>
                  <w:szCs w:val="24"/>
                </w:rPr>
                <w:t>ousehold characteristics</w:t>
              </w:r>
            </w:ins>
          </w:p>
        </w:tc>
      </w:tr>
      <w:tr w:rsidR="00BB33D1" w14:paraId="1533A8DA" w14:textId="77777777" w:rsidTr="000C3C54">
        <w:trPr>
          <w:trHeight w:val="138"/>
          <w:jc w:val="center"/>
          <w:ins w:id="1165"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463013E" w14:textId="77777777" w:rsidR="00BB33D1" w:rsidRDefault="00BB33D1" w:rsidP="000C3C54">
            <w:pPr>
              <w:rPr>
                <w:ins w:id="1166" w:author="Mohammad Nayeem Hasan" w:date="2024-11-03T23:15:00Z" w16du:dateUtc="2024-11-03T17:15:00Z"/>
                <w:rFonts w:ascii="Times New Roman" w:hAnsi="Times New Roman" w:cs="Times New Roman"/>
                <w:sz w:val="24"/>
                <w:szCs w:val="24"/>
              </w:rPr>
            </w:pPr>
            <w:ins w:id="1167" w:author="Mohammad Nayeem Hasan" w:date="2024-11-03T23:15:00Z" w16du:dateUtc="2024-11-03T17:15:00Z">
              <w:r>
                <w:rPr>
                  <w:rFonts w:ascii="Times New Roman" w:hAnsi="Times New Roman" w:cs="Times New Roman"/>
                  <w:sz w:val="24"/>
                  <w:szCs w:val="24"/>
                </w:rPr>
                <w:t>Wealth index</w:t>
              </w:r>
            </w:ins>
          </w:p>
        </w:tc>
      </w:tr>
      <w:tr w:rsidR="00BB33D1" w14:paraId="56594099" w14:textId="77777777" w:rsidTr="000C3C54">
        <w:trPr>
          <w:trHeight w:val="250"/>
          <w:jc w:val="center"/>
          <w:ins w:id="116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9E17A73" w14:textId="77777777" w:rsidR="00BB33D1" w:rsidRDefault="00BB33D1" w:rsidP="000C3C54">
            <w:pPr>
              <w:rPr>
                <w:ins w:id="1169" w:author="Mohammad Nayeem Hasan" w:date="2024-11-03T23:15:00Z" w16du:dateUtc="2024-11-03T17:15:00Z"/>
                <w:rFonts w:ascii="Times New Roman" w:hAnsi="Times New Roman" w:cs="Times New Roman"/>
                <w:sz w:val="24"/>
                <w:szCs w:val="24"/>
              </w:rPr>
            </w:pPr>
            <w:ins w:id="1170" w:author="Mohammad Nayeem Hasan" w:date="2024-11-03T23:15:00Z" w16du:dateUtc="2024-11-03T17:15:00Z">
              <w:r>
                <w:rPr>
                  <w:rFonts w:ascii="Times New Roman" w:hAnsi="Times New Roman" w:cs="Times New Roman"/>
                  <w:sz w:val="24"/>
                  <w:szCs w:val="24"/>
                </w:rPr>
                <w:t>Poorest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A238403" w14:textId="77777777" w:rsidR="00BB33D1" w:rsidRDefault="00BB33D1" w:rsidP="000C3C54">
            <w:pPr>
              <w:rPr>
                <w:ins w:id="1171" w:author="Mohammad Nayeem Hasan" w:date="2024-11-03T23:15:00Z" w16du:dateUtc="2024-11-03T17:15:00Z"/>
                <w:rFonts w:ascii="Times New Roman" w:hAnsi="Times New Roman" w:cs="Times New Roman"/>
                <w:sz w:val="24"/>
                <w:szCs w:val="24"/>
              </w:rPr>
            </w:pPr>
            <w:ins w:id="1172" w:author="Mohammad Nayeem Hasan" w:date="2024-11-03T23:15:00Z" w16du:dateUtc="2024-11-03T17:15:00Z">
              <w:r>
                <w:rPr>
                  <w:rFonts w:ascii="Times New Roman" w:hAnsi="Times New Roman" w:cs="Times New Roman"/>
                  <w:sz w:val="24"/>
                  <w:szCs w:val="24"/>
                </w:rPr>
                <w:t>685 (8.6)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F8C5935" w14:textId="77777777" w:rsidR="00BB33D1" w:rsidRDefault="00BB33D1" w:rsidP="000C3C54">
            <w:pPr>
              <w:rPr>
                <w:ins w:id="1173" w:author="Mohammad Nayeem Hasan" w:date="2024-11-03T23:15:00Z" w16du:dateUtc="2024-11-03T17:15:00Z"/>
                <w:rFonts w:ascii="Times New Roman" w:hAnsi="Times New Roman" w:cs="Times New Roman"/>
                <w:sz w:val="24"/>
                <w:szCs w:val="24"/>
              </w:rPr>
            </w:pPr>
            <w:ins w:id="1174" w:author="Mohammad Nayeem Hasan" w:date="2024-11-03T23:15:00Z" w16du:dateUtc="2024-11-03T17:15:00Z">
              <w:r>
                <w:rPr>
                  <w:rFonts w:ascii="Times New Roman" w:hAnsi="Times New Roman" w:cs="Times New Roman"/>
                  <w:sz w:val="24"/>
                  <w:szCs w:val="24"/>
                </w:rPr>
                <w:t>7299 (91.4)</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647123B" w14:textId="77777777" w:rsidR="00BB33D1" w:rsidRDefault="00BB33D1" w:rsidP="000C3C54">
            <w:pPr>
              <w:rPr>
                <w:ins w:id="1175" w:author="Mohammad Nayeem Hasan" w:date="2024-11-03T23:15:00Z" w16du:dateUtc="2024-11-03T17:15:00Z"/>
                <w:rFonts w:ascii="Times New Roman" w:hAnsi="Times New Roman" w:cs="Times New Roman"/>
                <w:b/>
                <w:bCs/>
                <w:sz w:val="24"/>
                <w:szCs w:val="24"/>
              </w:rPr>
            </w:pPr>
            <w:ins w:id="1176"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F934251" w14:textId="77777777" w:rsidR="00BB33D1" w:rsidRDefault="00BB33D1" w:rsidP="000C3C54">
            <w:pPr>
              <w:rPr>
                <w:ins w:id="1177" w:author="Mohammad Nayeem Hasan" w:date="2024-11-03T23:15:00Z" w16du:dateUtc="2024-11-03T17:15:00Z"/>
                <w:rFonts w:ascii="Times New Roman" w:hAnsi="Times New Roman" w:cs="Times New Roman"/>
                <w:sz w:val="24"/>
                <w:szCs w:val="24"/>
              </w:rPr>
            </w:pPr>
            <w:ins w:id="1178" w:author="Mohammad Nayeem Hasan" w:date="2024-11-03T23:15:00Z" w16du:dateUtc="2024-11-03T17:15:00Z">
              <w:r>
                <w:rPr>
                  <w:rFonts w:ascii="Times New Roman" w:hAnsi="Times New Roman" w:cs="Times New Roman"/>
                  <w:sz w:val="24"/>
                  <w:szCs w:val="24"/>
                </w:rPr>
                <w:t>246 (4.8)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F63F1F1" w14:textId="77777777" w:rsidR="00BB33D1" w:rsidRDefault="00BB33D1" w:rsidP="000C3C54">
            <w:pPr>
              <w:rPr>
                <w:ins w:id="1179" w:author="Mohammad Nayeem Hasan" w:date="2024-11-03T23:15:00Z" w16du:dateUtc="2024-11-03T17:15:00Z"/>
                <w:rFonts w:ascii="Times New Roman" w:hAnsi="Times New Roman" w:cs="Times New Roman"/>
                <w:sz w:val="24"/>
                <w:szCs w:val="24"/>
              </w:rPr>
            </w:pPr>
            <w:ins w:id="1180" w:author="Mohammad Nayeem Hasan" w:date="2024-11-03T23:15:00Z" w16du:dateUtc="2024-11-03T17:15:00Z">
              <w:r>
                <w:rPr>
                  <w:rFonts w:ascii="Times New Roman" w:hAnsi="Times New Roman" w:cs="Times New Roman"/>
                  <w:sz w:val="24"/>
                  <w:szCs w:val="24"/>
                </w:rPr>
                <w:t>4857 (95.2)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845A68F" w14:textId="77777777" w:rsidR="00BB33D1" w:rsidRDefault="00BB33D1" w:rsidP="000C3C54">
            <w:pPr>
              <w:rPr>
                <w:ins w:id="1181" w:author="Mohammad Nayeem Hasan" w:date="2024-11-03T23:15:00Z" w16du:dateUtc="2024-11-03T17:15:00Z"/>
                <w:rFonts w:ascii="Times New Roman" w:hAnsi="Times New Roman" w:cs="Times New Roman"/>
                <w:sz w:val="24"/>
                <w:szCs w:val="24"/>
              </w:rPr>
            </w:pPr>
            <w:ins w:id="1182" w:author="Mohammad Nayeem Hasan" w:date="2024-11-03T23:15:00Z" w16du:dateUtc="2024-11-03T17:15:00Z">
              <w:r>
                <w:rPr>
                  <w:rFonts w:ascii="Times New Roman" w:hAnsi="Times New Roman" w:cs="Times New Roman"/>
                  <w:sz w:val="24"/>
                  <w:szCs w:val="24"/>
                </w:rPr>
                <w:t>0.071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3138707" w14:textId="77777777" w:rsidR="00BB33D1" w:rsidRDefault="00BB33D1" w:rsidP="000C3C54">
            <w:pPr>
              <w:rPr>
                <w:ins w:id="1183" w:author="Mohammad Nayeem Hasan" w:date="2024-11-03T23:15:00Z" w16du:dateUtc="2024-11-03T17:15:00Z"/>
                <w:rFonts w:ascii="Times New Roman" w:hAnsi="Times New Roman" w:cs="Times New Roman"/>
                <w:sz w:val="24"/>
                <w:szCs w:val="24"/>
              </w:rPr>
            </w:pPr>
            <w:ins w:id="1184" w:author="Mohammad Nayeem Hasan" w:date="2024-11-03T23:15:00Z" w16du:dateUtc="2024-11-03T17:15:00Z">
              <w:r>
                <w:rPr>
                  <w:rFonts w:ascii="Times New Roman" w:hAnsi="Times New Roman" w:cs="Times New Roman"/>
                  <w:sz w:val="24"/>
                  <w:szCs w:val="24"/>
                </w:rPr>
                <w:t>421 (8.4)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F2FF188" w14:textId="77777777" w:rsidR="00BB33D1" w:rsidRDefault="00BB33D1" w:rsidP="000C3C54">
            <w:pPr>
              <w:rPr>
                <w:ins w:id="1185" w:author="Mohammad Nayeem Hasan" w:date="2024-11-03T23:15:00Z" w16du:dateUtc="2024-11-03T17:15:00Z"/>
                <w:rFonts w:ascii="Times New Roman" w:hAnsi="Times New Roman" w:cs="Times New Roman"/>
                <w:sz w:val="24"/>
                <w:szCs w:val="24"/>
              </w:rPr>
            </w:pPr>
            <w:ins w:id="1186" w:author="Mohammad Nayeem Hasan" w:date="2024-11-03T23:15:00Z" w16du:dateUtc="2024-11-03T17:15:00Z">
              <w:r>
                <w:rPr>
                  <w:rFonts w:ascii="Times New Roman" w:hAnsi="Times New Roman" w:cs="Times New Roman"/>
                  <w:sz w:val="24"/>
                  <w:szCs w:val="24"/>
                </w:rPr>
                <w:t>4615 (91.6)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D51CE04" w14:textId="77777777" w:rsidR="00BB33D1" w:rsidRDefault="00BB33D1" w:rsidP="000C3C54">
            <w:pPr>
              <w:rPr>
                <w:ins w:id="1187" w:author="Mohammad Nayeem Hasan" w:date="2024-11-03T23:15:00Z" w16du:dateUtc="2024-11-03T17:15:00Z"/>
                <w:rFonts w:ascii="Times New Roman" w:hAnsi="Times New Roman" w:cs="Times New Roman"/>
                <w:b/>
                <w:bCs/>
                <w:sz w:val="24"/>
                <w:szCs w:val="24"/>
              </w:rPr>
            </w:pPr>
            <w:ins w:id="1188" w:author="Mohammad Nayeem Hasan" w:date="2024-11-03T23:15:00Z" w16du:dateUtc="2024-11-03T17:15:00Z">
              <w:r>
                <w:rPr>
                  <w:rFonts w:ascii="Times New Roman" w:hAnsi="Times New Roman" w:cs="Times New Roman"/>
                  <w:b/>
                  <w:bCs/>
                  <w:sz w:val="24"/>
                  <w:szCs w:val="24"/>
                </w:rPr>
                <w:t>&lt;0.001</w:t>
              </w:r>
            </w:ins>
          </w:p>
        </w:tc>
      </w:tr>
      <w:tr w:rsidR="00BB33D1" w14:paraId="509F4AC1" w14:textId="77777777" w:rsidTr="000C3C54">
        <w:trPr>
          <w:trHeight w:val="250"/>
          <w:jc w:val="center"/>
          <w:ins w:id="118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91022EC" w14:textId="77777777" w:rsidR="00BB33D1" w:rsidRDefault="00BB33D1" w:rsidP="000C3C54">
            <w:pPr>
              <w:rPr>
                <w:ins w:id="1190" w:author="Mohammad Nayeem Hasan" w:date="2024-11-03T23:15:00Z" w16du:dateUtc="2024-11-03T17:15:00Z"/>
                <w:rFonts w:ascii="Times New Roman" w:hAnsi="Times New Roman" w:cs="Times New Roman"/>
                <w:sz w:val="24"/>
                <w:szCs w:val="24"/>
              </w:rPr>
            </w:pPr>
            <w:ins w:id="1191" w:author="Mohammad Nayeem Hasan" w:date="2024-11-03T23:15:00Z" w16du:dateUtc="2024-11-03T17:15:00Z">
              <w:r>
                <w:rPr>
                  <w:rFonts w:ascii="Times New Roman" w:hAnsi="Times New Roman" w:cs="Times New Roman"/>
                  <w:sz w:val="24"/>
                  <w:szCs w:val="24"/>
                </w:rPr>
                <w:t>Poor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B187C72" w14:textId="77777777" w:rsidR="00BB33D1" w:rsidRDefault="00BB33D1" w:rsidP="000C3C54">
            <w:pPr>
              <w:rPr>
                <w:ins w:id="1192" w:author="Mohammad Nayeem Hasan" w:date="2024-11-03T23:15:00Z" w16du:dateUtc="2024-11-03T17:15:00Z"/>
                <w:rFonts w:ascii="Times New Roman" w:hAnsi="Times New Roman" w:cs="Times New Roman"/>
                <w:sz w:val="24"/>
                <w:szCs w:val="24"/>
              </w:rPr>
            </w:pPr>
            <w:ins w:id="1193" w:author="Mohammad Nayeem Hasan" w:date="2024-11-03T23:15:00Z" w16du:dateUtc="2024-11-03T17:15:00Z">
              <w:r>
                <w:rPr>
                  <w:rFonts w:ascii="Times New Roman" w:hAnsi="Times New Roman" w:cs="Times New Roman"/>
                  <w:sz w:val="24"/>
                  <w:szCs w:val="24"/>
                </w:rPr>
                <w:t>502 (7.6)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56AEA8C" w14:textId="77777777" w:rsidR="00BB33D1" w:rsidRDefault="00BB33D1" w:rsidP="000C3C54">
            <w:pPr>
              <w:rPr>
                <w:ins w:id="1194" w:author="Mohammad Nayeem Hasan" w:date="2024-11-03T23:15:00Z" w16du:dateUtc="2024-11-03T17:15:00Z"/>
                <w:rFonts w:ascii="Times New Roman" w:hAnsi="Times New Roman" w:cs="Times New Roman"/>
                <w:sz w:val="24"/>
                <w:szCs w:val="24"/>
              </w:rPr>
            </w:pPr>
            <w:ins w:id="1195" w:author="Mohammad Nayeem Hasan" w:date="2024-11-03T23:15:00Z" w16du:dateUtc="2024-11-03T17:15:00Z">
              <w:r>
                <w:rPr>
                  <w:rFonts w:ascii="Times New Roman" w:hAnsi="Times New Roman" w:cs="Times New Roman"/>
                  <w:sz w:val="24"/>
                  <w:szCs w:val="24"/>
                </w:rPr>
                <w:t>6107 (92.4)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B4BB20" w14:textId="77777777" w:rsidR="00BB33D1" w:rsidRDefault="00BB33D1" w:rsidP="000C3C54">
            <w:pPr>
              <w:rPr>
                <w:ins w:id="119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D7B924A" w14:textId="77777777" w:rsidR="00BB33D1" w:rsidRDefault="00BB33D1" w:rsidP="000C3C54">
            <w:pPr>
              <w:rPr>
                <w:ins w:id="1197" w:author="Mohammad Nayeem Hasan" w:date="2024-11-03T23:15:00Z" w16du:dateUtc="2024-11-03T17:15:00Z"/>
                <w:rFonts w:ascii="Times New Roman" w:hAnsi="Times New Roman" w:cs="Times New Roman"/>
                <w:sz w:val="24"/>
                <w:szCs w:val="24"/>
              </w:rPr>
            </w:pPr>
            <w:ins w:id="1198" w:author="Mohammad Nayeem Hasan" w:date="2024-11-03T23:15:00Z" w16du:dateUtc="2024-11-03T17:15:00Z">
              <w:r>
                <w:rPr>
                  <w:rFonts w:ascii="Times New Roman" w:hAnsi="Times New Roman" w:cs="Times New Roman"/>
                  <w:sz w:val="24"/>
                  <w:szCs w:val="24"/>
                </w:rPr>
                <w:t>155 (3.6)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8A80EA7" w14:textId="77777777" w:rsidR="00BB33D1" w:rsidRDefault="00BB33D1" w:rsidP="000C3C54">
            <w:pPr>
              <w:rPr>
                <w:ins w:id="1199" w:author="Mohammad Nayeem Hasan" w:date="2024-11-03T23:15:00Z" w16du:dateUtc="2024-11-03T17:15:00Z"/>
                <w:rFonts w:ascii="Times New Roman" w:hAnsi="Times New Roman" w:cs="Times New Roman"/>
                <w:sz w:val="24"/>
                <w:szCs w:val="24"/>
              </w:rPr>
            </w:pPr>
            <w:ins w:id="1200" w:author="Mohammad Nayeem Hasan" w:date="2024-11-03T23:15:00Z" w16du:dateUtc="2024-11-03T17:15:00Z">
              <w:r>
                <w:rPr>
                  <w:rFonts w:ascii="Times New Roman" w:hAnsi="Times New Roman" w:cs="Times New Roman"/>
                  <w:sz w:val="24"/>
                  <w:szCs w:val="24"/>
                </w:rPr>
                <w:t>4128 (96.4)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6FA8E" w14:textId="77777777" w:rsidR="00BB33D1" w:rsidRDefault="00BB33D1" w:rsidP="000C3C54">
            <w:pPr>
              <w:rPr>
                <w:ins w:id="120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06E3EB" w14:textId="77777777" w:rsidR="00BB33D1" w:rsidRDefault="00BB33D1" w:rsidP="000C3C54">
            <w:pPr>
              <w:rPr>
                <w:ins w:id="1202" w:author="Mohammad Nayeem Hasan" w:date="2024-11-03T23:15:00Z" w16du:dateUtc="2024-11-03T17:15:00Z"/>
                <w:rFonts w:ascii="Times New Roman" w:hAnsi="Times New Roman" w:cs="Times New Roman"/>
                <w:sz w:val="24"/>
                <w:szCs w:val="24"/>
              </w:rPr>
            </w:pPr>
            <w:ins w:id="1203" w:author="Mohammad Nayeem Hasan" w:date="2024-11-03T23:15:00Z" w16du:dateUtc="2024-11-03T17:15:00Z">
              <w:r>
                <w:rPr>
                  <w:rFonts w:ascii="Times New Roman" w:hAnsi="Times New Roman" w:cs="Times New Roman"/>
                  <w:sz w:val="24"/>
                  <w:szCs w:val="24"/>
                </w:rPr>
                <w:t>371 (8.2)</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B62690A" w14:textId="77777777" w:rsidR="00BB33D1" w:rsidRDefault="00BB33D1" w:rsidP="000C3C54">
            <w:pPr>
              <w:rPr>
                <w:ins w:id="1204" w:author="Mohammad Nayeem Hasan" w:date="2024-11-03T23:15:00Z" w16du:dateUtc="2024-11-03T17:15:00Z"/>
                <w:rFonts w:ascii="Times New Roman" w:hAnsi="Times New Roman" w:cs="Times New Roman"/>
                <w:sz w:val="24"/>
                <w:szCs w:val="24"/>
              </w:rPr>
            </w:pPr>
            <w:ins w:id="1205" w:author="Mohammad Nayeem Hasan" w:date="2024-11-03T23:15:00Z" w16du:dateUtc="2024-11-03T17:15:00Z">
              <w:r>
                <w:rPr>
                  <w:rFonts w:ascii="Times New Roman" w:hAnsi="Times New Roman" w:cs="Times New Roman"/>
                  <w:sz w:val="24"/>
                  <w:szCs w:val="24"/>
                </w:rPr>
                <w:t>4159 (91.8)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48716" w14:textId="77777777" w:rsidR="00BB33D1" w:rsidRDefault="00BB33D1" w:rsidP="000C3C54">
            <w:pPr>
              <w:rPr>
                <w:ins w:id="1206" w:author="Mohammad Nayeem Hasan" w:date="2024-11-03T23:15:00Z" w16du:dateUtc="2024-11-03T17:15:00Z"/>
                <w:rFonts w:ascii="Times New Roman" w:hAnsi="Times New Roman" w:cs="Times New Roman"/>
                <w:b/>
                <w:bCs/>
                <w:sz w:val="24"/>
                <w:szCs w:val="24"/>
              </w:rPr>
            </w:pPr>
          </w:p>
        </w:tc>
      </w:tr>
      <w:tr w:rsidR="00BB33D1" w14:paraId="1F26AC63" w14:textId="77777777" w:rsidTr="000C3C54">
        <w:trPr>
          <w:trHeight w:val="138"/>
          <w:jc w:val="center"/>
          <w:ins w:id="120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A03C04F" w14:textId="77777777" w:rsidR="00BB33D1" w:rsidRDefault="00BB33D1" w:rsidP="000C3C54">
            <w:pPr>
              <w:rPr>
                <w:ins w:id="1208" w:author="Mohammad Nayeem Hasan" w:date="2024-11-03T23:15:00Z" w16du:dateUtc="2024-11-03T17:15:00Z"/>
                <w:rFonts w:ascii="Times New Roman" w:hAnsi="Times New Roman" w:cs="Times New Roman"/>
                <w:sz w:val="24"/>
                <w:szCs w:val="24"/>
              </w:rPr>
            </w:pPr>
            <w:ins w:id="1209" w:author="Mohammad Nayeem Hasan" w:date="2024-11-03T23:15:00Z" w16du:dateUtc="2024-11-03T17:15:00Z">
              <w:r>
                <w:rPr>
                  <w:rFonts w:ascii="Times New Roman" w:hAnsi="Times New Roman" w:cs="Times New Roman"/>
                  <w:sz w:val="24"/>
                  <w:szCs w:val="24"/>
                </w:rPr>
                <w:t>Middle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CF54348" w14:textId="77777777" w:rsidR="00BB33D1" w:rsidRDefault="00BB33D1" w:rsidP="000C3C54">
            <w:pPr>
              <w:rPr>
                <w:ins w:id="1210" w:author="Mohammad Nayeem Hasan" w:date="2024-11-03T23:15:00Z" w16du:dateUtc="2024-11-03T17:15:00Z"/>
                <w:rFonts w:ascii="Times New Roman" w:hAnsi="Times New Roman" w:cs="Times New Roman"/>
                <w:sz w:val="24"/>
                <w:szCs w:val="24"/>
              </w:rPr>
            </w:pPr>
            <w:ins w:id="1211" w:author="Mohammad Nayeem Hasan" w:date="2024-11-03T23:15:00Z" w16du:dateUtc="2024-11-03T17:15:00Z">
              <w:r>
                <w:rPr>
                  <w:rFonts w:ascii="Times New Roman" w:hAnsi="Times New Roman" w:cs="Times New Roman"/>
                  <w:sz w:val="24"/>
                  <w:szCs w:val="24"/>
                </w:rPr>
                <w:t>420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822FDEA" w14:textId="77777777" w:rsidR="00BB33D1" w:rsidRDefault="00BB33D1" w:rsidP="000C3C54">
            <w:pPr>
              <w:rPr>
                <w:ins w:id="1212" w:author="Mohammad Nayeem Hasan" w:date="2024-11-03T23:15:00Z" w16du:dateUtc="2024-11-03T17:15:00Z"/>
                <w:rFonts w:ascii="Times New Roman" w:hAnsi="Times New Roman" w:cs="Times New Roman"/>
                <w:sz w:val="24"/>
                <w:szCs w:val="24"/>
              </w:rPr>
            </w:pPr>
            <w:ins w:id="1213" w:author="Mohammad Nayeem Hasan" w:date="2024-11-03T23:15:00Z" w16du:dateUtc="2024-11-03T17:15:00Z">
              <w:r>
                <w:rPr>
                  <w:rFonts w:ascii="Times New Roman" w:hAnsi="Times New Roman" w:cs="Times New Roman"/>
                  <w:sz w:val="24"/>
                  <w:szCs w:val="24"/>
                </w:rPr>
                <w:t>5495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3F543" w14:textId="77777777" w:rsidR="00BB33D1" w:rsidRDefault="00BB33D1" w:rsidP="000C3C54">
            <w:pPr>
              <w:rPr>
                <w:ins w:id="1214"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9503E7" w14:textId="77777777" w:rsidR="00BB33D1" w:rsidRDefault="00BB33D1" w:rsidP="000C3C54">
            <w:pPr>
              <w:rPr>
                <w:ins w:id="1215" w:author="Mohammad Nayeem Hasan" w:date="2024-11-03T23:15:00Z" w16du:dateUtc="2024-11-03T17:15:00Z"/>
                <w:rFonts w:ascii="Times New Roman" w:hAnsi="Times New Roman" w:cs="Times New Roman"/>
                <w:sz w:val="24"/>
                <w:szCs w:val="24"/>
              </w:rPr>
            </w:pPr>
            <w:ins w:id="1216" w:author="Mohammad Nayeem Hasan" w:date="2024-11-03T23:15:00Z" w16du:dateUtc="2024-11-03T17:15:00Z">
              <w:r>
                <w:rPr>
                  <w:rFonts w:ascii="Times New Roman" w:hAnsi="Times New Roman" w:cs="Times New Roman"/>
                  <w:sz w:val="24"/>
                  <w:szCs w:val="24"/>
                </w:rPr>
                <w:t>130 (3.4)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7C3726F" w14:textId="77777777" w:rsidR="00BB33D1" w:rsidRDefault="00BB33D1" w:rsidP="000C3C54">
            <w:pPr>
              <w:rPr>
                <w:ins w:id="1217" w:author="Mohammad Nayeem Hasan" w:date="2024-11-03T23:15:00Z" w16du:dateUtc="2024-11-03T17:15:00Z"/>
                <w:rFonts w:ascii="Times New Roman" w:hAnsi="Times New Roman" w:cs="Times New Roman"/>
                <w:sz w:val="24"/>
                <w:szCs w:val="24"/>
              </w:rPr>
            </w:pPr>
            <w:ins w:id="1218" w:author="Mohammad Nayeem Hasan" w:date="2024-11-03T23:15:00Z" w16du:dateUtc="2024-11-03T17:15:00Z">
              <w:r>
                <w:rPr>
                  <w:rFonts w:ascii="Times New Roman" w:hAnsi="Times New Roman" w:cs="Times New Roman"/>
                  <w:sz w:val="24"/>
                  <w:szCs w:val="24"/>
                </w:rPr>
                <w:t>3752 (96.6)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9EB0A" w14:textId="77777777" w:rsidR="00BB33D1" w:rsidRDefault="00BB33D1" w:rsidP="000C3C54">
            <w:pPr>
              <w:rPr>
                <w:ins w:id="121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78A8287" w14:textId="77777777" w:rsidR="00BB33D1" w:rsidRDefault="00BB33D1" w:rsidP="000C3C54">
            <w:pPr>
              <w:rPr>
                <w:ins w:id="1220" w:author="Mohammad Nayeem Hasan" w:date="2024-11-03T23:15:00Z" w16du:dateUtc="2024-11-03T17:15:00Z"/>
                <w:rFonts w:ascii="Times New Roman" w:hAnsi="Times New Roman" w:cs="Times New Roman"/>
                <w:sz w:val="24"/>
                <w:szCs w:val="24"/>
              </w:rPr>
            </w:pPr>
            <w:ins w:id="1221" w:author="Mohammad Nayeem Hasan" w:date="2024-11-03T23:15:00Z" w16du:dateUtc="2024-11-03T17:15:00Z">
              <w:r>
                <w:rPr>
                  <w:rFonts w:ascii="Times New Roman" w:hAnsi="Times New Roman" w:cs="Times New Roman"/>
                  <w:sz w:val="24"/>
                  <w:szCs w:val="24"/>
                </w:rPr>
                <w:t>262 (6.1)</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7BE28BF" w14:textId="77777777" w:rsidR="00BB33D1" w:rsidRDefault="00BB33D1" w:rsidP="000C3C54">
            <w:pPr>
              <w:rPr>
                <w:ins w:id="1222" w:author="Mohammad Nayeem Hasan" w:date="2024-11-03T23:15:00Z" w16du:dateUtc="2024-11-03T17:15:00Z"/>
                <w:rFonts w:ascii="Times New Roman" w:hAnsi="Times New Roman" w:cs="Times New Roman"/>
                <w:sz w:val="24"/>
                <w:szCs w:val="24"/>
              </w:rPr>
            </w:pPr>
            <w:ins w:id="1223" w:author="Mohammad Nayeem Hasan" w:date="2024-11-03T23:15:00Z" w16du:dateUtc="2024-11-03T17:15:00Z">
              <w:r>
                <w:rPr>
                  <w:rFonts w:ascii="Times New Roman" w:hAnsi="Times New Roman" w:cs="Times New Roman"/>
                  <w:sz w:val="24"/>
                  <w:szCs w:val="24"/>
                </w:rPr>
                <w:t>4036 (93.9)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DF542" w14:textId="77777777" w:rsidR="00BB33D1" w:rsidRDefault="00BB33D1" w:rsidP="000C3C54">
            <w:pPr>
              <w:rPr>
                <w:ins w:id="1224" w:author="Mohammad Nayeem Hasan" w:date="2024-11-03T23:15:00Z" w16du:dateUtc="2024-11-03T17:15:00Z"/>
                <w:rFonts w:ascii="Times New Roman" w:hAnsi="Times New Roman" w:cs="Times New Roman"/>
                <w:b/>
                <w:bCs/>
                <w:sz w:val="24"/>
                <w:szCs w:val="24"/>
              </w:rPr>
            </w:pPr>
          </w:p>
        </w:tc>
      </w:tr>
      <w:tr w:rsidR="00BB33D1" w14:paraId="2AB93683" w14:textId="77777777" w:rsidTr="000C3C54">
        <w:trPr>
          <w:trHeight w:val="138"/>
          <w:jc w:val="center"/>
          <w:ins w:id="122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29B0096A" w14:textId="77777777" w:rsidR="00BB33D1" w:rsidRDefault="00BB33D1" w:rsidP="000C3C54">
            <w:pPr>
              <w:rPr>
                <w:ins w:id="1226" w:author="Mohammad Nayeem Hasan" w:date="2024-11-03T23:15:00Z" w16du:dateUtc="2024-11-03T17:15:00Z"/>
                <w:rFonts w:ascii="Times New Roman" w:hAnsi="Times New Roman" w:cs="Times New Roman"/>
                <w:sz w:val="24"/>
                <w:szCs w:val="24"/>
              </w:rPr>
            </w:pPr>
            <w:ins w:id="1227" w:author="Mohammad Nayeem Hasan" w:date="2024-11-03T23:15:00Z" w16du:dateUtc="2024-11-03T17:15:00Z">
              <w:r>
                <w:rPr>
                  <w:rFonts w:ascii="Times New Roman" w:hAnsi="Times New Roman" w:cs="Times New Roman"/>
                  <w:sz w:val="24"/>
                  <w:szCs w:val="24"/>
                </w:rPr>
                <w:t>Rich</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165EADE" w14:textId="77777777" w:rsidR="00BB33D1" w:rsidRDefault="00BB33D1" w:rsidP="000C3C54">
            <w:pPr>
              <w:rPr>
                <w:ins w:id="1228" w:author="Mohammad Nayeem Hasan" w:date="2024-11-03T23:15:00Z" w16du:dateUtc="2024-11-03T17:15:00Z"/>
                <w:rFonts w:ascii="Times New Roman" w:hAnsi="Times New Roman" w:cs="Times New Roman"/>
                <w:sz w:val="24"/>
                <w:szCs w:val="24"/>
              </w:rPr>
            </w:pPr>
            <w:ins w:id="1229" w:author="Mohammad Nayeem Hasan" w:date="2024-11-03T23:15:00Z" w16du:dateUtc="2024-11-03T17:15:00Z">
              <w:r>
                <w:rPr>
                  <w:rFonts w:ascii="Times New Roman" w:hAnsi="Times New Roman" w:cs="Times New Roman"/>
                  <w:sz w:val="24"/>
                  <w:szCs w:val="24"/>
                </w:rPr>
                <w:t>326 (5.6)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DF02BCE" w14:textId="77777777" w:rsidR="00BB33D1" w:rsidRDefault="00BB33D1" w:rsidP="000C3C54">
            <w:pPr>
              <w:rPr>
                <w:ins w:id="1230" w:author="Mohammad Nayeem Hasan" w:date="2024-11-03T23:15:00Z" w16du:dateUtc="2024-11-03T17:15:00Z"/>
                <w:rFonts w:ascii="Times New Roman" w:hAnsi="Times New Roman" w:cs="Times New Roman"/>
                <w:sz w:val="24"/>
                <w:szCs w:val="24"/>
              </w:rPr>
            </w:pPr>
            <w:ins w:id="1231" w:author="Mohammad Nayeem Hasan" w:date="2024-11-03T23:15:00Z" w16du:dateUtc="2024-11-03T17:15:00Z">
              <w:r>
                <w:rPr>
                  <w:rFonts w:ascii="Times New Roman" w:hAnsi="Times New Roman" w:cs="Times New Roman"/>
                  <w:sz w:val="24"/>
                  <w:szCs w:val="24"/>
                </w:rPr>
                <w:t>5526 (94.4)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CD398E" w14:textId="77777777" w:rsidR="00BB33D1" w:rsidRDefault="00BB33D1" w:rsidP="000C3C54">
            <w:pPr>
              <w:rPr>
                <w:ins w:id="1232"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25CD82" w14:textId="77777777" w:rsidR="00BB33D1" w:rsidRDefault="00BB33D1" w:rsidP="000C3C54">
            <w:pPr>
              <w:rPr>
                <w:ins w:id="1233" w:author="Mohammad Nayeem Hasan" w:date="2024-11-03T23:15:00Z" w16du:dateUtc="2024-11-03T17:15:00Z"/>
                <w:rFonts w:ascii="Times New Roman" w:hAnsi="Times New Roman" w:cs="Times New Roman"/>
                <w:sz w:val="24"/>
                <w:szCs w:val="24"/>
              </w:rPr>
            </w:pPr>
            <w:ins w:id="1234" w:author="Mohammad Nayeem Hasan" w:date="2024-11-03T23:15:00Z" w16du:dateUtc="2024-11-03T17:15:00Z">
              <w:r>
                <w:rPr>
                  <w:rFonts w:ascii="Times New Roman" w:hAnsi="Times New Roman" w:cs="Times New Roman"/>
                  <w:sz w:val="24"/>
                  <w:szCs w:val="24"/>
                </w:rPr>
                <w:t>139 (3.7)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A49D4A9" w14:textId="77777777" w:rsidR="00BB33D1" w:rsidRDefault="00BB33D1" w:rsidP="000C3C54">
            <w:pPr>
              <w:rPr>
                <w:ins w:id="1235" w:author="Mohammad Nayeem Hasan" w:date="2024-11-03T23:15:00Z" w16du:dateUtc="2024-11-03T17:15:00Z"/>
                <w:rFonts w:ascii="Times New Roman" w:hAnsi="Times New Roman" w:cs="Times New Roman"/>
                <w:sz w:val="24"/>
                <w:szCs w:val="24"/>
              </w:rPr>
            </w:pPr>
            <w:ins w:id="1236" w:author="Mohammad Nayeem Hasan" w:date="2024-11-03T23:15:00Z" w16du:dateUtc="2024-11-03T17:15:00Z">
              <w:r>
                <w:rPr>
                  <w:rFonts w:ascii="Times New Roman" w:hAnsi="Times New Roman" w:cs="Times New Roman"/>
                  <w:sz w:val="24"/>
                  <w:szCs w:val="24"/>
                </w:rPr>
                <w:t>3609 (96.3)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02878" w14:textId="77777777" w:rsidR="00BB33D1" w:rsidRDefault="00BB33D1" w:rsidP="000C3C54">
            <w:pPr>
              <w:rPr>
                <w:ins w:id="123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CD4B99" w14:textId="77777777" w:rsidR="00BB33D1" w:rsidRDefault="00BB33D1" w:rsidP="000C3C54">
            <w:pPr>
              <w:rPr>
                <w:ins w:id="1238" w:author="Mohammad Nayeem Hasan" w:date="2024-11-03T23:15:00Z" w16du:dateUtc="2024-11-03T17:15:00Z"/>
                <w:rFonts w:ascii="Times New Roman" w:hAnsi="Times New Roman" w:cs="Times New Roman"/>
                <w:sz w:val="24"/>
                <w:szCs w:val="24"/>
              </w:rPr>
            </w:pPr>
            <w:ins w:id="1239" w:author="Mohammad Nayeem Hasan" w:date="2024-11-03T23:15:00Z" w16du:dateUtc="2024-11-03T17:15:00Z">
              <w:r>
                <w:rPr>
                  <w:rFonts w:ascii="Times New Roman" w:hAnsi="Times New Roman" w:cs="Times New Roman"/>
                  <w:sz w:val="24"/>
                  <w:szCs w:val="24"/>
                </w:rPr>
                <w:t>281 (6.2)</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8DA1BC7" w14:textId="77777777" w:rsidR="00BB33D1" w:rsidRDefault="00BB33D1" w:rsidP="000C3C54">
            <w:pPr>
              <w:rPr>
                <w:ins w:id="1240" w:author="Mohammad Nayeem Hasan" w:date="2024-11-03T23:15:00Z" w16du:dateUtc="2024-11-03T17:15:00Z"/>
                <w:rFonts w:ascii="Times New Roman" w:hAnsi="Times New Roman" w:cs="Times New Roman"/>
                <w:sz w:val="24"/>
                <w:szCs w:val="24"/>
              </w:rPr>
            </w:pPr>
            <w:ins w:id="1241" w:author="Mohammad Nayeem Hasan" w:date="2024-11-03T23:15:00Z" w16du:dateUtc="2024-11-03T17:15:00Z">
              <w:r>
                <w:rPr>
                  <w:rFonts w:ascii="Times New Roman" w:hAnsi="Times New Roman" w:cs="Times New Roman"/>
                  <w:sz w:val="24"/>
                  <w:szCs w:val="24"/>
                </w:rPr>
                <w:t>4226 (93.8)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686A0C" w14:textId="77777777" w:rsidR="00BB33D1" w:rsidRDefault="00BB33D1" w:rsidP="000C3C54">
            <w:pPr>
              <w:rPr>
                <w:ins w:id="1242" w:author="Mohammad Nayeem Hasan" w:date="2024-11-03T23:15:00Z" w16du:dateUtc="2024-11-03T17:15:00Z"/>
                <w:rFonts w:ascii="Times New Roman" w:hAnsi="Times New Roman" w:cs="Times New Roman"/>
                <w:b/>
                <w:bCs/>
                <w:sz w:val="24"/>
                <w:szCs w:val="24"/>
              </w:rPr>
            </w:pPr>
          </w:p>
        </w:tc>
      </w:tr>
      <w:tr w:rsidR="00BB33D1" w14:paraId="34E53934" w14:textId="77777777" w:rsidTr="000C3C54">
        <w:trPr>
          <w:trHeight w:val="138"/>
          <w:jc w:val="center"/>
          <w:ins w:id="124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E6D05A6" w14:textId="77777777" w:rsidR="00BB33D1" w:rsidRDefault="00BB33D1" w:rsidP="000C3C54">
            <w:pPr>
              <w:rPr>
                <w:ins w:id="1244" w:author="Mohammad Nayeem Hasan" w:date="2024-11-03T23:15:00Z" w16du:dateUtc="2024-11-03T17:15:00Z"/>
                <w:rFonts w:ascii="Times New Roman" w:hAnsi="Times New Roman" w:cs="Times New Roman"/>
                <w:sz w:val="24"/>
                <w:szCs w:val="24"/>
              </w:rPr>
            </w:pPr>
            <w:ins w:id="1245" w:author="Mohammad Nayeem Hasan" w:date="2024-11-03T23:15:00Z" w16du:dateUtc="2024-11-03T17:15:00Z">
              <w:r>
                <w:rPr>
                  <w:rFonts w:ascii="Times New Roman" w:hAnsi="Times New Roman" w:cs="Times New Roman"/>
                  <w:sz w:val="24"/>
                  <w:szCs w:val="24"/>
                </w:rPr>
                <w:t>Richest</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77E84C6" w14:textId="77777777" w:rsidR="00BB33D1" w:rsidRDefault="00BB33D1" w:rsidP="000C3C54">
            <w:pPr>
              <w:rPr>
                <w:ins w:id="1246" w:author="Mohammad Nayeem Hasan" w:date="2024-11-03T23:15:00Z" w16du:dateUtc="2024-11-03T17:15:00Z"/>
                <w:rFonts w:ascii="Times New Roman" w:hAnsi="Times New Roman" w:cs="Times New Roman"/>
                <w:sz w:val="24"/>
                <w:szCs w:val="24"/>
              </w:rPr>
            </w:pPr>
            <w:ins w:id="1247" w:author="Mohammad Nayeem Hasan" w:date="2024-11-03T23:15:00Z" w16du:dateUtc="2024-11-03T17:15:00Z">
              <w:r>
                <w:rPr>
                  <w:rFonts w:ascii="Times New Roman" w:hAnsi="Times New Roman" w:cs="Times New Roman"/>
                  <w:sz w:val="24"/>
                  <w:szCs w:val="24"/>
                </w:rPr>
                <w:t>321 (6.2)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BB8871C" w14:textId="77777777" w:rsidR="00BB33D1" w:rsidRDefault="00BB33D1" w:rsidP="000C3C54">
            <w:pPr>
              <w:rPr>
                <w:ins w:id="1248" w:author="Mohammad Nayeem Hasan" w:date="2024-11-03T23:15:00Z" w16du:dateUtc="2024-11-03T17:15:00Z"/>
                <w:rFonts w:ascii="Times New Roman" w:hAnsi="Times New Roman" w:cs="Times New Roman"/>
                <w:sz w:val="24"/>
                <w:szCs w:val="24"/>
              </w:rPr>
            </w:pPr>
            <w:ins w:id="1249" w:author="Mohammad Nayeem Hasan" w:date="2024-11-03T23:15:00Z" w16du:dateUtc="2024-11-03T17:15:00Z">
              <w:r>
                <w:rPr>
                  <w:rFonts w:ascii="Times New Roman" w:hAnsi="Times New Roman" w:cs="Times New Roman"/>
                  <w:sz w:val="24"/>
                  <w:szCs w:val="24"/>
                </w:rPr>
                <w:t>4867 (93.8)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3F537" w14:textId="77777777" w:rsidR="00BB33D1" w:rsidRDefault="00BB33D1" w:rsidP="000C3C54">
            <w:pPr>
              <w:rPr>
                <w:ins w:id="1250"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833A17" w14:textId="77777777" w:rsidR="00BB33D1" w:rsidRDefault="00BB33D1" w:rsidP="000C3C54">
            <w:pPr>
              <w:rPr>
                <w:ins w:id="1251" w:author="Mohammad Nayeem Hasan" w:date="2024-11-03T23:15:00Z" w16du:dateUtc="2024-11-03T17:15:00Z"/>
                <w:rFonts w:ascii="Times New Roman" w:hAnsi="Times New Roman" w:cs="Times New Roman"/>
                <w:sz w:val="24"/>
                <w:szCs w:val="24"/>
              </w:rPr>
            </w:pPr>
            <w:ins w:id="1252" w:author="Mohammad Nayeem Hasan" w:date="2024-11-03T23:15:00Z" w16du:dateUtc="2024-11-03T17:15:00Z">
              <w:r>
                <w:rPr>
                  <w:rFonts w:ascii="Times New Roman" w:hAnsi="Times New Roman" w:cs="Times New Roman"/>
                  <w:sz w:val="24"/>
                  <w:szCs w:val="24"/>
                </w:rPr>
                <w:t>155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458488B" w14:textId="77777777" w:rsidR="00BB33D1" w:rsidRDefault="00BB33D1" w:rsidP="000C3C54">
            <w:pPr>
              <w:rPr>
                <w:ins w:id="1253" w:author="Mohammad Nayeem Hasan" w:date="2024-11-03T23:15:00Z" w16du:dateUtc="2024-11-03T17:15:00Z"/>
                <w:rFonts w:ascii="Times New Roman" w:hAnsi="Times New Roman" w:cs="Times New Roman"/>
                <w:sz w:val="24"/>
                <w:szCs w:val="24"/>
              </w:rPr>
            </w:pPr>
            <w:ins w:id="1254" w:author="Mohammad Nayeem Hasan" w:date="2024-11-03T23:15:00Z" w16du:dateUtc="2024-11-03T17:15:00Z">
              <w:r>
                <w:rPr>
                  <w:rFonts w:ascii="Times New Roman" w:hAnsi="Times New Roman" w:cs="Times New Roman"/>
                  <w:sz w:val="24"/>
                  <w:szCs w:val="24"/>
                </w:rPr>
                <w:t>3722 (96.0)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3BB36" w14:textId="77777777" w:rsidR="00BB33D1" w:rsidRDefault="00BB33D1" w:rsidP="000C3C54">
            <w:pPr>
              <w:rPr>
                <w:ins w:id="125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091E1BA" w14:textId="77777777" w:rsidR="00BB33D1" w:rsidRDefault="00BB33D1" w:rsidP="000C3C54">
            <w:pPr>
              <w:rPr>
                <w:ins w:id="1256" w:author="Mohammad Nayeem Hasan" w:date="2024-11-03T23:15:00Z" w16du:dateUtc="2024-11-03T17:15:00Z"/>
                <w:rFonts w:ascii="Times New Roman" w:hAnsi="Times New Roman" w:cs="Times New Roman"/>
                <w:sz w:val="24"/>
                <w:szCs w:val="24"/>
              </w:rPr>
            </w:pPr>
            <w:ins w:id="1257" w:author="Mohammad Nayeem Hasan" w:date="2024-11-03T23:15:00Z" w16du:dateUtc="2024-11-03T17:15:00Z">
              <w:r>
                <w:rPr>
                  <w:rFonts w:ascii="Times New Roman" w:hAnsi="Times New Roman" w:cs="Times New Roman"/>
                  <w:sz w:val="24"/>
                  <w:szCs w:val="24"/>
                </w:rPr>
                <w:t>262 (5.5)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78D97FB" w14:textId="77777777" w:rsidR="00BB33D1" w:rsidRDefault="00BB33D1" w:rsidP="000C3C54">
            <w:pPr>
              <w:rPr>
                <w:ins w:id="1258" w:author="Mohammad Nayeem Hasan" w:date="2024-11-03T23:15:00Z" w16du:dateUtc="2024-11-03T17:15:00Z"/>
                <w:rFonts w:ascii="Times New Roman" w:hAnsi="Times New Roman" w:cs="Times New Roman"/>
                <w:sz w:val="24"/>
                <w:szCs w:val="24"/>
              </w:rPr>
            </w:pPr>
            <w:ins w:id="1259" w:author="Mohammad Nayeem Hasan" w:date="2024-11-03T23:15:00Z" w16du:dateUtc="2024-11-03T17:15:00Z">
              <w:r>
                <w:rPr>
                  <w:rFonts w:ascii="Times New Roman" w:hAnsi="Times New Roman" w:cs="Times New Roman"/>
                  <w:sz w:val="24"/>
                  <w:szCs w:val="24"/>
                </w:rPr>
                <w:t>4456 (94.5)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0C31F3" w14:textId="77777777" w:rsidR="00BB33D1" w:rsidRDefault="00BB33D1" w:rsidP="000C3C54">
            <w:pPr>
              <w:rPr>
                <w:ins w:id="1260" w:author="Mohammad Nayeem Hasan" w:date="2024-11-03T23:15:00Z" w16du:dateUtc="2024-11-03T17:15:00Z"/>
                <w:rFonts w:ascii="Times New Roman" w:hAnsi="Times New Roman" w:cs="Times New Roman"/>
                <w:b/>
                <w:bCs/>
                <w:sz w:val="24"/>
                <w:szCs w:val="24"/>
              </w:rPr>
            </w:pPr>
          </w:p>
        </w:tc>
      </w:tr>
      <w:tr w:rsidR="00BB33D1" w14:paraId="4BE12EAD" w14:textId="77777777" w:rsidTr="000C3C54">
        <w:trPr>
          <w:trHeight w:val="138"/>
          <w:jc w:val="center"/>
          <w:ins w:id="1261"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D05888" w14:textId="77777777" w:rsidR="00BB33D1" w:rsidRDefault="00BB33D1" w:rsidP="000C3C54">
            <w:pPr>
              <w:rPr>
                <w:ins w:id="1262" w:author="Mohammad Nayeem Hasan" w:date="2024-11-03T23:15:00Z" w16du:dateUtc="2024-11-03T17:15:00Z"/>
                <w:rFonts w:ascii="Times New Roman" w:hAnsi="Times New Roman" w:cs="Times New Roman"/>
                <w:sz w:val="24"/>
                <w:szCs w:val="24"/>
              </w:rPr>
            </w:pPr>
            <w:ins w:id="1263" w:author="Mohammad Nayeem Hasan" w:date="2024-11-03T23:15:00Z" w16du:dateUtc="2024-11-03T17:15:00Z">
              <w:r>
                <w:rPr>
                  <w:rFonts w:ascii="Times New Roman" w:hAnsi="Times New Roman" w:cs="Times New Roman"/>
                  <w:sz w:val="24"/>
                  <w:szCs w:val="24"/>
                </w:rPr>
                <w:t>Religion</w:t>
              </w:r>
            </w:ins>
          </w:p>
        </w:tc>
      </w:tr>
      <w:tr w:rsidR="00BB33D1" w14:paraId="35A3581B" w14:textId="77777777" w:rsidTr="000C3C54">
        <w:trPr>
          <w:trHeight w:val="268"/>
          <w:jc w:val="center"/>
          <w:ins w:id="126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8C87173" w14:textId="77777777" w:rsidR="00BB33D1" w:rsidRDefault="00BB33D1" w:rsidP="000C3C54">
            <w:pPr>
              <w:rPr>
                <w:ins w:id="1265" w:author="Mohammad Nayeem Hasan" w:date="2024-11-03T23:15:00Z" w16du:dateUtc="2024-11-03T17:15:00Z"/>
                <w:rFonts w:ascii="Times New Roman" w:hAnsi="Times New Roman" w:cs="Times New Roman"/>
                <w:sz w:val="24"/>
                <w:szCs w:val="24"/>
              </w:rPr>
            </w:pPr>
            <w:ins w:id="1266" w:author="Mohammad Nayeem Hasan" w:date="2024-11-03T23:15:00Z" w16du:dateUtc="2024-11-03T17:15:00Z">
              <w:r>
                <w:rPr>
                  <w:rFonts w:ascii="Times New Roman" w:hAnsi="Times New Roman" w:cs="Times New Roman"/>
                  <w:sz w:val="24"/>
                  <w:szCs w:val="24"/>
                </w:rPr>
                <w:t>Islam</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CB51102" w14:textId="77777777" w:rsidR="00BB33D1" w:rsidRDefault="00BB33D1" w:rsidP="000C3C54">
            <w:pPr>
              <w:rPr>
                <w:ins w:id="1267" w:author="Mohammad Nayeem Hasan" w:date="2024-11-03T23:15:00Z" w16du:dateUtc="2024-11-03T17:15:00Z"/>
                <w:rFonts w:ascii="Times New Roman" w:hAnsi="Times New Roman" w:cs="Times New Roman"/>
                <w:sz w:val="24"/>
                <w:szCs w:val="24"/>
              </w:rPr>
            </w:pPr>
            <w:ins w:id="1268" w:author="Mohammad Nayeem Hasan" w:date="2024-11-03T23:15:00Z" w16du:dateUtc="2024-11-03T17:15:00Z">
              <w:r>
                <w:rPr>
                  <w:rFonts w:ascii="Times New Roman" w:hAnsi="Times New Roman" w:cs="Times New Roman"/>
                  <w:sz w:val="24"/>
                  <w:szCs w:val="24"/>
                </w:rPr>
                <w:t>2082 (7.3)</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95A5777" w14:textId="77777777" w:rsidR="00BB33D1" w:rsidRDefault="00BB33D1" w:rsidP="000C3C54">
            <w:pPr>
              <w:rPr>
                <w:ins w:id="1269" w:author="Mohammad Nayeem Hasan" w:date="2024-11-03T23:15:00Z" w16du:dateUtc="2024-11-03T17:15:00Z"/>
                <w:rFonts w:ascii="Times New Roman" w:hAnsi="Times New Roman" w:cs="Times New Roman"/>
                <w:sz w:val="24"/>
                <w:szCs w:val="24"/>
              </w:rPr>
            </w:pPr>
            <w:ins w:id="1270" w:author="Mohammad Nayeem Hasan" w:date="2024-11-03T23:15:00Z" w16du:dateUtc="2024-11-03T17:15:00Z">
              <w:r>
                <w:rPr>
                  <w:rFonts w:ascii="Times New Roman" w:hAnsi="Times New Roman" w:cs="Times New Roman"/>
                  <w:sz w:val="24"/>
                  <w:szCs w:val="24"/>
                </w:rPr>
                <w:t>26611 (92.7)</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9DA2CA0" w14:textId="77777777" w:rsidR="00BB33D1" w:rsidRDefault="00BB33D1" w:rsidP="000C3C54">
            <w:pPr>
              <w:rPr>
                <w:ins w:id="1271" w:author="Mohammad Nayeem Hasan" w:date="2024-11-03T23:15:00Z" w16du:dateUtc="2024-11-03T17:15:00Z"/>
                <w:rFonts w:ascii="Times New Roman" w:hAnsi="Times New Roman" w:cs="Times New Roman"/>
                <w:sz w:val="24"/>
                <w:szCs w:val="24"/>
              </w:rPr>
            </w:pPr>
            <w:ins w:id="1272" w:author="Mohammad Nayeem Hasan" w:date="2024-11-03T23:15:00Z" w16du:dateUtc="2024-11-03T17:15:00Z">
              <w:r>
                <w:rPr>
                  <w:rFonts w:ascii="Times New Roman" w:hAnsi="Times New Roman" w:cs="Times New Roman"/>
                  <w:sz w:val="24"/>
                  <w:szCs w:val="24"/>
                </w:rPr>
                <w:t>0.061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1EEB90A" w14:textId="77777777" w:rsidR="00BB33D1" w:rsidRDefault="00BB33D1" w:rsidP="000C3C54">
            <w:pPr>
              <w:rPr>
                <w:ins w:id="1273" w:author="Mohammad Nayeem Hasan" w:date="2024-11-03T23:15:00Z" w16du:dateUtc="2024-11-03T17:15:00Z"/>
                <w:rFonts w:ascii="Times New Roman" w:hAnsi="Times New Roman" w:cs="Times New Roman"/>
                <w:sz w:val="24"/>
                <w:szCs w:val="24"/>
              </w:rPr>
            </w:pPr>
            <w:ins w:id="1274" w:author="Mohammad Nayeem Hasan" w:date="2024-11-03T23:15:00Z" w16du:dateUtc="2024-11-03T17:15:00Z">
              <w:r>
                <w:rPr>
                  <w:rFonts w:ascii="Times New Roman" w:hAnsi="Times New Roman" w:cs="Times New Roman"/>
                  <w:sz w:val="24"/>
                  <w:szCs w:val="24"/>
                </w:rPr>
                <w:t>710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E3D6FFB" w14:textId="77777777" w:rsidR="00BB33D1" w:rsidRDefault="00BB33D1" w:rsidP="000C3C54">
            <w:pPr>
              <w:rPr>
                <w:ins w:id="1275" w:author="Mohammad Nayeem Hasan" w:date="2024-11-03T23:15:00Z" w16du:dateUtc="2024-11-03T17:15:00Z"/>
                <w:rFonts w:ascii="Times New Roman" w:hAnsi="Times New Roman" w:cs="Times New Roman"/>
                <w:sz w:val="24"/>
                <w:szCs w:val="24"/>
              </w:rPr>
            </w:pPr>
            <w:ins w:id="1276" w:author="Mohammad Nayeem Hasan" w:date="2024-11-03T23:15:00Z" w16du:dateUtc="2024-11-03T17:15:00Z">
              <w:r>
                <w:rPr>
                  <w:rFonts w:ascii="Times New Roman" w:hAnsi="Times New Roman" w:cs="Times New Roman"/>
                  <w:sz w:val="24"/>
                  <w:szCs w:val="24"/>
                </w:rPr>
                <w:t>17115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5FD9E43" w14:textId="77777777" w:rsidR="00BB33D1" w:rsidRDefault="00BB33D1" w:rsidP="000C3C54">
            <w:pPr>
              <w:rPr>
                <w:ins w:id="1277" w:author="Mohammad Nayeem Hasan" w:date="2024-11-03T23:15:00Z" w16du:dateUtc="2024-11-03T17:15:00Z"/>
                <w:rFonts w:ascii="Times New Roman" w:hAnsi="Times New Roman" w:cs="Times New Roman"/>
                <w:sz w:val="24"/>
                <w:szCs w:val="24"/>
              </w:rPr>
            </w:pPr>
            <w:ins w:id="1278" w:author="Mohammad Nayeem Hasan" w:date="2024-11-03T23:15:00Z" w16du:dateUtc="2024-11-03T17:15:00Z">
              <w:r>
                <w:rPr>
                  <w:rFonts w:ascii="Times New Roman" w:hAnsi="Times New Roman" w:cs="Times New Roman"/>
                  <w:sz w:val="24"/>
                  <w:szCs w:val="24"/>
                </w:rPr>
                <w:t>0.904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DAD6561" w14:textId="77777777" w:rsidR="00BB33D1" w:rsidRDefault="00BB33D1" w:rsidP="000C3C54">
            <w:pPr>
              <w:rPr>
                <w:ins w:id="1279" w:author="Mohammad Nayeem Hasan" w:date="2024-11-03T23:15:00Z" w16du:dateUtc="2024-11-03T17:15:00Z"/>
                <w:rFonts w:ascii="Times New Roman" w:hAnsi="Times New Roman" w:cs="Times New Roman"/>
                <w:sz w:val="24"/>
                <w:szCs w:val="24"/>
              </w:rPr>
            </w:pPr>
            <w:ins w:id="1280" w:author="Mohammad Nayeem Hasan" w:date="2024-11-03T23:15:00Z" w16du:dateUtc="2024-11-03T17:15:00Z">
              <w:r>
                <w:rPr>
                  <w:rFonts w:ascii="Times New Roman" w:hAnsi="Times New Roman" w:cs="Times New Roman"/>
                  <w:sz w:val="24"/>
                  <w:szCs w:val="24"/>
                </w:rPr>
                <w:t>1489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0170971" w14:textId="77777777" w:rsidR="00BB33D1" w:rsidRDefault="00BB33D1" w:rsidP="000C3C54">
            <w:pPr>
              <w:rPr>
                <w:ins w:id="1281" w:author="Mohammad Nayeem Hasan" w:date="2024-11-03T23:15:00Z" w16du:dateUtc="2024-11-03T17:15:00Z"/>
                <w:rFonts w:ascii="Times New Roman" w:hAnsi="Times New Roman" w:cs="Times New Roman"/>
                <w:sz w:val="24"/>
                <w:szCs w:val="24"/>
              </w:rPr>
            </w:pPr>
            <w:ins w:id="1282" w:author="Mohammad Nayeem Hasan" w:date="2024-11-03T23:15:00Z" w16du:dateUtc="2024-11-03T17:15:00Z">
              <w:r>
                <w:rPr>
                  <w:rFonts w:ascii="Times New Roman" w:hAnsi="Times New Roman" w:cs="Times New Roman"/>
                  <w:sz w:val="24"/>
                  <w:szCs w:val="24"/>
                </w:rPr>
                <w:t>19658 (93.0)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ED1E74D" w14:textId="77777777" w:rsidR="00BB33D1" w:rsidRDefault="00BB33D1" w:rsidP="000C3C54">
            <w:pPr>
              <w:rPr>
                <w:ins w:id="1283" w:author="Mohammad Nayeem Hasan" w:date="2024-11-03T23:15:00Z" w16du:dateUtc="2024-11-03T17:15:00Z"/>
                <w:rFonts w:ascii="Times New Roman" w:hAnsi="Times New Roman" w:cs="Times New Roman"/>
                <w:b/>
                <w:bCs/>
                <w:sz w:val="24"/>
                <w:szCs w:val="24"/>
              </w:rPr>
            </w:pPr>
            <w:ins w:id="1284" w:author="Mohammad Nayeem Hasan" w:date="2024-11-03T23:15:00Z" w16du:dateUtc="2024-11-03T17:15:00Z">
              <w:r>
                <w:rPr>
                  <w:rFonts w:ascii="Times New Roman" w:hAnsi="Times New Roman" w:cs="Times New Roman"/>
                  <w:b/>
                  <w:bCs/>
                  <w:sz w:val="24"/>
                  <w:szCs w:val="24"/>
                </w:rPr>
                <w:t>0.026</w:t>
              </w:r>
            </w:ins>
          </w:p>
        </w:tc>
      </w:tr>
      <w:tr w:rsidR="00BB33D1" w14:paraId="51F40AC2" w14:textId="77777777" w:rsidTr="000C3C54">
        <w:trPr>
          <w:trHeight w:val="138"/>
          <w:jc w:val="center"/>
          <w:ins w:id="128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5677C332" w14:textId="77777777" w:rsidR="00BB33D1" w:rsidRDefault="00BB33D1" w:rsidP="000C3C54">
            <w:pPr>
              <w:rPr>
                <w:ins w:id="1286" w:author="Mohammad Nayeem Hasan" w:date="2024-11-03T23:15:00Z" w16du:dateUtc="2024-11-03T17:15:00Z"/>
                <w:rFonts w:ascii="Times New Roman" w:hAnsi="Times New Roman" w:cs="Times New Roman"/>
                <w:sz w:val="24"/>
                <w:szCs w:val="24"/>
              </w:rPr>
            </w:pPr>
            <w:ins w:id="1287" w:author="Mohammad Nayeem Hasan" w:date="2024-11-03T23:15:00Z" w16du:dateUtc="2024-11-03T17:15:00Z">
              <w:r>
                <w:rPr>
                  <w:rFonts w:ascii="Times New Roman" w:hAnsi="Times New Roman" w:cs="Times New Roman"/>
                  <w:sz w:val="24"/>
                  <w:szCs w:val="24"/>
                </w:rPr>
                <w:t>Others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B8848A1" w14:textId="77777777" w:rsidR="00BB33D1" w:rsidRDefault="00BB33D1" w:rsidP="000C3C54">
            <w:pPr>
              <w:rPr>
                <w:ins w:id="1288" w:author="Mohammad Nayeem Hasan" w:date="2024-11-03T23:15:00Z" w16du:dateUtc="2024-11-03T17:15:00Z"/>
                <w:rFonts w:ascii="Times New Roman" w:hAnsi="Times New Roman" w:cs="Times New Roman"/>
                <w:sz w:val="24"/>
                <w:szCs w:val="24"/>
              </w:rPr>
            </w:pPr>
            <w:ins w:id="1289" w:author="Mohammad Nayeem Hasan" w:date="2024-11-03T23:15:00Z" w16du:dateUtc="2024-11-03T17:15:00Z">
              <w:r>
                <w:rPr>
                  <w:rFonts w:ascii="Times New Roman" w:hAnsi="Times New Roman" w:cs="Times New Roman"/>
                  <w:sz w:val="24"/>
                  <w:szCs w:val="24"/>
                </w:rPr>
                <w:t>172 (6.0)</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6571ECE" w14:textId="77777777" w:rsidR="00BB33D1" w:rsidRDefault="00BB33D1" w:rsidP="000C3C54">
            <w:pPr>
              <w:rPr>
                <w:ins w:id="1290" w:author="Mohammad Nayeem Hasan" w:date="2024-11-03T23:15:00Z" w16du:dateUtc="2024-11-03T17:15:00Z"/>
                <w:rFonts w:ascii="Times New Roman" w:hAnsi="Times New Roman" w:cs="Times New Roman"/>
                <w:sz w:val="24"/>
                <w:szCs w:val="24"/>
              </w:rPr>
            </w:pPr>
            <w:ins w:id="1291" w:author="Mohammad Nayeem Hasan" w:date="2024-11-03T23:15:00Z" w16du:dateUtc="2024-11-03T17:15:00Z">
              <w:r>
                <w:rPr>
                  <w:rFonts w:ascii="Times New Roman" w:hAnsi="Times New Roman" w:cs="Times New Roman"/>
                  <w:sz w:val="24"/>
                  <w:szCs w:val="24"/>
                </w:rPr>
                <w:t>2684 (94.0)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45A845" w14:textId="77777777" w:rsidR="00BB33D1" w:rsidRDefault="00BB33D1" w:rsidP="000C3C54">
            <w:pPr>
              <w:rPr>
                <w:ins w:id="129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5513F7" w14:textId="77777777" w:rsidR="00BB33D1" w:rsidRDefault="00BB33D1" w:rsidP="000C3C54">
            <w:pPr>
              <w:rPr>
                <w:ins w:id="1293" w:author="Mohammad Nayeem Hasan" w:date="2024-11-03T23:15:00Z" w16du:dateUtc="2024-11-03T17:15:00Z"/>
                <w:rFonts w:ascii="Times New Roman" w:hAnsi="Times New Roman" w:cs="Times New Roman"/>
                <w:sz w:val="24"/>
                <w:szCs w:val="24"/>
              </w:rPr>
            </w:pPr>
            <w:ins w:id="1294" w:author="Mohammad Nayeem Hasan" w:date="2024-11-03T23:15:00Z" w16du:dateUtc="2024-11-03T17:15:00Z">
              <w:r>
                <w:rPr>
                  <w:rFonts w:ascii="Times New Roman" w:hAnsi="Times New Roman" w:cs="Times New Roman"/>
                  <w:sz w:val="24"/>
                  <w:szCs w:val="24"/>
                </w:rPr>
                <w:t>80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8EBCDB5" w14:textId="77777777" w:rsidR="00BB33D1" w:rsidRDefault="00BB33D1" w:rsidP="000C3C54">
            <w:pPr>
              <w:rPr>
                <w:ins w:id="1295" w:author="Mohammad Nayeem Hasan" w:date="2024-11-03T23:15:00Z" w16du:dateUtc="2024-11-03T17:15:00Z"/>
                <w:rFonts w:ascii="Times New Roman" w:hAnsi="Times New Roman" w:cs="Times New Roman"/>
                <w:sz w:val="24"/>
                <w:szCs w:val="24"/>
              </w:rPr>
            </w:pPr>
            <w:ins w:id="1296" w:author="Mohammad Nayeem Hasan" w:date="2024-11-03T23:15:00Z" w16du:dateUtc="2024-11-03T17:15:00Z">
              <w:r>
                <w:rPr>
                  <w:rFonts w:ascii="Times New Roman" w:hAnsi="Times New Roman" w:cs="Times New Roman"/>
                  <w:sz w:val="24"/>
                  <w:szCs w:val="24"/>
                </w:rPr>
                <w:t>1956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F96EF" w14:textId="77777777" w:rsidR="00BB33D1" w:rsidRDefault="00BB33D1" w:rsidP="000C3C54">
            <w:pPr>
              <w:rPr>
                <w:ins w:id="129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8E242B" w14:textId="77777777" w:rsidR="00BB33D1" w:rsidRDefault="00BB33D1" w:rsidP="000C3C54">
            <w:pPr>
              <w:rPr>
                <w:ins w:id="1298" w:author="Mohammad Nayeem Hasan" w:date="2024-11-03T23:15:00Z" w16du:dateUtc="2024-11-03T17:15:00Z"/>
                <w:rFonts w:ascii="Times New Roman" w:hAnsi="Times New Roman" w:cs="Times New Roman"/>
                <w:sz w:val="24"/>
                <w:szCs w:val="24"/>
              </w:rPr>
            </w:pPr>
            <w:ins w:id="1299" w:author="Mohammad Nayeem Hasan" w:date="2024-11-03T23:15:00Z" w16du:dateUtc="2024-11-03T17:15:00Z">
              <w:r>
                <w:rPr>
                  <w:rFonts w:ascii="Times New Roman" w:hAnsi="Times New Roman" w:cs="Times New Roman"/>
                  <w:sz w:val="24"/>
                  <w:szCs w:val="24"/>
                </w:rPr>
                <w:t>107 (5.5)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30E5B31" w14:textId="77777777" w:rsidR="00BB33D1" w:rsidRDefault="00BB33D1" w:rsidP="000C3C54">
            <w:pPr>
              <w:rPr>
                <w:ins w:id="1300" w:author="Mohammad Nayeem Hasan" w:date="2024-11-03T23:15:00Z" w16du:dateUtc="2024-11-03T17:15:00Z"/>
                <w:rFonts w:ascii="Times New Roman" w:hAnsi="Times New Roman" w:cs="Times New Roman"/>
                <w:sz w:val="24"/>
                <w:szCs w:val="24"/>
              </w:rPr>
            </w:pPr>
            <w:ins w:id="1301" w:author="Mohammad Nayeem Hasan" w:date="2024-11-03T23:15:00Z" w16du:dateUtc="2024-11-03T17:15:00Z">
              <w:r>
                <w:rPr>
                  <w:rFonts w:ascii="Times New Roman" w:hAnsi="Times New Roman" w:cs="Times New Roman"/>
                  <w:sz w:val="24"/>
                  <w:szCs w:val="24"/>
                </w:rPr>
                <w:t>1834 (94.5)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CD2AE9" w14:textId="77777777" w:rsidR="00BB33D1" w:rsidRDefault="00BB33D1" w:rsidP="000C3C54">
            <w:pPr>
              <w:rPr>
                <w:ins w:id="1302" w:author="Mohammad Nayeem Hasan" w:date="2024-11-03T23:15:00Z" w16du:dateUtc="2024-11-03T17:15:00Z"/>
                <w:rFonts w:ascii="Times New Roman" w:hAnsi="Times New Roman" w:cs="Times New Roman"/>
                <w:b/>
                <w:bCs/>
                <w:sz w:val="24"/>
                <w:szCs w:val="24"/>
              </w:rPr>
            </w:pPr>
          </w:p>
        </w:tc>
      </w:tr>
      <w:tr w:rsidR="00BB33D1" w14:paraId="2ADB3C4D" w14:textId="77777777" w:rsidTr="000C3C54">
        <w:trPr>
          <w:trHeight w:val="188"/>
          <w:jc w:val="center"/>
          <w:ins w:id="1303"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A4D845A" w14:textId="77777777" w:rsidR="00BB33D1" w:rsidRDefault="00BB33D1" w:rsidP="000C3C54">
            <w:pPr>
              <w:rPr>
                <w:ins w:id="1304" w:author="Mohammad Nayeem Hasan" w:date="2024-11-03T23:15:00Z" w16du:dateUtc="2024-11-03T17:15:00Z"/>
                <w:rFonts w:ascii="Times New Roman" w:hAnsi="Times New Roman" w:cs="Times New Roman"/>
                <w:sz w:val="24"/>
                <w:szCs w:val="24"/>
              </w:rPr>
            </w:pPr>
            <w:ins w:id="1305" w:author="Mohammad Nayeem Hasan" w:date="2024-11-03T23:15:00Z" w16du:dateUtc="2024-11-03T17:15:00Z">
              <w:r>
                <w:rPr>
                  <w:rFonts w:ascii="Times New Roman" w:hAnsi="Times New Roman" w:cs="Times New Roman"/>
                  <w:sz w:val="24"/>
                  <w:szCs w:val="24"/>
                </w:rPr>
                <w:t>Household head sex</w:t>
              </w:r>
            </w:ins>
          </w:p>
        </w:tc>
      </w:tr>
      <w:tr w:rsidR="00BB33D1" w14:paraId="037093B6" w14:textId="77777777" w:rsidTr="000C3C54">
        <w:trPr>
          <w:trHeight w:val="250"/>
          <w:jc w:val="center"/>
          <w:ins w:id="130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7A51404" w14:textId="77777777" w:rsidR="00BB33D1" w:rsidRDefault="00BB33D1" w:rsidP="000C3C54">
            <w:pPr>
              <w:rPr>
                <w:ins w:id="1307" w:author="Mohammad Nayeem Hasan" w:date="2024-11-03T23:15:00Z" w16du:dateUtc="2024-11-03T17:15:00Z"/>
                <w:rFonts w:ascii="Times New Roman" w:hAnsi="Times New Roman" w:cs="Times New Roman"/>
                <w:sz w:val="24"/>
                <w:szCs w:val="24"/>
              </w:rPr>
            </w:pPr>
            <w:ins w:id="1308" w:author="Mohammad Nayeem Hasan" w:date="2024-11-03T23:15:00Z" w16du:dateUtc="2024-11-03T17:15:00Z">
              <w:r>
                <w:rPr>
                  <w:rFonts w:ascii="Times New Roman" w:hAnsi="Times New Roman" w:cs="Times New Roman"/>
                  <w:sz w:val="24"/>
                  <w:szCs w:val="24"/>
                </w:rPr>
                <w:t>Male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2FDA037" w14:textId="77777777" w:rsidR="00BB33D1" w:rsidRDefault="00BB33D1" w:rsidP="000C3C54">
            <w:pPr>
              <w:rPr>
                <w:ins w:id="1309" w:author="Mohammad Nayeem Hasan" w:date="2024-11-03T23:15:00Z" w16du:dateUtc="2024-11-03T17:15:00Z"/>
                <w:rFonts w:ascii="Times New Roman" w:hAnsi="Times New Roman" w:cs="Times New Roman"/>
                <w:sz w:val="24"/>
                <w:szCs w:val="24"/>
              </w:rPr>
            </w:pPr>
            <w:ins w:id="1310" w:author="Mohammad Nayeem Hasan" w:date="2024-11-03T23:15:00Z" w16du:dateUtc="2024-11-03T17:15:00Z">
              <w:r>
                <w:rPr>
                  <w:rFonts w:ascii="Times New Roman" w:hAnsi="Times New Roman" w:cs="Times New Roman"/>
                  <w:sz w:val="24"/>
                  <w:szCs w:val="24"/>
                </w:rPr>
                <w:t>2155 (7.2)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6F831C0" w14:textId="77777777" w:rsidR="00BB33D1" w:rsidRDefault="00BB33D1" w:rsidP="000C3C54">
            <w:pPr>
              <w:rPr>
                <w:ins w:id="1311" w:author="Mohammad Nayeem Hasan" w:date="2024-11-03T23:15:00Z" w16du:dateUtc="2024-11-03T17:15:00Z"/>
                <w:rFonts w:ascii="Times New Roman" w:hAnsi="Times New Roman" w:cs="Times New Roman"/>
                <w:sz w:val="24"/>
                <w:szCs w:val="24"/>
              </w:rPr>
            </w:pPr>
            <w:ins w:id="1312" w:author="Mohammad Nayeem Hasan" w:date="2024-11-03T23:15:00Z" w16du:dateUtc="2024-11-03T17:15:00Z">
              <w:r>
                <w:rPr>
                  <w:rFonts w:ascii="Times New Roman" w:hAnsi="Times New Roman" w:cs="Times New Roman"/>
                  <w:sz w:val="24"/>
                  <w:szCs w:val="24"/>
                </w:rPr>
                <w:t>27838 (92.8)</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A996F6F" w14:textId="77777777" w:rsidR="00BB33D1" w:rsidRDefault="00BB33D1" w:rsidP="000C3C54">
            <w:pPr>
              <w:rPr>
                <w:ins w:id="1313" w:author="Mohammad Nayeem Hasan" w:date="2024-11-03T23:15:00Z" w16du:dateUtc="2024-11-03T17:15:00Z"/>
                <w:rFonts w:ascii="Times New Roman" w:hAnsi="Times New Roman" w:cs="Times New Roman"/>
                <w:sz w:val="24"/>
                <w:szCs w:val="24"/>
              </w:rPr>
            </w:pPr>
            <w:ins w:id="1314" w:author="Mohammad Nayeem Hasan" w:date="2024-11-03T23:15:00Z" w16du:dateUtc="2024-11-03T17:15:00Z">
              <w:r>
                <w:rPr>
                  <w:rFonts w:ascii="Times New Roman" w:hAnsi="Times New Roman" w:cs="Times New Roman"/>
                  <w:sz w:val="24"/>
                  <w:szCs w:val="24"/>
                </w:rPr>
                <w:t>0.285</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B54E99D" w14:textId="77777777" w:rsidR="00BB33D1" w:rsidRDefault="00BB33D1" w:rsidP="000C3C54">
            <w:pPr>
              <w:rPr>
                <w:ins w:id="1315" w:author="Mohammad Nayeem Hasan" w:date="2024-11-03T23:15:00Z" w16du:dateUtc="2024-11-03T17:15:00Z"/>
                <w:rFonts w:ascii="Times New Roman" w:hAnsi="Times New Roman" w:cs="Times New Roman"/>
                <w:sz w:val="24"/>
                <w:szCs w:val="24"/>
              </w:rPr>
            </w:pPr>
            <w:ins w:id="1316" w:author="Mohammad Nayeem Hasan" w:date="2024-11-03T23:15:00Z" w16du:dateUtc="2024-11-03T17:15:00Z">
              <w:r>
                <w:rPr>
                  <w:rFonts w:ascii="Times New Roman" w:hAnsi="Times New Roman" w:cs="Times New Roman"/>
                  <w:sz w:val="24"/>
                  <w:szCs w:val="24"/>
                </w:rPr>
                <w:t>689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3930248" w14:textId="77777777" w:rsidR="00BB33D1" w:rsidRDefault="00BB33D1" w:rsidP="000C3C54">
            <w:pPr>
              <w:rPr>
                <w:ins w:id="1317" w:author="Mohammad Nayeem Hasan" w:date="2024-11-03T23:15:00Z" w16du:dateUtc="2024-11-03T17:15:00Z"/>
                <w:rFonts w:ascii="Times New Roman" w:hAnsi="Times New Roman" w:cs="Times New Roman"/>
                <w:sz w:val="24"/>
                <w:szCs w:val="24"/>
              </w:rPr>
            </w:pPr>
            <w:ins w:id="1318" w:author="Mohammad Nayeem Hasan" w:date="2024-11-03T23:15:00Z" w16du:dateUtc="2024-11-03T17:15:00Z">
              <w:r>
                <w:rPr>
                  <w:rFonts w:ascii="Times New Roman" w:hAnsi="Times New Roman" w:cs="Times New Roman"/>
                  <w:sz w:val="24"/>
                  <w:szCs w:val="24"/>
                </w:rPr>
                <w:t>16519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09CB3A42" w14:textId="77777777" w:rsidR="00BB33D1" w:rsidRDefault="00BB33D1" w:rsidP="000C3C54">
            <w:pPr>
              <w:rPr>
                <w:ins w:id="1319" w:author="Mohammad Nayeem Hasan" w:date="2024-11-03T23:15:00Z" w16du:dateUtc="2024-11-03T17:15:00Z"/>
                <w:rFonts w:ascii="Times New Roman" w:hAnsi="Times New Roman" w:cs="Times New Roman"/>
                <w:sz w:val="24"/>
                <w:szCs w:val="24"/>
              </w:rPr>
            </w:pPr>
            <w:ins w:id="1320" w:author="Mohammad Nayeem Hasan" w:date="2024-11-03T23:15:00Z" w16du:dateUtc="2024-11-03T17:15:00Z">
              <w:r>
                <w:rPr>
                  <w:rFonts w:ascii="Times New Roman" w:hAnsi="Times New Roman" w:cs="Times New Roman"/>
                  <w:sz w:val="24"/>
                  <w:szCs w:val="24"/>
                </w:rPr>
                <w:t>0.704</w:t>
              </w:r>
            </w:ins>
          </w:p>
          <w:p w14:paraId="5486AEFF" w14:textId="77777777" w:rsidR="00BB33D1" w:rsidRDefault="00BB33D1" w:rsidP="000C3C54">
            <w:pPr>
              <w:rPr>
                <w:ins w:id="132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F44F3E" w14:textId="77777777" w:rsidR="00BB33D1" w:rsidRDefault="00BB33D1" w:rsidP="000C3C54">
            <w:pPr>
              <w:rPr>
                <w:ins w:id="1322" w:author="Mohammad Nayeem Hasan" w:date="2024-11-03T23:15:00Z" w16du:dateUtc="2024-11-03T17:15:00Z"/>
                <w:rFonts w:ascii="Times New Roman" w:hAnsi="Times New Roman" w:cs="Times New Roman"/>
                <w:sz w:val="24"/>
                <w:szCs w:val="24"/>
              </w:rPr>
            </w:pPr>
            <w:ins w:id="1323" w:author="Mohammad Nayeem Hasan" w:date="2024-11-03T23:15:00Z" w16du:dateUtc="2024-11-03T17:15:00Z">
              <w:r>
                <w:rPr>
                  <w:rFonts w:ascii="Times New Roman" w:hAnsi="Times New Roman" w:cs="Times New Roman"/>
                  <w:sz w:val="24"/>
                  <w:szCs w:val="24"/>
                </w:rPr>
                <w:t>1483 (7.0)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090D8DD" w14:textId="77777777" w:rsidR="00BB33D1" w:rsidRDefault="00BB33D1" w:rsidP="000C3C54">
            <w:pPr>
              <w:rPr>
                <w:ins w:id="1324" w:author="Mohammad Nayeem Hasan" w:date="2024-11-03T23:15:00Z" w16du:dateUtc="2024-11-03T17:15:00Z"/>
                <w:rFonts w:ascii="Times New Roman" w:hAnsi="Times New Roman" w:cs="Times New Roman"/>
                <w:sz w:val="24"/>
                <w:szCs w:val="24"/>
              </w:rPr>
            </w:pPr>
            <w:ins w:id="1325" w:author="Mohammad Nayeem Hasan" w:date="2024-11-03T23:15:00Z" w16du:dateUtc="2024-11-03T17:15:00Z">
              <w:r>
                <w:rPr>
                  <w:rFonts w:ascii="Times New Roman" w:hAnsi="Times New Roman" w:cs="Times New Roman"/>
                  <w:sz w:val="24"/>
                  <w:szCs w:val="24"/>
                </w:rPr>
                <w:t>19626 (93.0)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FDC59DF" w14:textId="77777777" w:rsidR="00BB33D1" w:rsidRDefault="00BB33D1" w:rsidP="000C3C54">
            <w:pPr>
              <w:rPr>
                <w:ins w:id="1326" w:author="Mohammad Nayeem Hasan" w:date="2024-11-03T23:15:00Z" w16du:dateUtc="2024-11-03T17:15:00Z"/>
                <w:rFonts w:ascii="Times New Roman" w:hAnsi="Times New Roman" w:cs="Times New Roman"/>
                <w:sz w:val="24"/>
                <w:szCs w:val="24"/>
              </w:rPr>
            </w:pPr>
            <w:ins w:id="1327" w:author="Mohammad Nayeem Hasan" w:date="2024-11-03T23:15:00Z" w16du:dateUtc="2024-11-03T17:15:00Z">
              <w:r>
                <w:rPr>
                  <w:rFonts w:ascii="Times New Roman" w:hAnsi="Times New Roman" w:cs="Times New Roman"/>
                  <w:sz w:val="24"/>
                  <w:szCs w:val="24"/>
                </w:rPr>
                <w:t>0.067</w:t>
              </w:r>
            </w:ins>
          </w:p>
        </w:tc>
      </w:tr>
      <w:tr w:rsidR="00BB33D1" w14:paraId="6DCAE936" w14:textId="77777777" w:rsidTr="000C3C54">
        <w:trPr>
          <w:trHeight w:val="138"/>
          <w:jc w:val="center"/>
          <w:ins w:id="132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0DF5C7A" w14:textId="77777777" w:rsidR="00BB33D1" w:rsidRDefault="00BB33D1" w:rsidP="000C3C54">
            <w:pPr>
              <w:rPr>
                <w:ins w:id="1329" w:author="Mohammad Nayeem Hasan" w:date="2024-11-03T23:15:00Z" w16du:dateUtc="2024-11-03T17:15:00Z"/>
                <w:rFonts w:ascii="Times New Roman" w:hAnsi="Times New Roman" w:cs="Times New Roman"/>
                <w:sz w:val="24"/>
                <w:szCs w:val="24"/>
              </w:rPr>
            </w:pPr>
            <w:ins w:id="1330" w:author="Mohammad Nayeem Hasan" w:date="2024-11-03T23:15:00Z" w16du:dateUtc="2024-11-03T17:15:00Z">
              <w:r>
                <w:rPr>
                  <w:rFonts w:ascii="Times New Roman" w:hAnsi="Times New Roman" w:cs="Times New Roman"/>
                  <w:sz w:val="24"/>
                  <w:szCs w:val="24"/>
                </w:rPr>
                <w:t>Female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3EB6000" w14:textId="77777777" w:rsidR="00BB33D1" w:rsidRDefault="00BB33D1" w:rsidP="000C3C54">
            <w:pPr>
              <w:rPr>
                <w:ins w:id="1331" w:author="Mohammad Nayeem Hasan" w:date="2024-11-03T23:15:00Z" w16du:dateUtc="2024-11-03T17:15:00Z"/>
                <w:rFonts w:ascii="Times New Roman" w:hAnsi="Times New Roman" w:cs="Times New Roman"/>
                <w:sz w:val="24"/>
                <w:szCs w:val="24"/>
              </w:rPr>
            </w:pPr>
            <w:ins w:id="1332" w:author="Mohammad Nayeem Hasan" w:date="2024-11-03T23:15:00Z" w16du:dateUtc="2024-11-03T17:15:00Z">
              <w:r>
                <w:rPr>
                  <w:rFonts w:ascii="Times New Roman" w:hAnsi="Times New Roman" w:cs="Times New Roman"/>
                  <w:sz w:val="24"/>
                  <w:szCs w:val="24"/>
                </w:rPr>
                <w:t>99 (6.3)</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57CEDC3B" w14:textId="77777777" w:rsidR="00BB33D1" w:rsidRDefault="00BB33D1" w:rsidP="000C3C54">
            <w:pPr>
              <w:rPr>
                <w:ins w:id="1333" w:author="Mohammad Nayeem Hasan" w:date="2024-11-03T23:15:00Z" w16du:dateUtc="2024-11-03T17:15:00Z"/>
                <w:rFonts w:ascii="Times New Roman" w:hAnsi="Times New Roman" w:cs="Times New Roman"/>
                <w:sz w:val="24"/>
                <w:szCs w:val="24"/>
              </w:rPr>
            </w:pPr>
            <w:ins w:id="1334" w:author="Mohammad Nayeem Hasan" w:date="2024-11-03T23:15:00Z" w16du:dateUtc="2024-11-03T17:15:00Z">
              <w:r>
                <w:rPr>
                  <w:rFonts w:ascii="Times New Roman" w:hAnsi="Times New Roman" w:cs="Times New Roman"/>
                  <w:sz w:val="24"/>
                  <w:szCs w:val="24"/>
                </w:rPr>
                <w:t>1456 (93.7)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A36B" w14:textId="77777777" w:rsidR="00BB33D1" w:rsidRDefault="00BB33D1" w:rsidP="000C3C54">
            <w:pPr>
              <w:rPr>
                <w:ins w:id="133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010D7E" w14:textId="77777777" w:rsidR="00BB33D1" w:rsidRDefault="00BB33D1" w:rsidP="000C3C54">
            <w:pPr>
              <w:rPr>
                <w:ins w:id="1336" w:author="Mohammad Nayeem Hasan" w:date="2024-11-03T23:15:00Z" w16du:dateUtc="2024-11-03T17:15:00Z"/>
                <w:rFonts w:ascii="Times New Roman" w:hAnsi="Times New Roman" w:cs="Times New Roman"/>
                <w:sz w:val="24"/>
                <w:szCs w:val="24"/>
              </w:rPr>
            </w:pPr>
            <w:ins w:id="1337" w:author="Mohammad Nayeem Hasan" w:date="2024-11-03T23:15:00Z" w16du:dateUtc="2024-11-03T17:15:00Z">
              <w:r>
                <w:rPr>
                  <w:rFonts w:ascii="Times New Roman" w:hAnsi="Times New Roman" w:cs="Times New Roman"/>
                  <w:sz w:val="24"/>
                  <w:szCs w:val="24"/>
                </w:rPr>
                <w:t>101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86FA1DF" w14:textId="77777777" w:rsidR="00BB33D1" w:rsidRDefault="00BB33D1" w:rsidP="000C3C54">
            <w:pPr>
              <w:rPr>
                <w:ins w:id="1338" w:author="Mohammad Nayeem Hasan" w:date="2024-11-03T23:15:00Z" w16du:dateUtc="2024-11-03T17:15:00Z"/>
                <w:rFonts w:ascii="Times New Roman" w:hAnsi="Times New Roman" w:cs="Times New Roman"/>
                <w:sz w:val="24"/>
                <w:szCs w:val="24"/>
              </w:rPr>
            </w:pPr>
            <w:ins w:id="1339" w:author="Mohammad Nayeem Hasan" w:date="2024-11-03T23:15:00Z" w16du:dateUtc="2024-11-03T17:15:00Z">
              <w:r>
                <w:rPr>
                  <w:rFonts w:ascii="Times New Roman" w:hAnsi="Times New Roman" w:cs="Times New Roman"/>
                  <w:sz w:val="24"/>
                  <w:szCs w:val="24"/>
                </w:rPr>
                <w:t>2552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1AEAC" w14:textId="77777777" w:rsidR="00BB33D1" w:rsidRDefault="00BB33D1" w:rsidP="000C3C54">
            <w:pPr>
              <w:rPr>
                <w:ins w:id="134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B6BAFA" w14:textId="77777777" w:rsidR="00BB33D1" w:rsidRDefault="00BB33D1" w:rsidP="000C3C54">
            <w:pPr>
              <w:rPr>
                <w:ins w:id="1341" w:author="Mohammad Nayeem Hasan" w:date="2024-11-03T23:15:00Z" w16du:dateUtc="2024-11-03T17:15:00Z"/>
                <w:rFonts w:ascii="Times New Roman" w:hAnsi="Times New Roman" w:cs="Times New Roman"/>
                <w:sz w:val="24"/>
                <w:szCs w:val="24"/>
              </w:rPr>
            </w:pPr>
            <w:ins w:id="1342" w:author="Mohammad Nayeem Hasan" w:date="2024-11-03T23:15:00Z" w16du:dateUtc="2024-11-03T17:15:00Z">
              <w:r>
                <w:rPr>
                  <w:rFonts w:ascii="Times New Roman" w:hAnsi="Times New Roman" w:cs="Times New Roman"/>
                  <w:sz w:val="24"/>
                  <w:szCs w:val="24"/>
                </w:rPr>
                <w:t>114 (5.7)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32FCF07" w14:textId="77777777" w:rsidR="00BB33D1" w:rsidRDefault="00BB33D1" w:rsidP="000C3C54">
            <w:pPr>
              <w:rPr>
                <w:ins w:id="1343" w:author="Mohammad Nayeem Hasan" w:date="2024-11-03T23:15:00Z" w16du:dateUtc="2024-11-03T17:15:00Z"/>
                <w:rFonts w:ascii="Times New Roman" w:hAnsi="Times New Roman" w:cs="Times New Roman"/>
                <w:sz w:val="24"/>
                <w:szCs w:val="24"/>
              </w:rPr>
            </w:pPr>
            <w:ins w:id="1344" w:author="Mohammad Nayeem Hasan" w:date="2024-11-03T23:15:00Z" w16du:dateUtc="2024-11-03T17:15:00Z">
              <w:r>
                <w:rPr>
                  <w:rFonts w:ascii="Times New Roman" w:hAnsi="Times New Roman" w:cs="Times New Roman"/>
                  <w:sz w:val="24"/>
                  <w:szCs w:val="24"/>
                </w:rPr>
                <w:t>1865 (94.0)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2620F3" w14:textId="77777777" w:rsidR="00BB33D1" w:rsidRDefault="00BB33D1" w:rsidP="000C3C54">
            <w:pPr>
              <w:rPr>
                <w:ins w:id="1345" w:author="Mohammad Nayeem Hasan" w:date="2024-11-03T23:15:00Z" w16du:dateUtc="2024-11-03T17:15:00Z"/>
                <w:rFonts w:ascii="Times New Roman" w:hAnsi="Times New Roman" w:cs="Times New Roman"/>
                <w:sz w:val="24"/>
                <w:szCs w:val="24"/>
              </w:rPr>
            </w:pPr>
          </w:p>
        </w:tc>
      </w:tr>
      <w:tr w:rsidR="00BB33D1" w14:paraId="67A1EF24" w14:textId="77777777" w:rsidTr="000C3C54">
        <w:trPr>
          <w:trHeight w:val="138"/>
          <w:jc w:val="center"/>
          <w:ins w:id="1346"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C619BC7" w14:textId="77777777" w:rsidR="00BB33D1" w:rsidRDefault="00BB33D1" w:rsidP="000C3C54">
            <w:pPr>
              <w:rPr>
                <w:ins w:id="1347" w:author="Mohammad Nayeem Hasan" w:date="2024-11-03T23:15:00Z" w16du:dateUtc="2024-11-03T17:15:00Z"/>
                <w:rFonts w:ascii="Times New Roman" w:hAnsi="Times New Roman" w:cs="Times New Roman"/>
                <w:sz w:val="24"/>
                <w:szCs w:val="24"/>
              </w:rPr>
            </w:pPr>
            <w:ins w:id="1348" w:author="Mohammad Nayeem Hasan" w:date="2024-11-03T23:15:00Z" w16du:dateUtc="2024-11-03T17:15:00Z">
              <w:r>
                <w:rPr>
                  <w:rFonts w:ascii="Times New Roman" w:hAnsi="Times New Roman" w:cs="Times New Roman"/>
                  <w:sz w:val="24"/>
                  <w:szCs w:val="24"/>
                </w:rPr>
                <w:t>Ethnicity</w:t>
              </w:r>
            </w:ins>
          </w:p>
        </w:tc>
      </w:tr>
      <w:tr w:rsidR="00BB33D1" w14:paraId="7A165286" w14:textId="77777777" w:rsidTr="000C3C54">
        <w:trPr>
          <w:trHeight w:val="138"/>
          <w:jc w:val="center"/>
          <w:ins w:id="134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A602DB7" w14:textId="77777777" w:rsidR="00BB33D1" w:rsidRDefault="00BB33D1" w:rsidP="000C3C54">
            <w:pPr>
              <w:rPr>
                <w:ins w:id="1350" w:author="Mohammad Nayeem Hasan" w:date="2024-11-03T23:15:00Z" w16du:dateUtc="2024-11-03T17:15:00Z"/>
                <w:rFonts w:ascii="Times New Roman" w:hAnsi="Times New Roman" w:cs="Times New Roman"/>
                <w:sz w:val="24"/>
                <w:szCs w:val="24"/>
              </w:rPr>
            </w:pPr>
            <w:ins w:id="1351" w:author="Mohammad Nayeem Hasan" w:date="2024-11-03T23:15:00Z" w16du:dateUtc="2024-11-03T17:15:00Z">
              <w:r>
                <w:rPr>
                  <w:rFonts w:ascii="Times New Roman" w:hAnsi="Times New Roman" w:cs="Times New Roman"/>
                  <w:sz w:val="24"/>
                  <w:szCs w:val="24"/>
                </w:rPr>
                <w:t>Bengali</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6C6A610" w14:textId="77777777" w:rsidR="00BB33D1" w:rsidRDefault="00BB33D1" w:rsidP="000C3C54">
            <w:pPr>
              <w:rPr>
                <w:ins w:id="1352" w:author="Mohammad Nayeem Hasan" w:date="2024-11-03T23:15:00Z" w16du:dateUtc="2024-11-03T17:15:00Z"/>
                <w:rFonts w:ascii="Times New Roman" w:hAnsi="Times New Roman" w:cs="Times New Roman"/>
                <w:sz w:val="24"/>
                <w:szCs w:val="24"/>
              </w:rPr>
            </w:pPr>
            <w:ins w:id="1353" w:author="Mohammad Nayeem Hasan" w:date="2024-11-03T23:15:00Z" w16du:dateUtc="2024-11-03T17:15:00Z">
              <w:r>
                <w:rPr>
                  <w:rFonts w:ascii="Times New Roman" w:hAnsi="Times New Roman" w:cs="Times New Roman"/>
                  <w:sz w:val="24"/>
                  <w:szCs w:val="24"/>
                </w:rPr>
                <w:t>2225 (7.2)</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DDD92D2" w14:textId="77777777" w:rsidR="00BB33D1" w:rsidRDefault="00BB33D1" w:rsidP="000C3C54">
            <w:pPr>
              <w:rPr>
                <w:ins w:id="1354" w:author="Mohammad Nayeem Hasan" w:date="2024-11-03T23:15:00Z" w16du:dateUtc="2024-11-03T17:15:00Z"/>
                <w:rFonts w:ascii="Times New Roman" w:hAnsi="Times New Roman" w:cs="Times New Roman"/>
                <w:sz w:val="24"/>
                <w:szCs w:val="24"/>
              </w:rPr>
            </w:pPr>
            <w:ins w:id="1355" w:author="Mohammad Nayeem Hasan" w:date="2024-11-03T23:15:00Z" w16du:dateUtc="2024-11-03T17:15:00Z">
              <w:r>
                <w:rPr>
                  <w:rFonts w:ascii="Times New Roman" w:hAnsi="Times New Roman" w:cs="Times New Roman"/>
                  <w:sz w:val="24"/>
                  <w:szCs w:val="24"/>
                </w:rPr>
                <w:t>28813 (92.8)</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856686A" w14:textId="77777777" w:rsidR="00BB33D1" w:rsidRDefault="00BB33D1" w:rsidP="000C3C54">
            <w:pPr>
              <w:rPr>
                <w:ins w:id="1356" w:author="Mohammad Nayeem Hasan" w:date="2024-11-03T23:15:00Z" w16du:dateUtc="2024-11-03T17:15:00Z"/>
                <w:rFonts w:ascii="Times New Roman" w:hAnsi="Times New Roman" w:cs="Times New Roman"/>
                <w:sz w:val="24"/>
                <w:szCs w:val="24"/>
              </w:rPr>
            </w:pPr>
            <w:ins w:id="1357" w:author="Mohammad Nayeem Hasan" w:date="2024-11-03T23:15:00Z" w16du:dateUtc="2024-11-03T17:15:00Z">
              <w:r>
                <w:rPr>
                  <w:rFonts w:ascii="Times New Roman" w:hAnsi="Times New Roman" w:cs="Times New Roman"/>
                  <w:sz w:val="24"/>
                  <w:szCs w:val="24"/>
                </w:rPr>
                <w:t>0.144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55F09A86" w14:textId="77777777" w:rsidR="00BB33D1" w:rsidRDefault="00BB33D1" w:rsidP="000C3C54">
            <w:pPr>
              <w:rPr>
                <w:ins w:id="1358" w:author="Mohammad Nayeem Hasan" w:date="2024-11-03T23:15:00Z" w16du:dateUtc="2024-11-03T17:15:00Z"/>
                <w:rFonts w:ascii="Times New Roman" w:hAnsi="Times New Roman" w:cs="Times New Roman"/>
                <w:sz w:val="24"/>
                <w:szCs w:val="24"/>
              </w:rPr>
            </w:pPr>
            <w:ins w:id="1359" w:author="Mohammad Nayeem Hasan" w:date="2024-11-03T23:15:00Z" w16du:dateUtc="2024-11-03T17:15:00Z">
              <w:r>
                <w:rPr>
                  <w:rFonts w:ascii="Times New Roman" w:hAnsi="Times New Roman" w:cs="Times New Roman"/>
                  <w:sz w:val="24"/>
                  <w:szCs w:val="24"/>
                </w:rPr>
                <w:t>768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A64F5BA" w14:textId="77777777" w:rsidR="00BB33D1" w:rsidRDefault="00BB33D1" w:rsidP="000C3C54">
            <w:pPr>
              <w:rPr>
                <w:ins w:id="1360" w:author="Mohammad Nayeem Hasan" w:date="2024-11-03T23:15:00Z" w16du:dateUtc="2024-11-03T17:15:00Z"/>
                <w:rFonts w:ascii="Times New Roman" w:hAnsi="Times New Roman" w:cs="Times New Roman"/>
                <w:sz w:val="24"/>
                <w:szCs w:val="24"/>
              </w:rPr>
            </w:pPr>
            <w:ins w:id="1361" w:author="Mohammad Nayeem Hasan" w:date="2024-11-03T23:15:00Z" w16du:dateUtc="2024-11-03T17:15:00Z">
              <w:r>
                <w:rPr>
                  <w:rFonts w:ascii="Times New Roman" w:hAnsi="Times New Roman" w:cs="Times New Roman"/>
                  <w:sz w:val="24"/>
                  <w:szCs w:val="24"/>
                </w:rPr>
                <w:t>18505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E339B63" w14:textId="77777777" w:rsidR="00BB33D1" w:rsidRDefault="00BB33D1" w:rsidP="000C3C54">
            <w:pPr>
              <w:rPr>
                <w:ins w:id="1362" w:author="Mohammad Nayeem Hasan" w:date="2024-11-03T23:15:00Z" w16du:dateUtc="2024-11-03T17:15:00Z"/>
                <w:rFonts w:ascii="Times New Roman" w:hAnsi="Times New Roman" w:cs="Times New Roman"/>
                <w:sz w:val="24"/>
                <w:szCs w:val="24"/>
              </w:rPr>
            </w:pPr>
            <w:ins w:id="1363" w:author="Mohammad Nayeem Hasan" w:date="2024-11-03T23:15:00Z" w16du:dateUtc="2024-11-03T17:15:00Z">
              <w:r>
                <w:rPr>
                  <w:rFonts w:ascii="Times New Roman" w:hAnsi="Times New Roman" w:cs="Times New Roman"/>
                  <w:sz w:val="24"/>
                  <w:szCs w:val="24"/>
                </w:rPr>
                <w:t>0.814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7CDD155B" w14:textId="77777777" w:rsidR="00BB33D1" w:rsidRDefault="00BB33D1" w:rsidP="000C3C54">
            <w:pPr>
              <w:rPr>
                <w:ins w:id="1364" w:author="Mohammad Nayeem Hasan" w:date="2024-11-03T23:15:00Z" w16du:dateUtc="2024-11-03T17:15:00Z"/>
                <w:rFonts w:ascii="Times New Roman" w:hAnsi="Times New Roman" w:cs="Times New Roman"/>
                <w:sz w:val="24"/>
                <w:szCs w:val="24"/>
              </w:rPr>
            </w:pPr>
            <w:ins w:id="1365" w:author="Mohammad Nayeem Hasan" w:date="2024-11-03T23:15:00Z" w16du:dateUtc="2024-11-03T17:15:00Z">
              <w:r>
                <w:rPr>
                  <w:rFonts w:ascii="Times New Roman" w:hAnsi="Times New Roman" w:cs="Times New Roman"/>
                  <w:sz w:val="24"/>
                  <w:szCs w:val="24"/>
                </w:rPr>
                <w:t>1571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8892F95" w14:textId="77777777" w:rsidR="00BB33D1" w:rsidRDefault="00BB33D1" w:rsidP="000C3C54">
            <w:pPr>
              <w:rPr>
                <w:ins w:id="1366" w:author="Mohammad Nayeem Hasan" w:date="2024-11-03T23:15:00Z" w16du:dateUtc="2024-11-03T17:15:00Z"/>
                <w:rFonts w:ascii="Times New Roman" w:hAnsi="Times New Roman" w:cs="Times New Roman"/>
                <w:sz w:val="24"/>
                <w:szCs w:val="24"/>
              </w:rPr>
            </w:pPr>
            <w:ins w:id="1367" w:author="Mohammad Nayeem Hasan" w:date="2024-11-03T23:15:00Z" w16du:dateUtc="2024-11-03T17:15:00Z">
              <w:r>
                <w:rPr>
                  <w:rFonts w:ascii="Times New Roman" w:hAnsi="Times New Roman" w:cs="Times New Roman"/>
                  <w:sz w:val="24"/>
                  <w:szCs w:val="24"/>
                </w:rPr>
                <w:t>21263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F333C8" w14:textId="77777777" w:rsidR="00BB33D1" w:rsidRDefault="00BB33D1" w:rsidP="000C3C54">
            <w:pPr>
              <w:rPr>
                <w:ins w:id="1368" w:author="Mohammad Nayeem Hasan" w:date="2024-11-03T23:15:00Z" w16du:dateUtc="2024-11-03T17:15:00Z"/>
                <w:rFonts w:ascii="Times New Roman" w:hAnsi="Times New Roman" w:cs="Times New Roman"/>
                <w:b/>
                <w:bCs/>
                <w:sz w:val="24"/>
                <w:szCs w:val="24"/>
              </w:rPr>
            </w:pPr>
            <w:ins w:id="1369" w:author="Mohammad Nayeem Hasan" w:date="2024-11-03T23:15:00Z" w16du:dateUtc="2024-11-03T17:15:00Z">
              <w:r>
                <w:rPr>
                  <w:rFonts w:ascii="Times New Roman" w:hAnsi="Times New Roman" w:cs="Times New Roman"/>
                  <w:b/>
                  <w:bCs/>
                  <w:sz w:val="24"/>
                  <w:szCs w:val="24"/>
                </w:rPr>
                <w:t>0.019</w:t>
              </w:r>
            </w:ins>
          </w:p>
        </w:tc>
      </w:tr>
      <w:tr w:rsidR="00BB33D1" w14:paraId="236E41AD" w14:textId="77777777" w:rsidTr="000C3C54">
        <w:trPr>
          <w:trHeight w:val="138"/>
          <w:jc w:val="center"/>
          <w:ins w:id="137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568DAD6" w14:textId="77777777" w:rsidR="00BB33D1" w:rsidRDefault="00BB33D1" w:rsidP="000C3C54">
            <w:pPr>
              <w:rPr>
                <w:ins w:id="1371" w:author="Mohammad Nayeem Hasan" w:date="2024-11-03T23:15:00Z" w16du:dateUtc="2024-11-03T17:15:00Z"/>
                <w:rFonts w:ascii="Times New Roman" w:hAnsi="Times New Roman" w:cs="Times New Roman"/>
                <w:sz w:val="24"/>
                <w:szCs w:val="24"/>
              </w:rPr>
            </w:pPr>
            <w:ins w:id="1372" w:author="Mohammad Nayeem Hasan" w:date="2024-11-03T23:15:00Z" w16du:dateUtc="2024-11-03T17:15:00Z">
              <w:r>
                <w:rPr>
                  <w:rFonts w:ascii="Times New Roman" w:hAnsi="Times New Roman" w:cs="Times New Roman"/>
                  <w:sz w:val="24"/>
                  <w:szCs w:val="24"/>
                </w:rPr>
                <w:t>Other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2A01CD5" w14:textId="77777777" w:rsidR="00BB33D1" w:rsidRDefault="00BB33D1" w:rsidP="000C3C54">
            <w:pPr>
              <w:rPr>
                <w:ins w:id="1373" w:author="Mohammad Nayeem Hasan" w:date="2024-11-03T23:15:00Z" w16du:dateUtc="2024-11-03T17:15:00Z"/>
                <w:rFonts w:ascii="Times New Roman" w:hAnsi="Times New Roman" w:cs="Times New Roman"/>
                <w:sz w:val="24"/>
                <w:szCs w:val="24"/>
              </w:rPr>
            </w:pPr>
            <w:ins w:id="1374" w:author="Mohammad Nayeem Hasan" w:date="2024-11-03T23:15:00Z" w16du:dateUtc="2024-11-03T17:15:00Z">
              <w:r>
                <w:rPr>
                  <w:rFonts w:ascii="Times New Roman" w:hAnsi="Times New Roman" w:cs="Times New Roman"/>
                  <w:sz w:val="24"/>
                  <w:szCs w:val="24"/>
                </w:rPr>
                <w:t>29 (5.7)</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37EF018" w14:textId="77777777" w:rsidR="00BB33D1" w:rsidRDefault="00BB33D1" w:rsidP="000C3C54">
            <w:pPr>
              <w:rPr>
                <w:ins w:id="1375" w:author="Mohammad Nayeem Hasan" w:date="2024-11-03T23:15:00Z" w16du:dateUtc="2024-11-03T17:15:00Z"/>
                <w:rFonts w:ascii="Times New Roman" w:hAnsi="Times New Roman" w:cs="Times New Roman"/>
                <w:sz w:val="24"/>
                <w:szCs w:val="24"/>
              </w:rPr>
            </w:pPr>
            <w:ins w:id="1376" w:author="Mohammad Nayeem Hasan" w:date="2024-11-03T23:15:00Z" w16du:dateUtc="2024-11-03T17:15:00Z">
              <w:r>
                <w:rPr>
                  <w:rFonts w:ascii="Times New Roman" w:hAnsi="Times New Roman" w:cs="Times New Roman"/>
                  <w:sz w:val="24"/>
                  <w:szCs w:val="24"/>
                </w:rPr>
                <w:t>476 (94.3)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CDA4F5" w14:textId="77777777" w:rsidR="00BB33D1" w:rsidRDefault="00BB33D1" w:rsidP="000C3C54">
            <w:pPr>
              <w:rPr>
                <w:ins w:id="137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73E157C" w14:textId="77777777" w:rsidR="00BB33D1" w:rsidRDefault="00BB33D1" w:rsidP="000C3C54">
            <w:pPr>
              <w:rPr>
                <w:ins w:id="1378" w:author="Mohammad Nayeem Hasan" w:date="2024-11-03T23:15:00Z" w16du:dateUtc="2024-11-03T17:15:00Z"/>
                <w:rFonts w:ascii="Times New Roman" w:hAnsi="Times New Roman" w:cs="Times New Roman"/>
                <w:sz w:val="24"/>
                <w:szCs w:val="24"/>
              </w:rPr>
            </w:pPr>
            <w:ins w:id="1379" w:author="Mohammad Nayeem Hasan" w:date="2024-11-03T23:15:00Z" w16du:dateUtc="2024-11-03T17:15:00Z">
              <w:r>
                <w:rPr>
                  <w:rFonts w:ascii="Times New Roman" w:hAnsi="Times New Roman" w:cs="Times New Roman"/>
                  <w:sz w:val="24"/>
                  <w:szCs w:val="24"/>
                </w:rPr>
                <w:t>22 (3.7)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3CAFEA7" w14:textId="77777777" w:rsidR="00BB33D1" w:rsidRDefault="00BB33D1" w:rsidP="000C3C54">
            <w:pPr>
              <w:rPr>
                <w:ins w:id="1380" w:author="Mohammad Nayeem Hasan" w:date="2024-11-03T23:15:00Z" w16du:dateUtc="2024-11-03T17:15:00Z"/>
                <w:rFonts w:ascii="Times New Roman" w:hAnsi="Times New Roman" w:cs="Times New Roman"/>
                <w:sz w:val="24"/>
                <w:szCs w:val="24"/>
              </w:rPr>
            </w:pPr>
            <w:ins w:id="1381" w:author="Mohammad Nayeem Hasan" w:date="2024-11-03T23:15:00Z" w16du:dateUtc="2024-11-03T17:15:00Z">
              <w:r>
                <w:rPr>
                  <w:rFonts w:ascii="Times New Roman" w:hAnsi="Times New Roman" w:cs="Times New Roman"/>
                  <w:sz w:val="24"/>
                  <w:szCs w:val="24"/>
                </w:rPr>
                <w:t>567 (96.3)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826E1" w14:textId="77777777" w:rsidR="00BB33D1" w:rsidRDefault="00BB33D1" w:rsidP="000C3C54">
            <w:pPr>
              <w:rPr>
                <w:ins w:id="138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87A41" w14:textId="77777777" w:rsidR="00BB33D1" w:rsidRDefault="00BB33D1" w:rsidP="000C3C54">
            <w:pPr>
              <w:rPr>
                <w:ins w:id="1383" w:author="Mohammad Nayeem Hasan" w:date="2024-11-03T23:15:00Z" w16du:dateUtc="2024-11-03T17:15:00Z"/>
                <w:rFonts w:ascii="Times New Roman" w:hAnsi="Times New Roman" w:cs="Times New Roman"/>
                <w:sz w:val="24"/>
                <w:szCs w:val="24"/>
              </w:rPr>
            </w:pPr>
            <w:ins w:id="1384" w:author="Mohammad Nayeem Hasan" w:date="2024-11-03T23:15:00Z" w16du:dateUtc="2024-11-03T17:15:00Z">
              <w:r>
                <w:rPr>
                  <w:rFonts w:ascii="Times New Roman" w:hAnsi="Times New Roman" w:cs="Times New Roman"/>
                  <w:sz w:val="24"/>
                  <w:szCs w:val="24"/>
                </w:rPr>
                <w:t>25 (10.0)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316D467" w14:textId="77777777" w:rsidR="00BB33D1" w:rsidRDefault="00BB33D1" w:rsidP="000C3C54">
            <w:pPr>
              <w:rPr>
                <w:ins w:id="1385" w:author="Mohammad Nayeem Hasan" w:date="2024-11-03T23:15:00Z" w16du:dateUtc="2024-11-03T17:15:00Z"/>
                <w:rFonts w:ascii="Times New Roman" w:hAnsi="Times New Roman" w:cs="Times New Roman"/>
                <w:sz w:val="24"/>
                <w:szCs w:val="24"/>
              </w:rPr>
            </w:pPr>
            <w:ins w:id="1386" w:author="Mohammad Nayeem Hasan" w:date="2024-11-03T23:15:00Z" w16du:dateUtc="2024-11-03T17:15:00Z">
              <w:r>
                <w:rPr>
                  <w:rFonts w:ascii="Times New Roman" w:hAnsi="Times New Roman" w:cs="Times New Roman"/>
                  <w:sz w:val="24"/>
                  <w:szCs w:val="24"/>
                </w:rPr>
                <w:t>229 (90.0)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DF1D27" w14:textId="77777777" w:rsidR="00BB33D1" w:rsidRDefault="00BB33D1" w:rsidP="000C3C54">
            <w:pPr>
              <w:rPr>
                <w:ins w:id="1387" w:author="Mohammad Nayeem Hasan" w:date="2024-11-03T23:15:00Z" w16du:dateUtc="2024-11-03T17:15:00Z"/>
                <w:rFonts w:ascii="Times New Roman" w:hAnsi="Times New Roman" w:cs="Times New Roman"/>
                <w:b/>
                <w:bCs/>
                <w:sz w:val="24"/>
                <w:szCs w:val="24"/>
              </w:rPr>
            </w:pPr>
          </w:p>
        </w:tc>
      </w:tr>
      <w:tr w:rsidR="00BB33D1" w14:paraId="6FEA2BB6" w14:textId="77777777" w:rsidTr="000C3C54">
        <w:trPr>
          <w:trHeight w:val="138"/>
          <w:jc w:val="center"/>
          <w:ins w:id="1388"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7DA61E3" w14:textId="77777777" w:rsidR="00BB33D1" w:rsidRDefault="00BB33D1" w:rsidP="000C3C54">
            <w:pPr>
              <w:rPr>
                <w:ins w:id="1389" w:author="Mohammad Nayeem Hasan" w:date="2024-11-03T23:15:00Z" w16du:dateUtc="2024-11-03T17:15:00Z"/>
                <w:rFonts w:ascii="Times New Roman" w:hAnsi="Times New Roman" w:cs="Times New Roman"/>
                <w:sz w:val="24"/>
                <w:szCs w:val="24"/>
              </w:rPr>
            </w:pPr>
            <w:ins w:id="1390" w:author="Mohammad Nayeem Hasan" w:date="2024-11-03T23:15:00Z" w16du:dateUtc="2024-11-03T17:15:00Z">
              <w:r>
                <w:rPr>
                  <w:rFonts w:ascii="Times New Roman" w:hAnsi="Times New Roman" w:cs="Times New Roman"/>
                  <w:sz w:val="24"/>
                  <w:szCs w:val="24"/>
                </w:rPr>
                <w:t>Toilet facilities shared</w:t>
              </w:r>
            </w:ins>
          </w:p>
        </w:tc>
      </w:tr>
      <w:tr w:rsidR="00BB33D1" w14:paraId="1045CC96" w14:textId="77777777" w:rsidTr="000C3C54">
        <w:trPr>
          <w:trHeight w:val="434"/>
          <w:jc w:val="center"/>
          <w:ins w:id="139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59BD4B0" w14:textId="77777777" w:rsidR="00BB33D1" w:rsidRDefault="00BB33D1" w:rsidP="000C3C54">
            <w:pPr>
              <w:rPr>
                <w:ins w:id="1392" w:author="Mohammad Nayeem Hasan" w:date="2024-11-03T23:15:00Z" w16du:dateUtc="2024-11-03T17:15:00Z"/>
                <w:rFonts w:ascii="Times New Roman" w:hAnsi="Times New Roman" w:cs="Times New Roman"/>
                <w:sz w:val="24"/>
                <w:szCs w:val="24"/>
              </w:rPr>
            </w:pPr>
            <w:ins w:id="1393"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63B293F" w14:textId="77777777" w:rsidR="00BB33D1" w:rsidRDefault="00BB33D1" w:rsidP="000C3C54">
            <w:pPr>
              <w:rPr>
                <w:ins w:id="1394" w:author="Mohammad Nayeem Hasan" w:date="2024-11-03T23:15:00Z" w16du:dateUtc="2024-11-03T17:15:00Z"/>
                <w:rFonts w:ascii="Times New Roman" w:hAnsi="Times New Roman" w:cs="Times New Roman"/>
                <w:sz w:val="24"/>
                <w:szCs w:val="24"/>
              </w:rPr>
            </w:pPr>
            <w:ins w:id="1395" w:author="Mohammad Nayeem Hasan" w:date="2024-11-03T23:15:00Z" w16du:dateUtc="2024-11-03T17:15:00Z">
              <w:r>
                <w:rPr>
                  <w:rFonts w:ascii="Times New Roman" w:hAnsi="Times New Roman" w:cs="Times New Roman"/>
                  <w:sz w:val="24"/>
                  <w:szCs w:val="24"/>
                </w:rPr>
                <w:t>943 (7.5)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6AA3066" w14:textId="77777777" w:rsidR="00BB33D1" w:rsidRDefault="00BB33D1" w:rsidP="000C3C54">
            <w:pPr>
              <w:rPr>
                <w:ins w:id="1396" w:author="Mohammad Nayeem Hasan" w:date="2024-11-03T23:15:00Z" w16du:dateUtc="2024-11-03T17:15:00Z"/>
                <w:rFonts w:ascii="Times New Roman" w:hAnsi="Times New Roman" w:cs="Times New Roman"/>
                <w:sz w:val="24"/>
                <w:szCs w:val="24"/>
              </w:rPr>
            </w:pPr>
            <w:ins w:id="1397" w:author="Mohammad Nayeem Hasan" w:date="2024-11-03T23:15:00Z" w16du:dateUtc="2024-11-03T17:15:00Z">
              <w:r>
                <w:rPr>
                  <w:rFonts w:ascii="Times New Roman" w:hAnsi="Times New Roman" w:cs="Times New Roman"/>
                  <w:sz w:val="24"/>
                  <w:szCs w:val="24"/>
                </w:rPr>
                <w:t>11636 (92.5)</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A0FA314" w14:textId="77777777" w:rsidR="00BB33D1" w:rsidRDefault="00BB33D1" w:rsidP="000C3C54">
            <w:pPr>
              <w:rPr>
                <w:ins w:id="1398" w:author="Mohammad Nayeem Hasan" w:date="2024-11-03T23:15:00Z" w16du:dateUtc="2024-11-03T17:15:00Z"/>
                <w:rFonts w:ascii="Times New Roman" w:hAnsi="Times New Roman" w:cs="Times New Roman"/>
                <w:b/>
                <w:bCs/>
                <w:sz w:val="24"/>
                <w:szCs w:val="24"/>
              </w:rPr>
            </w:pPr>
            <w:ins w:id="1399" w:author="Mohammad Nayeem Hasan" w:date="2024-11-03T23:15:00Z" w16du:dateUtc="2024-11-03T17:15:00Z">
              <w:r>
                <w:rPr>
                  <w:rFonts w:ascii="Times New Roman" w:hAnsi="Times New Roman" w:cs="Times New Roman"/>
                  <w:b/>
                  <w:bCs/>
                  <w:sz w:val="24"/>
                  <w:szCs w:val="24"/>
                </w:rPr>
                <w:t>0.016</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34F010EE" w14:textId="77777777" w:rsidR="00BB33D1" w:rsidRDefault="00BB33D1" w:rsidP="000C3C54">
            <w:pPr>
              <w:rPr>
                <w:ins w:id="1400" w:author="Mohammad Nayeem Hasan" w:date="2024-11-03T23:15:00Z" w16du:dateUtc="2024-11-03T17:15:00Z"/>
                <w:rFonts w:ascii="Times New Roman" w:hAnsi="Times New Roman" w:cs="Times New Roman"/>
                <w:sz w:val="24"/>
                <w:szCs w:val="24"/>
              </w:rPr>
            </w:pPr>
            <w:ins w:id="1401" w:author="Mohammad Nayeem Hasan" w:date="2024-11-03T23:15:00Z" w16du:dateUtc="2024-11-03T17:15:00Z">
              <w:r>
                <w:rPr>
                  <w:rFonts w:ascii="Times New Roman" w:hAnsi="Times New Roman" w:cs="Times New Roman"/>
                  <w:sz w:val="24"/>
                  <w:szCs w:val="24"/>
                </w:rPr>
                <w:t>175 (3.4)</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8C64C0E" w14:textId="77777777" w:rsidR="00BB33D1" w:rsidRDefault="00BB33D1" w:rsidP="000C3C54">
            <w:pPr>
              <w:rPr>
                <w:ins w:id="1402" w:author="Mohammad Nayeem Hasan" w:date="2024-11-03T23:15:00Z" w16du:dateUtc="2024-11-03T17:15:00Z"/>
                <w:rFonts w:ascii="Times New Roman" w:hAnsi="Times New Roman" w:cs="Times New Roman"/>
                <w:sz w:val="24"/>
                <w:szCs w:val="24"/>
              </w:rPr>
            </w:pPr>
            <w:ins w:id="1403" w:author="Mohammad Nayeem Hasan" w:date="2024-11-03T23:15:00Z" w16du:dateUtc="2024-11-03T17:15:00Z">
              <w:r>
                <w:rPr>
                  <w:rFonts w:ascii="Times New Roman" w:hAnsi="Times New Roman" w:cs="Times New Roman"/>
                  <w:sz w:val="24"/>
                  <w:szCs w:val="24"/>
                </w:rPr>
                <w:t>4942 (96.6)</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60ADDE" w14:textId="77777777" w:rsidR="00BB33D1" w:rsidRDefault="00BB33D1" w:rsidP="000C3C54">
            <w:pPr>
              <w:rPr>
                <w:ins w:id="1404" w:author="Mohammad Nayeem Hasan" w:date="2024-11-03T23:15:00Z" w16du:dateUtc="2024-11-03T17:15:00Z"/>
                <w:rFonts w:ascii="Times New Roman" w:hAnsi="Times New Roman" w:cs="Times New Roman"/>
                <w:b/>
                <w:bCs/>
                <w:sz w:val="24"/>
                <w:szCs w:val="24"/>
              </w:rPr>
            </w:pPr>
            <w:ins w:id="1405" w:author="Mohammad Nayeem Hasan" w:date="2024-11-03T23:15:00Z" w16du:dateUtc="2024-11-03T17:15:00Z">
              <w:r>
                <w:rPr>
                  <w:rFonts w:ascii="Times New Roman" w:hAnsi="Times New Roman" w:cs="Times New Roman"/>
                  <w:b/>
                  <w:bCs/>
                  <w:sz w:val="24"/>
                  <w:szCs w:val="24"/>
                </w:rPr>
                <w:t>0.038</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9FB165C" w14:textId="77777777" w:rsidR="00BB33D1" w:rsidRDefault="00BB33D1" w:rsidP="000C3C54">
            <w:pPr>
              <w:rPr>
                <w:ins w:id="1406" w:author="Mohammad Nayeem Hasan" w:date="2024-11-03T23:15:00Z" w16du:dateUtc="2024-11-03T17:15:00Z"/>
                <w:rFonts w:ascii="Times New Roman" w:hAnsi="Times New Roman" w:cs="Times New Roman"/>
                <w:sz w:val="24"/>
                <w:szCs w:val="24"/>
              </w:rPr>
            </w:pPr>
            <w:ins w:id="1407" w:author="Mohammad Nayeem Hasan" w:date="2024-11-03T23:15:00Z" w16du:dateUtc="2024-11-03T17:15:00Z">
              <w:r>
                <w:rPr>
                  <w:rFonts w:ascii="Times New Roman" w:hAnsi="Times New Roman" w:cs="Times New Roman"/>
                  <w:sz w:val="24"/>
                  <w:szCs w:val="24"/>
                </w:rPr>
                <w:t>541 (7.8)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09592CD" w14:textId="77777777" w:rsidR="00BB33D1" w:rsidRDefault="00BB33D1" w:rsidP="000C3C54">
            <w:pPr>
              <w:rPr>
                <w:ins w:id="1408" w:author="Mohammad Nayeem Hasan" w:date="2024-11-03T23:15:00Z" w16du:dateUtc="2024-11-03T17:15:00Z"/>
                <w:rFonts w:ascii="Times New Roman" w:hAnsi="Times New Roman" w:cs="Times New Roman"/>
                <w:sz w:val="24"/>
                <w:szCs w:val="24"/>
              </w:rPr>
            </w:pPr>
            <w:ins w:id="1409" w:author="Mohammad Nayeem Hasan" w:date="2024-11-03T23:15:00Z" w16du:dateUtc="2024-11-03T17:15:00Z">
              <w:r>
                <w:rPr>
                  <w:rFonts w:ascii="Times New Roman" w:hAnsi="Times New Roman" w:cs="Times New Roman"/>
                  <w:sz w:val="24"/>
                  <w:szCs w:val="24"/>
                </w:rPr>
                <w:t>6365 (92.2)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52D91F9" w14:textId="77777777" w:rsidR="00BB33D1" w:rsidRDefault="00BB33D1" w:rsidP="000C3C54">
            <w:pPr>
              <w:rPr>
                <w:ins w:id="1410" w:author="Mohammad Nayeem Hasan" w:date="2024-11-03T23:15:00Z" w16du:dateUtc="2024-11-03T17:15:00Z"/>
                <w:rFonts w:ascii="Times New Roman" w:hAnsi="Times New Roman" w:cs="Times New Roman"/>
                <w:b/>
                <w:bCs/>
                <w:sz w:val="24"/>
                <w:szCs w:val="24"/>
              </w:rPr>
            </w:pPr>
            <w:ins w:id="1411" w:author="Mohammad Nayeem Hasan" w:date="2024-11-03T23:15:00Z" w16du:dateUtc="2024-11-03T17:15:00Z">
              <w:r>
                <w:rPr>
                  <w:rFonts w:ascii="Times New Roman" w:hAnsi="Times New Roman" w:cs="Times New Roman"/>
                  <w:b/>
                  <w:bCs/>
                  <w:sz w:val="24"/>
                  <w:szCs w:val="24"/>
                </w:rPr>
                <w:t>0.001</w:t>
              </w:r>
            </w:ins>
          </w:p>
        </w:tc>
      </w:tr>
      <w:tr w:rsidR="00BB33D1" w14:paraId="0E92EBE0" w14:textId="77777777" w:rsidTr="000C3C54">
        <w:trPr>
          <w:trHeight w:val="288"/>
          <w:jc w:val="center"/>
          <w:ins w:id="1412"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0C642C6" w14:textId="77777777" w:rsidR="00BB33D1" w:rsidRDefault="00BB33D1" w:rsidP="000C3C54">
            <w:pPr>
              <w:rPr>
                <w:ins w:id="1413" w:author="Mohammad Nayeem Hasan" w:date="2024-11-03T23:15:00Z" w16du:dateUtc="2024-11-03T17:15:00Z"/>
                <w:rFonts w:ascii="Times New Roman" w:hAnsi="Times New Roman" w:cs="Times New Roman"/>
                <w:sz w:val="24"/>
                <w:szCs w:val="24"/>
              </w:rPr>
            </w:pPr>
            <w:ins w:id="1414"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0FC8D2F" w14:textId="77777777" w:rsidR="00BB33D1" w:rsidRDefault="00BB33D1" w:rsidP="000C3C54">
            <w:pPr>
              <w:rPr>
                <w:ins w:id="1415" w:author="Mohammad Nayeem Hasan" w:date="2024-11-03T23:15:00Z" w16du:dateUtc="2024-11-03T17:15:00Z"/>
                <w:rFonts w:ascii="Times New Roman" w:hAnsi="Times New Roman" w:cs="Times New Roman"/>
                <w:sz w:val="24"/>
                <w:szCs w:val="24"/>
              </w:rPr>
            </w:pPr>
            <w:ins w:id="1416" w:author="Mohammad Nayeem Hasan" w:date="2024-11-03T23:15:00Z" w16du:dateUtc="2024-11-03T17:15:00Z">
              <w:r>
                <w:rPr>
                  <w:rFonts w:ascii="Times New Roman" w:hAnsi="Times New Roman" w:cs="Times New Roman"/>
                  <w:sz w:val="24"/>
                  <w:szCs w:val="24"/>
                </w:rPr>
                <w:t>1076 (6.6)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3C10316" w14:textId="77777777" w:rsidR="00BB33D1" w:rsidRDefault="00BB33D1" w:rsidP="000C3C54">
            <w:pPr>
              <w:rPr>
                <w:ins w:id="1417" w:author="Mohammad Nayeem Hasan" w:date="2024-11-03T23:15:00Z" w16du:dateUtc="2024-11-03T17:15:00Z"/>
                <w:rFonts w:ascii="Times New Roman" w:hAnsi="Times New Roman" w:cs="Times New Roman"/>
                <w:sz w:val="24"/>
                <w:szCs w:val="24"/>
              </w:rPr>
            </w:pPr>
            <w:ins w:id="1418" w:author="Mohammad Nayeem Hasan" w:date="2024-11-03T23:15:00Z" w16du:dateUtc="2024-11-03T17:15:00Z">
              <w:r>
                <w:rPr>
                  <w:rFonts w:ascii="Times New Roman" w:hAnsi="Times New Roman" w:cs="Times New Roman"/>
                  <w:sz w:val="24"/>
                  <w:szCs w:val="24"/>
                </w:rPr>
                <w:t>15123 (93.4)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A059FA" w14:textId="77777777" w:rsidR="00BB33D1" w:rsidRDefault="00BB33D1" w:rsidP="000C3C54">
            <w:pPr>
              <w:rPr>
                <w:ins w:id="1419"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A8B6BE" w14:textId="77777777" w:rsidR="00BB33D1" w:rsidRDefault="00BB33D1" w:rsidP="000C3C54">
            <w:pPr>
              <w:rPr>
                <w:ins w:id="1420" w:author="Mohammad Nayeem Hasan" w:date="2024-11-03T23:15:00Z" w16du:dateUtc="2024-11-03T17:15:00Z"/>
                <w:rFonts w:ascii="Times New Roman" w:hAnsi="Times New Roman" w:cs="Times New Roman"/>
                <w:sz w:val="24"/>
                <w:szCs w:val="24"/>
              </w:rPr>
            </w:pPr>
            <w:ins w:id="1421" w:author="Mohammad Nayeem Hasan" w:date="2024-11-03T23:15:00Z" w16du:dateUtc="2024-11-03T17:15:00Z">
              <w:r>
                <w:rPr>
                  <w:rFonts w:ascii="Times New Roman" w:hAnsi="Times New Roman" w:cs="Times New Roman"/>
                  <w:sz w:val="24"/>
                  <w:szCs w:val="24"/>
                </w:rPr>
                <w:t>603 (4.2)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2B7778A8" w14:textId="77777777" w:rsidR="00BB33D1" w:rsidRDefault="00BB33D1" w:rsidP="000C3C54">
            <w:pPr>
              <w:rPr>
                <w:ins w:id="1422" w:author="Mohammad Nayeem Hasan" w:date="2024-11-03T23:15:00Z" w16du:dateUtc="2024-11-03T17:15:00Z"/>
                <w:rFonts w:ascii="Times New Roman" w:hAnsi="Times New Roman" w:cs="Times New Roman"/>
                <w:sz w:val="24"/>
                <w:szCs w:val="24"/>
              </w:rPr>
            </w:pPr>
            <w:ins w:id="1423" w:author="Mohammad Nayeem Hasan" w:date="2024-11-03T23:15:00Z" w16du:dateUtc="2024-11-03T17:15:00Z">
              <w:r>
                <w:rPr>
                  <w:rFonts w:ascii="Times New Roman" w:hAnsi="Times New Roman" w:cs="Times New Roman"/>
                  <w:sz w:val="24"/>
                  <w:szCs w:val="24"/>
                </w:rPr>
                <w:t>13815 (95.8)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5C9282" w14:textId="77777777" w:rsidR="00BB33D1" w:rsidRDefault="00BB33D1" w:rsidP="000C3C54">
            <w:pPr>
              <w:rPr>
                <w:ins w:id="1424"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6D5805" w14:textId="77777777" w:rsidR="00BB33D1" w:rsidRDefault="00BB33D1" w:rsidP="000C3C54">
            <w:pPr>
              <w:rPr>
                <w:ins w:id="1425" w:author="Mohammad Nayeem Hasan" w:date="2024-11-03T23:15:00Z" w16du:dateUtc="2024-11-03T17:15:00Z"/>
                <w:rFonts w:ascii="Times New Roman" w:hAnsi="Times New Roman" w:cs="Times New Roman"/>
                <w:sz w:val="24"/>
                <w:szCs w:val="24"/>
              </w:rPr>
            </w:pPr>
            <w:ins w:id="1426" w:author="Mohammad Nayeem Hasan" w:date="2024-11-03T23:15:00Z" w16du:dateUtc="2024-11-03T17:15:00Z">
              <w:r>
                <w:rPr>
                  <w:rFonts w:ascii="Times New Roman" w:hAnsi="Times New Roman" w:cs="Times New Roman"/>
                  <w:sz w:val="24"/>
                  <w:szCs w:val="24"/>
                </w:rPr>
                <w:t>1027 (6.5)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8D6AD01" w14:textId="77777777" w:rsidR="00BB33D1" w:rsidRDefault="00BB33D1" w:rsidP="000C3C54">
            <w:pPr>
              <w:rPr>
                <w:ins w:id="1427" w:author="Mohammad Nayeem Hasan" w:date="2024-11-03T23:15:00Z" w16du:dateUtc="2024-11-03T17:15:00Z"/>
                <w:rFonts w:ascii="Times New Roman" w:hAnsi="Times New Roman" w:cs="Times New Roman"/>
                <w:sz w:val="24"/>
                <w:szCs w:val="24"/>
              </w:rPr>
            </w:pPr>
            <w:ins w:id="1428" w:author="Mohammad Nayeem Hasan" w:date="2024-11-03T23:15:00Z" w16du:dateUtc="2024-11-03T17:15:00Z">
              <w:r>
                <w:rPr>
                  <w:rFonts w:ascii="Times New Roman" w:hAnsi="Times New Roman" w:cs="Times New Roman"/>
                  <w:sz w:val="24"/>
                  <w:szCs w:val="24"/>
                </w:rPr>
                <w:t>14781 (93.5)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7DC80" w14:textId="77777777" w:rsidR="00BB33D1" w:rsidRDefault="00BB33D1" w:rsidP="000C3C54">
            <w:pPr>
              <w:rPr>
                <w:ins w:id="1429" w:author="Mohammad Nayeem Hasan" w:date="2024-11-03T23:15:00Z" w16du:dateUtc="2024-11-03T17:15:00Z"/>
                <w:rFonts w:ascii="Times New Roman" w:hAnsi="Times New Roman" w:cs="Times New Roman"/>
                <w:b/>
                <w:bCs/>
                <w:sz w:val="24"/>
                <w:szCs w:val="24"/>
              </w:rPr>
            </w:pPr>
          </w:p>
        </w:tc>
      </w:tr>
      <w:tr w:rsidR="00BB33D1" w14:paraId="186EE28A" w14:textId="77777777" w:rsidTr="000C3C54">
        <w:trPr>
          <w:trHeight w:val="288"/>
          <w:jc w:val="center"/>
          <w:ins w:id="1430"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56FADE4" w14:textId="77777777" w:rsidR="00BB33D1" w:rsidRDefault="00BB33D1" w:rsidP="000C3C54">
            <w:pPr>
              <w:rPr>
                <w:ins w:id="1431" w:author="Mohammad Nayeem Hasan" w:date="2024-11-03T23:15:00Z" w16du:dateUtc="2024-11-03T17:15:00Z"/>
                <w:rFonts w:ascii="Times New Roman" w:hAnsi="Times New Roman" w:cs="Times New Roman"/>
                <w:sz w:val="24"/>
                <w:szCs w:val="24"/>
              </w:rPr>
            </w:pPr>
            <w:ins w:id="1432" w:author="Mohammad Nayeem Hasan" w:date="2024-11-03T23:15:00Z" w16du:dateUtc="2024-11-03T17:15:00Z">
              <w:r>
                <w:rPr>
                  <w:rFonts w:ascii="Times New Roman" w:hAnsi="Times New Roman" w:cs="Times New Roman"/>
                  <w:sz w:val="24"/>
                  <w:szCs w:val="24"/>
                </w:rPr>
                <w:t>Toilet facility type</w:t>
              </w:r>
            </w:ins>
          </w:p>
        </w:tc>
      </w:tr>
      <w:tr w:rsidR="00BB33D1" w14:paraId="1A8B5294" w14:textId="77777777" w:rsidTr="000C3C54">
        <w:trPr>
          <w:trHeight w:val="288"/>
          <w:jc w:val="center"/>
          <w:ins w:id="143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0F59262" w14:textId="77777777" w:rsidR="00BB33D1" w:rsidRDefault="00BB33D1" w:rsidP="000C3C54">
            <w:pPr>
              <w:rPr>
                <w:ins w:id="1434" w:author="Mohammad Nayeem Hasan" w:date="2024-11-03T23:15:00Z" w16du:dateUtc="2024-11-03T17:15:00Z"/>
                <w:rFonts w:ascii="Times New Roman" w:hAnsi="Times New Roman" w:cs="Times New Roman"/>
                <w:sz w:val="24"/>
                <w:szCs w:val="24"/>
              </w:rPr>
            </w:pPr>
            <w:ins w:id="1435" w:author="Mohammad Nayeem Hasan" w:date="2024-11-03T23:15:00Z" w16du:dateUtc="2024-11-03T17:15:00Z">
              <w:r>
                <w:rPr>
                  <w:rFonts w:ascii="Times New Roman" w:hAnsi="Times New Roman" w:cs="Times New Roman"/>
                  <w:sz w:val="24"/>
                  <w:szCs w:val="24"/>
                </w:rPr>
                <w:t>Improved</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7FDBA08" w14:textId="77777777" w:rsidR="00BB33D1" w:rsidRDefault="00BB33D1" w:rsidP="000C3C54">
            <w:pPr>
              <w:rPr>
                <w:ins w:id="1436" w:author="Mohammad Nayeem Hasan" w:date="2024-11-03T23:15:00Z" w16du:dateUtc="2024-11-03T17:15:00Z"/>
                <w:rFonts w:ascii="Times New Roman" w:hAnsi="Times New Roman" w:cs="Times New Roman"/>
                <w:sz w:val="24"/>
                <w:szCs w:val="24"/>
              </w:rPr>
            </w:pPr>
            <w:ins w:id="1437" w:author="Mohammad Nayeem Hasan" w:date="2024-11-03T23:15:00Z" w16du:dateUtc="2024-11-03T17:15:00Z">
              <w:r>
                <w:rPr>
                  <w:rFonts w:ascii="Times New Roman" w:hAnsi="Times New Roman" w:cs="Times New Roman"/>
                  <w:sz w:val="24"/>
                  <w:szCs w:val="24"/>
                </w:rPr>
                <w:t>1436 (6.5)</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BD68544" w14:textId="77777777" w:rsidR="00BB33D1" w:rsidRDefault="00BB33D1" w:rsidP="000C3C54">
            <w:pPr>
              <w:rPr>
                <w:ins w:id="1438" w:author="Mohammad Nayeem Hasan" w:date="2024-11-03T23:15:00Z" w16du:dateUtc="2024-11-03T17:15:00Z"/>
                <w:rFonts w:ascii="Times New Roman" w:hAnsi="Times New Roman" w:cs="Times New Roman"/>
                <w:sz w:val="24"/>
                <w:szCs w:val="24"/>
              </w:rPr>
            </w:pPr>
            <w:ins w:id="1439" w:author="Mohammad Nayeem Hasan" w:date="2024-11-03T23:15:00Z" w16du:dateUtc="2024-11-03T17:15:00Z">
              <w:r>
                <w:rPr>
                  <w:rFonts w:ascii="Times New Roman" w:hAnsi="Times New Roman" w:cs="Times New Roman"/>
                  <w:sz w:val="24"/>
                  <w:szCs w:val="24"/>
                </w:rPr>
                <w:t>20646 (93.5)</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FC38307" w14:textId="77777777" w:rsidR="00BB33D1" w:rsidRDefault="00BB33D1" w:rsidP="000C3C54">
            <w:pPr>
              <w:rPr>
                <w:ins w:id="1440" w:author="Mohammad Nayeem Hasan" w:date="2024-11-03T23:15:00Z" w16du:dateUtc="2024-11-03T17:15:00Z"/>
                <w:rFonts w:ascii="Times New Roman" w:hAnsi="Times New Roman" w:cs="Times New Roman"/>
                <w:b/>
                <w:bCs/>
                <w:sz w:val="24"/>
                <w:szCs w:val="24"/>
              </w:rPr>
            </w:pPr>
            <w:ins w:id="1441"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3A86912A" w14:textId="77777777" w:rsidR="00BB33D1" w:rsidRDefault="00BB33D1" w:rsidP="000C3C54">
            <w:pPr>
              <w:rPr>
                <w:ins w:id="1442" w:author="Mohammad Nayeem Hasan" w:date="2024-11-03T23:15:00Z" w16du:dateUtc="2024-11-03T17:15:00Z"/>
                <w:rFonts w:ascii="Times New Roman" w:hAnsi="Times New Roman" w:cs="Times New Roman"/>
                <w:sz w:val="24"/>
                <w:szCs w:val="24"/>
              </w:rPr>
            </w:pPr>
            <w:ins w:id="1443" w:author="Mohammad Nayeem Hasan" w:date="2024-11-03T23:15:00Z" w16du:dateUtc="2024-11-03T17:15:00Z">
              <w:r>
                <w:rPr>
                  <w:rFonts w:ascii="Times New Roman" w:hAnsi="Times New Roman" w:cs="Times New Roman"/>
                  <w:sz w:val="24"/>
                  <w:szCs w:val="24"/>
                </w:rPr>
                <w:t>758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77BC835" w14:textId="77777777" w:rsidR="00BB33D1" w:rsidRDefault="00BB33D1" w:rsidP="000C3C54">
            <w:pPr>
              <w:rPr>
                <w:ins w:id="1444" w:author="Mohammad Nayeem Hasan" w:date="2024-11-03T23:15:00Z" w16du:dateUtc="2024-11-03T17:15:00Z"/>
                <w:rFonts w:ascii="Times New Roman" w:hAnsi="Times New Roman" w:cs="Times New Roman"/>
                <w:sz w:val="24"/>
                <w:szCs w:val="24"/>
              </w:rPr>
            </w:pPr>
            <w:ins w:id="1445" w:author="Mohammad Nayeem Hasan" w:date="2024-11-03T23:15:00Z" w16du:dateUtc="2024-11-03T17:15:00Z">
              <w:r>
                <w:rPr>
                  <w:rFonts w:ascii="Times New Roman" w:hAnsi="Times New Roman" w:cs="Times New Roman"/>
                  <w:sz w:val="24"/>
                  <w:szCs w:val="24"/>
                </w:rPr>
                <w:t>18343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BC6BD3" w14:textId="77777777" w:rsidR="00BB33D1" w:rsidRDefault="00BB33D1" w:rsidP="000C3C54">
            <w:pPr>
              <w:rPr>
                <w:ins w:id="1446" w:author="Mohammad Nayeem Hasan" w:date="2024-11-03T23:15:00Z" w16du:dateUtc="2024-11-03T17:15:00Z"/>
                <w:rFonts w:ascii="Times New Roman" w:hAnsi="Times New Roman" w:cs="Times New Roman"/>
                <w:sz w:val="24"/>
                <w:szCs w:val="24"/>
              </w:rPr>
            </w:pPr>
            <w:ins w:id="1447" w:author="Mohammad Nayeem Hasan" w:date="2024-11-03T23:15:00Z" w16du:dateUtc="2024-11-03T17:15:00Z">
              <w:r>
                <w:rPr>
                  <w:rFonts w:ascii="Times New Roman" w:hAnsi="Times New Roman" w:cs="Times New Roman"/>
                  <w:sz w:val="24"/>
                  <w:szCs w:val="24"/>
                </w:rPr>
                <w:t>0.868</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51815DEF" w14:textId="77777777" w:rsidR="00BB33D1" w:rsidRDefault="00BB33D1" w:rsidP="000C3C54">
            <w:pPr>
              <w:rPr>
                <w:ins w:id="1448" w:author="Mohammad Nayeem Hasan" w:date="2024-11-03T23:15:00Z" w16du:dateUtc="2024-11-03T17:15:00Z"/>
                <w:rFonts w:ascii="Times New Roman" w:hAnsi="Times New Roman" w:cs="Times New Roman"/>
                <w:sz w:val="24"/>
                <w:szCs w:val="24"/>
              </w:rPr>
            </w:pPr>
            <w:ins w:id="1449" w:author="Mohammad Nayeem Hasan" w:date="2024-11-03T23:15:00Z" w16du:dateUtc="2024-11-03T17:15:00Z">
              <w:r>
                <w:rPr>
                  <w:rFonts w:ascii="Times New Roman" w:hAnsi="Times New Roman" w:cs="Times New Roman"/>
                  <w:sz w:val="24"/>
                  <w:szCs w:val="24"/>
                </w:rPr>
                <w:t>1491 (6.8)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AFD8352" w14:textId="77777777" w:rsidR="00BB33D1" w:rsidRDefault="00BB33D1" w:rsidP="000C3C54">
            <w:pPr>
              <w:rPr>
                <w:ins w:id="1450" w:author="Mohammad Nayeem Hasan" w:date="2024-11-03T23:15:00Z" w16du:dateUtc="2024-11-03T17:15:00Z"/>
                <w:rFonts w:ascii="Times New Roman" w:hAnsi="Times New Roman" w:cs="Times New Roman"/>
                <w:sz w:val="24"/>
                <w:szCs w:val="24"/>
              </w:rPr>
            </w:pPr>
            <w:ins w:id="1451" w:author="Mohammad Nayeem Hasan" w:date="2024-11-03T23:15:00Z" w16du:dateUtc="2024-11-03T17:15:00Z">
              <w:r>
                <w:rPr>
                  <w:rFonts w:ascii="Times New Roman" w:hAnsi="Times New Roman" w:cs="Times New Roman"/>
                  <w:sz w:val="24"/>
                  <w:szCs w:val="24"/>
                </w:rPr>
                <w:t>20531 (93.2)</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AA3D767" w14:textId="77777777" w:rsidR="00BB33D1" w:rsidRDefault="00BB33D1" w:rsidP="000C3C54">
            <w:pPr>
              <w:rPr>
                <w:ins w:id="1452" w:author="Mohammad Nayeem Hasan" w:date="2024-11-03T23:15:00Z" w16du:dateUtc="2024-11-03T17:15:00Z"/>
                <w:rFonts w:ascii="Times New Roman" w:hAnsi="Times New Roman" w:cs="Times New Roman"/>
                <w:b/>
                <w:bCs/>
                <w:sz w:val="24"/>
                <w:szCs w:val="24"/>
              </w:rPr>
            </w:pPr>
            <w:ins w:id="1453" w:author="Mohammad Nayeem Hasan" w:date="2024-11-03T23:15:00Z" w16du:dateUtc="2024-11-03T17:15:00Z">
              <w:r>
                <w:rPr>
                  <w:rFonts w:ascii="Times New Roman" w:hAnsi="Times New Roman" w:cs="Times New Roman"/>
                  <w:b/>
                  <w:bCs/>
                  <w:sz w:val="24"/>
                  <w:szCs w:val="24"/>
                </w:rPr>
                <w:t>0.001</w:t>
              </w:r>
            </w:ins>
          </w:p>
        </w:tc>
      </w:tr>
      <w:tr w:rsidR="00BB33D1" w14:paraId="75CC05CF" w14:textId="77777777" w:rsidTr="000C3C54">
        <w:trPr>
          <w:trHeight w:val="288"/>
          <w:jc w:val="center"/>
          <w:ins w:id="145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DEBA82B" w14:textId="77777777" w:rsidR="00BB33D1" w:rsidRDefault="00BB33D1" w:rsidP="000C3C54">
            <w:pPr>
              <w:rPr>
                <w:ins w:id="1455" w:author="Mohammad Nayeem Hasan" w:date="2024-11-03T23:15:00Z" w16du:dateUtc="2024-11-03T17:15:00Z"/>
                <w:rFonts w:ascii="Times New Roman" w:hAnsi="Times New Roman" w:cs="Times New Roman"/>
                <w:sz w:val="24"/>
                <w:szCs w:val="24"/>
              </w:rPr>
            </w:pPr>
            <w:ins w:id="1456" w:author="Mohammad Nayeem Hasan" w:date="2024-11-03T23:15:00Z" w16du:dateUtc="2024-11-03T17:15:00Z">
              <w:r>
                <w:rPr>
                  <w:rFonts w:ascii="Times New Roman" w:hAnsi="Times New Roman" w:cs="Times New Roman"/>
                  <w:sz w:val="24"/>
                  <w:szCs w:val="24"/>
                </w:rPr>
                <w:t>Non-improved</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49F6080" w14:textId="77777777" w:rsidR="00BB33D1" w:rsidRDefault="00BB33D1" w:rsidP="000C3C54">
            <w:pPr>
              <w:rPr>
                <w:ins w:id="1457" w:author="Mohammad Nayeem Hasan" w:date="2024-11-03T23:15:00Z" w16du:dateUtc="2024-11-03T17:15:00Z"/>
                <w:rFonts w:ascii="Times New Roman" w:hAnsi="Times New Roman" w:cs="Times New Roman"/>
                <w:sz w:val="24"/>
                <w:szCs w:val="24"/>
              </w:rPr>
            </w:pPr>
            <w:ins w:id="1458" w:author="Mohammad Nayeem Hasan" w:date="2024-11-03T23:15:00Z" w16du:dateUtc="2024-11-03T17:15:00Z">
              <w:r>
                <w:rPr>
                  <w:rFonts w:ascii="Times New Roman" w:hAnsi="Times New Roman" w:cs="Times New Roman"/>
                  <w:sz w:val="24"/>
                  <w:szCs w:val="24"/>
                </w:rPr>
                <w:t>814 (8.7)</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145D11C" w14:textId="77777777" w:rsidR="00BB33D1" w:rsidRDefault="00BB33D1" w:rsidP="000C3C54">
            <w:pPr>
              <w:rPr>
                <w:ins w:id="1459" w:author="Mohammad Nayeem Hasan" w:date="2024-11-03T23:15:00Z" w16du:dateUtc="2024-11-03T17:15:00Z"/>
                <w:rFonts w:ascii="Times New Roman" w:hAnsi="Times New Roman" w:cs="Times New Roman"/>
                <w:sz w:val="24"/>
                <w:szCs w:val="24"/>
              </w:rPr>
            </w:pPr>
            <w:ins w:id="1460" w:author="Mohammad Nayeem Hasan" w:date="2024-11-03T23:15:00Z" w16du:dateUtc="2024-11-03T17:15:00Z">
              <w:r>
                <w:rPr>
                  <w:rFonts w:ascii="Times New Roman" w:hAnsi="Times New Roman" w:cs="Times New Roman"/>
                  <w:sz w:val="24"/>
                  <w:szCs w:val="24"/>
                </w:rPr>
                <w:t>8597 (91.4)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40B5F" w14:textId="77777777" w:rsidR="00BB33D1" w:rsidRDefault="00BB33D1" w:rsidP="000C3C54">
            <w:pPr>
              <w:rPr>
                <w:ins w:id="146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E4FA13" w14:textId="77777777" w:rsidR="00BB33D1" w:rsidRDefault="00BB33D1" w:rsidP="000C3C54">
            <w:pPr>
              <w:rPr>
                <w:ins w:id="1462" w:author="Mohammad Nayeem Hasan" w:date="2024-11-03T23:15:00Z" w16du:dateUtc="2024-11-03T17:15:00Z"/>
                <w:rFonts w:ascii="Times New Roman" w:hAnsi="Times New Roman" w:cs="Times New Roman"/>
                <w:sz w:val="24"/>
                <w:szCs w:val="24"/>
              </w:rPr>
            </w:pPr>
            <w:ins w:id="1463" w:author="Mohammad Nayeem Hasan" w:date="2024-11-03T23:15:00Z" w16du:dateUtc="2024-11-03T17:15:00Z">
              <w:r>
                <w:rPr>
                  <w:rFonts w:ascii="Times New Roman" w:hAnsi="Times New Roman" w:cs="Times New Roman"/>
                  <w:sz w:val="24"/>
                  <w:szCs w:val="24"/>
                </w:rPr>
                <w:t>31 (4.1)</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3F5A9E71" w14:textId="77777777" w:rsidR="00BB33D1" w:rsidRDefault="00BB33D1" w:rsidP="000C3C54">
            <w:pPr>
              <w:rPr>
                <w:ins w:id="1464" w:author="Mohammad Nayeem Hasan" w:date="2024-11-03T23:15:00Z" w16du:dateUtc="2024-11-03T17:15:00Z"/>
                <w:rFonts w:ascii="Times New Roman" w:hAnsi="Times New Roman" w:cs="Times New Roman"/>
                <w:sz w:val="24"/>
                <w:szCs w:val="24"/>
              </w:rPr>
            </w:pPr>
            <w:ins w:id="1465" w:author="Mohammad Nayeem Hasan" w:date="2024-11-03T23:15:00Z" w16du:dateUtc="2024-11-03T17:15:00Z">
              <w:r>
                <w:rPr>
                  <w:rFonts w:ascii="Times New Roman" w:hAnsi="Times New Roman" w:cs="Times New Roman"/>
                  <w:sz w:val="24"/>
                  <w:szCs w:val="24"/>
                </w:rPr>
                <w:t>729 (95.9)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7D3257" w14:textId="77777777" w:rsidR="00BB33D1" w:rsidRDefault="00BB33D1" w:rsidP="000C3C54">
            <w:pPr>
              <w:rPr>
                <w:ins w:id="146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800EC8D" w14:textId="77777777" w:rsidR="00BB33D1" w:rsidRDefault="00BB33D1" w:rsidP="000C3C54">
            <w:pPr>
              <w:rPr>
                <w:ins w:id="1467" w:author="Mohammad Nayeem Hasan" w:date="2024-11-03T23:15:00Z" w16du:dateUtc="2024-11-03T17:15:00Z"/>
                <w:rFonts w:ascii="Times New Roman" w:hAnsi="Times New Roman" w:cs="Times New Roman"/>
                <w:sz w:val="24"/>
                <w:szCs w:val="24"/>
              </w:rPr>
            </w:pPr>
            <w:ins w:id="1468" w:author="Mohammad Nayeem Hasan" w:date="2024-11-03T23:15:00Z" w16du:dateUtc="2024-11-03T17:15:00Z">
              <w:r>
                <w:rPr>
                  <w:rFonts w:ascii="Times New Roman" w:hAnsi="Times New Roman" w:cs="Times New Roman"/>
                  <w:sz w:val="24"/>
                  <w:szCs w:val="24"/>
                </w:rPr>
                <w:t>104 (9.8)</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67FB8DD" w14:textId="77777777" w:rsidR="00BB33D1" w:rsidRDefault="00BB33D1" w:rsidP="000C3C54">
            <w:pPr>
              <w:rPr>
                <w:ins w:id="1469" w:author="Mohammad Nayeem Hasan" w:date="2024-11-03T23:15:00Z" w16du:dateUtc="2024-11-03T17:15:00Z"/>
                <w:rFonts w:ascii="Times New Roman" w:hAnsi="Times New Roman" w:cs="Times New Roman"/>
                <w:sz w:val="24"/>
                <w:szCs w:val="24"/>
              </w:rPr>
            </w:pPr>
            <w:ins w:id="1470" w:author="Mohammad Nayeem Hasan" w:date="2024-11-03T23:15:00Z" w16du:dateUtc="2024-11-03T17:15:00Z">
              <w:r>
                <w:rPr>
                  <w:rFonts w:ascii="Times New Roman" w:hAnsi="Times New Roman" w:cs="Times New Roman"/>
                  <w:sz w:val="24"/>
                  <w:szCs w:val="24"/>
                </w:rPr>
                <w:t>958 (90.2)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3AF61" w14:textId="77777777" w:rsidR="00BB33D1" w:rsidRDefault="00BB33D1" w:rsidP="000C3C54">
            <w:pPr>
              <w:rPr>
                <w:ins w:id="1471" w:author="Mohammad Nayeem Hasan" w:date="2024-11-03T23:15:00Z" w16du:dateUtc="2024-11-03T17:15:00Z"/>
                <w:rFonts w:ascii="Times New Roman" w:hAnsi="Times New Roman" w:cs="Times New Roman"/>
                <w:b/>
                <w:bCs/>
                <w:sz w:val="24"/>
                <w:szCs w:val="24"/>
              </w:rPr>
            </w:pPr>
          </w:p>
        </w:tc>
      </w:tr>
      <w:tr w:rsidR="00BB33D1" w14:paraId="5A57438F" w14:textId="77777777" w:rsidTr="000C3C54">
        <w:trPr>
          <w:trHeight w:val="288"/>
          <w:jc w:val="center"/>
          <w:ins w:id="147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F07D3DB" w14:textId="77777777" w:rsidR="00BB33D1" w:rsidRDefault="00BB33D1" w:rsidP="000C3C54">
            <w:pPr>
              <w:rPr>
                <w:ins w:id="1473" w:author="Mohammad Nayeem Hasan" w:date="2024-11-03T23:15:00Z" w16du:dateUtc="2024-11-03T17:15:00Z"/>
                <w:rFonts w:ascii="Times New Roman" w:hAnsi="Times New Roman" w:cs="Times New Roman"/>
                <w:sz w:val="24"/>
                <w:szCs w:val="24"/>
              </w:rPr>
            </w:pPr>
            <w:ins w:id="1474" w:author="Mohammad Nayeem Hasan" w:date="2024-11-03T23:15:00Z" w16du:dateUtc="2024-11-03T17:15:00Z">
              <w:r>
                <w:rPr>
                  <w:rFonts w:ascii="Times New Roman" w:hAnsi="Times New Roman" w:cs="Times New Roman"/>
                  <w:sz w:val="24"/>
                  <w:szCs w:val="24"/>
                </w:rPr>
                <w:t>Salt iodization</w:t>
              </w:r>
            </w:ins>
          </w:p>
        </w:tc>
      </w:tr>
      <w:tr w:rsidR="00BB33D1" w14:paraId="73198C68" w14:textId="77777777" w:rsidTr="000C3C54">
        <w:trPr>
          <w:trHeight w:val="288"/>
          <w:jc w:val="center"/>
          <w:ins w:id="147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0C7BE55" w14:textId="77777777" w:rsidR="00BB33D1" w:rsidRDefault="00BB33D1" w:rsidP="000C3C54">
            <w:pPr>
              <w:rPr>
                <w:ins w:id="1476" w:author="Mohammad Nayeem Hasan" w:date="2024-11-03T23:15:00Z" w16du:dateUtc="2024-11-03T17:15:00Z"/>
                <w:rFonts w:ascii="Times New Roman" w:hAnsi="Times New Roman" w:cs="Times New Roman"/>
                <w:sz w:val="24"/>
                <w:szCs w:val="24"/>
              </w:rPr>
            </w:pPr>
            <w:ins w:id="1477" w:author="Mohammad Nayeem Hasan" w:date="2024-11-03T23:15:00Z" w16du:dateUtc="2024-11-03T17:15:00Z">
              <w:r>
                <w:rPr>
                  <w:rFonts w:ascii="Times New Roman" w:hAnsi="Times New Roman" w:cs="Times New Roman"/>
                  <w:sz w:val="24"/>
                  <w:szCs w:val="24"/>
                </w:rPr>
                <w:lastRenderedPageBreak/>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9DDA69B" w14:textId="77777777" w:rsidR="00BB33D1" w:rsidRDefault="00BB33D1" w:rsidP="000C3C54">
            <w:pPr>
              <w:rPr>
                <w:ins w:id="1478" w:author="Mohammad Nayeem Hasan" w:date="2024-11-03T23:15:00Z" w16du:dateUtc="2024-11-03T17:15:00Z"/>
                <w:rFonts w:ascii="Times New Roman" w:hAnsi="Times New Roman" w:cs="Times New Roman"/>
                <w:sz w:val="24"/>
                <w:szCs w:val="24"/>
              </w:rPr>
            </w:pPr>
            <w:ins w:id="1479" w:author="Mohammad Nayeem Hasan" w:date="2024-11-03T23:15:00Z" w16du:dateUtc="2024-11-03T17:15:00Z">
              <w:r>
                <w:rPr>
                  <w:rFonts w:ascii="Times New Roman" w:hAnsi="Times New Roman" w:cs="Times New Roman"/>
                  <w:sz w:val="24"/>
                  <w:szCs w:val="24"/>
                </w:rPr>
                <w:t>1803 (6.9)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74D7F71" w14:textId="77777777" w:rsidR="00BB33D1" w:rsidRDefault="00BB33D1" w:rsidP="000C3C54">
            <w:pPr>
              <w:rPr>
                <w:ins w:id="1480" w:author="Mohammad Nayeem Hasan" w:date="2024-11-03T23:15:00Z" w16du:dateUtc="2024-11-03T17:15:00Z"/>
                <w:rFonts w:ascii="Times New Roman" w:hAnsi="Times New Roman" w:cs="Times New Roman"/>
                <w:sz w:val="24"/>
                <w:szCs w:val="24"/>
              </w:rPr>
            </w:pPr>
            <w:ins w:id="1481" w:author="Mohammad Nayeem Hasan" w:date="2024-11-03T23:15:00Z" w16du:dateUtc="2024-11-03T17:15:00Z">
              <w:r>
                <w:rPr>
                  <w:rFonts w:ascii="Times New Roman" w:hAnsi="Times New Roman" w:cs="Times New Roman"/>
                  <w:sz w:val="24"/>
                  <w:szCs w:val="24"/>
                </w:rPr>
                <w:t>24430 (93.1)</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1F0AE8" w14:textId="77777777" w:rsidR="00BB33D1" w:rsidRDefault="00BB33D1" w:rsidP="000C3C54">
            <w:pPr>
              <w:rPr>
                <w:ins w:id="1482" w:author="Mohammad Nayeem Hasan" w:date="2024-11-03T23:15:00Z" w16du:dateUtc="2024-11-03T17:15:00Z"/>
                <w:rFonts w:ascii="Times New Roman" w:hAnsi="Times New Roman" w:cs="Times New Roman"/>
                <w:b/>
                <w:bCs/>
                <w:sz w:val="24"/>
                <w:szCs w:val="24"/>
              </w:rPr>
            </w:pPr>
            <w:ins w:id="1483" w:author="Mohammad Nayeem Hasan" w:date="2024-11-03T23:15:00Z" w16du:dateUtc="2024-11-03T17:15:00Z">
              <w:r>
                <w:rPr>
                  <w:rFonts w:ascii="Times New Roman" w:hAnsi="Times New Roman" w:cs="Times New Roman"/>
                  <w:b/>
                  <w:bCs/>
                  <w:sz w:val="24"/>
                  <w:szCs w:val="24"/>
                </w:rPr>
                <w:t>&lt;0.001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8F2660A" w14:textId="77777777" w:rsidR="00BB33D1" w:rsidRDefault="00BB33D1" w:rsidP="000C3C54">
            <w:pPr>
              <w:rPr>
                <w:ins w:id="1484" w:author="Mohammad Nayeem Hasan" w:date="2024-11-03T23:15:00Z" w16du:dateUtc="2024-11-03T17:15:00Z"/>
                <w:rFonts w:ascii="Times New Roman" w:hAnsi="Times New Roman" w:cs="Times New Roman"/>
                <w:sz w:val="24"/>
                <w:szCs w:val="24"/>
              </w:rPr>
            </w:pPr>
            <w:ins w:id="1485" w:author="Mohammad Nayeem Hasan" w:date="2024-11-03T23:15:00Z" w16du:dateUtc="2024-11-03T17:15:00Z">
              <w:r>
                <w:rPr>
                  <w:rFonts w:ascii="Times New Roman" w:hAnsi="Times New Roman" w:cs="Times New Roman"/>
                  <w:sz w:val="24"/>
                  <w:szCs w:val="24"/>
                </w:rPr>
                <w:t>591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6413592" w14:textId="77777777" w:rsidR="00BB33D1" w:rsidRDefault="00BB33D1" w:rsidP="000C3C54">
            <w:pPr>
              <w:rPr>
                <w:ins w:id="1486" w:author="Mohammad Nayeem Hasan" w:date="2024-11-03T23:15:00Z" w16du:dateUtc="2024-11-03T17:15:00Z"/>
                <w:rFonts w:ascii="Times New Roman" w:hAnsi="Times New Roman" w:cs="Times New Roman"/>
                <w:sz w:val="24"/>
                <w:szCs w:val="24"/>
              </w:rPr>
            </w:pPr>
            <w:ins w:id="1487" w:author="Mohammad Nayeem Hasan" w:date="2024-11-03T23:15:00Z" w16du:dateUtc="2024-11-03T17:15:00Z">
              <w:r>
                <w:rPr>
                  <w:rFonts w:ascii="Times New Roman" w:hAnsi="Times New Roman" w:cs="Times New Roman"/>
                  <w:sz w:val="24"/>
                  <w:szCs w:val="24"/>
                </w:rPr>
                <w:t>14067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EB0F4C3" w14:textId="77777777" w:rsidR="00BB33D1" w:rsidRDefault="00BB33D1" w:rsidP="000C3C54">
            <w:pPr>
              <w:rPr>
                <w:ins w:id="1488" w:author="Mohammad Nayeem Hasan" w:date="2024-11-03T23:15:00Z" w16du:dateUtc="2024-11-03T17:15:00Z"/>
                <w:rFonts w:ascii="Times New Roman" w:hAnsi="Times New Roman" w:cs="Times New Roman"/>
                <w:sz w:val="24"/>
                <w:szCs w:val="24"/>
              </w:rPr>
            </w:pPr>
            <w:ins w:id="1489" w:author="Mohammad Nayeem Hasan" w:date="2024-11-03T23:15:00Z" w16du:dateUtc="2024-11-03T17:15:00Z">
              <w:r>
                <w:rPr>
                  <w:rFonts w:ascii="Times New Roman" w:hAnsi="Times New Roman" w:cs="Times New Roman"/>
                  <w:sz w:val="24"/>
                  <w:szCs w:val="24"/>
                </w:rPr>
                <w:t>0.601</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5AAA4B3" w14:textId="77777777" w:rsidR="00BB33D1" w:rsidRDefault="00BB33D1" w:rsidP="000C3C54">
            <w:pPr>
              <w:rPr>
                <w:ins w:id="1490" w:author="Mohammad Nayeem Hasan" w:date="2024-11-03T23:15:00Z" w16du:dateUtc="2024-11-03T17:15:00Z"/>
                <w:rFonts w:ascii="Times New Roman" w:hAnsi="Times New Roman" w:cs="Times New Roman"/>
                <w:sz w:val="24"/>
                <w:szCs w:val="24"/>
              </w:rPr>
            </w:pPr>
            <w:ins w:id="1491" w:author="Mohammad Nayeem Hasan" w:date="2024-11-03T23:15:00Z" w16du:dateUtc="2024-11-03T17:15:00Z">
              <w:r>
                <w:rPr>
                  <w:rFonts w:ascii="Times New Roman" w:hAnsi="Times New Roman" w:cs="Times New Roman"/>
                  <w:sz w:val="24"/>
                  <w:szCs w:val="24"/>
                </w:rPr>
                <w:t>1141 (6.6)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E7D21EB" w14:textId="77777777" w:rsidR="00BB33D1" w:rsidRDefault="00BB33D1" w:rsidP="000C3C54">
            <w:pPr>
              <w:rPr>
                <w:ins w:id="1492" w:author="Mohammad Nayeem Hasan" w:date="2024-11-03T23:15:00Z" w16du:dateUtc="2024-11-03T17:15:00Z"/>
                <w:rFonts w:ascii="Times New Roman" w:hAnsi="Times New Roman" w:cs="Times New Roman"/>
                <w:sz w:val="24"/>
                <w:szCs w:val="24"/>
              </w:rPr>
            </w:pPr>
            <w:ins w:id="1493" w:author="Mohammad Nayeem Hasan" w:date="2024-11-03T23:15:00Z" w16du:dateUtc="2024-11-03T17:15:00Z">
              <w:r>
                <w:rPr>
                  <w:rFonts w:ascii="Times New Roman" w:hAnsi="Times New Roman" w:cs="Times New Roman"/>
                  <w:sz w:val="24"/>
                  <w:szCs w:val="24"/>
                </w:rPr>
                <w:t>16239 (93.4)</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18B2BBC" w14:textId="77777777" w:rsidR="00BB33D1" w:rsidRDefault="00BB33D1" w:rsidP="000C3C54">
            <w:pPr>
              <w:rPr>
                <w:ins w:id="1494" w:author="Mohammad Nayeem Hasan" w:date="2024-11-03T23:15:00Z" w16du:dateUtc="2024-11-03T17:15:00Z"/>
                <w:rFonts w:ascii="Times New Roman" w:hAnsi="Times New Roman" w:cs="Times New Roman"/>
                <w:b/>
                <w:bCs/>
                <w:sz w:val="24"/>
                <w:szCs w:val="24"/>
              </w:rPr>
            </w:pPr>
            <w:ins w:id="1495" w:author="Mohammad Nayeem Hasan" w:date="2024-11-03T23:15:00Z" w16du:dateUtc="2024-11-03T17:15:00Z">
              <w:r>
                <w:rPr>
                  <w:rFonts w:ascii="Times New Roman" w:hAnsi="Times New Roman" w:cs="Times New Roman"/>
                  <w:b/>
                  <w:bCs/>
                  <w:sz w:val="24"/>
                  <w:szCs w:val="24"/>
                </w:rPr>
                <w:t>0.002</w:t>
              </w:r>
            </w:ins>
          </w:p>
        </w:tc>
      </w:tr>
      <w:tr w:rsidR="00BB33D1" w14:paraId="7DD7C7B5" w14:textId="77777777" w:rsidTr="000C3C54">
        <w:trPr>
          <w:trHeight w:val="288"/>
          <w:jc w:val="center"/>
          <w:ins w:id="149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62C6C11" w14:textId="77777777" w:rsidR="00BB33D1" w:rsidRDefault="00BB33D1" w:rsidP="000C3C54">
            <w:pPr>
              <w:rPr>
                <w:ins w:id="1497" w:author="Mohammad Nayeem Hasan" w:date="2024-11-03T23:15:00Z" w16du:dateUtc="2024-11-03T17:15:00Z"/>
                <w:rFonts w:ascii="Times New Roman" w:hAnsi="Times New Roman" w:cs="Times New Roman"/>
                <w:sz w:val="24"/>
                <w:szCs w:val="24"/>
              </w:rPr>
            </w:pPr>
            <w:ins w:id="1498"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13A8C6F" w14:textId="77777777" w:rsidR="00BB33D1" w:rsidRDefault="00BB33D1" w:rsidP="000C3C54">
            <w:pPr>
              <w:rPr>
                <w:ins w:id="1499" w:author="Mohammad Nayeem Hasan" w:date="2024-11-03T23:15:00Z" w16du:dateUtc="2024-11-03T17:15:00Z"/>
                <w:rFonts w:ascii="Times New Roman" w:hAnsi="Times New Roman" w:cs="Times New Roman"/>
                <w:sz w:val="24"/>
                <w:szCs w:val="24"/>
              </w:rPr>
            </w:pPr>
            <w:ins w:id="1500" w:author="Mohammad Nayeem Hasan" w:date="2024-11-03T23:15:00Z" w16du:dateUtc="2024-11-03T17:15:00Z">
              <w:r>
                <w:rPr>
                  <w:rFonts w:ascii="Times New Roman" w:hAnsi="Times New Roman" w:cs="Times New Roman"/>
                  <w:sz w:val="24"/>
                  <w:szCs w:val="24"/>
                </w:rPr>
                <w:t>449 (8.6)</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E2A6A60" w14:textId="77777777" w:rsidR="00BB33D1" w:rsidRDefault="00BB33D1" w:rsidP="000C3C54">
            <w:pPr>
              <w:rPr>
                <w:ins w:id="1501" w:author="Mohammad Nayeem Hasan" w:date="2024-11-03T23:15:00Z" w16du:dateUtc="2024-11-03T17:15:00Z"/>
                <w:rFonts w:ascii="Times New Roman" w:hAnsi="Times New Roman" w:cs="Times New Roman"/>
                <w:sz w:val="24"/>
                <w:szCs w:val="24"/>
              </w:rPr>
            </w:pPr>
            <w:ins w:id="1502" w:author="Mohammad Nayeem Hasan" w:date="2024-11-03T23:15:00Z" w16du:dateUtc="2024-11-03T17:15:00Z">
              <w:r>
                <w:rPr>
                  <w:rFonts w:ascii="Times New Roman" w:hAnsi="Times New Roman" w:cs="Times New Roman"/>
                  <w:sz w:val="24"/>
                  <w:szCs w:val="24"/>
                </w:rPr>
                <w:t>4793 (91.4)</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3F9581" w14:textId="77777777" w:rsidR="00BB33D1" w:rsidRDefault="00BB33D1" w:rsidP="000C3C54">
            <w:pPr>
              <w:rPr>
                <w:ins w:id="1503"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E574B49" w14:textId="77777777" w:rsidR="00BB33D1" w:rsidRDefault="00BB33D1" w:rsidP="000C3C54">
            <w:pPr>
              <w:rPr>
                <w:ins w:id="1504" w:author="Mohammad Nayeem Hasan" w:date="2024-11-03T23:15:00Z" w16du:dateUtc="2024-11-03T17:15:00Z"/>
                <w:rFonts w:ascii="Times New Roman" w:hAnsi="Times New Roman" w:cs="Times New Roman"/>
                <w:sz w:val="24"/>
                <w:szCs w:val="24"/>
              </w:rPr>
            </w:pPr>
            <w:ins w:id="1505" w:author="Mohammad Nayeem Hasan" w:date="2024-11-03T23:15:00Z" w16du:dateUtc="2024-11-03T17:15:00Z">
              <w:r>
                <w:rPr>
                  <w:rFonts w:ascii="Times New Roman" w:hAnsi="Times New Roman" w:cs="Times New Roman"/>
                  <w:sz w:val="24"/>
                  <w:szCs w:val="24"/>
                </w:rPr>
                <w:t>199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5EFE5B1" w14:textId="77777777" w:rsidR="00BB33D1" w:rsidRDefault="00BB33D1" w:rsidP="000C3C54">
            <w:pPr>
              <w:rPr>
                <w:ins w:id="1506" w:author="Mohammad Nayeem Hasan" w:date="2024-11-03T23:15:00Z" w16du:dateUtc="2024-11-03T17:15:00Z"/>
                <w:rFonts w:ascii="Times New Roman" w:hAnsi="Times New Roman" w:cs="Times New Roman"/>
                <w:sz w:val="24"/>
                <w:szCs w:val="24"/>
              </w:rPr>
            </w:pPr>
            <w:ins w:id="1507" w:author="Mohammad Nayeem Hasan" w:date="2024-11-03T23:15:00Z" w16du:dateUtc="2024-11-03T17:15:00Z">
              <w:r>
                <w:rPr>
                  <w:rFonts w:ascii="Times New Roman" w:hAnsi="Times New Roman" w:cs="Times New Roman"/>
                  <w:sz w:val="24"/>
                  <w:szCs w:val="24"/>
                </w:rPr>
                <w:t>5002 (96.2)</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4B9DA8" w14:textId="77777777" w:rsidR="00BB33D1" w:rsidRDefault="00BB33D1" w:rsidP="000C3C54">
            <w:pPr>
              <w:rPr>
                <w:ins w:id="150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EBEE27" w14:textId="77777777" w:rsidR="00BB33D1" w:rsidRDefault="00BB33D1" w:rsidP="000C3C54">
            <w:pPr>
              <w:rPr>
                <w:ins w:id="1509" w:author="Mohammad Nayeem Hasan" w:date="2024-11-03T23:15:00Z" w16du:dateUtc="2024-11-03T17:15:00Z"/>
                <w:rFonts w:ascii="Times New Roman" w:hAnsi="Times New Roman" w:cs="Times New Roman"/>
                <w:sz w:val="24"/>
                <w:szCs w:val="24"/>
              </w:rPr>
            </w:pPr>
            <w:ins w:id="1510" w:author="Mohammad Nayeem Hasan" w:date="2024-11-03T23:15:00Z" w16du:dateUtc="2024-11-03T17:15:00Z">
              <w:r>
                <w:rPr>
                  <w:rFonts w:ascii="Times New Roman" w:hAnsi="Times New Roman" w:cs="Times New Roman"/>
                  <w:sz w:val="24"/>
                  <w:szCs w:val="24"/>
                </w:rPr>
                <w:t>455 (8.0)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01C29E2" w14:textId="77777777" w:rsidR="00BB33D1" w:rsidRDefault="00BB33D1" w:rsidP="000C3C54">
            <w:pPr>
              <w:rPr>
                <w:ins w:id="1511" w:author="Mohammad Nayeem Hasan" w:date="2024-11-03T23:15:00Z" w16du:dateUtc="2024-11-03T17:15:00Z"/>
                <w:rFonts w:ascii="Times New Roman" w:hAnsi="Times New Roman" w:cs="Times New Roman"/>
                <w:sz w:val="24"/>
                <w:szCs w:val="24"/>
              </w:rPr>
            </w:pPr>
            <w:ins w:id="1512" w:author="Mohammad Nayeem Hasan" w:date="2024-11-03T23:15:00Z" w16du:dateUtc="2024-11-03T17:15:00Z">
              <w:r>
                <w:rPr>
                  <w:rFonts w:ascii="Times New Roman" w:hAnsi="Times New Roman" w:cs="Times New Roman"/>
                  <w:sz w:val="24"/>
                  <w:szCs w:val="24"/>
                </w:rPr>
                <w:t>5244 (92.0)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7F832A" w14:textId="77777777" w:rsidR="00BB33D1" w:rsidRDefault="00BB33D1" w:rsidP="000C3C54">
            <w:pPr>
              <w:rPr>
                <w:ins w:id="1513" w:author="Mohammad Nayeem Hasan" w:date="2024-11-03T23:15:00Z" w16du:dateUtc="2024-11-03T17:15:00Z"/>
                <w:rFonts w:ascii="Times New Roman" w:hAnsi="Times New Roman" w:cs="Times New Roman"/>
                <w:b/>
                <w:bCs/>
                <w:sz w:val="24"/>
                <w:szCs w:val="24"/>
              </w:rPr>
            </w:pPr>
          </w:p>
        </w:tc>
      </w:tr>
      <w:tr w:rsidR="00BB33D1" w14:paraId="02648E60" w14:textId="77777777" w:rsidTr="000C3C54">
        <w:trPr>
          <w:trHeight w:val="288"/>
          <w:jc w:val="center"/>
          <w:ins w:id="1514"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A1568DB" w14:textId="77777777" w:rsidR="00BB33D1" w:rsidRDefault="00BB33D1" w:rsidP="000C3C54">
            <w:pPr>
              <w:rPr>
                <w:ins w:id="1515" w:author="Mohammad Nayeem Hasan" w:date="2024-11-03T23:15:00Z" w16du:dateUtc="2024-11-03T17:15:00Z"/>
                <w:rFonts w:ascii="Times New Roman" w:hAnsi="Times New Roman" w:cs="Times New Roman"/>
                <w:sz w:val="24"/>
                <w:szCs w:val="24"/>
              </w:rPr>
            </w:pPr>
            <w:ins w:id="1516" w:author="Mohammad Nayeem Hasan" w:date="2024-11-03T23:15:00Z" w16du:dateUtc="2024-11-03T17:15:00Z">
              <w:r>
                <w:rPr>
                  <w:rFonts w:ascii="Times New Roman" w:hAnsi="Times New Roman" w:cs="Times New Roman"/>
                  <w:sz w:val="24"/>
                  <w:szCs w:val="24"/>
                </w:rPr>
                <w:t>Mass media</w:t>
              </w:r>
            </w:ins>
          </w:p>
        </w:tc>
      </w:tr>
      <w:tr w:rsidR="00BB33D1" w14:paraId="3541A13E" w14:textId="77777777" w:rsidTr="000C3C54">
        <w:trPr>
          <w:trHeight w:val="288"/>
          <w:jc w:val="center"/>
          <w:ins w:id="1517"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6B6B32B" w14:textId="77777777" w:rsidR="00BB33D1" w:rsidRDefault="00BB33D1" w:rsidP="000C3C54">
            <w:pPr>
              <w:rPr>
                <w:ins w:id="1518" w:author="Mohammad Nayeem Hasan" w:date="2024-11-03T23:15:00Z" w16du:dateUtc="2024-11-03T17:15:00Z"/>
                <w:rFonts w:ascii="Times New Roman" w:hAnsi="Times New Roman" w:cs="Times New Roman"/>
                <w:sz w:val="24"/>
                <w:szCs w:val="24"/>
              </w:rPr>
            </w:pPr>
            <w:ins w:id="1519"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A045E9B" w14:textId="77777777" w:rsidR="00BB33D1" w:rsidRDefault="00BB33D1" w:rsidP="000C3C54">
            <w:pPr>
              <w:rPr>
                <w:ins w:id="1520" w:author="Mohammad Nayeem Hasan" w:date="2024-11-03T23:15:00Z" w16du:dateUtc="2024-11-03T17:15:00Z"/>
                <w:rFonts w:ascii="Times New Roman" w:hAnsi="Times New Roman" w:cs="Times New Roman"/>
                <w:sz w:val="24"/>
                <w:szCs w:val="24"/>
              </w:rPr>
            </w:pPr>
            <w:ins w:id="1521"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4AE0C97" w14:textId="77777777" w:rsidR="00BB33D1" w:rsidRDefault="00BB33D1" w:rsidP="000C3C54">
            <w:pPr>
              <w:rPr>
                <w:ins w:id="1522" w:author="Mohammad Nayeem Hasan" w:date="2024-11-03T23:15:00Z" w16du:dateUtc="2024-11-03T17:15:00Z"/>
                <w:rFonts w:ascii="Times New Roman" w:hAnsi="Times New Roman" w:cs="Times New Roman"/>
                <w:sz w:val="24"/>
                <w:szCs w:val="24"/>
              </w:rPr>
            </w:pPr>
            <w:ins w:id="1523"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425E41C" w14:textId="77777777" w:rsidR="00BB33D1" w:rsidRDefault="00BB33D1" w:rsidP="000C3C54">
            <w:pPr>
              <w:rPr>
                <w:ins w:id="1524" w:author="Mohammad Nayeem Hasan" w:date="2024-11-03T23:15:00Z" w16du:dateUtc="2024-11-03T17:15:00Z"/>
                <w:rFonts w:ascii="Times New Roman" w:hAnsi="Times New Roman" w:cs="Times New Roman"/>
                <w:sz w:val="24"/>
                <w:szCs w:val="24"/>
              </w:rPr>
            </w:pPr>
            <w:ins w:id="1525" w:author="Mohammad Nayeem Hasan" w:date="2024-11-03T23:15:00Z" w16du:dateUtc="2024-11-03T17:15:00Z">
              <w:r>
                <w:rPr>
                  <w:rFonts w:ascii="Times New Roman" w:hAnsi="Times New Roman" w:cs="Times New Roman"/>
                  <w:sz w:val="24"/>
                  <w:szCs w:val="24"/>
                </w:rPr>
                <w:t>-</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3CACC530" w14:textId="77777777" w:rsidR="00BB33D1" w:rsidRDefault="00BB33D1" w:rsidP="000C3C54">
            <w:pPr>
              <w:rPr>
                <w:ins w:id="1526" w:author="Mohammad Nayeem Hasan" w:date="2024-11-03T23:15:00Z" w16du:dateUtc="2024-11-03T17:15:00Z"/>
                <w:rFonts w:ascii="Times New Roman" w:hAnsi="Times New Roman" w:cs="Times New Roman"/>
                <w:sz w:val="24"/>
                <w:szCs w:val="24"/>
              </w:rPr>
            </w:pPr>
            <w:ins w:id="1527" w:author="Mohammad Nayeem Hasan" w:date="2024-11-03T23:15:00Z" w16du:dateUtc="2024-11-03T17:15:00Z">
              <w:r>
                <w:rPr>
                  <w:rFonts w:ascii="Times New Roman" w:hAnsi="Times New Roman" w:cs="Times New Roman"/>
                  <w:sz w:val="24"/>
                  <w:szCs w:val="24"/>
                </w:rPr>
                <w:t>398 (4.3)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B15930F" w14:textId="77777777" w:rsidR="00BB33D1" w:rsidRDefault="00BB33D1" w:rsidP="000C3C54">
            <w:pPr>
              <w:rPr>
                <w:ins w:id="1528" w:author="Mohammad Nayeem Hasan" w:date="2024-11-03T23:15:00Z" w16du:dateUtc="2024-11-03T17:15:00Z"/>
                <w:rFonts w:ascii="Times New Roman" w:hAnsi="Times New Roman" w:cs="Times New Roman"/>
                <w:sz w:val="24"/>
                <w:szCs w:val="24"/>
              </w:rPr>
            </w:pPr>
            <w:ins w:id="1529" w:author="Mohammad Nayeem Hasan" w:date="2024-11-03T23:15:00Z" w16du:dateUtc="2024-11-03T17:15:00Z">
              <w:r>
                <w:rPr>
                  <w:rFonts w:ascii="Times New Roman" w:hAnsi="Times New Roman" w:cs="Times New Roman"/>
                  <w:sz w:val="24"/>
                  <w:szCs w:val="24"/>
                </w:rPr>
                <w:t>8845 (95.7)</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5B79160" w14:textId="77777777" w:rsidR="00BB33D1" w:rsidRDefault="00BB33D1" w:rsidP="000C3C54">
            <w:pPr>
              <w:rPr>
                <w:ins w:id="1530" w:author="Mohammad Nayeem Hasan" w:date="2024-11-03T23:15:00Z" w16du:dateUtc="2024-11-03T17:15:00Z"/>
                <w:rFonts w:ascii="Times New Roman" w:hAnsi="Times New Roman" w:cs="Times New Roman"/>
                <w:sz w:val="24"/>
                <w:szCs w:val="24"/>
              </w:rPr>
            </w:pPr>
            <w:ins w:id="1531" w:author="Mohammad Nayeem Hasan" w:date="2024-11-03T23:15:00Z" w16du:dateUtc="2024-11-03T17:15:00Z">
              <w:r>
                <w:rPr>
                  <w:rFonts w:ascii="Times New Roman" w:hAnsi="Times New Roman" w:cs="Times New Roman"/>
                  <w:sz w:val="24"/>
                  <w:szCs w:val="24"/>
                </w:rPr>
                <w:t>0.817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3E50CB12" w14:textId="77777777" w:rsidR="00BB33D1" w:rsidRDefault="00BB33D1" w:rsidP="000C3C54">
            <w:pPr>
              <w:rPr>
                <w:ins w:id="1532" w:author="Mohammad Nayeem Hasan" w:date="2024-11-03T23:15:00Z" w16du:dateUtc="2024-11-03T17:15:00Z"/>
                <w:rFonts w:ascii="Times New Roman" w:hAnsi="Times New Roman" w:cs="Times New Roman"/>
                <w:sz w:val="24"/>
                <w:szCs w:val="24"/>
              </w:rPr>
            </w:pPr>
            <w:ins w:id="1533" w:author="Mohammad Nayeem Hasan" w:date="2024-11-03T23:15:00Z" w16du:dateUtc="2024-11-03T17:15:00Z">
              <w:r>
                <w:rPr>
                  <w:rFonts w:ascii="Times New Roman" w:hAnsi="Times New Roman" w:cs="Times New Roman"/>
                  <w:sz w:val="24"/>
                  <w:szCs w:val="24"/>
                </w:rPr>
                <w:t>851 (6.6)</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C8B380C" w14:textId="77777777" w:rsidR="00BB33D1" w:rsidRDefault="00BB33D1" w:rsidP="000C3C54">
            <w:pPr>
              <w:rPr>
                <w:ins w:id="1534" w:author="Mohammad Nayeem Hasan" w:date="2024-11-03T23:15:00Z" w16du:dateUtc="2024-11-03T17:15:00Z"/>
                <w:rFonts w:ascii="Times New Roman" w:hAnsi="Times New Roman" w:cs="Times New Roman"/>
                <w:sz w:val="24"/>
                <w:szCs w:val="24"/>
              </w:rPr>
            </w:pPr>
            <w:ins w:id="1535" w:author="Mohammad Nayeem Hasan" w:date="2024-11-03T23:15:00Z" w16du:dateUtc="2024-11-03T17:15:00Z">
              <w:r>
                <w:rPr>
                  <w:rFonts w:ascii="Times New Roman" w:hAnsi="Times New Roman" w:cs="Times New Roman"/>
                  <w:sz w:val="24"/>
                  <w:szCs w:val="24"/>
                </w:rPr>
                <w:t>11968 (93.4)</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3F1FB47" w14:textId="77777777" w:rsidR="00BB33D1" w:rsidRDefault="00BB33D1" w:rsidP="000C3C54">
            <w:pPr>
              <w:rPr>
                <w:ins w:id="1536" w:author="Mohammad Nayeem Hasan" w:date="2024-11-03T23:15:00Z" w16du:dateUtc="2024-11-03T17:15:00Z"/>
                <w:rFonts w:ascii="Times New Roman" w:hAnsi="Times New Roman" w:cs="Times New Roman"/>
                <w:sz w:val="24"/>
                <w:szCs w:val="24"/>
              </w:rPr>
            </w:pPr>
            <w:ins w:id="1537" w:author="Mohammad Nayeem Hasan" w:date="2024-11-03T23:15:00Z" w16du:dateUtc="2024-11-03T17:15:00Z">
              <w:r>
                <w:rPr>
                  <w:rFonts w:ascii="Times New Roman" w:hAnsi="Times New Roman" w:cs="Times New Roman"/>
                  <w:sz w:val="24"/>
                  <w:szCs w:val="24"/>
                </w:rPr>
                <w:t>0.059</w:t>
              </w:r>
            </w:ins>
          </w:p>
        </w:tc>
      </w:tr>
      <w:tr w:rsidR="00BB33D1" w14:paraId="68147000" w14:textId="77777777" w:rsidTr="000C3C54">
        <w:trPr>
          <w:trHeight w:val="288"/>
          <w:jc w:val="center"/>
          <w:ins w:id="1538"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1D3A82F" w14:textId="77777777" w:rsidR="00BB33D1" w:rsidRDefault="00BB33D1" w:rsidP="000C3C54">
            <w:pPr>
              <w:rPr>
                <w:ins w:id="1539" w:author="Mohammad Nayeem Hasan" w:date="2024-11-03T23:15:00Z" w16du:dateUtc="2024-11-03T17:15:00Z"/>
                <w:rFonts w:ascii="Times New Roman" w:hAnsi="Times New Roman" w:cs="Times New Roman"/>
                <w:sz w:val="24"/>
                <w:szCs w:val="24"/>
              </w:rPr>
            </w:pPr>
            <w:ins w:id="1540"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FE7D2B1" w14:textId="77777777" w:rsidR="00BB33D1" w:rsidRDefault="00BB33D1" w:rsidP="000C3C54">
            <w:pPr>
              <w:rPr>
                <w:ins w:id="1541" w:author="Mohammad Nayeem Hasan" w:date="2024-11-03T23:15:00Z" w16du:dateUtc="2024-11-03T17:15:00Z"/>
                <w:rFonts w:ascii="Times New Roman" w:hAnsi="Times New Roman" w:cs="Times New Roman"/>
                <w:sz w:val="24"/>
                <w:szCs w:val="24"/>
              </w:rPr>
            </w:pPr>
            <w:ins w:id="1542"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B8A8BF2" w14:textId="77777777" w:rsidR="00BB33D1" w:rsidRDefault="00BB33D1" w:rsidP="000C3C54">
            <w:pPr>
              <w:rPr>
                <w:ins w:id="1543" w:author="Mohammad Nayeem Hasan" w:date="2024-11-03T23:15:00Z" w16du:dateUtc="2024-11-03T17:15:00Z"/>
                <w:rFonts w:ascii="Times New Roman" w:hAnsi="Times New Roman" w:cs="Times New Roman"/>
                <w:sz w:val="24"/>
                <w:szCs w:val="24"/>
              </w:rPr>
            </w:pPr>
            <w:ins w:id="1544"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278CDF" w14:textId="77777777" w:rsidR="00BB33D1" w:rsidRDefault="00BB33D1" w:rsidP="000C3C54">
            <w:pPr>
              <w:rPr>
                <w:ins w:id="1545"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540533" w14:textId="77777777" w:rsidR="00BB33D1" w:rsidRDefault="00BB33D1" w:rsidP="000C3C54">
            <w:pPr>
              <w:rPr>
                <w:ins w:id="1546" w:author="Mohammad Nayeem Hasan" w:date="2024-11-03T23:15:00Z" w16du:dateUtc="2024-11-03T17:15:00Z"/>
                <w:rFonts w:ascii="Times New Roman" w:hAnsi="Times New Roman" w:cs="Times New Roman"/>
                <w:sz w:val="24"/>
                <w:szCs w:val="24"/>
              </w:rPr>
            </w:pPr>
            <w:ins w:id="1547" w:author="Mohammad Nayeem Hasan" w:date="2024-11-03T23:15:00Z" w16du:dateUtc="2024-11-03T17:15:00Z">
              <w:r>
                <w:rPr>
                  <w:rFonts w:ascii="Times New Roman" w:hAnsi="Times New Roman" w:cs="Times New Roman"/>
                  <w:sz w:val="24"/>
                  <w:szCs w:val="24"/>
                </w:rPr>
                <w:t>363 (4.2)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F586C96" w14:textId="77777777" w:rsidR="00BB33D1" w:rsidRDefault="00BB33D1" w:rsidP="000C3C54">
            <w:pPr>
              <w:rPr>
                <w:ins w:id="1548" w:author="Mohammad Nayeem Hasan" w:date="2024-11-03T23:15:00Z" w16du:dateUtc="2024-11-03T17:15:00Z"/>
                <w:rFonts w:ascii="Times New Roman" w:hAnsi="Times New Roman" w:cs="Times New Roman"/>
                <w:sz w:val="24"/>
                <w:szCs w:val="24"/>
              </w:rPr>
            </w:pPr>
            <w:ins w:id="1549" w:author="Mohammad Nayeem Hasan" w:date="2024-11-03T23:15:00Z" w16du:dateUtc="2024-11-03T17:15:00Z">
              <w:r>
                <w:rPr>
                  <w:rFonts w:ascii="Times New Roman" w:hAnsi="Times New Roman" w:cs="Times New Roman"/>
                  <w:sz w:val="24"/>
                  <w:szCs w:val="24"/>
                </w:rPr>
                <w:t>8250 (95.8)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AA862" w14:textId="77777777" w:rsidR="00BB33D1" w:rsidRDefault="00BB33D1" w:rsidP="000C3C54">
            <w:pPr>
              <w:rPr>
                <w:ins w:id="1550"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12A950B" w14:textId="77777777" w:rsidR="00BB33D1" w:rsidRDefault="00BB33D1" w:rsidP="000C3C54">
            <w:pPr>
              <w:rPr>
                <w:ins w:id="1551" w:author="Mohammad Nayeem Hasan" w:date="2024-11-03T23:15:00Z" w16du:dateUtc="2024-11-03T17:15:00Z"/>
                <w:rFonts w:ascii="Times New Roman" w:hAnsi="Times New Roman" w:cs="Times New Roman"/>
                <w:sz w:val="24"/>
                <w:szCs w:val="24"/>
              </w:rPr>
            </w:pPr>
            <w:ins w:id="1552" w:author="Mohammad Nayeem Hasan" w:date="2024-11-03T23:15:00Z" w16du:dateUtc="2024-11-03T17:15:00Z">
              <w:r>
                <w:rPr>
                  <w:rFonts w:ascii="Times New Roman" w:hAnsi="Times New Roman" w:cs="Times New Roman"/>
                  <w:sz w:val="24"/>
                  <w:szCs w:val="24"/>
                </w:rPr>
                <w:t>634 (7.4)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59A46784" w14:textId="77777777" w:rsidR="00BB33D1" w:rsidRDefault="00BB33D1" w:rsidP="000C3C54">
            <w:pPr>
              <w:rPr>
                <w:ins w:id="1553" w:author="Mohammad Nayeem Hasan" w:date="2024-11-03T23:15:00Z" w16du:dateUtc="2024-11-03T17:15:00Z"/>
                <w:rFonts w:ascii="Times New Roman" w:hAnsi="Times New Roman" w:cs="Times New Roman"/>
                <w:sz w:val="24"/>
                <w:szCs w:val="24"/>
              </w:rPr>
            </w:pPr>
            <w:ins w:id="1554" w:author="Mohammad Nayeem Hasan" w:date="2024-11-03T23:15:00Z" w16du:dateUtc="2024-11-03T17:15:00Z">
              <w:r>
                <w:rPr>
                  <w:rFonts w:ascii="Times New Roman" w:hAnsi="Times New Roman" w:cs="Times New Roman"/>
                  <w:sz w:val="24"/>
                  <w:szCs w:val="24"/>
                </w:rPr>
                <w:t>7930 (92.6)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24065A" w14:textId="77777777" w:rsidR="00BB33D1" w:rsidRDefault="00BB33D1" w:rsidP="000C3C54">
            <w:pPr>
              <w:rPr>
                <w:ins w:id="1555" w:author="Mohammad Nayeem Hasan" w:date="2024-11-03T23:15:00Z" w16du:dateUtc="2024-11-03T17:15:00Z"/>
                <w:rFonts w:ascii="Times New Roman" w:hAnsi="Times New Roman" w:cs="Times New Roman"/>
                <w:sz w:val="24"/>
                <w:szCs w:val="24"/>
              </w:rPr>
            </w:pPr>
          </w:p>
        </w:tc>
      </w:tr>
      <w:tr w:rsidR="00BB33D1" w14:paraId="3BA36B66" w14:textId="77777777" w:rsidTr="000C3C54">
        <w:trPr>
          <w:trHeight w:val="257"/>
          <w:jc w:val="center"/>
          <w:ins w:id="1556"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319B0E0" w14:textId="77777777" w:rsidR="00BB33D1" w:rsidRDefault="00BB33D1" w:rsidP="000C3C54">
            <w:pPr>
              <w:rPr>
                <w:ins w:id="1557" w:author="Mohammad Nayeem Hasan" w:date="2024-11-03T23:15:00Z" w16du:dateUtc="2024-11-03T17:15:00Z"/>
                <w:rFonts w:ascii="Times New Roman" w:hAnsi="Times New Roman" w:cs="Times New Roman"/>
                <w:sz w:val="24"/>
                <w:szCs w:val="24"/>
              </w:rPr>
            </w:pPr>
            <w:ins w:id="1558" w:author="Mohammad Nayeem Hasan" w:date="2024-11-03T23:15:00Z" w16du:dateUtc="2024-11-03T17:15:00Z">
              <w:r>
                <w:rPr>
                  <w:rFonts w:ascii="Times New Roman" w:hAnsi="Times New Roman" w:cs="Times New Roman"/>
                  <w:sz w:val="24"/>
                  <w:szCs w:val="24"/>
                </w:rPr>
                <w:t>Household size</w:t>
              </w:r>
            </w:ins>
          </w:p>
        </w:tc>
      </w:tr>
      <w:tr w:rsidR="00BB33D1" w14:paraId="13B19309" w14:textId="77777777" w:rsidTr="000C3C54">
        <w:trPr>
          <w:trHeight w:val="257"/>
          <w:jc w:val="center"/>
          <w:ins w:id="1559"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75C02CC" w14:textId="77777777" w:rsidR="00BB33D1" w:rsidRDefault="00BB33D1" w:rsidP="000C3C54">
            <w:pPr>
              <w:rPr>
                <w:ins w:id="1560" w:author="Mohammad Nayeem Hasan" w:date="2024-11-03T23:15:00Z" w16du:dateUtc="2024-11-03T17:15:00Z"/>
                <w:rFonts w:ascii="Times New Roman" w:hAnsi="Times New Roman" w:cs="Times New Roman"/>
                <w:sz w:val="24"/>
                <w:szCs w:val="24"/>
              </w:rPr>
            </w:pPr>
            <w:ins w:id="1561" w:author="Mohammad Nayeem Hasan" w:date="2024-11-03T23:15:00Z" w16du:dateUtc="2024-11-03T17:15:00Z">
              <w:r>
                <w:rPr>
                  <w:rFonts w:ascii="Times New Roman" w:hAnsi="Times New Roman" w:cs="Times New Roman"/>
                  <w:sz w:val="24"/>
                  <w:szCs w:val="24"/>
                </w:rPr>
                <w:t>&lt;5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FE3FE4F" w14:textId="77777777" w:rsidR="00BB33D1" w:rsidRDefault="00BB33D1" w:rsidP="000C3C54">
            <w:pPr>
              <w:rPr>
                <w:ins w:id="1562" w:author="Mohammad Nayeem Hasan" w:date="2024-11-03T23:15:00Z" w16du:dateUtc="2024-11-03T17:15:00Z"/>
                <w:rFonts w:ascii="Times New Roman" w:hAnsi="Times New Roman" w:cs="Times New Roman"/>
                <w:sz w:val="24"/>
                <w:szCs w:val="24"/>
              </w:rPr>
            </w:pPr>
            <w:ins w:id="1563" w:author="Mohammad Nayeem Hasan" w:date="2024-11-03T23:15:00Z" w16du:dateUtc="2024-11-03T17:15:00Z">
              <w:r>
                <w:rPr>
                  <w:rFonts w:ascii="Times New Roman" w:hAnsi="Times New Roman" w:cs="Times New Roman"/>
                  <w:sz w:val="24"/>
                  <w:szCs w:val="24"/>
                </w:rPr>
                <w:t>718 (6.9)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8A0115E" w14:textId="77777777" w:rsidR="00BB33D1" w:rsidRDefault="00BB33D1" w:rsidP="000C3C54">
            <w:pPr>
              <w:rPr>
                <w:ins w:id="1564" w:author="Mohammad Nayeem Hasan" w:date="2024-11-03T23:15:00Z" w16du:dateUtc="2024-11-03T17:15:00Z"/>
                <w:rFonts w:ascii="Times New Roman" w:hAnsi="Times New Roman" w:cs="Times New Roman"/>
                <w:sz w:val="24"/>
                <w:szCs w:val="24"/>
              </w:rPr>
            </w:pPr>
            <w:ins w:id="1565" w:author="Mohammad Nayeem Hasan" w:date="2024-11-03T23:15:00Z" w16du:dateUtc="2024-11-03T17:15:00Z">
              <w:r>
                <w:rPr>
                  <w:rFonts w:ascii="Times New Roman" w:hAnsi="Times New Roman" w:cs="Times New Roman"/>
                  <w:sz w:val="24"/>
                  <w:szCs w:val="24"/>
                </w:rPr>
                <w:t>9708 (93.1)</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C6EF95" w14:textId="77777777" w:rsidR="00BB33D1" w:rsidRDefault="00BB33D1" w:rsidP="000C3C54">
            <w:pPr>
              <w:rPr>
                <w:ins w:id="1566" w:author="Mohammad Nayeem Hasan" w:date="2024-11-03T23:15:00Z" w16du:dateUtc="2024-11-03T17:15:00Z"/>
                <w:rFonts w:ascii="Times New Roman" w:hAnsi="Times New Roman" w:cs="Times New Roman"/>
                <w:sz w:val="24"/>
                <w:szCs w:val="24"/>
              </w:rPr>
            </w:pPr>
            <w:ins w:id="1567" w:author="Mohammad Nayeem Hasan" w:date="2024-11-03T23:15:00Z" w16du:dateUtc="2024-11-03T17:15:00Z">
              <w:r>
                <w:rPr>
                  <w:rFonts w:ascii="Times New Roman" w:hAnsi="Times New Roman" w:cs="Times New Roman"/>
                  <w:sz w:val="24"/>
                  <w:szCs w:val="24"/>
                </w:rPr>
                <w:t>0.322</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DE1F5F5" w14:textId="77777777" w:rsidR="00BB33D1" w:rsidRDefault="00BB33D1" w:rsidP="000C3C54">
            <w:pPr>
              <w:rPr>
                <w:ins w:id="1568" w:author="Mohammad Nayeem Hasan" w:date="2024-11-03T23:15:00Z" w16du:dateUtc="2024-11-03T17:15:00Z"/>
                <w:rFonts w:ascii="Times New Roman" w:hAnsi="Times New Roman" w:cs="Times New Roman"/>
                <w:sz w:val="24"/>
                <w:szCs w:val="24"/>
              </w:rPr>
            </w:pPr>
            <w:ins w:id="1569" w:author="Mohammad Nayeem Hasan" w:date="2024-11-03T23:15:00Z" w16du:dateUtc="2024-11-03T17:15:00Z">
              <w:r>
                <w:rPr>
                  <w:rFonts w:ascii="Times New Roman" w:hAnsi="Times New Roman" w:cs="Times New Roman"/>
                  <w:sz w:val="24"/>
                  <w:szCs w:val="24"/>
                </w:rPr>
                <w:t>426 (3.8)</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0A56EC8" w14:textId="77777777" w:rsidR="00BB33D1" w:rsidRDefault="00BB33D1" w:rsidP="000C3C54">
            <w:pPr>
              <w:rPr>
                <w:ins w:id="1570" w:author="Mohammad Nayeem Hasan" w:date="2024-11-03T23:15:00Z" w16du:dateUtc="2024-11-03T17:15:00Z"/>
                <w:rFonts w:ascii="Times New Roman" w:hAnsi="Times New Roman" w:cs="Times New Roman"/>
                <w:sz w:val="24"/>
                <w:szCs w:val="24"/>
              </w:rPr>
            </w:pPr>
            <w:ins w:id="1571" w:author="Mohammad Nayeem Hasan" w:date="2024-11-03T23:15:00Z" w16du:dateUtc="2024-11-03T17:15:00Z">
              <w:r>
                <w:rPr>
                  <w:rFonts w:ascii="Times New Roman" w:hAnsi="Times New Roman" w:cs="Times New Roman"/>
                  <w:sz w:val="24"/>
                  <w:szCs w:val="24"/>
                </w:rPr>
                <w:t>10960 (96.3)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59799AA" w14:textId="77777777" w:rsidR="00BB33D1" w:rsidRDefault="00BB33D1" w:rsidP="000C3C54">
            <w:pPr>
              <w:rPr>
                <w:ins w:id="1572" w:author="Mohammad Nayeem Hasan" w:date="2024-11-03T23:15:00Z" w16du:dateUtc="2024-11-03T17:15:00Z"/>
                <w:rFonts w:ascii="Times New Roman" w:hAnsi="Times New Roman" w:cs="Times New Roman"/>
                <w:sz w:val="24"/>
                <w:szCs w:val="24"/>
              </w:rPr>
            </w:pPr>
            <w:ins w:id="1573" w:author="Mohammad Nayeem Hasan" w:date="2024-11-03T23:15:00Z" w16du:dateUtc="2024-11-03T17:15:00Z">
              <w:r>
                <w:rPr>
                  <w:rFonts w:ascii="Times New Roman" w:hAnsi="Times New Roman" w:cs="Times New Roman"/>
                  <w:sz w:val="24"/>
                  <w:szCs w:val="24"/>
                </w:rPr>
                <w:t>0.154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3EEF2A4" w14:textId="77777777" w:rsidR="00BB33D1" w:rsidRDefault="00BB33D1" w:rsidP="000C3C54">
            <w:pPr>
              <w:rPr>
                <w:ins w:id="1574" w:author="Mohammad Nayeem Hasan" w:date="2024-11-03T23:15:00Z" w16du:dateUtc="2024-11-03T17:15:00Z"/>
                <w:rFonts w:ascii="Times New Roman" w:hAnsi="Times New Roman" w:cs="Times New Roman"/>
                <w:sz w:val="24"/>
                <w:szCs w:val="24"/>
              </w:rPr>
            </w:pPr>
            <w:ins w:id="1575" w:author="Mohammad Nayeem Hasan" w:date="2024-11-03T23:15:00Z" w16du:dateUtc="2024-11-03T17:15:00Z">
              <w:r>
                <w:rPr>
                  <w:rFonts w:ascii="Times New Roman" w:hAnsi="Times New Roman" w:cs="Times New Roman"/>
                  <w:sz w:val="24"/>
                  <w:szCs w:val="24"/>
                </w:rPr>
                <w:t>925 (6.7)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0DF4164" w14:textId="77777777" w:rsidR="00BB33D1" w:rsidRDefault="00BB33D1" w:rsidP="000C3C54">
            <w:pPr>
              <w:rPr>
                <w:ins w:id="1576" w:author="Mohammad Nayeem Hasan" w:date="2024-11-03T23:15:00Z" w16du:dateUtc="2024-11-03T17:15:00Z"/>
                <w:rFonts w:ascii="Times New Roman" w:hAnsi="Times New Roman" w:cs="Times New Roman"/>
                <w:sz w:val="24"/>
                <w:szCs w:val="24"/>
              </w:rPr>
            </w:pPr>
            <w:ins w:id="1577" w:author="Mohammad Nayeem Hasan" w:date="2024-11-03T23:15:00Z" w16du:dateUtc="2024-11-03T17:15:00Z">
              <w:r>
                <w:rPr>
                  <w:rFonts w:ascii="Times New Roman" w:hAnsi="Times New Roman" w:cs="Times New Roman"/>
                  <w:sz w:val="24"/>
                  <w:szCs w:val="24"/>
                </w:rPr>
                <w:t>12865 (93.3)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DC5B91" w14:textId="77777777" w:rsidR="00BB33D1" w:rsidRDefault="00BB33D1" w:rsidP="000C3C54">
            <w:pPr>
              <w:rPr>
                <w:ins w:id="1578" w:author="Mohammad Nayeem Hasan" w:date="2024-11-03T23:15:00Z" w16du:dateUtc="2024-11-03T17:15:00Z"/>
                <w:rFonts w:ascii="Times New Roman" w:hAnsi="Times New Roman" w:cs="Times New Roman"/>
                <w:sz w:val="24"/>
                <w:szCs w:val="24"/>
              </w:rPr>
            </w:pPr>
            <w:ins w:id="1579" w:author="Mohammad Nayeem Hasan" w:date="2024-11-03T23:15:00Z" w16du:dateUtc="2024-11-03T17:15:00Z">
              <w:r>
                <w:rPr>
                  <w:rFonts w:ascii="Times New Roman" w:hAnsi="Times New Roman" w:cs="Times New Roman"/>
                  <w:sz w:val="24"/>
                  <w:szCs w:val="24"/>
                </w:rPr>
                <w:t>0.191</w:t>
              </w:r>
            </w:ins>
          </w:p>
        </w:tc>
      </w:tr>
      <w:tr w:rsidR="00BB33D1" w14:paraId="077F77E4" w14:textId="77777777" w:rsidTr="000C3C54">
        <w:trPr>
          <w:trHeight w:val="257"/>
          <w:jc w:val="center"/>
          <w:ins w:id="1580"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1E627895" w14:textId="77777777" w:rsidR="00BB33D1" w:rsidRDefault="00BB33D1" w:rsidP="000C3C54">
            <w:pPr>
              <w:rPr>
                <w:ins w:id="1581" w:author="Mohammad Nayeem Hasan" w:date="2024-11-03T23:15:00Z" w16du:dateUtc="2024-11-03T17:15:00Z"/>
                <w:rFonts w:ascii="Times New Roman" w:hAnsi="Times New Roman" w:cs="Times New Roman"/>
                <w:sz w:val="24"/>
                <w:szCs w:val="24"/>
              </w:rPr>
            </w:pPr>
            <w:ins w:id="1582" w:author="Mohammad Nayeem Hasan" w:date="2024-11-03T23:15:00Z" w16du:dateUtc="2024-11-03T17:15:00Z">
              <w:r>
                <w:rPr>
                  <w:rFonts w:ascii="Times New Roman" w:hAnsi="Times New Roman" w:cs="Times New Roman"/>
                  <w:sz w:val="24"/>
                  <w:szCs w:val="24"/>
                </w:rPr>
                <w:t>5/5+</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2B89FB8" w14:textId="77777777" w:rsidR="00BB33D1" w:rsidRDefault="00BB33D1" w:rsidP="000C3C54">
            <w:pPr>
              <w:rPr>
                <w:ins w:id="1583" w:author="Mohammad Nayeem Hasan" w:date="2024-11-03T23:15:00Z" w16du:dateUtc="2024-11-03T17:15:00Z"/>
                <w:rFonts w:ascii="Times New Roman" w:hAnsi="Times New Roman" w:cs="Times New Roman"/>
                <w:sz w:val="24"/>
                <w:szCs w:val="24"/>
              </w:rPr>
            </w:pPr>
            <w:ins w:id="1584" w:author="Mohammad Nayeem Hasan" w:date="2024-11-03T23:15:00Z" w16du:dateUtc="2024-11-03T17:15:00Z">
              <w:r>
                <w:rPr>
                  <w:rFonts w:ascii="Times New Roman" w:hAnsi="Times New Roman" w:cs="Times New Roman"/>
                  <w:sz w:val="24"/>
                  <w:szCs w:val="24"/>
                </w:rPr>
                <w:t>1536 (7.3)</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FD41EC9" w14:textId="77777777" w:rsidR="00BB33D1" w:rsidRDefault="00BB33D1" w:rsidP="000C3C54">
            <w:pPr>
              <w:rPr>
                <w:ins w:id="1585" w:author="Mohammad Nayeem Hasan" w:date="2024-11-03T23:15:00Z" w16du:dateUtc="2024-11-03T17:15:00Z"/>
                <w:rFonts w:ascii="Times New Roman" w:hAnsi="Times New Roman" w:cs="Times New Roman"/>
                <w:sz w:val="24"/>
                <w:szCs w:val="24"/>
              </w:rPr>
            </w:pPr>
            <w:ins w:id="1586" w:author="Mohammad Nayeem Hasan" w:date="2024-11-03T23:15:00Z" w16du:dateUtc="2024-11-03T17:15:00Z">
              <w:r>
                <w:rPr>
                  <w:rFonts w:ascii="Times New Roman" w:hAnsi="Times New Roman" w:cs="Times New Roman"/>
                  <w:sz w:val="24"/>
                  <w:szCs w:val="24"/>
                </w:rPr>
                <w:t>19587 (92.7)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ADEB5F" w14:textId="77777777" w:rsidR="00BB33D1" w:rsidRDefault="00BB33D1" w:rsidP="000C3C54">
            <w:pPr>
              <w:rPr>
                <w:ins w:id="1587"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2B79FE" w14:textId="77777777" w:rsidR="00BB33D1" w:rsidRDefault="00BB33D1" w:rsidP="000C3C54">
            <w:pPr>
              <w:rPr>
                <w:ins w:id="1588" w:author="Mohammad Nayeem Hasan" w:date="2024-11-03T23:15:00Z" w16du:dateUtc="2024-11-03T17:15:00Z"/>
                <w:rFonts w:ascii="Times New Roman" w:hAnsi="Times New Roman" w:cs="Times New Roman"/>
                <w:sz w:val="24"/>
                <w:szCs w:val="24"/>
              </w:rPr>
            </w:pPr>
            <w:ins w:id="1589" w:author="Mohammad Nayeem Hasan" w:date="2024-11-03T23:15:00Z" w16du:dateUtc="2024-11-03T17:15:00Z">
              <w:r>
                <w:rPr>
                  <w:rFonts w:ascii="Times New Roman" w:hAnsi="Times New Roman" w:cs="Times New Roman"/>
                  <w:sz w:val="24"/>
                  <w:szCs w:val="24"/>
                </w:rPr>
                <w:t>363 (4.3)</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CF40758" w14:textId="77777777" w:rsidR="00BB33D1" w:rsidRDefault="00BB33D1" w:rsidP="000C3C54">
            <w:pPr>
              <w:rPr>
                <w:ins w:id="1590" w:author="Mohammad Nayeem Hasan" w:date="2024-11-03T23:15:00Z" w16du:dateUtc="2024-11-03T17:15:00Z"/>
                <w:rFonts w:ascii="Times New Roman" w:hAnsi="Times New Roman" w:cs="Times New Roman"/>
                <w:sz w:val="24"/>
                <w:szCs w:val="24"/>
              </w:rPr>
            </w:pPr>
            <w:ins w:id="1591" w:author="Mohammad Nayeem Hasan" w:date="2024-11-03T23:15:00Z" w16du:dateUtc="2024-11-03T17:15:00Z">
              <w:r>
                <w:rPr>
                  <w:rFonts w:ascii="Times New Roman" w:hAnsi="Times New Roman" w:cs="Times New Roman"/>
                  <w:sz w:val="24"/>
                  <w:szCs w:val="24"/>
                </w:rPr>
                <w:t>8111 (95.7)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AC7C3" w14:textId="77777777" w:rsidR="00BB33D1" w:rsidRDefault="00BB33D1" w:rsidP="000C3C54">
            <w:pPr>
              <w:rPr>
                <w:ins w:id="1592"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65E4301" w14:textId="77777777" w:rsidR="00BB33D1" w:rsidRDefault="00BB33D1" w:rsidP="000C3C54">
            <w:pPr>
              <w:rPr>
                <w:ins w:id="1593" w:author="Mohammad Nayeem Hasan" w:date="2024-11-03T23:15:00Z" w16du:dateUtc="2024-11-03T17:15:00Z"/>
                <w:rFonts w:ascii="Times New Roman" w:hAnsi="Times New Roman" w:cs="Times New Roman"/>
                <w:sz w:val="24"/>
                <w:szCs w:val="24"/>
              </w:rPr>
            </w:pPr>
            <w:ins w:id="1594" w:author="Mohammad Nayeem Hasan" w:date="2024-11-03T23:15:00Z" w16du:dateUtc="2024-11-03T17:15:00Z">
              <w:r>
                <w:rPr>
                  <w:rFonts w:ascii="Times New Roman" w:hAnsi="Times New Roman" w:cs="Times New Roman"/>
                  <w:sz w:val="24"/>
                  <w:szCs w:val="24"/>
                </w:rPr>
                <w:t>671 (7.2)</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93D5BEB" w14:textId="77777777" w:rsidR="00BB33D1" w:rsidRDefault="00BB33D1" w:rsidP="000C3C54">
            <w:pPr>
              <w:rPr>
                <w:ins w:id="1595" w:author="Mohammad Nayeem Hasan" w:date="2024-11-03T23:15:00Z" w16du:dateUtc="2024-11-03T17:15:00Z"/>
                <w:rFonts w:ascii="Times New Roman" w:hAnsi="Times New Roman" w:cs="Times New Roman"/>
                <w:sz w:val="24"/>
                <w:szCs w:val="24"/>
              </w:rPr>
            </w:pPr>
            <w:ins w:id="1596" w:author="Mohammad Nayeem Hasan" w:date="2024-11-03T23:15:00Z" w16du:dateUtc="2024-11-03T17:15:00Z">
              <w:r>
                <w:rPr>
                  <w:rFonts w:ascii="Times New Roman" w:hAnsi="Times New Roman" w:cs="Times New Roman"/>
                  <w:sz w:val="24"/>
                  <w:szCs w:val="24"/>
                </w:rPr>
                <w:t>8626 (92.8)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C4F6A" w14:textId="77777777" w:rsidR="00BB33D1" w:rsidRDefault="00BB33D1" w:rsidP="000C3C54">
            <w:pPr>
              <w:rPr>
                <w:ins w:id="1597" w:author="Mohammad Nayeem Hasan" w:date="2024-11-03T23:15:00Z" w16du:dateUtc="2024-11-03T17:15:00Z"/>
                <w:rFonts w:ascii="Times New Roman" w:hAnsi="Times New Roman" w:cs="Times New Roman"/>
                <w:sz w:val="24"/>
                <w:szCs w:val="24"/>
              </w:rPr>
            </w:pPr>
          </w:p>
        </w:tc>
      </w:tr>
      <w:tr w:rsidR="00BB33D1" w14:paraId="39D9D64A" w14:textId="77777777" w:rsidTr="000C3C54">
        <w:trPr>
          <w:trHeight w:val="257"/>
          <w:jc w:val="center"/>
          <w:ins w:id="1598"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0272C43" w14:textId="77777777" w:rsidR="00BB33D1" w:rsidRDefault="00BB33D1" w:rsidP="000C3C54">
            <w:pPr>
              <w:rPr>
                <w:ins w:id="1599" w:author="Mohammad Nayeem Hasan" w:date="2024-11-03T23:15:00Z" w16du:dateUtc="2024-11-03T17:15:00Z"/>
                <w:rFonts w:ascii="Times New Roman" w:hAnsi="Times New Roman" w:cs="Times New Roman"/>
                <w:sz w:val="24"/>
                <w:szCs w:val="24"/>
              </w:rPr>
            </w:pPr>
            <w:ins w:id="1600" w:author="Mohammad Nayeem Hasan" w:date="2024-11-03T23:15:00Z" w16du:dateUtc="2024-11-03T17:15:00Z">
              <w:r>
                <w:rPr>
                  <w:rFonts w:ascii="Times New Roman" w:hAnsi="Times New Roman" w:cs="Times New Roman"/>
                  <w:sz w:val="24"/>
                  <w:szCs w:val="24"/>
                </w:rPr>
                <w:t>Livestock ownership</w:t>
              </w:r>
            </w:ins>
          </w:p>
        </w:tc>
      </w:tr>
      <w:tr w:rsidR="00BB33D1" w14:paraId="53B2BBEB" w14:textId="77777777" w:rsidTr="000C3C54">
        <w:trPr>
          <w:trHeight w:val="257"/>
          <w:jc w:val="center"/>
          <w:ins w:id="1601"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4FEA773" w14:textId="77777777" w:rsidR="00BB33D1" w:rsidRDefault="00BB33D1" w:rsidP="000C3C54">
            <w:pPr>
              <w:rPr>
                <w:ins w:id="1602" w:author="Mohammad Nayeem Hasan" w:date="2024-11-03T23:15:00Z" w16du:dateUtc="2024-11-03T17:15:00Z"/>
                <w:rFonts w:ascii="Times New Roman" w:hAnsi="Times New Roman" w:cs="Times New Roman"/>
                <w:sz w:val="24"/>
                <w:szCs w:val="24"/>
              </w:rPr>
            </w:pPr>
            <w:ins w:id="1603"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86AED6C" w14:textId="77777777" w:rsidR="00BB33D1" w:rsidRDefault="00BB33D1" w:rsidP="000C3C54">
            <w:pPr>
              <w:rPr>
                <w:ins w:id="1604" w:author="Mohammad Nayeem Hasan" w:date="2024-11-03T23:15:00Z" w16du:dateUtc="2024-11-03T17:15:00Z"/>
                <w:rFonts w:ascii="Times New Roman" w:hAnsi="Times New Roman" w:cs="Times New Roman"/>
                <w:sz w:val="24"/>
                <w:szCs w:val="24"/>
              </w:rPr>
            </w:pPr>
            <w:ins w:id="1605"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92331CE" w14:textId="77777777" w:rsidR="00BB33D1" w:rsidRDefault="00BB33D1" w:rsidP="000C3C54">
            <w:pPr>
              <w:rPr>
                <w:ins w:id="1606" w:author="Mohammad Nayeem Hasan" w:date="2024-11-03T23:15:00Z" w16du:dateUtc="2024-11-03T17:15:00Z"/>
                <w:rFonts w:ascii="Times New Roman" w:hAnsi="Times New Roman" w:cs="Times New Roman"/>
                <w:sz w:val="24"/>
                <w:szCs w:val="24"/>
              </w:rPr>
            </w:pPr>
            <w:ins w:id="1607"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3AA96B" w14:textId="77777777" w:rsidR="00BB33D1" w:rsidRDefault="00BB33D1" w:rsidP="000C3C54">
            <w:pPr>
              <w:rPr>
                <w:ins w:id="1608" w:author="Mohammad Nayeem Hasan" w:date="2024-11-03T23:15:00Z" w16du:dateUtc="2024-11-03T17:15:00Z"/>
                <w:rFonts w:ascii="Times New Roman" w:hAnsi="Times New Roman" w:cs="Times New Roman"/>
                <w:sz w:val="24"/>
                <w:szCs w:val="24"/>
              </w:rPr>
            </w:pPr>
            <w:ins w:id="1609" w:author="Mohammad Nayeem Hasan" w:date="2024-11-03T23:15:00Z" w16du:dateUtc="2024-11-03T17:15:00Z">
              <w:r>
                <w:rPr>
                  <w:rFonts w:ascii="Times New Roman" w:hAnsi="Times New Roman" w:cs="Times New Roman"/>
                  <w:sz w:val="24"/>
                  <w:szCs w:val="24"/>
                </w:rPr>
                <w:t>-</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138231D6" w14:textId="77777777" w:rsidR="00BB33D1" w:rsidRDefault="00BB33D1" w:rsidP="000C3C54">
            <w:pPr>
              <w:rPr>
                <w:ins w:id="1610" w:author="Mohammad Nayeem Hasan" w:date="2024-11-03T23:15:00Z" w16du:dateUtc="2024-11-03T17:15:00Z"/>
                <w:rFonts w:ascii="Times New Roman" w:hAnsi="Times New Roman" w:cs="Times New Roman"/>
                <w:sz w:val="24"/>
                <w:szCs w:val="24"/>
              </w:rPr>
            </w:pPr>
            <w:ins w:id="1611" w:author="Mohammad Nayeem Hasan" w:date="2024-11-03T23:15:00Z" w16du:dateUtc="2024-11-03T17:15:00Z">
              <w:r>
                <w:rPr>
                  <w:rFonts w:ascii="Times New Roman" w:hAnsi="Times New Roman" w:cs="Times New Roman"/>
                  <w:sz w:val="24"/>
                  <w:szCs w:val="24"/>
                </w:rPr>
                <w:t>452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4BE888E" w14:textId="77777777" w:rsidR="00BB33D1" w:rsidRDefault="00BB33D1" w:rsidP="000C3C54">
            <w:pPr>
              <w:rPr>
                <w:ins w:id="1612" w:author="Mohammad Nayeem Hasan" w:date="2024-11-03T23:15:00Z" w16du:dateUtc="2024-11-03T17:15:00Z"/>
                <w:rFonts w:ascii="Times New Roman" w:hAnsi="Times New Roman" w:cs="Times New Roman"/>
                <w:sz w:val="24"/>
                <w:szCs w:val="24"/>
              </w:rPr>
            </w:pPr>
            <w:ins w:id="1613" w:author="Mohammad Nayeem Hasan" w:date="2024-11-03T23:15:00Z" w16du:dateUtc="2024-11-03T17:15:00Z">
              <w:r>
                <w:rPr>
                  <w:rFonts w:ascii="Times New Roman" w:hAnsi="Times New Roman" w:cs="Times New Roman"/>
                  <w:sz w:val="24"/>
                  <w:szCs w:val="24"/>
                </w:rPr>
                <w:t>10773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C8970B3" w14:textId="77777777" w:rsidR="00BB33D1" w:rsidRDefault="00BB33D1" w:rsidP="000C3C54">
            <w:pPr>
              <w:rPr>
                <w:ins w:id="1614" w:author="Mohammad Nayeem Hasan" w:date="2024-11-03T23:15:00Z" w16du:dateUtc="2024-11-03T17:15:00Z"/>
                <w:rFonts w:ascii="Times New Roman" w:hAnsi="Times New Roman" w:cs="Times New Roman"/>
                <w:sz w:val="24"/>
                <w:szCs w:val="24"/>
              </w:rPr>
            </w:pPr>
            <w:ins w:id="1615" w:author="Mohammad Nayeem Hasan" w:date="2024-11-03T23:15:00Z" w16du:dateUtc="2024-11-03T17:15:00Z">
              <w:r>
                <w:rPr>
                  <w:rFonts w:ascii="Times New Roman" w:hAnsi="Times New Roman" w:cs="Times New Roman"/>
                  <w:sz w:val="24"/>
                  <w:szCs w:val="24"/>
                </w:rPr>
                <w:t>0.786</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5FB556F2" w14:textId="77777777" w:rsidR="00BB33D1" w:rsidRDefault="00BB33D1" w:rsidP="000C3C54">
            <w:pPr>
              <w:rPr>
                <w:ins w:id="1616" w:author="Mohammad Nayeem Hasan" w:date="2024-11-03T23:15:00Z" w16du:dateUtc="2024-11-03T17:15:00Z"/>
                <w:rFonts w:ascii="Times New Roman" w:hAnsi="Times New Roman" w:cs="Times New Roman"/>
                <w:sz w:val="24"/>
                <w:szCs w:val="24"/>
              </w:rPr>
            </w:pPr>
            <w:ins w:id="1617" w:author="Mohammad Nayeem Hasan" w:date="2024-11-03T23:15:00Z" w16du:dateUtc="2024-11-03T17:15:00Z">
              <w:r>
                <w:rPr>
                  <w:rFonts w:ascii="Times New Roman" w:hAnsi="Times New Roman" w:cs="Times New Roman"/>
                  <w:sz w:val="24"/>
                  <w:szCs w:val="24"/>
                </w:rPr>
                <w:t>913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AD56C89" w14:textId="77777777" w:rsidR="00BB33D1" w:rsidRDefault="00BB33D1" w:rsidP="000C3C54">
            <w:pPr>
              <w:rPr>
                <w:ins w:id="1618" w:author="Mohammad Nayeem Hasan" w:date="2024-11-03T23:15:00Z" w16du:dateUtc="2024-11-03T17:15:00Z"/>
                <w:rFonts w:ascii="Times New Roman" w:hAnsi="Times New Roman" w:cs="Times New Roman"/>
                <w:sz w:val="24"/>
                <w:szCs w:val="24"/>
              </w:rPr>
            </w:pPr>
            <w:ins w:id="1619" w:author="Mohammad Nayeem Hasan" w:date="2024-11-03T23:15:00Z" w16du:dateUtc="2024-11-03T17:15:00Z">
              <w:r>
                <w:rPr>
                  <w:rFonts w:ascii="Times New Roman" w:hAnsi="Times New Roman" w:cs="Times New Roman"/>
                  <w:sz w:val="24"/>
                  <w:szCs w:val="24"/>
                </w:rPr>
                <w:t>12329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8B1AFD0" w14:textId="77777777" w:rsidR="00BB33D1" w:rsidRDefault="00BB33D1" w:rsidP="000C3C54">
            <w:pPr>
              <w:rPr>
                <w:ins w:id="1620" w:author="Mohammad Nayeem Hasan" w:date="2024-11-03T23:15:00Z" w16du:dateUtc="2024-11-03T17:15:00Z"/>
                <w:rFonts w:ascii="Times New Roman" w:hAnsi="Times New Roman" w:cs="Times New Roman"/>
                <w:sz w:val="24"/>
                <w:szCs w:val="24"/>
              </w:rPr>
            </w:pPr>
            <w:ins w:id="1621" w:author="Mohammad Nayeem Hasan" w:date="2024-11-03T23:15:00Z" w16du:dateUtc="2024-11-03T17:15:00Z">
              <w:r>
                <w:rPr>
                  <w:rFonts w:ascii="Times New Roman" w:hAnsi="Times New Roman" w:cs="Times New Roman"/>
                  <w:sz w:val="24"/>
                  <w:szCs w:val="24"/>
                </w:rPr>
                <w:t>0.858</w:t>
              </w:r>
            </w:ins>
          </w:p>
        </w:tc>
      </w:tr>
      <w:tr w:rsidR="00BB33D1" w14:paraId="34303F38" w14:textId="77777777" w:rsidTr="000C3C54">
        <w:trPr>
          <w:trHeight w:val="257"/>
          <w:jc w:val="center"/>
          <w:ins w:id="1622"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ADFFBDE" w14:textId="77777777" w:rsidR="00BB33D1" w:rsidRDefault="00BB33D1" w:rsidP="000C3C54">
            <w:pPr>
              <w:rPr>
                <w:ins w:id="1623" w:author="Mohammad Nayeem Hasan" w:date="2024-11-03T23:15:00Z" w16du:dateUtc="2024-11-03T17:15:00Z"/>
                <w:rFonts w:ascii="Times New Roman" w:hAnsi="Times New Roman" w:cs="Times New Roman"/>
                <w:sz w:val="24"/>
                <w:szCs w:val="24"/>
              </w:rPr>
            </w:pPr>
            <w:ins w:id="1624"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DCE30CA" w14:textId="77777777" w:rsidR="00BB33D1" w:rsidRDefault="00BB33D1" w:rsidP="000C3C54">
            <w:pPr>
              <w:rPr>
                <w:ins w:id="1625" w:author="Mohammad Nayeem Hasan" w:date="2024-11-03T23:15:00Z" w16du:dateUtc="2024-11-03T17:15:00Z"/>
                <w:rFonts w:ascii="Times New Roman" w:hAnsi="Times New Roman" w:cs="Times New Roman"/>
                <w:sz w:val="24"/>
                <w:szCs w:val="24"/>
              </w:rPr>
            </w:pPr>
            <w:ins w:id="1626"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7A32979C" w14:textId="77777777" w:rsidR="00BB33D1" w:rsidRDefault="00BB33D1" w:rsidP="000C3C54">
            <w:pPr>
              <w:rPr>
                <w:ins w:id="1627" w:author="Mohammad Nayeem Hasan" w:date="2024-11-03T23:15:00Z" w16du:dateUtc="2024-11-03T17:15:00Z"/>
                <w:rFonts w:ascii="Times New Roman" w:hAnsi="Times New Roman" w:cs="Times New Roman"/>
                <w:sz w:val="24"/>
                <w:szCs w:val="24"/>
              </w:rPr>
            </w:pPr>
            <w:ins w:id="1628"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EF40E6" w14:textId="77777777" w:rsidR="00BB33D1" w:rsidRDefault="00BB33D1" w:rsidP="000C3C54">
            <w:pPr>
              <w:rPr>
                <w:ins w:id="1629"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2996988" w14:textId="77777777" w:rsidR="00BB33D1" w:rsidRDefault="00BB33D1" w:rsidP="000C3C54">
            <w:pPr>
              <w:rPr>
                <w:ins w:id="1630" w:author="Mohammad Nayeem Hasan" w:date="2024-11-03T23:15:00Z" w16du:dateUtc="2024-11-03T17:15:00Z"/>
                <w:rFonts w:ascii="Times New Roman" w:hAnsi="Times New Roman" w:cs="Times New Roman"/>
                <w:sz w:val="24"/>
                <w:szCs w:val="24"/>
              </w:rPr>
            </w:pPr>
            <w:ins w:id="1631" w:author="Mohammad Nayeem Hasan" w:date="2024-11-03T23:15:00Z" w16du:dateUtc="2024-11-03T17:15:00Z">
              <w:r>
                <w:rPr>
                  <w:rFonts w:ascii="Times New Roman" w:hAnsi="Times New Roman" w:cs="Times New Roman"/>
                  <w:sz w:val="24"/>
                  <w:szCs w:val="24"/>
                </w:rPr>
                <w:t>336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272662A" w14:textId="77777777" w:rsidR="00BB33D1" w:rsidRDefault="00BB33D1" w:rsidP="000C3C54">
            <w:pPr>
              <w:rPr>
                <w:ins w:id="1632" w:author="Mohammad Nayeem Hasan" w:date="2024-11-03T23:15:00Z" w16du:dateUtc="2024-11-03T17:15:00Z"/>
                <w:rFonts w:ascii="Times New Roman" w:hAnsi="Times New Roman" w:cs="Times New Roman"/>
                <w:sz w:val="24"/>
                <w:szCs w:val="24"/>
              </w:rPr>
            </w:pPr>
            <w:ins w:id="1633" w:author="Mohammad Nayeem Hasan" w:date="2024-11-03T23:15:00Z" w16du:dateUtc="2024-11-03T17:15:00Z">
              <w:r>
                <w:rPr>
                  <w:rFonts w:ascii="Times New Roman" w:hAnsi="Times New Roman" w:cs="Times New Roman"/>
                  <w:sz w:val="24"/>
                  <w:szCs w:val="24"/>
                </w:rPr>
                <w:t>8234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C64F58" w14:textId="77777777" w:rsidR="00BB33D1" w:rsidRDefault="00BB33D1" w:rsidP="000C3C54">
            <w:pPr>
              <w:rPr>
                <w:ins w:id="1634"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7DEC700" w14:textId="77777777" w:rsidR="00BB33D1" w:rsidRDefault="00BB33D1" w:rsidP="000C3C54">
            <w:pPr>
              <w:rPr>
                <w:ins w:id="1635" w:author="Mohammad Nayeem Hasan" w:date="2024-11-03T23:15:00Z" w16du:dateUtc="2024-11-03T17:15:00Z"/>
                <w:rFonts w:ascii="Times New Roman" w:hAnsi="Times New Roman" w:cs="Times New Roman"/>
                <w:sz w:val="24"/>
                <w:szCs w:val="24"/>
              </w:rPr>
            </w:pPr>
            <w:ins w:id="1636" w:author="Mohammad Nayeem Hasan" w:date="2024-11-03T23:15:00Z" w16du:dateUtc="2024-11-03T17:15:00Z">
              <w:r>
                <w:rPr>
                  <w:rFonts w:ascii="Times New Roman" w:hAnsi="Times New Roman" w:cs="Times New Roman"/>
                  <w:sz w:val="24"/>
                  <w:szCs w:val="24"/>
                </w:rPr>
                <w:t>682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28851149" w14:textId="77777777" w:rsidR="00BB33D1" w:rsidRDefault="00BB33D1" w:rsidP="000C3C54">
            <w:pPr>
              <w:rPr>
                <w:ins w:id="1637" w:author="Mohammad Nayeem Hasan" w:date="2024-11-03T23:15:00Z" w16du:dateUtc="2024-11-03T17:15:00Z"/>
                <w:rFonts w:ascii="Times New Roman" w:hAnsi="Times New Roman" w:cs="Times New Roman"/>
                <w:sz w:val="24"/>
                <w:szCs w:val="24"/>
              </w:rPr>
            </w:pPr>
            <w:ins w:id="1638" w:author="Mohammad Nayeem Hasan" w:date="2024-11-03T23:15:00Z" w16du:dateUtc="2024-11-03T17:15:00Z">
              <w:r>
                <w:rPr>
                  <w:rFonts w:ascii="Times New Roman" w:hAnsi="Times New Roman" w:cs="Times New Roman"/>
                  <w:sz w:val="24"/>
                  <w:szCs w:val="24"/>
                </w:rPr>
                <w:t>9116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4DF89" w14:textId="77777777" w:rsidR="00BB33D1" w:rsidRDefault="00BB33D1" w:rsidP="000C3C54">
            <w:pPr>
              <w:rPr>
                <w:ins w:id="1639" w:author="Mohammad Nayeem Hasan" w:date="2024-11-03T23:15:00Z" w16du:dateUtc="2024-11-03T17:15:00Z"/>
                <w:rFonts w:ascii="Times New Roman" w:hAnsi="Times New Roman" w:cs="Times New Roman"/>
                <w:sz w:val="24"/>
                <w:szCs w:val="24"/>
              </w:rPr>
            </w:pPr>
          </w:p>
        </w:tc>
      </w:tr>
      <w:tr w:rsidR="00BB33D1" w14:paraId="333E4FEB" w14:textId="77777777" w:rsidTr="000C3C54">
        <w:trPr>
          <w:trHeight w:val="257"/>
          <w:jc w:val="center"/>
          <w:ins w:id="1640"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9F626E1" w14:textId="77777777" w:rsidR="00BB33D1" w:rsidRDefault="00BB33D1" w:rsidP="000C3C54">
            <w:pPr>
              <w:rPr>
                <w:ins w:id="1641" w:author="Mohammad Nayeem Hasan" w:date="2024-11-03T23:15:00Z" w16du:dateUtc="2024-11-03T17:15:00Z"/>
                <w:rFonts w:ascii="Times New Roman" w:hAnsi="Times New Roman" w:cs="Times New Roman"/>
                <w:sz w:val="24"/>
                <w:szCs w:val="24"/>
              </w:rPr>
            </w:pPr>
            <w:ins w:id="1642" w:author="Mohammad Nayeem Hasan" w:date="2024-11-03T23:15:00Z" w16du:dateUtc="2024-11-03T17:15:00Z">
              <w:r>
                <w:rPr>
                  <w:rFonts w:ascii="Times New Roman" w:hAnsi="Times New Roman" w:cs="Times New Roman"/>
                  <w:sz w:val="24"/>
                  <w:szCs w:val="24"/>
                </w:rPr>
                <w:t>Source water type</w:t>
              </w:r>
            </w:ins>
          </w:p>
        </w:tc>
      </w:tr>
      <w:tr w:rsidR="00BB33D1" w14:paraId="41EE0CA3" w14:textId="77777777" w:rsidTr="000C3C54">
        <w:trPr>
          <w:trHeight w:val="257"/>
          <w:jc w:val="center"/>
          <w:ins w:id="1643"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88CBD77" w14:textId="77777777" w:rsidR="00BB33D1" w:rsidRDefault="00BB33D1" w:rsidP="000C3C54">
            <w:pPr>
              <w:rPr>
                <w:ins w:id="1644" w:author="Mohammad Nayeem Hasan" w:date="2024-11-03T23:15:00Z" w16du:dateUtc="2024-11-03T17:15:00Z"/>
                <w:rFonts w:ascii="Times New Roman" w:hAnsi="Times New Roman" w:cs="Times New Roman"/>
                <w:sz w:val="24"/>
                <w:szCs w:val="24"/>
              </w:rPr>
            </w:pPr>
            <w:ins w:id="1645" w:author="Mohammad Nayeem Hasan" w:date="2024-11-03T23:15:00Z" w16du:dateUtc="2024-11-03T17:15:00Z">
              <w:r>
                <w:rPr>
                  <w:rFonts w:ascii="Times New Roman" w:hAnsi="Times New Roman" w:cs="Times New Roman"/>
                  <w:sz w:val="24"/>
                  <w:szCs w:val="24"/>
                </w:rPr>
                <w:t>Improved</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A4D68EE" w14:textId="77777777" w:rsidR="00BB33D1" w:rsidRDefault="00BB33D1" w:rsidP="000C3C54">
            <w:pPr>
              <w:rPr>
                <w:ins w:id="1646" w:author="Mohammad Nayeem Hasan" w:date="2024-11-03T23:15:00Z" w16du:dateUtc="2024-11-03T17:15:00Z"/>
                <w:rFonts w:ascii="Times New Roman" w:hAnsi="Times New Roman" w:cs="Times New Roman"/>
                <w:sz w:val="24"/>
                <w:szCs w:val="24"/>
              </w:rPr>
            </w:pPr>
            <w:ins w:id="1647" w:author="Mohammad Nayeem Hasan" w:date="2024-11-03T23:15:00Z" w16du:dateUtc="2024-11-03T17:15:00Z">
              <w:r>
                <w:rPr>
                  <w:rFonts w:ascii="Times New Roman" w:hAnsi="Times New Roman" w:cs="Times New Roman"/>
                  <w:sz w:val="24"/>
                  <w:szCs w:val="24"/>
                </w:rPr>
                <w:t>2216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16BF3F1E" w14:textId="77777777" w:rsidR="00BB33D1" w:rsidRDefault="00BB33D1" w:rsidP="000C3C54">
            <w:pPr>
              <w:rPr>
                <w:ins w:id="1648" w:author="Mohammad Nayeem Hasan" w:date="2024-11-03T23:15:00Z" w16du:dateUtc="2024-11-03T17:15:00Z"/>
                <w:rFonts w:ascii="Times New Roman" w:hAnsi="Times New Roman" w:cs="Times New Roman"/>
                <w:sz w:val="24"/>
                <w:szCs w:val="24"/>
              </w:rPr>
            </w:pPr>
            <w:ins w:id="1649" w:author="Mohammad Nayeem Hasan" w:date="2024-11-03T23:15:00Z" w16du:dateUtc="2024-11-03T17:15:00Z">
              <w:r>
                <w:rPr>
                  <w:rFonts w:ascii="Times New Roman" w:hAnsi="Times New Roman" w:cs="Times New Roman"/>
                  <w:sz w:val="24"/>
                  <w:szCs w:val="24"/>
                </w:rPr>
                <w:t>28783 (92.9)</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E50E68" w14:textId="77777777" w:rsidR="00BB33D1" w:rsidRDefault="00BB33D1" w:rsidP="000C3C54">
            <w:pPr>
              <w:rPr>
                <w:ins w:id="1650" w:author="Mohammad Nayeem Hasan" w:date="2024-11-03T23:15:00Z" w16du:dateUtc="2024-11-03T17:15:00Z"/>
                <w:rFonts w:ascii="Times New Roman" w:hAnsi="Times New Roman" w:cs="Times New Roman"/>
                <w:sz w:val="24"/>
                <w:szCs w:val="24"/>
              </w:rPr>
            </w:pPr>
            <w:ins w:id="1651" w:author="Mohammad Nayeem Hasan" w:date="2024-11-03T23:15:00Z" w16du:dateUtc="2024-11-03T17:15:00Z">
              <w:r>
                <w:rPr>
                  <w:rFonts w:ascii="Times New Roman" w:hAnsi="Times New Roman" w:cs="Times New Roman"/>
                  <w:sz w:val="24"/>
                  <w:szCs w:val="24"/>
                </w:rPr>
                <w:t>0.854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B668194" w14:textId="77777777" w:rsidR="00BB33D1" w:rsidRDefault="00BB33D1" w:rsidP="000C3C54">
            <w:pPr>
              <w:rPr>
                <w:ins w:id="1652" w:author="Mohammad Nayeem Hasan" w:date="2024-11-03T23:15:00Z" w16du:dateUtc="2024-11-03T17:15:00Z"/>
                <w:rFonts w:ascii="Times New Roman" w:hAnsi="Times New Roman" w:cs="Times New Roman"/>
                <w:sz w:val="24"/>
                <w:szCs w:val="24"/>
              </w:rPr>
            </w:pPr>
            <w:ins w:id="1653" w:author="Mohammad Nayeem Hasan" w:date="2024-11-03T23:15:00Z" w16du:dateUtc="2024-11-03T17:15:00Z">
              <w:r>
                <w:rPr>
                  <w:rFonts w:ascii="Times New Roman" w:hAnsi="Times New Roman" w:cs="Times New Roman"/>
                  <w:sz w:val="24"/>
                  <w:szCs w:val="24"/>
                </w:rPr>
                <w:t>772 (4.0)</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7685BD6A" w14:textId="77777777" w:rsidR="00BB33D1" w:rsidRDefault="00BB33D1" w:rsidP="000C3C54">
            <w:pPr>
              <w:rPr>
                <w:ins w:id="1654" w:author="Mohammad Nayeem Hasan" w:date="2024-11-03T23:15:00Z" w16du:dateUtc="2024-11-03T17:15:00Z"/>
                <w:rFonts w:ascii="Times New Roman" w:hAnsi="Times New Roman" w:cs="Times New Roman"/>
                <w:sz w:val="24"/>
                <w:szCs w:val="24"/>
              </w:rPr>
            </w:pPr>
            <w:ins w:id="1655" w:author="Mohammad Nayeem Hasan" w:date="2024-11-03T23:15:00Z" w16du:dateUtc="2024-11-03T17:15:00Z">
              <w:r>
                <w:rPr>
                  <w:rFonts w:ascii="Times New Roman" w:hAnsi="Times New Roman" w:cs="Times New Roman"/>
                  <w:sz w:val="24"/>
                  <w:szCs w:val="24"/>
                </w:rPr>
                <w:t>18590 (96.0)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3C0839F" w14:textId="77777777" w:rsidR="00BB33D1" w:rsidRDefault="00BB33D1" w:rsidP="000C3C54">
            <w:pPr>
              <w:rPr>
                <w:ins w:id="1656" w:author="Mohammad Nayeem Hasan" w:date="2024-11-03T23:15:00Z" w16du:dateUtc="2024-11-03T17:15:00Z"/>
                <w:rFonts w:ascii="Times New Roman" w:hAnsi="Times New Roman" w:cs="Times New Roman"/>
                <w:sz w:val="24"/>
                <w:szCs w:val="24"/>
              </w:rPr>
            </w:pPr>
            <w:ins w:id="1657" w:author="Mohammad Nayeem Hasan" w:date="2024-11-03T23:15:00Z" w16du:dateUtc="2024-11-03T17:15:00Z">
              <w:r>
                <w:rPr>
                  <w:rFonts w:ascii="Times New Roman" w:hAnsi="Times New Roman" w:cs="Times New Roman"/>
                  <w:sz w:val="24"/>
                  <w:szCs w:val="24"/>
                </w:rPr>
                <w:t>0.687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B8624D6" w14:textId="77777777" w:rsidR="00BB33D1" w:rsidRDefault="00BB33D1" w:rsidP="000C3C54">
            <w:pPr>
              <w:rPr>
                <w:ins w:id="1658" w:author="Mohammad Nayeem Hasan" w:date="2024-11-03T23:15:00Z" w16du:dateUtc="2024-11-03T17:15:00Z"/>
                <w:rFonts w:ascii="Times New Roman" w:hAnsi="Times New Roman" w:cs="Times New Roman"/>
                <w:sz w:val="24"/>
                <w:szCs w:val="24"/>
              </w:rPr>
            </w:pPr>
            <w:ins w:id="1659" w:author="Mohammad Nayeem Hasan" w:date="2024-11-03T23:15:00Z" w16du:dateUtc="2024-11-03T17:15:00Z">
              <w:r>
                <w:rPr>
                  <w:rFonts w:ascii="Times New Roman" w:hAnsi="Times New Roman" w:cs="Times New Roman"/>
                  <w:sz w:val="24"/>
                  <w:szCs w:val="24"/>
                </w:rPr>
                <w:t>1566 (6.90)</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43FD074" w14:textId="77777777" w:rsidR="00BB33D1" w:rsidRDefault="00BB33D1" w:rsidP="000C3C54">
            <w:pPr>
              <w:rPr>
                <w:ins w:id="1660" w:author="Mohammad Nayeem Hasan" w:date="2024-11-03T23:15:00Z" w16du:dateUtc="2024-11-03T17:15:00Z"/>
                <w:rFonts w:ascii="Times New Roman" w:hAnsi="Times New Roman" w:cs="Times New Roman"/>
                <w:sz w:val="24"/>
                <w:szCs w:val="24"/>
              </w:rPr>
            </w:pPr>
            <w:ins w:id="1661" w:author="Mohammad Nayeem Hasan" w:date="2024-11-03T23:15:00Z" w16du:dateUtc="2024-11-03T17:15:00Z">
              <w:r>
                <w:rPr>
                  <w:rFonts w:ascii="Times New Roman" w:hAnsi="Times New Roman" w:cs="Times New Roman"/>
                  <w:sz w:val="24"/>
                  <w:szCs w:val="24"/>
                </w:rPr>
                <w:t>21122 (93.10)</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F2CBA26" w14:textId="77777777" w:rsidR="00BB33D1" w:rsidRDefault="00BB33D1" w:rsidP="000C3C54">
            <w:pPr>
              <w:rPr>
                <w:ins w:id="1662" w:author="Mohammad Nayeem Hasan" w:date="2024-11-03T23:15:00Z" w16du:dateUtc="2024-11-03T17:15:00Z"/>
                <w:rFonts w:ascii="Times New Roman" w:hAnsi="Times New Roman" w:cs="Times New Roman"/>
                <w:sz w:val="24"/>
                <w:szCs w:val="24"/>
              </w:rPr>
            </w:pPr>
            <w:ins w:id="1663" w:author="Mohammad Nayeem Hasan" w:date="2024-11-03T23:15:00Z" w16du:dateUtc="2024-11-03T17:15:00Z">
              <w:r>
                <w:rPr>
                  <w:rFonts w:ascii="Times New Roman" w:hAnsi="Times New Roman" w:cs="Times New Roman"/>
                  <w:sz w:val="24"/>
                  <w:szCs w:val="24"/>
                </w:rPr>
                <w:t>0.537</w:t>
              </w:r>
            </w:ins>
          </w:p>
        </w:tc>
      </w:tr>
      <w:tr w:rsidR="00BB33D1" w14:paraId="0CD646FF" w14:textId="77777777" w:rsidTr="000C3C54">
        <w:trPr>
          <w:trHeight w:val="257"/>
          <w:jc w:val="center"/>
          <w:ins w:id="166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46791F8" w14:textId="77777777" w:rsidR="00BB33D1" w:rsidRDefault="00BB33D1" w:rsidP="000C3C54">
            <w:pPr>
              <w:rPr>
                <w:ins w:id="1665" w:author="Mohammad Nayeem Hasan" w:date="2024-11-03T23:15:00Z" w16du:dateUtc="2024-11-03T17:15:00Z"/>
                <w:rFonts w:ascii="Times New Roman" w:hAnsi="Times New Roman" w:cs="Times New Roman"/>
                <w:sz w:val="24"/>
                <w:szCs w:val="24"/>
              </w:rPr>
            </w:pPr>
            <w:ins w:id="1666" w:author="Mohammad Nayeem Hasan" w:date="2024-11-03T23:15:00Z" w16du:dateUtc="2024-11-03T17:15:00Z">
              <w:r>
                <w:rPr>
                  <w:rFonts w:ascii="Times New Roman" w:hAnsi="Times New Roman" w:cs="Times New Roman"/>
                  <w:sz w:val="24"/>
                  <w:szCs w:val="24"/>
                </w:rPr>
                <w:t>Unimproved</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457BF3E" w14:textId="77777777" w:rsidR="00BB33D1" w:rsidRDefault="00BB33D1" w:rsidP="000C3C54">
            <w:pPr>
              <w:rPr>
                <w:ins w:id="1667" w:author="Mohammad Nayeem Hasan" w:date="2024-11-03T23:15:00Z" w16du:dateUtc="2024-11-03T17:15:00Z"/>
                <w:rFonts w:ascii="Times New Roman" w:hAnsi="Times New Roman" w:cs="Times New Roman"/>
                <w:sz w:val="24"/>
                <w:szCs w:val="24"/>
              </w:rPr>
            </w:pPr>
            <w:ins w:id="1668" w:author="Mohammad Nayeem Hasan" w:date="2024-11-03T23:15:00Z" w16du:dateUtc="2024-11-03T17:15:00Z">
              <w:r>
                <w:rPr>
                  <w:rFonts w:ascii="Times New Roman" w:hAnsi="Times New Roman" w:cs="Times New Roman"/>
                  <w:sz w:val="24"/>
                  <w:szCs w:val="24"/>
                </w:rPr>
                <w:t>38 (6.9)</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55099CB" w14:textId="77777777" w:rsidR="00BB33D1" w:rsidRDefault="00BB33D1" w:rsidP="000C3C54">
            <w:pPr>
              <w:rPr>
                <w:ins w:id="1669" w:author="Mohammad Nayeem Hasan" w:date="2024-11-03T23:15:00Z" w16du:dateUtc="2024-11-03T17:15:00Z"/>
                <w:rFonts w:ascii="Times New Roman" w:hAnsi="Times New Roman" w:cs="Times New Roman"/>
                <w:sz w:val="24"/>
                <w:szCs w:val="24"/>
              </w:rPr>
            </w:pPr>
            <w:ins w:id="1670" w:author="Mohammad Nayeem Hasan" w:date="2024-11-03T23:15:00Z" w16du:dateUtc="2024-11-03T17:15:00Z">
              <w:r>
                <w:rPr>
                  <w:rFonts w:ascii="Times New Roman" w:hAnsi="Times New Roman" w:cs="Times New Roman"/>
                  <w:sz w:val="24"/>
                  <w:szCs w:val="24"/>
                </w:rPr>
                <w:t>508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28ECB7" w14:textId="77777777" w:rsidR="00BB33D1" w:rsidRDefault="00BB33D1" w:rsidP="000C3C54">
            <w:pPr>
              <w:rPr>
                <w:ins w:id="167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D0E1EDF" w14:textId="77777777" w:rsidR="00BB33D1" w:rsidRDefault="00BB33D1" w:rsidP="000C3C54">
            <w:pPr>
              <w:rPr>
                <w:ins w:id="1672" w:author="Mohammad Nayeem Hasan" w:date="2024-11-03T23:15:00Z" w16du:dateUtc="2024-11-03T17:15:00Z"/>
                <w:rFonts w:ascii="Times New Roman" w:hAnsi="Times New Roman" w:cs="Times New Roman"/>
                <w:sz w:val="24"/>
                <w:szCs w:val="24"/>
              </w:rPr>
            </w:pPr>
            <w:ins w:id="1673" w:author="Mohammad Nayeem Hasan" w:date="2024-11-03T23:15:00Z" w16du:dateUtc="2024-11-03T17:15:00Z">
              <w:r>
                <w:rPr>
                  <w:rFonts w:ascii="Times New Roman" w:hAnsi="Times New Roman" w:cs="Times New Roman"/>
                  <w:sz w:val="24"/>
                  <w:szCs w:val="24"/>
                </w:rPr>
                <w:t>17 (3.5)</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41C30430" w14:textId="77777777" w:rsidR="00BB33D1" w:rsidRDefault="00BB33D1" w:rsidP="000C3C54">
            <w:pPr>
              <w:rPr>
                <w:ins w:id="1674" w:author="Mohammad Nayeem Hasan" w:date="2024-11-03T23:15:00Z" w16du:dateUtc="2024-11-03T17:15:00Z"/>
                <w:rFonts w:ascii="Times New Roman" w:hAnsi="Times New Roman" w:cs="Times New Roman"/>
                <w:sz w:val="24"/>
                <w:szCs w:val="24"/>
              </w:rPr>
            </w:pPr>
            <w:ins w:id="1675" w:author="Mohammad Nayeem Hasan" w:date="2024-11-03T23:15:00Z" w16du:dateUtc="2024-11-03T17:15:00Z">
              <w:r>
                <w:rPr>
                  <w:rFonts w:ascii="Times New Roman" w:hAnsi="Times New Roman" w:cs="Times New Roman"/>
                  <w:sz w:val="24"/>
                  <w:szCs w:val="24"/>
                </w:rPr>
                <w:t>481 (96.5)</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848199" w14:textId="77777777" w:rsidR="00BB33D1" w:rsidRDefault="00BB33D1" w:rsidP="000C3C54">
            <w:pPr>
              <w:rPr>
                <w:ins w:id="167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36CB476" w14:textId="77777777" w:rsidR="00BB33D1" w:rsidRDefault="00BB33D1" w:rsidP="000C3C54">
            <w:pPr>
              <w:rPr>
                <w:ins w:id="1677" w:author="Mohammad Nayeem Hasan" w:date="2024-11-03T23:15:00Z" w16du:dateUtc="2024-11-03T17:15:00Z"/>
                <w:rFonts w:ascii="Times New Roman" w:hAnsi="Times New Roman" w:cs="Times New Roman"/>
                <w:sz w:val="24"/>
                <w:szCs w:val="24"/>
              </w:rPr>
            </w:pPr>
            <w:ins w:id="1678" w:author="Mohammad Nayeem Hasan" w:date="2024-11-03T23:15:00Z" w16du:dateUtc="2024-11-03T17:15:00Z">
              <w:r>
                <w:rPr>
                  <w:rFonts w:ascii="Times New Roman" w:hAnsi="Times New Roman" w:cs="Times New Roman"/>
                  <w:sz w:val="24"/>
                  <w:szCs w:val="24"/>
                </w:rPr>
                <w:t>30 (7.54)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C53B94D" w14:textId="77777777" w:rsidR="00BB33D1" w:rsidRDefault="00BB33D1" w:rsidP="000C3C54">
            <w:pPr>
              <w:rPr>
                <w:ins w:id="1679" w:author="Mohammad Nayeem Hasan" w:date="2024-11-03T23:15:00Z" w16du:dateUtc="2024-11-03T17:15:00Z"/>
                <w:rFonts w:ascii="Times New Roman" w:hAnsi="Times New Roman" w:cs="Times New Roman"/>
                <w:sz w:val="24"/>
                <w:szCs w:val="24"/>
              </w:rPr>
            </w:pPr>
            <w:ins w:id="1680" w:author="Mohammad Nayeem Hasan" w:date="2024-11-03T23:15:00Z" w16du:dateUtc="2024-11-03T17:15:00Z">
              <w:r>
                <w:rPr>
                  <w:rFonts w:ascii="Times New Roman" w:hAnsi="Times New Roman" w:cs="Times New Roman"/>
                  <w:sz w:val="24"/>
                  <w:szCs w:val="24"/>
                </w:rPr>
                <w:t>370 (92.50)</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F8C625" w14:textId="77777777" w:rsidR="00BB33D1" w:rsidRDefault="00BB33D1" w:rsidP="000C3C54">
            <w:pPr>
              <w:rPr>
                <w:ins w:id="1681" w:author="Mohammad Nayeem Hasan" w:date="2024-11-03T23:15:00Z" w16du:dateUtc="2024-11-03T17:15:00Z"/>
                <w:rFonts w:ascii="Times New Roman" w:hAnsi="Times New Roman" w:cs="Times New Roman"/>
                <w:sz w:val="24"/>
                <w:szCs w:val="24"/>
              </w:rPr>
            </w:pPr>
          </w:p>
        </w:tc>
      </w:tr>
      <w:tr w:rsidR="00BB33D1" w14:paraId="0B344257" w14:textId="77777777" w:rsidTr="000C3C54">
        <w:trPr>
          <w:trHeight w:val="257"/>
          <w:jc w:val="center"/>
          <w:ins w:id="168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36E580A" w14:textId="77777777" w:rsidR="00BB33D1" w:rsidRDefault="00BB33D1" w:rsidP="000C3C54">
            <w:pPr>
              <w:rPr>
                <w:ins w:id="1683" w:author="Mohammad Nayeem Hasan" w:date="2024-11-03T23:15:00Z" w16du:dateUtc="2024-11-03T17:15:00Z"/>
                <w:rFonts w:ascii="Times New Roman" w:hAnsi="Times New Roman" w:cs="Times New Roman"/>
                <w:sz w:val="24"/>
                <w:szCs w:val="24"/>
              </w:rPr>
            </w:pPr>
            <w:ins w:id="1684" w:author="Mohammad Nayeem Hasan" w:date="2024-11-03T23:15:00Z" w16du:dateUtc="2024-11-03T17:15:00Z">
              <w:r>
                <w:rPr>
                  <w:rFonts w:ascii="Times New Roman" w:hAnsi="Times New Roman" w:cs="Times New Roman"/>
                  <w:sz w:val="24"/>
                  <w:szCs w:val="24"/>
                </w:rPr>
                <w:t>Source of water</w:t>
              </w:r>
            </w:ins>
          </w:p>
        </w:tc>
      </w:tr>
      <w:tr w:rsidR="00BB33D1" w14:paraId="6BF590D3" w14:textId="77777777" w:rsidTr="000C3C54">
        <w:trPr>
          <w:trHeight w:val="257"/>
          <w:jc w:val="center"/>
          <w:ins w:id="168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EE1BAC0" w14:textId="77777777" w:rsidR="00BB33D1" w:rsidRDefault="00BB33D1" w:rsidP="000C3C54">
            <w:pPr>
              <w:rPr>
                <w:ins w:id="1686" w:author="Mohammad Nayeem Hasan" w:date="2024-11-03T23:15:00Z" w16du:dateUtc="2024-11-03T17:15:00Z"/>
                <w:rFonts w:ascii="Times New Roman" w:hAnsi="Times New Roman" w:cs="Times New Roman"/>
                <w:sz w:val="24"/>
                <w:szCs w:val="24"/>
              </w:rPr>
            </w:pPr>
            <w:ins w:id="1687" w:author="Mohammad Nayeem Hasan" w:date="2024-11-03T23:15:00Z" w16du:dateUtc="2024-11-03T17:15:00Z">
              <w:r>
                <w:rPr>
                  <w:rFonts w:ascii="Times New Roman" w:hAnsi="Times New Roman" w:cs="Times New Roman"/>
                  <w:sz w:val="24"/>
                  <w:szCs w:val="24"/>
                </w:rPr>
                <w:t>Direct from source</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4C64BF6" w14:textId="77777777" w:rsidR="00BB33D1" w:rsidRDefault="00BB33D1" w:rsidP="000C3C54">
            <w:pPr>
              <w:rPr>
                <w:ins w:id="1688" w:author="Mohammad Nayeem Hasan" w:date="2024-11-03T23:15:00Z" w16du:dateUtc="2024-11-03T17:15:00Z"/>
                <w:rFonts w:ascii="Times New Roman" w:hAnsi="Times New Roman" w:cs="Times New Roman"/>
                <w:sz w:val="24"/>
                <w:szCs w:val="24"/>
              </w:rPr>
            </w:pPr>
            <w:ins w:id="1689"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265D1215" w14:textId="77777777" w:rsidR="00BB33D1" w:rsidRDefault="00BB33D1" w:rsidP="000C3C54">
            <w:pPr>
              <w:rPr>
                <w:ins w:id="1690" w:author="Mohammad Nayeem Hasan" w:date="2024-11-03T23:15:00Z" w16du:dateUtc="2024-11-03T17:15:00Z"/>
                <w:rFonts w:ascii="Times New Roman" w:hAnsi="Times New Roman" w:cs="Times New Roman"/>
                <w:sz w:val="24"/>
                <w:szCs w:val="24"/>
              </w:rPr>
            </w:pPr>
            <w:ins w:id="1691" w:author="Mohammad Nayeem Hasan" w:date="2024-11-03T23:15:00Z" w16du:dateUtc="2024-11-03T17:15:00Z">
              <w:r>
                <w:rPr>
                  <w:rFonts w:ascii="Times New Roman" w:hAnsi="Times New Roman" w:cs="Times New Roman"/>
                  <w:sz w:val="24"/>
                  <w:szCs w:val="24"/>
                </w:rPr>
                <w:t>-</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5B8B70D1" w14:textId="77777777" w:rsidR="00BB33D1" w:rsidRDefault="00BB33D1" w:rsidP="000C3C54">
            <w:pPr>
              <w:rPr>
                <w:ins w:id="1692" w:author="Mohammad Nayeem Hasan" w:date="2024-11-03T23:15:00Z" w16du:dateUtc="2024-11-03T17:15:00Z"/>
                <w:rFonts w:ascii="Times New Roman" w:hAnsi="Times New Roman" w:cs="Times New Roman"/>
                <w:sz w:val="24"/>
                <w:szCs w:val="24"/>
              </w:rPr>
            </w:pPr>
            <w:ins w:id="1693" w:author="Mohammad Nayeem Hasan" w:date="2024-11-03T23:15:00Z" w16du:dateUtc="2024-11-03T17:15:00Z">
              <w:r>
                <w:rPr>
                  <w:rFonts w:ascii="Times New Roman" w:hAnsi="Times New Roman" w:cs="Times New Roman"/>
                  <w:sz w:val="24"/>
                  <w:szCs w:val="24"/>
                </w:rPr>
                <w:t>-</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0F73DCD1" w14:textId="77777777" w:rsidR="00BB33D1" w:rsidRDefault="00BB33D1" w:rsidP="000C3C54">
            <w:pPr>
              <w:rPr>
                <w:ins w:id="1694" w:author="Mohammad Nayeem Hasan" w:date="2024-11-03T23:15:00Z" w16du:dateUtc="2024-11-03T17:15:00Z"/>
                <w:rFonts w:ascii="Times New Roman" w:hAnsi="Times New Roman" w:cs="Times New Roman"/>
                <w:sz w:val="24"/>
                <w:szCs w:val="24"/>
              </w:rPr>
            </w:pPr>
            <w:ins w:id="1695" w:author="Mohammad Nayeem Hasan" w:date="2024-11-03T23:15:00Z" w16du:dateUtc="2024-11-03T17:15:00Z">
              <w:r>
                <w:rPr>
                  <w:rFonts w:ascii="Times New Roman" w:hAnsi="Times New Roman" w:cs="Times New Roman"/>
                  <w:sz w:val="24"/>
                  <w:szCs w:val="24"/>
                </w:rPr>
                <w:t>8 (3.7)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AEAFE10" w14:textId="77777777" w:rsidR="00BB33D1" w:rsidRDefault="00BB33D1" w:rsidP="000C3C54">
            <w:pPr>
              <w:rPr>
                <w:ins w:id="1696" w:author="Mohammad Nayeem Hasan" w:date="2024-11-03T23:15:00Z" w16du:dateUtc="2024-11-03T17:15:00Z"/>
                <w:rFonts w:ascii="Times New Roman" w:hAnsi="Times New Roman" w:cs="Times New Roman"/>
                <w:sz w:val="24"/>
                <w:szCs w:val="24"/>
              </w:rPr>
            </w:pPr>
            <w:ins w:id="1697" w:author="Mohammad Nayeem Hasan" w:date="2024-11-03T23:15:00Z" w16du:dateUtc="2024-11-03T17:15:00Z">
              <w:r>
                <w:rPr>
                  <w:rFonts w:ascii="Times New Roman" w:hAnsi="Times New Roman" w:cs="Times New Roman"/>
                  <w:sz w:val="24"/>
                  <w:szCs w:val="24"/>
                </w:rPr>
                <w:t>218 (96.3)</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421983C" w14:textId="77777777" w:rsidR="00BB33D1" w:rsidRDefault="00BB33D1" w:rsidP="000C3C54">
            <w:pPr>
              <w:rPr>
                <w:ins w:id="1698" w:author="Mohammad Nayeem Hasan" w:date="2024-11-03T23:15:00Z" w16du:dateUtc="2024-11-03T17:15:00Z"/>
                <w:rFonts w:ascii="Times New Roman" w:hAnsi="Times New Roman" w:cs="Times New Roman"/>
                <w:sz w:val="24"/>
                <w:szCs w:val="24"/>
              </w:rPr>
            </w:pPr>
            <w:ins w:id="1699" w:author="Mohammad Nayeem Hasan" w:date="2024-11-03T23:15:00Z" w16du:dateUtc="2024-11-03T17:15:00Z">
              <w:r>
                <w:rPr>
                  <w:rFonts w:ascii="Times New Roman" w:hAnsi="Times New Roman" w:cs="Times New Roman"/>
                  <w:sz w:val="24"/>
                  <w:szCs w:val="24"/>
                </w:rPr>
                <w:t>0.097</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27DA0958" w14:textId="77777777" w:rsidR="00BB33D1" w:rsidRDefault="00BB33D1" w:rsidP="000C3C54">
            <w:pPr>
              <w:rPr>
                <w:ins w:id="1700" w:author="Mohammad Nayeem Hasan" w:date="2024-11-03T23:15:00Z" w16du:dateUtc="2024-11-03T17:15:00Z"/>
                <w:rFonts w:ascii="Times New Roman" w:hAnsi="Times New Roman" w:cs="Times New Roman"/>
                <w:sz w:val="24"/>
                <w:szCs w:val="24"/>
              </w:rPr>
            </w:pPr>
            <w:ins w:id="1701" w:author="Mohammad Nayeem Hasan" w:date="2024-11-03T23:15:00Z" w16du:dateUtc="2024-11-03T17:15:00Z">
              <w:r>
                <w:rPr>
                  <w:rFonts w:ascii="Times New Roman" w:hAnsi="Times New Roman" w:cs="Times New Roman"/>
                  <w:sz w:val="24"/>
                  <w:szCs w:val="24"/>
                </w:rPr>
                <w:t>27 (8.7)</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2A53CBF" w14:textId="77777777" w:rsidR="00BB33D1" w:rsidRDefault="00BB33D1" w:rsidP="000C3C54">
            <w:pPr>
              <w:rPr>
                <w:ins w:id="1702" w:author="Mohammad Nayeem Hasan" w:date="2024-11-03T23:15:00Z" w16du:dateUtc="2024-11-03T17:15:00Z"/>
                <w:rFonts w:ascii="Times New Roman" w:hAnsi="Times New Roman" w:cs="Times New Roman"/>
                <w:sz w:val="24"/>
                <w:szCs w:val="24"/>
              </w:rPr>
            </w:pPr>
            <w:ins w:id="1703" w:author="Mohammad Nayeem Hasan" w:date="2024-11-03T23:15:00Z" w16du:dateUtc="2024-11-03T17:15:00Z">
              <w:r>
                <w:rPr>
                  <w:rFonts w:ascii="Times New Roman" w:hAnsi="Times New Roman" w:cs="Times New Roman"/>
                  <w:sz w:val="24"/>
                  <w:szCs w:val="24"/>
                </w:rPr>
                <w:t>290 (91.4)</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8186C0A" w14:textId="77777777" w:rsidR="00BB33D1" w:rsidRDefault="00BB33D1" w:rsidP="000C3C54">
            <w:pPr>
              <w:rPr>
                <w:ins w:id="1704" w:author="Mohammad Nayeem Hasan" w:date="2024-11-03T23:15:00Z" w16du:dateUtc="2024-11-03T17:15:00Z"/>
                <w:rFonts w:ascii="Times New Roman" w:hAnsi="Times New Roman" w:cs="Times New Roman"/>
                <w:sz w:val="24"/>
                <w:szCs w:val="24"/>
              </w:rPr>
            </w:pPr>
            <w:ins w:id="1705" w:author="Mohammad Nayeem Hasan" w:date="2024-11-03T23:15:00Z" w16du:dateUtc="2024-11-03T17:15:00Z">
              <w:r>
                <w:rPr>
                  <w:rFonts w:ascii="Times New Roman" w:hAnsi="Times New Roman" w:cs="Times New Roman"/>
                  <w:sz w:val="24"/>
                  <w:szCs w:val="24"/>
                </w:rPr>
                <w:t>0.366</w:t>
              </w:r>
            </w:ins>
          </w:p>
        </w:tc>
      </w:tr>
      <w:tr w:rsidR="00BB33D1" w14:paraId="04605279" w14:textId="77777777" w:rsidTr="000C3C54">
        <w:trPr>
          <w:trHeight w:val="257"/>
          <w:jc w:val="center"/>
          <w:ins w:id="170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46C1DCA6" w14:textId="77777777" w:rsidR="00BB33D1" w:rsidRDefault="00BB33D1" w:rsidP="000C3C54">
            <w:pPr>
              <w:rPr>
                <w:ins w:id="1707" w:author="Mohammad Nayeem Hasan" w:date="2024-11-03T23:15:00Z" w16du:dateUtc="2024-11-03T17:15:00Z"/>
                <w:rFonts w:ascii="Times New Roman" w:hAnsi="Times New Roman" w:cs="Times New Roman"/>
                <w:sz w:val="24"/>
                <w:szCs w:val="24"/>
              </w:rPr>
            </w:pPr>
            <w:ins w:id="1708" w:author="Mohammad Nayeem Hasan" w:date="2024-11-03T23:15:00Z" w16du:dateUtc="2024-11-03T17:15:00Z">
              <w:r>
                <w:rPr>
                  <w:rFonts w:ascii="Times New Roman" w:hAnsi="Times New Roman" w:cs="Times New Roman"/>
                  <w:sz w:val="24"/>
                  <w:szCs w:val="24"/>
                </w:rPr>
                <w:t>Covered container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63A98A9" w14:textId="77777777" w:rsidR="00BB33D1" w:rsidRDefault="00BB33D1" w:rsidP="000C3C54">
            <w:pPr>
              <w:rPr>
                <w:ins w:id="1709" w:author="Mohammad Nayeem Hasan" w:date="2024-11-03T23:15:00Z" w16du:dateUtc="2024-11-03T17:15:00Z"/>
                <w:rFonts w:ascii="Times New Roman" w:hAnsi="Times New Roman" w:cs="Times New Roman"/>
                <w:sz w:val="24"/>
                <w:szCs w:val="24"/>
              </w:rPr>
            </w:pPr>
            <w:ins w:id="1710"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60FF4264" w14:textId="77777777" w:rsidR="00BB33D1" w:rsidRDefault="00BB33D1" w:rsidP="000C3C54">
            <w:pPr>
              <w:rPr>
                <w:ins w:id="1711" w:author="Mohammad Nayeem Hasan" w:date="2024-11-03T23:15:00Z" w16du:dateUtc="2024-11-03T17:15:00Z"/>
                <w:rFonts w:ascii="Times New Roman" w:hAnsi="Times New Roman" w:cs="Times New Roman"/>
                <w:sz w:val="24"/>
                <w:szCs w:val="24"/>
              </w:rPr>
            </w:pPr>
            <w:ins w:id="1712"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2DC9B" w14:textId="77777777" w:rsidR="00BB33D1" w:rsidRDefault="00BB33D1" w:rsidP="000C3C54">
            <w:pPr>
              <w:rPr>
                <w:ins w:id="1713"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F5FDD2" w14:textId="77777777" w:rsidR="00BB33D1" w:rsidRDefault="00BB33D1" w:rsidP="000C3C54">
            <w:pPr>
              <w:rPr>
                <w:ins w:id="1714" w:author="Mohammad Nayeem Hasan" w:date="2024-11-03T23:15:00Z" w16du:dateUtc="2024-11-03T17:15:00Z"/>
                <w:rFonts w:ascii="Times New Roman" w:hAnsi="Times New Roman" w:cs="Times New Roman"/>
                <w:sz w:val="24"/>
                <w:szCs w:val="24"/>
              </w:rPr>
            </w:pPr>
            <w:ins w:id="1715" w:author="Mohammad Nayeem Hasan" w:date="2024-11-03T23:15:00Z" w16du:dateUtc="2024-11-03T17:15:00Z">
              <w:r>
                <w:rPr>
                  <w:rFonts w:ascii="Times New Roman" w:hAnsi="Times New Roman" w:cs="Times New Roman"/>
                  <w:sz w:val="24"/>
                  <w:szCs w:val="24"/>
                </w:rPr>
                <w:t>113 (4.2)</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517677D" w14:textId="77777777" w:rsidR="00BB33D1" w:rsidRDefault="00BB33D1" w:rsidP="000C3C54">
            <w:pPr>
              <w:rPr>
                <w:ins w:id="1716" w:author="Mohammad Nayeem Hasan" w:date="2024-11-03T23:15:00Z" w16du:dateUtc="2024-11-03T17:15:00Z"/>
                <w:rFonts w:ascii="Times New Roman" w:hAnsi="Times New Roman" w:cs="Times New Roman"/>
                <w:sz w:val="24"/>
                <w:szCs w:val="24"/>
              </w:rPr>
            </w:pPr>
            <w:ins w:id="1717" w:author="Mohammad Nayeem Hasan" w:date="2024-11-03T23:15:00Z" w16du:dateUtc="2024-11-03T17:15:00Z">
              <w:r>
                <w:rPr>
                  <w:rFonts w:ascii="Times New Roman" w:hAnsi="Times New Roman" w:cs="Times New Roman"/>
                  <w:sz w:val="24"/>
                  <w:szCs w:val="24"/>
                </w:rPr>
                <w:t>2570 (95.8)</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9E62C" w14:textId="77777777" w:rsidR="00BB33D1" w:rsidRDefault="00BB33D1" w:rsidP="000C3C54">
            <w:pPr>
              <w:rPr>
                <w:ins w:id="171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13015ED" w14:textId="77777777" w:rsidR="00BB33D1" w:rsidRDefault="00BB33D1" w:rsidP="000C3C54">
            <w:pPr>
              <w:rPr>
                <w:ins w:id="1719" w:author="Mohammad Nayeem Hasan" w:date="2024-11-03T23:15:00Z" w16du:dateUtc="2024-11-03T17:15:00Z"/>
                <w:rFonts w:ascii="Times New Roman" w:hAnsi="Times New Roman" w:cs="Times New Roman"/>
                <w:sz w:val="24"/>
                <w:szCs w:val="24"/>
              </w:rPr>
            </w:pPr>
            <w:ins w:id="1720" w:author="Mohammad Nayeem Hasan" w:date="2024-11-03T23:15:00Z" w16du:dateUtc="2024-11-03T17:15:00Z">
              <w:r>
                <w:rPr>
                  <w:rFonts w:ascii="Times New Roman" w:hAnsi="Times New Roman" w:cs="Times New Roman"/>
                  <w:sz w:val="24"/>
                  <w:szCs w:val="24"/>
                </w:rPr>
                <w:t>216 (7.4)</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CC60D52" w14:textId="77777777" w:rsidR="00BB33D1" w:rsidRDefault="00BB33D1" w:rsidP="000C3C54">
            <w:pPr>
              <w:rPr>
                <w:ins w:id="1721" w:author="Mohammad Nayeem Hasan" w:date="2024-11-03T23:15:00Z" w16du:dateUtc="2024-11-03T17:15:00Z"/>
                <w:rFonts w:ascii="Times New Roman" w:hAnsi="Times New Roman" w:cs="Times New Roman"/>
                <w:sz w:val="24"/>
                <w:szCs w:val="24"/>
              </w:rPr>
            </w:pPr>
            <w:ins w:id="1722" w:author="Mohammad Nayeem Hasan" w:date="2024-11-03T23:15:00Z" w16du:dateUtc="2024-11-03T17:15:00Z">
              <w:r>
                <w:rPr>
                  <w:rFonts w:ascii="Times New Roman" w:hAnsi="Times New Roman" w:cs="Times New Roman"/>
                  <w:sz w:val="24"/>
                  <w:szCs w:val="24"/>
                </w:rPr>
                <w:t>2706 (92.6)</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F9F608" w14:textId="77777777" w:rsidR="00BB33D1" w:rsidRDefault="00BB33D1" w:rsidP="000C3C54">
            <w:pPr>
              <w:rPr>
                <w:ins w:id="1723" w:author="Mohammad Nayeem Hasan" w:date="2024-11-03T23:15:00Z" w16du:dateUtc="2024-11-03T17:15:00Z"/>
                <w:rFonts w:ascii="Times New Roman" w:hAnsi="Times New Roman" w:cs="Times New Roman"/>
                <w:sz w:val="24"/>
                <w:szCs w:val="24"/>
              </w:rPr>
            </w:pPr>
          </w:p>
        </w:tc>
      </w:tr>
      <w:tr w:rsidR="00BB33D1" w14:paraId="6654FEFF" w14:textId="77777777" w:rsidTr="000C3C54">
        <w:trPr>
          <w:trHeight w:val="257"/>
          <w:jc w:val="center"/>
          <w:ins w:id="172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7E489CF5" w14:textId="77777777" w:rsidR="00BB33D1" w:rsidRDefault="00BB33D1" w:rsidP="000C3C54">
            <w:pPr>
              <w:rPr>
                <w:ins w:id="1725" w:author="Mohammad Nayeem Hasan" w:date="2024-11-03T23:15:00Z" w16du:dateUtc="2024-11-03T17:15:00Z"/>
                <w:rFonts w:ascii="Times New Roman" w:hAnsi="Times New Roman" w:cs="Times New Roman"/>
                <w:sz w:val="24"/>
                <w:szCs w:val="24"/>
              </w:rPr>
            </w:pPr>
            <w:ins w:id="1726" w:author="Mohammad Nayeem Hasan" w:date="2024-11-03T23:15:00Z" w16du:dateUtc="2024-11-03T17:15:00Z">
              <w:r>
                <w:rPr>
                  <w:rFonts w:ascii="Times New Roman" w:hAnsi="Times New Roman" w:cs="Times New Roman"/>
                  <w:sz w:val="24"/>
                  <w:szCs w:val="24"/>
                </w:rPr>
                <w:t>Uncovered container</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2BA5B44" w14:textId="77777777" w:rsidR="00BB33D1" w:rsidRDefault="00BB33D1" w:rsidP="000C3C54">
            <w:pPr>
              <w:rPr>
                <w:ins w:id="1727" w:author="Mohammad Nayeem Hasan" w:date="2024-11-03T23:15:00Z" w16du:dateUtc="2024-11-03T17:15:00Z"/>
                <w:rFonts w:ascii="Times New Roman" w:hAnsi="Times New Roman" w:cs="Times New Roman"/>
                <w:sz w:val="24"/>
                <w:szCs w:val="24"/>
              </w:rPr>
            </w:pPr>
            <w:ins w:id="1728" w:author="Mohammad Nayeem Hasan" w:date="2024-11-03T23:15:00Z" w16du:dateUtc="2024-11-03T17:15:00Z">
              <w:r>
                <w:rPr>
                  <w:rFonts w:ascii="Times New Roman" w:hAnsi="Times New Roman" w:cs="Times New Roman"/>
                  <w:sz w:val="24"/>
                  <w:szCs w:val="24"/>
                </w:rPr>
                <w:t>-</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024C07B7" w14:textId="77777777" w:rsidR="00BB33D1" w:rsidRDefault="00BB33D1" w:rsidP="000C3C54">
            <w:pPr>
              <w:rPr>
                <w:ins w:id="1729" w:author="Mohammad Nayeem Hasan" w:date="2024-11-03T23:15:00Z" w16du:dateUtc="2024-11-03T17:15:00Z"/>
                <w:rFonts w:ascii="Times New Roman" w:hAnsi="Times New Roman" w:cs="Times New Roman"/>
                <w:sz w:val="24"/>
                <w:szCs w:val="24"/>
              </w:rPr>
            </w:pPr>
            <w:ins w:id="1730" w:author="Mohammad Nayeem Hasan" w:date="2024-11-03T23:15:00Z" w16du:dateUtc="2024-11-03T17:15:00Z">
              <w:r>
                <w:rPr>
                  <w:rFonts w:ascii="Times New Roman" w:hAnsi="Times New Roman" w:cs="Times New Roman"/>
                  <w:sz w:val="24"/>
                  <w:szCs w:val="24"/>
                </w:rPr>
                <w:t>-</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D099F3" w14:textId="77777777" w:rsidR="00BB33D1" w:rsidRDefault="00BB33D1" w:rsidP="000C3C54">
            <w:pPr>
              <w:rPr>
                <w:ins w:id="1731"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AEC80A" w14:textId="77777777" w:rsidR="00BB33D1" w:rsidRDefault="00BB33D1" w:rsidP="000C3C54">
            <w:pPr>
              <w:rPr>
                <w:ins w:id="1732" w:author="Mohammad Nayeem Hasan" w:date="2024-11-03T23:15:00Z" w16du:dateUtc="2024-11-03T17:15:00Z"/>
                <w:rFonts w:ascii="Times New Roman" w:hAnsi="Times New Roman" w:cs="Times New Roman"/>
                <w:sz w:val="24"/>
                <w:szCs w:val="24"/>
              </w:rPr>
            </w:pPr>
            <w:ins w:id="1733" w:author="Mohammad Nayeem Hasan" w:date="2024-11-03T23:15:00Z" w16du:dateUtc="2024-11-03T17:15:00Z">
              <w:r>
                <w:rPr>
                  <w:rFonts w:ascii="Times New Roman" w:hAnsi="Times New Roman" w:cs="Times New Roman"/>
                  <w:sz w:val="24"/>
                  <w:szCs w:val="24"/>
                </w:rPr>
                <w:t>32 (2.7)</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563CDA0F" w14:textId="77777777" w:rsidR="00BB33D1" w:rsidRDefault="00BB33D1" w:rsidP="000C3C54">
            <w:pPr>
              <w:rPr>
                <w:ins w:id="1734" w:author="Mohammad Nayeem Hasan" w:date="2024-11-03T23:15:00Z" w16du:dateUtc="2024-11-03T17:15:00Z"/>
                <w:rFonts w:ascii="Times New Roman" w:hAnsi="Times New Roman" w:cs="Times New Roman"/>
                <w:sz w:val="24"/>
                <w:szCs w:val="24"/>
              </w:rPr>
            </w:pPr>
            <w:ins w:id="1735" w:author="Mohammad Nayeem Hasan" w:date="2024-11-03T23:15:00Z" w16du:dateUtc="2024-11-03T17:15:00Z">
              <w:r>
                <w:rPr>
                  <w:rFonts w:ascii="Times New Roman" w:hAnsi="Times New Roman" w:cs="Times New Roman"/>
                  <w:sz w:val="24"/>
                  <w:szCs w:val="24"/>
                </w:rPr>
                <w:t>1166 (97.3)</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8654A7" w14:textId="77777777" w:rsidR="00BB33D1" w:rsidRDefault="00BB33D1" w:rsidP="000C3C54">
            <w:pPr>
              <w:rPr>
                <w:ins w:id="1736"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76A7763" w14:textId="77777777" w:rsidR="00BB33D1" w:rsidRDefault="00BB33D1" w:rsidP="000C3C54">
            <w:pPr>
              <w:rPr>
                <w:ins w:id="1737" w:author="Mohammad Nayeem Hasan" w:date="2024-11-03T23:15:00Z" w16du:dateUtc="2024-11-03T17:15:00Z"/>
                <w:rFonts w:ascii="Times New Roman" w:hAnsi="Times New Roman" w:cs="Times New Roman"/>
                <w:sz w:val="24"/>
                <w:szCs w:val="24"/>
              </w:rPr>
            </w:pPr>
            <w:ins w:id="1738" w:author="Mohammad Nayeem Hasan" w:date="2024-11-03T23:15:00Z" w16du:dateUtc="2024-11-03T17:15:00Z">
              <w:r>
                <w:rPr>
                  <w:rFonts w:ascii="Times New Roman" w:hAnsi="Times New Roman" w:cs="Times New Roman"/>
                  <w:sz w:val="24"/>
                  <w:szCs w:val="24"/>
                </w:rPr>
                <w:t>88 (6.3)</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A730062" w14:textId="77777777" w:rsidR="00BB33D1" w:rsidRDefault="00BB33D1" w:rsidP="000C3C54">
            <w:pPr>
              <w:rPr>
                <w:ins w:id="1739" w:author="Mohammad Nayeem Hasan" w:date="2024-11-03T23:15:00Z" w16du:dateUtc="2024-11-03T17:15:00Z"/>
                <w:rFonts w:ascii="Times New Roman" w:hAnsi="Times New Roman" w:cs="Times New Roman"/>
                <w:sz w:val="24"/>
                <w:szCs w:val="24"/>
              </w:rPr>
            </w:pPr>
            <w:ins w:id="1740" w:author="Mohammad Nayeem Hasan" w:date="2024-11-03T23:15:00Z" w16du:dateUtc="2024-11-03T17:15:00Z">
              <w:r>
                <w:rPr>
                  <w:rFonts w:ascii="Times New Roman" w:hAnsi="Times New Roman" w:cs="Times New Roman"/>
                  <w:sz w:val="24"/>
                  <w:szCs w:val="24"/>
                </w:rPr>
                <w:t>1304 (93.7)</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E28D56" w14:textId="77777777" w:rsidR="00BB33D1" w:rsidRDefault="00BB33D1" w:rsidP="000C3C54">
            <w:pPr>
              <w:rPr>
                <w:ins w:id="1741" w:author="Mohammad Nayeem Hasan" w:date="2024-11-03T23:15:00Z" w16du:dateUtc="2024-11-03T17:15:00Z"/>
                <w:rFonts w:ascii="Times New Roman" w:hAnsi="Times New Roman" w:cs="Times New Roman"/>
                <w:sz w:val="24"/>
                <w:szCs w:val="24"/>
              </w:rPr>
            </w:pPr>
          </w:p>
        </w:tc>
      </w:tr>
      <w:tr w:rsidR="00BB33D1" w14:paraId="2D9D7D5A" w14:textId="77777777" w:rsidTr="000C3C54">
        <w:trPr>
          <w:trHeight w:val="257"/>
          <w:jc w:val="center"/>
          <w:ins w:id="1742" w:author="Mohammad Nayeem Hasan" w:date="2024-11-03T23:15: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5C765E9" w14:textId="77777777" w:rsidR="00BB33D1" w:rsidRDefault="00BB33D1" w:rsidP="000C3C54">
            <w:pPr>
              <w:rPr>
                <w:ins w:id="1743" w:author="Mohammad Nayeem Hasan" w:date="2024-11-03T23:15:00Z" w16du:dateUtc="2024-11-03T17:15:00Z"/>
                <w:rFonts w:ascii="Times New Roman" w:hAnsi="Times New Roman" w:cs="Times New Roman"/>
                <w:sz w:val="24"/>
                <w:szCs w:val="24"/>
              </w:rPr>
            </w:pPr>
            <w:ins w:id="1744" w:author="Mohammad Nayeem Hasan" w:date="2024-11-03T23:15:00Z" w16du:dateUtc="2024-11-03T17:15:00Z">
              <w:r>
                <w:rPr>
                  <w:rFonts w:ascii="Times New Roman" w:hAnsi="Times New Roman" w:cs="Times New Roman"/>
                  <w:sz w:val="24"/>
                  <w:szCs w:val="24"/>
                </w:rPr>
                <w:t>Water treatment</w:t>
              </w:r>
            </w:ins>
          </w:p>
        </w:tc>
      </w:tr>
      <w:tr w:rsidR="00BB33D1" w14:paraId="671C1F91" w14:textId="77777777" w:rsidTr="000C3C54">
        <w:trPr>
          <w:trHeight w:val="257"/>
          <w:jc w:val="center"/>
          <w:ins w:id="1745"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0DDEBA25" w14:textId="77777777" w:rsidR="00BB33D1" w:rsidRDefault="00BB33D1" w:rsidP="000C3C54">
            <w:pPr>
              <w:rPr>
                <w:ins w:id="1746" w:author="Mohammad Nayeem Hasan" w:date="2024-11-03T23:15:00Z" w16du:dateUtc="2024-11-03T17:15:00Z"/>
                <w:rFonts w:ascii="Times New Roman" w:hAnsi="Times New Roman" w:cs="Times New Roman"/>
                <w:sz w:val="24"/>
                <w:szCs w:val="24"/>
              </w:rPr>
            </w:pPr>
            <w:ins w:id="1747" w:author="Mohammad Nayeem Hasan" w:date="2024-11-03T23:15:00Z" w16du:dateUtc="2024-11-03T17:15:00Z">
              <w:r>
                <w:rPr>
                  <w:rFonts w:ascii="Times New Roman" w:hAnsi="Times New Roman" w:cs="Times New Roman"/>
                  <w:sz w:val="24"/>
                  <w:szCs w:val="24"/>
                </w:rPr>
                <w:t>Yes</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3497C5C1" w14:textId="77777777" w:rsidR="00BB33D1" w:rsidRDefault="00BB33D1" w:rsidP="000C3C54">
            <w:pPr>
              <w:rPr>
                <w:ins w:id="1748" w:author="Mohammad Nayeem Hasan" w:date="2024-11-03T23:15:00Z" w16du:dateUtc="2024-11-03T17:15:00Z"/>
                <w:rFonts w:ascii="Times New Roman" w:hAnsi="Times New Roman" w:cs="Times New Roman"/>
                <w:sz w:val="24"/>
                <w:szCs w:val="24"/>
              </w:rPr>
            </w:pPr>
            <w:ins w:id="1749" w:author="Mohammad Nayeem Hasan" w:date="2024-11-03T23:15:00Z" w16du:dateUtc="2024-11-03T17:15:00Z">
              <w:r>
                <w:rPr>
                  <w:rFonts w:ascii="Times New Roman" w:hAnsi="Times New Roman" w:cs="Times New Roman"/>
                  <w:sz w:val="24"/>
                  <w:szCs w:val="24"/>
                </w:rPr>
                <w:t>170 (8.1)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3D8A4C50" w14:textId="77777777" w:rsidR="00BB33D1" w:rsidRDefault="00BB33D1" w:rsidP="000C3C54">
            <w:pPr>
              <w:rPr>
                <w:ins w:id="1750" w:author="Mohammad Nayeem Hasan" w:date="2024-11-03T23:15:00Z" w16du:dateUtc="2024-11-03T17:15:00Z"/>
                <w:rFonts w:ascii="Times New Roman" w:hAnsi="Times New Roman" w:cs="Times New Roman"/>
                <w:sz w:val="24"/>
                <w:szCs w:val="24"/>
              </w:rPr>
            </w:pPr>
            <w:ins w:id="1751" w:author="Mohammad Nayeem Hasan" w:date="2024-11-03T23:15:00Z" w16du:dateUtc="2024-11-03T17:15:00Z">
              <w:r>
                <w:rPr>
                  <w:rFonts w:ascii="Times New Roman" w:hAnsi="Times New Roman" w:cs="Times New Roman"/>
                  <w:sz w:val="24"/>
                  <w:szCs w:val="24"/>
                </w:rPr>
                <w:t>1917 (91.9)</w:t>
              </w:r>
            </w:ins>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D9E72AC" w14:textId="77777777" w:rsidR="00BB33D1" w:rsidRDefault="00BB33D1" w:rsidP="000C3C54">
            <w:pPr>
              <w:rPr>
                <w:ins w:id="1752" w:author="Mohammad Nayeem Hasan" w:date="2024-11-03T23:15:00Z" w16du:dateUtc="2024-11-03T17:15:00Z"/>
                <w:rFonts w:ascii="Times New Roman" w:hAnsi="Times New Roman" w:cs="Times New Roman"/>
                <w:sz w:val="24"/>
                <w:szCs w:val="24"/>
              </w:rPr>
            </w:pPr>
            <w:ins w:id="1753" w:author="Mohammad Nayeem Hasan" w:date="2024-11-03T23:15:00Z" w16du:dateUtc="2024-11-03T17:15:00Z">
              <w:r>
                <w:rPr>
                  <w:rFonts w:ascii="Times New Roman" w:hAnsi="Times New Roman" w:cs="Times New Roman"/>
                  <w:sz w:val="24"/>
                  <w:szCs w:val="24"/>
                </w:rPr>
                <w:t>0.214</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2A239FA" w14:textId="77777777" w:rsidR="00BB33D1" w:rsidRDefault="00BB33D1" w:rsidP="000C3C54">
            <w:pPr>
              <w:rPr>
                <w:ins w:id="1754" w:author="Mohammad Nayeem Hasan" w:date="2024-11-03T23:15:00Z" w16du:dateUtc="2024-11-03T17:15:00Z"/>
                <w:rFonts w:ascii="Times New Roman" w:hAnsi="Times New Roman" w:cs="Times New Roman"/>
                <w:sz w:val="24"/>
                <w:szCs w:val="24"/>
              </w:rPr>
            </w:pPr>
            <w:ins w:id="1755" w:author="Mohammad Nayeem Hasan" w:date="2024-11-03T23:15:00Z" w16du:dateUtc="2024-11-03T17:15:00Z">
              <w:r>
                <w:rPr>
                  <w:rFonts w:ascii="Times New Roman" w:hAnsi="Times New Roman" w:cs="Times New Roman"/>
                  <w:sz w:val="24"/>
                  <w:szCs w:val="24"/>
                </w:rPr>
                <w:t>88 (4.6)</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649711A5" w14:textId="77777777" w:rsidR="00BB33D1" w:rsidRDefault="00BB33D1" w:rsidP="000C3C54">
            <w:pPr>
              <w:rPr>
                <w:ins w:id="1756" w:author="Mohammad Nayeem Hasan" w:date="2024-11-03T23:15:00Z" w16du:dateUtc="2024-11-03T17:15:00Z"/>
                <w:rFonts w:ascii="Times New Roman" w:hAnsi="Times New Roman" w:cs="Times New Roman"/>
                <w:sz w:val="24"/>
                <w:szCs w:val="24"/>
              </w:rPr>
            </w:pPr>
            <w:ins w:id="1757" w:author="Mohammad Nayeem Hasan" w:date="2024-11-03T23:15:00Z" w16du:dateUtc="2024-11-03T17:15:00Z">
              <w:r>
                <w:rPr>
                  <w:rFonts w:ascii="Times New Roman" w:hAnsi="Times New Roman" w:cs="Times New Roman"/>
                  <w:sz w:val="24"/>
                  <w:szCs w:val="24"/>
                </w:rPr>
                <w:t>1828 (95.4)</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128CE161" w14:textId="77777777" w:rsidR="00BB33D1" w:rsidRDefault="00BB33D1" w:rsidP="000C3C54">
            <w:pPr>
              <w:rPr>
                <w:ins w:id="1758" w:author="Mohammad Nayeem Hasan" w:date="2024-11-03T23:15:00Z" w16du:dateUtc="2024-11-03T17:15:00Z"/>
                <w:rFonts w:ascii="Times New Roman" w:hAnsi="Times New Roman" w:cs="Times New Roman"/>
                <w:sz w:val="24"/>
                <w:szCs w:val="24"/>
              </w:rPr>
            </w:pPr>
            <w:ins w:id="1759" w:author="Mohammad Nayeem Hasan" w:date="2024-11-03T23:15:00Z" w16du:dateUtc="2024-11-03T17:15:00Z">
              <w:r>
                <w:rPr>
                  <w:rFonts w:ascii="Times New Roman" w:hAnsi="Times New Roman" w:cs="Times New Roman"/>
                  <w:sz w:val="24"/>
                  <w:szCs w:val="24"/>
                </w:rPr>
                <w:t>0.256</w:t>
              </w:r>
            </w:ins>
          </w:p>
        </w:tc>
        <w:tc>
          <w:tcPr>
            <w:tcW w:w="389" w:type="pct"/>
            <w:tcBorders>
              <w:top w:val="single" w:sz="4" w:space="0" w:color="auto"/>
              <w:left w:val="single" w:sz="4" w:space="0" w:color="auto"/>
              <w:bottom w:val="single" w:sz="4" w:space="0" w:color="auto"/>
              <w:right w:val="single" w:sz="4" w:space="0" w:color="auto"/>
            </w:tcBorders>
            <w:vAlign w:val="center"/>
            <w:hideMark/>
          </w:tcPr>
          <w:p w14:paraId="41AEF212" w14:textId="77777777" w:rsidR="00BB33D1" w:rsidRDefault="00BB33D1" w:rsidP="000C3C54">
            <w:pPr>
              <w:rPr>
                <w:ins w:id="1760" w:author="Mohammad Nayeem Hasan" w:date="2024-11-03T23:15:00Z" w16du:dateUtc="2024-11-03T17:15:00Z"/>
                <w:rFonts w:ascii="Times New Roman" w:hAnsi="Times New Roman" w:cs="Times New Roman"/>
                <w:sz w:val="24"/>
                <w:szCs w:val="24"/>
              </w:rPr>
            </w:pPr>
            <w:ins w:id="1761" w:author="Mohammad Nayeem Hasan" w:date="2024-11-03T23:15:00Z" w16du:dateUtc="2024-11-03T17:15:00Z">
              <w:r>
                <w:rPr>
                  <w:rFonts w:ascii="Times New Roman" w:hAnsi="Times New Roman" w:cs="Times New Roman"/>
                  <w:sz w:val="24"/>
                  <w:szCs w:val="24"/>
                </w:rPr>
                <w:t>168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6F898057" w14:textId="77777777" w:rsidR="00BB33D1" w:rsidRDefault="00BB33D1" w:rsidP="000C3C54">
            <w:pPr>
              <w:rPr>
                <w:ins w:id="1762" w:author="Mohammad Nayeem Hasan" w:date="2024-11-03T23:15:00Z" w16du:dateUtc="2024-11-03T17:15:00Z"/>
                <w:rFonts w:ascii="Times New Roman" w:hAnsi="Times New Roman" w:cs="Times New Roman"/>
                <w:sz w:val="24"/>
                <w:szCs w:val="24"/>
              </w:rPr>
            </w:pPr>
            <w:ins w:id="1763" w:author="Mohammad Nayeem Hasan" w:date="2024-11-03T23:15:00Z" w16du:dateUtc="2024-11-03T17:15:00Z">
              <w:r>
                <w:rPr>
                  <w:rFonts w:ascii="Times New Roman" w:hAnsi="Times New Roman" w:cs="Times New Roman"/>
                  <w:sz w:val="24"/>
                  <w:szCs w:val="24"/>
                </w:rPr>
                <w:t>2271 (93.1)</w:t>
              </w:r>
            </w:ins>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90D87B7" w14:textId="77777777" w:rsidR="00BB33D1" w:rsidRDefault="00BB33D1" w:rsidP="000C3C54">
            <w:pPr>
              <w:rPr>
                <w:ins w:id="1764" w:author="Mohammad Nayeem Hasan" w:date="2024-11-03T23:15:00Z" w16du:dateUtc="2024-11-03T17:15:00Z"/>
                <w:rFonts w:ascii="Times New Roman" w:hAnsi="Times New Roman" w:cs="Times New Roman"/>
                <w:sz w:val="24"/>
                <w:szCs w:val="24"/>
              </w:rPr>
            </w:pPr>
            <w:ins w:id="1765" w:author="Mohammad Nayeem Hasan" w:date="2024-11-03T23:15:00Z" w16du:dateUtc="2024-11-03T17:15:00Z">
              <w:r>
                <w:rPr>
                  <w:rFonts w:ascii="Times New Roman" w:hAnsi="Times New Roman" w:cs="Times New Roman"/>
                  <w:sz w:val="24"/>
                  <w:szCs w:val="24"/>
                </w:rPr>
                <w:t>0.945</w:t>
              </w:r>
            </w:ins>
          </w:p>
        </w:tc>
      </w:tr>
      <w:tr w:rsidR="00BB33D1" w14:paraId="1A7A76E9" w14:textId="77777777" w:rsidTr="000C3C54">
        <w:trPr>
          <w:trHeight w:val="257"/>
          <w:jc w:val="center"/>
          <w:ins w:id="1766"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3CF3DE55" w14:textId="77777777" w:rsidR="00BB33D1" w:rsidRDefault="00BB33D1" w:rsidP="000C3C54">
            <w:pPr>
              <w:rPr>
                <w:ins w:id="1767" w:author="Mohammad Nayeem Hasan" w:date="2024-11-03T23:15:00Z" w16du:dateUtc="2024-11-03T17:15:00Z"/>
                <w:rFonts w:ascii="Times New Roman" w:hAnsi="Times New Roman" w:cs="Times New Roman"/>
                <w:sz w:val="24"/>
                <w:szCs w:val="24"/>
              </w:rPr>
            </w:pPr>
            <w:ins w:id="1768" w:author="Mohammad Nayeem Hasan" w:date="2024-11-03T23:15:00Z" w16du:dateUtc="2024-11-03T17:15:00Z">
              <w:r>
                <w:rPr>
                  <w:rFonts w:ascii="Times New Roman" w:hAnsi="Times New Roman" w:cs="Times New Roman"/>
                  <w:sz w:val="24"/>
                  <w:szCs w:val="24"/>
                </w:rPr>
                <w:t>No</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72A548DB" w14:textId="77777777" w:rsidR="00BB33D1" w:rsidRDefault="00BB33D1" w:rsidP="000C3C54">
            <w:pPr>
              <w:rPr>
                <w:ins w:id="1769" w:author="Mohammad Nayeem Hasan" w:date="2024-11-03T23:15:00Z" w16du:dateUtc="2024-11-03T17:15:00Z"/>
                <w:rFonts w:ascii="Times New Roman" w:hAnsi="Times New Roman" w:cs="Times New Roman"/>
                <w:sz w:val="24"/>
                <w:szCs w:val="24"/>
              </w:rPr>
            </w:pPr>
            <w:ins w:id="1770" w:author="Mohammad Nayeem Hasan" w:date="2024-11-03T23:15:00Z" w16du:dateUtc="2024-11-03T17:15:00Z">
              <w:r>
                <w:rPr>
                  <w:rFonts w:ascii="Times New Roman" w:hAnsi="Times New Roman" w:cs="Times New Roman"/>
                  <w:sz w:val="24"/>
                  <w:szCs w:val="24"/>
                </w:rPr>
                <w:t>2078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9E8DB91" w14:textId="77777777" w:rsidR="00BB33D1" w:rsidRDefault="00BB33D1" w:rsidP="000C3C54">
            <w:pPr>
              <w:rPr>
                <w:ins w:id="1771" w:author="Mohammad Nayeem Hasan" w:date="2024-11-03T23:15:00Z" w16du:dateUtc="2024-11-03T17:15:00Z"/>
                <w:rFonts w:ascii="Times New Roman" w:hAnsi="Times New Roman" w:cs="Times New Roman"/>
                <w:sz w:val="24"/>
                <w:szCs w:val="24"/>
              </w:rPr>
            </w:pPr>
            <w:ins w:id="1772" w:author="Mohammad Nayeem Hasan" w:date="2024-11-03T23:15:00Z" w16du:dateUtc="2024-11-03T17:15:00Z">
              <w:r>
                <w:rPr>
                  <w:rFonts w:ascii="Times New Roman" w:hAnsi="Times New Roman" w:cs="Times New Roman"/>
                  <w:sz w:val="24"/>
                  <w:szCs w:val="24"/>
                </w:rPr>
                <w:t>27344 (92.9)</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C13A2" w14:textId="77777777" w:rsidR="00BB33D1" w:rsidRDefault="00BB33D1" w:rsidP="000C3C54">
            <w:pPr>
              <w:rPr>
                <w:ins w:id="1773"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CC9EC0A" w14:textId="77777777" w:rsidR="00BB33D1" w:rsidRDefault="00BB33D1" w:rsidP="000C3C54">
            <w:pPr>
              <w:rPr>
                <w:ins w:id="1774" w:author="Mohammad Nayeem Hasan" w:date="2024-11-03T23:15:00Z" w16du:dateUtc="2024-11-03T17:15:00Z"/>
                <w:rFonts w:ascii="Times New Roman" w:hAnsi="Times New Roman" w:cs="Times New Roman"/>
                <w:sz w:val="24"/>
                <w:szCs w:val="24"/>
              </w:rPr>
            </w:pPr>
            <w:ins w:id="1775" w:author="Mohammad Nayeem Hasan" w:date="2024-11-03T23:15:00Z" w16du:dateUtc="2024-11-03T17:15:00Z">
              <w:r>
                <w:rPr>
                  <w:rFonts w:ascii="Times New Roman" w:hAnsi="Times New Roman" w:cs="Times New Roman"/>
                  <w:sz w:val="24"/>
                  <w:szCs w:val="24"/>
                </w:rPr>
                <w:t>702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197132B2" w14:textId="77777777" w:rsidR="00BB33D1" w:rsidRDefault="00BB33D1" w:rsidP="000C3C54">
            <w:pPr>
              <w:rPr>
                <w:ins w:id="1776" w:author="Mohammad Nayeem Hasan" w:date="2024-11-03T23:15:00Z" w16du:dateUtc="2024-11-03T17:15:00Z"/>
                <w:rFonts w:ascii="Times New Roman" w:hAnsi="Times New Roman" w:cs="Times New Roman"/>
                <w:sz w:val="24"/>
                <w:szCs w:val="24"/>
              </w:rPr>
            </w:pPr>
            <w:ins w:id="1777" w:author="Mohammad Nayeem Hasan" w:date="2024-11-03T23:15:00Z" w16du:dateUtc="2024-11-03T17:15:00Z">
              <w:r>
                <w:rPr>
                  <w:rFonts w:ascii="Times New Roman" w:hAnsi="Times New Roman" w:cs="Times New Roman"/>
                  <w:sz w:val="24"/>
                  <w:szCs w:val="24"/>
                </w:rPr>
                <w:t>17238 (96.1)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B2A245" w14:textId="77777777" w:rsidR="00BB33D1" w:rsidRDefault="00BB33D1" w:rsidP="000C3C54">
            <w:pPr>
              <w:rPr>
                <w:ins w:id="1778" w:author="Mohammad Nayeem Hasan" w:date="2024-11-03T23:15:00Z" w16du:dateUtc="2024-11-03T17:15: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07EF1C" w14:textId="77777777" w:rsidR="00BB33D1" w:rsidRDefault="00BB33D1" w:rsidP="000C3C54">
            <w:pPr>
              <w:rPr>
                <w:ins w:id="1779" w:author="Mohammad Nayeem Hasan" w:date="2024-11-03T23:15:00Z" w16du:dateUtc="2024-11-03T17:15:00Z"/>
                <w:rFonts w:ascii="Times New Roman" w:hAnsi="Times New Roman" w:cs="Times New Roman"/>
                <w:sz w:val="24"/>
                <w:szCs w:val="24"/>
              </w:rPr>
            </w:pPr>
            <w:ins w:id="1780" w:author="Mohammad Nayeem Hasan" w:date="2024-11-03T23:15:00Z" w16du:dateUtc="2024-11-03T17:15:00Z">
              <w:r>
                <w:rPr>
                  <w:rFonts w:ascii="Times New Roman" w:hAnsi="Times New Roman" w:cs="Times New Roman"/>
                  <w:sz w:val="24"/>
                  <w:szCs w:val="24"/>
                </w:rPr>
                <w:t>1429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016CC7F0" w14:textId="77777777" w:rsidR="00BB33D1" w:rsidRDefault="00BB33D1" w:rsidP="000C3C54">
            <w:pPr>
              <w:rPr>
                <w:ins w:id="1781" w:author="Mohammad Nayeem Hasan" w:date="2024-11-03T23:15:00Z" w16du:dateUtc="2024-11-03T17:15:00Z"/>
                <w:rFonts w:ascii="Times New Roman" w:hAnsi="Times New Roman" w:cs="Times New Roman"/>
                <w:sz w:val="24"/>
                <w:szCs w:val="24"/>
              </w:rPr>
            </w:pPr>
            <w:ins w:id="1782" w:author="Mohammad Nayeem Hasan" w:date="2024-11-03T23:15:00Z" w16du:dateUtc="2024-11-03T17:15:00Z">
              <w:r>
                <w:rPr>
                  <w:rFonts w:ascii="Times New Roman" w:hAnsi="Times New Roman" w:cs="Times New Roman"/>
                  <w:sz w:val="24"/>
                  <w:szCs w:val="24"/>
                </w:rPr>
                <w:t>19214 (93.1)</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3EEF98" w14:textId="77777777" w:rsidR="00BB33D1" w:rsidRDefault="00BB33D1" w:rsidP="000C3C54">
            <w:pPr>
              <w:rPr>
                <w:ins w:id="1783" w:author="Mohammad Nayeem Hasan" w:date="2024-11-03T23:15:00Z" w16du:dateUtc="2024-11-03T17:15:00Z"/>
                <w:rFonts w:ascii="Times New Roman" w:hAnsi="Times New Roman" w:cs="Times New Roman"/>
                <w:sz w:val="24"/>
                <w:szCs w:val="24"/>
              </w:rPr>
            </w:pPr>
          </w:p>
        </w:tc>
      </w:tr>
      <w:tr w:rsidR="00BB33D1" w14:paraId="02185E4D" w14:textId="77777777" w:rsidTr="000C3C54">
        <w:trPr>
          <w:trHeight w:val="257"/>
          <w:jc w:val="center"/>
          <w:ins w:id="1784" w:author="Mohammad Nayeem Hasan" w:date="2024-11-03T23:15:00Z"/>
        </w:trPr>
        <w:tc>
          <w:tcPr>
            <w:tcW w:w="788" w:type="pct"/>
            <w:tcBorders>
              <w:top w:val="single" w:sz="4" w:space="0" w:color="auto"/>
              <w:left w:val="single" w:sz="4" w:space="0" w:color="auto"/>
              <w:bottom w:val="single" w:sz="4" w:space="0" w:color="auto"/>
              <w:right w:val="single" w:sz="4" w:space="0" w:color="auto"/>
            </w:tcBorders>
            <w:vAlign w:val="center"/>
            <w:hideMark/>
          </w:tcPr>
          <w:p w14:paraId="67307BAB" w14:textId="77777777" w:rsidR="00BB33D1" w:rsidRDefault="00BB33D1" w:rsidP="000C3C54">
            <w:pPr>
              <w:rPr>
                <w:ins w:id="1785" w:author="Mohammad Nayeem Hasan" w:date="2024-11-03T23:15:00Z" w16du:dateUtc="2024-11-03T17:15:00Z"/>
                <w:rFonts w:ascii="Times New Roman" w:hAnsi="Times New Roman" w:cs="Times New Roman"/>
                <w:b/>
                <w:bCs/>
                <w:sz w:val="24"/>
                <w:szCs w:val="24"/>
              </w:rPr>
            </w:pPr>
            <w:ins w:id="1786" w:author="Mohammad Nayeem Hasan" w:date="2024-11-03T23:15:00Z" w16du:dateUtc="2024-11-03T17:15:00Z">
              <w:r>
                <w:rPr>
                  <w:rFonts w:ascii="Times New Roman" w:hAnsi="Times New Roman" w:cs="Times New Roman"/>
                  <w:b/>
                  <w:bCs/>
                  <w:sz w:val="24"/>
                  <w:szCs w:val="24"/>
                </w:rPr>
                <w:t>Total</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4A0543B6" w14:textId="77777777" w:rsidR="00BB33D1" w:rsidRDefault="00BB33D1" w:rsidP="000C3C54">
            <w:pPr>
              <w:rPr>
                <w:ins w:id="1787" w:author="Mohammad Nayeem Hasan" w:date="2024-11-03T23:15:00Z" w16du:dateUtc="2024-11-03T17:15:00Z"/>
                <w:rFonts w:ascii="Times New Roman" w:hAnsi="Times New Roman" w:cs="Times New Roman"/>
                <w:b/>
                <w:bCs/>
                <w:sz w:val="24"/>
                <w:szCs w:val="24"/>
              </w:rPr>
            </w:pPr>
            <w:ins w:id="1788" w:author="Mohammad Nayeem Hasan" w:date="2024-11-03T23:15:00Z" w16du:dateUtc="2024-11-03T17:15:00Z">
              <w:r>
                <w:rPr>
                  <w:rFonts w:ascii="Times New Roman" w:hAnsi="Times New Roman" w:cs="Times New Roman"/>
                  <w:b/>
                  <w:bCs/>
                  <w:sz w:val="24"/>
                  <w:szCs w:val="24"/>
                </w:rPr>
                <w:t>2254 (7.1)</w:t>
              </w:r>
            </w:ins>
          </w:p>
        </w:tc>
        <w:tc>
          <w:tcPr>
            <w:tcW w:w="587" w:type="pct"/>
            <w:tcBorders>
              <w:top w:val="single" w:sz="4" w:space="0" w:color="auto"/>
              <w:left w:val="single" w:sz="4" w:space="0" w:color="auto"/>
              <w:bottom w:val="single" w:sz="4" w:space="0" w:color="auto"/>
              <w:right w:val="single" w:sz="4" w:space="0" w:color="auto"/>
            </w:tcBorders>
            <w:vAlign w:val="center"/>
            <w:hideMark/>
          </w:tcPr>
          <w:p w14:paraId="470368DF" w14:textId="77777777" w:rsidR="00BB33D1" w:rsidRDefault="00BB33D1" w:rsidP="000C3C54">
            <w:pPr>
              <w:rPr>
                <w:ins w:id="1789" w:author="Mohammad Nayeem Hasan" w:date="2024-11-03T23:15:00Z" w16du:dateUtc="2024-11-03T17:15:00Z"/>
                <w:rFonts w:ascii="Times New Roman" w:hAnsi="Times New Roman" w:cs="Times New Roman"/>
                <w:b/>
                <w:bCs/>
                <w:sz w:val="24"/>
                <w:szCs w:val="24"/>
              </w:rPr>
            </w:pPr>
            <w:ins w:id="1790" w:author="Mohammad Nayeem Hasan" w:date="2024-11-03T23:15:00Z" w16du:dateUtc="2024-11-03T17:15:00Z">
              <w:r>
                <w:rPr>
                  <w:rFonts w:ascii="Times New Roman" w:hAnsi="Times New Roman" w:cs="Times New Roman"/>
                  <w:b/>
                  <w:bCs/>
                  <w:sz w:val="24"/>
                  <w:szCs w:val="24"/>
                </w:rPr>
                <w:t>29295 (92.9)</w:t>
              </w:r>
            </w:ins>
          </w:p>
        </w:tc>
        <w:tc>
          <w:tcPr>
            <w:tcW w:w="689" w:type="pct"/>
            <w:tcBorders>
              <w:top w:val="single" w:sz="4" w:space="0" w:color="auto"/>
              <w:left w:val="single" w:sz="4" w:space="0" w:color="auto"/>
              <w:bottom w:val="single" w:sz="4" w:space="0" w:color="auto"/>
              <w:right w:val="single" w:sz="4" w:space="0" w:color="auto"/>
            </w:tcBorders>
            <w:vAlign w:val="center"/>
          </w:tcPr>
          <w:p w14:paraId="68DAFEFD" w14:textId="77777777" w:rsidR="00BB33D1" w:rsidRDefault="00BB33D1" w:rsidP="000C3C54">
            <w:pPr>
              <w:rPr>
                <w:ins w:id="1791"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7510CB" w14:textId="77777777" w:rsidR="00BB33D1" w:rsidRDefault="00BB33D1" w:rsidP="000C3C54">
            <w:pPr>
              <w:rPr>
                <w:ins w:id="1792" w:author="Mohammad Nayeem Hasan" w:date="2024-11-03T23:15:00Z" w16du:dateUtc="2024-11-03T17:15:00Z"/>
                <w:rFonts w:ascii="Times New Roman" w:hAnsi="Times New Roman" w:cs="Times New Roman"/>
                <w:b/>
                <w:bCs/>
                <w:sz w:val="24"/>
                <w:szCs w:val="24"/>
              </w:rPr>
            </w:pPr>
            <w:ins w:id="1793" w:author="Mohammad Nayeem Hasan" w:date="2024-11-03T23:15:00Z" w16du:dateUtc="2024-11-03T17:15:00Z">
              <w:r>
                <w:rPr>
                  <w:rFonts w:ascii="Times New Roman" w:hAnsi="Times New Roman" w:cs="Times New Roman"/>
                  <w:b/>
                  <w:bCs/>
                  <w:sz w:val="24"/>
                  <w:szCs w:val="24"/>
                </w:rPr>
                <w:t>825 (3.9)</w:t>
              </w:r>
            </w:ins>
          </w:p>
        </w:tc>
        <w:tc>
          <w:tcPr>
            <w:tcW w:w="398" w:type="pct"/>
            <w:tcBorders>
              <w:top w:val="single" w:sz="4" w:space="0" w:color="auto"/>
              <w:left w:val="single" w:sz="4" w:space="0" w:color="auto"/>
              <w:bottom w:val="single" w:sz="4" w:space="0" w:color="auto"/>
              <w:right w:val="single" w:sz="4" w:space="0" w:color="auto"/>
            </w:tcBorders>
            <w:vAlign w:val="center"/>
            <w:hideMark/>
          </w:tcPr>
          <w:p w14:paraId="0A121045" w14:textId="77777777" w:rsidR="00BB33D1" w:rsidRDefault="00BB33D1" w:rsidP="000C3C54">
            <w:pPr>
              <w:rPr>
                <w:ins w:id="1794" w:author="Mohammad Nayeem Hasan" w:date="2024-11-03T23:15:00Z" w16du:dateUtc="2024-11-03T17:15:00Z"/>
                <w:rFonts w:ascii="Times New Roman" w:hAnsi="Times New Roman" w:cs="Times New Roman"/>
                <w:b/>
                <w:bCs/>
                <w:sz w:val="24"/>
                <w:szCs w:val="24"/>
              </w:rPr>
            </w:pPr>
            <w:ins w:id="1795" w:author="Mohammad Nayeem Hasan" w:date="2024-11-03T23:15:00Z" w16du:dateUtc="2024-11-03T17:15:00Z">
              <w:r>
                <w:rPr>
                  <w:rFonts w:ascii="Times New Roman" w:hAnsi="Times New Roman" w:cs="Times New Roman"/>
                  <w:b/>
                  <w:bCs/>
                  <w:sz w:val="24"/>
                  <w:szCs w:val="24"/>
                </w:rPr>
                <w:t>20067 (96.1)</w:t>
              </w:r>
            </w:ins>
          </w:p>
        </w:tc>
        <w:tc>
          <w:tcPr>
            <w:tcW w:w="435" w:type="pct"/>
            <w:tcBorders>
              <w:top w:val="single" w:sz="4" w:space="0" w:color="auto"/>
              <w:left w:val="single" w:sz="4" w:space="0" w:color="auto"/>
              <w:bottom w:val="single" w:sz="4" w:space="0" w:color="auto"/>
              <w:right w:val="single" w:sz="4" w:space="0" w:color="auto"/>
            </w:tcBorders>
            <w:vAlign w:val="center"/>
          </w:tcPr>
          <w:p w14:paraId="7206D658" w14:textId="77777777" w:rsidR="00BB33D1" w:rsidRDefault="00BB33D1" w:rsidP="000C3C54">
            <w:pPr>
              <w:rPr>
                <w:ins w:id="1796" w:author="Mohammad Nayeem Hasan" w:date="2024-11-03T23:15:00Z" w16du:dateUtc="2024-11-03T17:15: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B59DF6A" w14:textId="77777777" w:rsidR="00BB33D1" w:rsidRDefault="00BB33D1" w:rsidP="000C3C54">
            <w:pPr>
              <w:rPr>
                <w:ins w:id="1797" w:author="Mohammad Nayeem Hasan" w:date="2024-11-03T23:15:00Z" w16du:dateUtc="2024-11-03T17:15:00Z"/>
                <w:rFonts w:ascii="Times New Roman" w:hAnsi="Times New Roman" w:cs="Times New Roman"/>
                <w:b/>
                <w:bCs/>
                <w:sz w:val="24"/>
                <w:szCs w:val="24"/>
              </w:rPr>
            </w:pPr>
            <w:ins w:id="1798" w:author="Mohammad Nayeem Hasan" w:date="2024-11-03T23:15:00Z" w16du:dateUtc="2024-11-03T17:15:00Z">
              <w:r>
                <w:rPr>
                  <w:rFonts w:ascii="Times New Roman" w:hAnsi="Times New Roman" w:cs="Times New Roman"/>
                  <w:b/>
                  <w:bCs/>
                  <w:sz w:val="24"/>
                  <w:szCs w:val="24"/>
                </w:rPr>
                <w:t>1596 (6.9)</w:t>
              </w:r>
            </w:ins>
          </w:p>
        </w:tc>
        <w:tc>
          <w:tcPr>
            <w:tcW w:w="445" w:type="pct"/>
            <w:tcBorders>
              <w:top w:val="single" w:sz="4" w:space="0" w:color="auto"/>
              <w:left w:val="single" w:sz="4" w:space="0" w:color="auto"/>
              <w:bottom w:val="single" w:sz="4" w:space="0" w:color="auto"/>
              <w:right w:val="single" w:sz="4" w:space="0" w:color="auto"/>
            </w:tcBorders>
            <w:vAlign w:val="center"/>
            <w:hideMark/>
          </w:tcPr>
          <w:p w14:paraId="11DC9949" w14:textId="77777777" w:rsidR="00BB33D1" w:rsidRDefault="00BB33D1" w:rsidP="000C3C54">
            <w:pPr>
              <w:rPr>
                <w:ins w:id="1799" w:author="Mohammad Nayeem Hasan" w:date="2024-11-03T23:15:00Z" w16du:dateUtc="2024-11-03T17:15:00Z"/>
                <w:rFonts w:ascii="Times New Roman" w:hAnsi="Times New Roman" w:cs="Times New Roman"/>
                <w:b/>
                <w:bCs/>
                <w:sz w:val="24"/>
                <w:szCs w:val="24"/>
              </w:rPr>
            </w:pPr>
            <w:ins w:id="1800" w:author="Mohammad Nayeem Hasan" w:date="2024-11-03T23:15:00Z" w16du:dateUtc="2024-11-03T17:15:00Z">
              <w:r>
                <w:rPr>
                  <w:rFonts w:ascii="Times New Roman" w:hAnsi="Times New Roman" w:cs="Times New Roman"/>
                  <w:b/>
                  <w:bCs/>
                  <w:sz w:val="24"/>
                  <w:szCs w:val="24"/>
                </w:rPr>
                <w:t>21492 (93.1)</w:t>
              </w:r>
            </w:ins>
          </w:p>
        </w:tc>
        <w:tc>
          <w:tcPr>
            <w:tcW w:w="435" w:type="pct"/>
            <w:tcBorders>
              <w:top w:val="single" w:sz="4" w:space="0" w:color="auto"/>
              <w:left w:val="single" w:sz="4" w:space="0" w:color="auto"/>
              <w:bottom w:val="single" w:sz="4" w:space="0" w:color="auto"/>
              <w:right w:val="single" w:sz="4" w:space="0" w:color="auto"/>
            </w:tcBorders>
            <w:vAlign w:val="center"/>
          </w:tcPr>
          <w:p w14:paraId="56F14CB3" w14:textId="77777777" w:rsidR="00BB33D1" w:rsidRDefault="00BB33D1" w:rsidP="000C3C54">
            <w:pPr>
              <w:rPr>
                <w:ins w:id="1801" w:author="Mohammad Nayeem Hasan" w:date="2024-11-03T23:15:00Z" w16du:dateUtc="2024-11-03T17:15:00Z"/>
                <w:rFonts w:ascii="Times New Roman" w:hAnsi="Times New Roman" w:cs="Times New Roman"/>
                <w:b/>
                <w:bCs/>
                <w:sz w:val="24"/>
                <w:szCs w:val="24"/>
              </w:rPr>
            </w:pPr>
          </w:p>
        </w:tc>
      </w:tr>
    </w:tbl>
    <w:p w14:paraId="7BE65954" w14:textId="77777777" w:rsidR="00BB33D1" w:rsidRDefault="00BB33D1" w:rsidP="00BB33D1">
      <w:pPr>
        <w:spacing w:line="240" w:lineRule="auto"/>
        <w:rPr>
          <w:ins w:id="1802" w:author="Mohammad Nayeem Hasan" w:date="2024-11-03T23:15:00Z" w16du:dateUtc="2024-11-03T17:15:00Z"/>
          <w:rFonts w:ascii="Times New Roman" w:hAnsi="Times New Roman" w:cs="Times New Roman"/>
          <w:b/>
          <w:bCs/>
          <w:sz w:val="24"/>
          <w:szCs w:val="24"/>
        </w:rPr>
      </w:pPr>
    </w:p>
    <w:p w14:paraId="4AEAF29A" w14:textId="2A837953" w:rsidR="00BB33D1" w:rsidRPr="0064582A" w:rsidDel="00BB33D1" w:rsidRDefault="00BB33D1">
      <w:pPr>
        <w:spacing w:line="480" w:lineRule="auto"/>
        <w:rPr>
          <w:del w:id="1803" w:author="Mohammad Nayeem Hasan" w:date="2024-11-03T23:15:00Z" w16du:dateUtc="2024-11-03T17:15:00Z"/>
          <w:rFonts w:ascii="Times New Roman" w:hAnsi="Times New Roman" w:cs="Times New Roman"/>
          <w:sz w:val="24"/>
          <w:szCs w:val="24"/>
        </w:rPr>
        <w:pPrChange w:id="1804" w:author="Mohammad Nayeem Hasan" w:date="2024-11-03T23:15:00Z" w16du:dateUtc="2024-11-03T17:15:00Z">
          <w:pPr>
            <w:spacing w:line="480" w:lineRule="auto"/>
            <w:ind w:firstLine="720"/>
          </w:pPr>
        </w:pPrChange>
      </w:pPr>
    </w:p>
    <w:p w14:paraId="1990DD7E" w14:textId="16A1A703" w:rsidR="00933DD3" w:rsidRDefault="0056434C" w:rsidP="0063530A">
      <w:pPr>
        <w:spacing w:line="480" w:lineRule="auto"/>
        <w:ind w:firstLine="720"/>
        <w:rPr>
          <w:ins w:id="1805" w:author="Mohammad Nayeem Hasan" w:date="2024-11-04T00:05:00Z" w16du:dateUtc="2024-11-03T18:05:00Z"/>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 xml:space="preserve">From the univariate model, we have found that the age of the child, </w:t>
      </w:r>
      <w:r w:rsidR="00C61779" w:rsidRPr="0064582A">
        <w:rPr>
          <w:rFonts w:ascii="Times New Roman" w:eastAsia="Times New Roman" w:hAnsi="Times New Roman" w:cs="Times New Roman"/>
          <w:color w:val="313131"/>
          <w:sz w:val="24"/>
          <w:szCs w:val="24"/>
        </w:rPr>
        <w:t xml:space="preserve">underweight, </w:t>
      </w:r>
      <w:r w:rsidR="00054206" w:rsidRPr="0064582A">
        <w:rPr>
          <w:rFonts w:ascii="Times New Roman" w:eastAsia="Times New Roman" w:hAnsi="Times New Roman" w:cs="Times New Roman"/>
          <w:color w:val="313131"/>
          <w:sz w:val="24"/>
          <w:szCs w:val="24"/>
        </w:rPr>
        <w:t xml:space="preserve">area of </w:t>
      </w:r>
      <w:ins w:id="1806" w:author="Mohammad Nayeem Hasan" w:date="2024-11-03T23:30:00Z" w16du:dateUtc="2024-11-03T17:30:00Z">
        <w:r w:rsidR="0026158C">
          <w:rPr>
            <w:rFonts w:ascii="Times New Roman" w:eastAsia="Times New Roman" w:hAnsi="Times New Roman" w:cs="Times New Roman"/>
            <w:color w:val="313131"/>
            <w:sz w:val="24"/>
            <w:szCs w:val="24"/>
          </w:rPr>
          <w:t>the </w:t>
        </w:r>
      </w:ins>
      <w:r w:rsidR="00054206" w:rsidRPr="0064582A">
        <w:rPr>
          <w:rFonts w:ascii="Times New Roman" w:eastAsia="Times New Roman" w:hAnsi="Times New Roman" w:cs="Times New Roman"/>
          <w:color w:val="313131"/>
          <w:sz w:val="24"/>
          <w:szCs w:val="24"/>
        </w:rPr>
        <w:t xml:space="preserve">household, </w:t>
      </w:r>
      <w:r w:rsidRPr="0064582A">
        <w:rPr>
          <w:rFonts w:ascii="Times New Roman" w:eastAsia="Times New Roman" w:hAnsi="Times New Roman" w:cs="Times New Roman"/>
          <w:color w:val="313131"/>
          <w:sz w:val="24"/>
          <w:szCs w:val="24"/>
        </w:rPr>
        <w:t>division, education</w:t>
      </w:r>
      <w:r w:rsidR="005A7789" w:rsidRPr="0064582A">
        <w:rPr>
          <w:rFonts w:ascii="Times New Roman" w:eastAsia="Times New Roman" w:hAnsi="Times New Roman" w:cs="Times New Roman"/>
          <w:color w:val="313131"/>
          <w:sz w:val="24"/>
          <w:szCs w:val="24"/>
        </w:rPr>
        <w:t xml:space="preserve"> level of </w:t>
      </w:r>
      <w:ins w:id="1807" w:author="Mohammad Nayeem Hasan" w:date="2024-11-04T14:51:00Z" w16du:dateUtc="2024-11-04T08:51:00Z">
        <w:r w:rsidR="00AD5407">
          <w:rPr>
            <w:rFonts w:ascii="Times New Roman" w:eastAsia="Times New Roman" w:hAnsi="Times New Roman" w:cs="Times New Roman"/>
            <w:color w:val="313131"/>
            <w:sz w:val="24"/>
            <w:szCs w:val="24"/>
          </w:rPr>
          <w:t>the </w:t>
        </w:r>
      </w:ins>
      <w:r w:rsidR="005A7789" w:rsidRPr="0064582A">
        <w:rPr>
          <w:rFonts w:ascii="Times New Roman" w:eastAsia="Times New Roman" w:hAnsi="Times New Roman" w:cs="Times New Roman"/>
          <w:color w:val="313131"/>
          <w:sz w:val="24"/>
          <w:szCs w:val="24"/>
        </w:rPr>
        <w:t>mother</w:t>
      </w:r>
      <w:r w:rsidRPr="0064582A">
        <w:rPr>
          <w:rFonts w:ascii="Times New Roman" w:eastAsia="Times New Roman" w:hAnsi="Times New Roman" w:cs="Times New Roman"/>
          <w:color w:val="313131"/>
          <w:sz w:val="24"/>
          <w:szCs w:val="24"/>
        </w:rPr>
        <w:t>,</w:t>
      </w:r>
      <w:r w:rsidR="00C61779" w:rsidRPr="0064582A">
        <w:rPr>
          <w:rFonts w:ascii="Times New Roman" w:eastAsia="Times New Roman" w:hAnsi="Times New Roman" w:cs="Times New Roman"/>
          <w:color w:val="313131"/>
          <w:sz w:val="24"/>
          <w:szCs w:val="24"/>
        </w:rPr>
        <w:t xml:space="preserve"> mother’s age,</w:t>
      </w:r>
      <w:r w:rsidRPr="0064582A">
        <w:rPr>
          <w:rFonts w:ascii="Times New Roman" w:eastAsia="Times New Roman" w:hAnsi="Times New Roman" w:cs="Times New Roman"/>
          <w:color w:val="313131"/>
          <w:sz w:val="24"/>
          <w:szCs w:val="24"/>
        </w:rPr>
        <w:t xml:space="preserve"> wealth </w:t>
      </w:r>
      <w:r w:rsidR="005A7789" w:rsidRPr="0064582A">
        <w:rPr>
          <w:rFonts w:ascii="Times New Roman" w:eastAsia="Times New Roman" w:hAnsi="Times New Roman" w:cs="Times New Roman"/>
          <w:color w:val="313131"/>
          <w:sz w:val="24"/>
          <w:szCs w:val="24"/>
        </w:rPr>
        <w:t>status</w:t>
      </w:r>
      <w:r w:rsidRPr="0064582A">
        <w:rPr>
          <w:rFonts w:ascii="Times New Roman" w:eastAsia="Times New Roman" w:hAnsi="Times New Roman" w:cs="Times New Roman"/>
          <w:color w:val="313131"/>
          <w:sz w:val="24"/>
          <w:szCs w:val="24"/>
        </w:rPr>
        <w:t xml:space="preserve">, </w:t>
      </w:r>
      <w:r w:rsidR="00C61779" w:rsidRPr="0064582A">
        <w:rPr>
          <w:rFonts w:ascii="Times New Roman" w:eastAsia="Times New Roman" w:hAnsi="Times New Roman" w:cs="Times New Roman"/>
          <w:color w:val="313131"/>
          <w:sz w:val="24"/>
          <w:szCs w:val="24"/>
        </w:rPr>
        <w:t xml:space="preserve">religion, </w:t>
      </w:r>
      <w:r w:rsidR="00C61779" w:rsidRPr="0064582A">
        <w:rPr>
          <w:rFonts w:ascii="Times New Roman" w:eastAsia="Times New Roman" w:hAnsi="Times New Roman" w:cs="Times New Roman"/>
          <w:color w:val="313131"/>
          <w:sz w:val="24"/>
          <w:szCs w:val="24"/>
        </w:rPr>
        <w:lastRenderedPageBreak/>
        <w:t xml:space="preserve">ethnicity, </w:t>
      </w:r>
      <w:r w:rsidRPr="0064582A">
        <w:rPr>
          <w:rFonts w:ascii="Times New Roman" w:eastAsia="Times New Roman" w:hAnsi="Times New Roman" w:cs="Times New Roman"/>
          <w:color w:val="313131"/>
          <w:sz w:val="24"/>
          <w:szCs w:val="24"/>
        </w:rPr>
        <w:t>toilet facilities shared, toilet facility type, salt iodization variables were significantly associated with diarrhea at 5% level of significanc</w:t>
      </w:r>
      <w:r w:rsidR="00C61779" w:rsidRPr="0064582A">
        <w:rPr>
          <w:rFonts w:ascii="Times New Roman" w:eastAsia="Times New Roman" w:hAnsi="Times New Roman" w:cs="Times New Roman"/>
          <w:color w:val="313131"/>
          <w:sz w:val="24"/>
          <w:szCs w:val="24"/>
        </w:rPr>
        <w:t>e</w:t>
      </w:r>
      <w:r w:rsidR="00EC3496">
        <w:rPr>
          <w:rFonts w:ascii="Times New Roman" w:eastAsia="Times New Roman" w:hAnsi="Times New Roman" w:cs="Times New Roman"/>
          <w:color w:val="313131"/>
          <w:sz w:val="24"/>
          <w:szCs w:val="24"/>
        </w:rPr>
        <w:t xml:space="preserve"> (Table </w:t>
      </w:r>
      <w:del w:id="1808" w:author="Mohammad Nayeem Hasan" w:date="2024-11-03T23:08:00Z" w16du:dateUtc="2024-11-03T17:08:00Z">
        <w:r w:rsidR="00EC3496" w:rsidDel="0077291E">
          <w:rPr>
            <w:rFonts w:ascii="Times New Roman" w:eastAsia="Times New Roman" w:hAnsi="Times New Roman" w:cs="Times New Roman"/>
            <w:color w:val="313131"/>
            <w:sz w:val="24"/>
            <w:szCs w:val="24"/>
          </w:rPr>
          <w:delText>S</w:delText>
        </w:r>
      </w:del>
      <w:r w:rsidR="00EC3496">
        <w:rPr>
          <w:rFonts w:ascii="Times New Roman" w:eastAsia="Times New Roman" w:hAnsi="Times New Roman" w:cs="Times New Roman"/>
          <w:color w:val="313131"/>
          <w:sz w:val="24"/>
          <w:szCs w:val="24"/>
        </w:rPr>
        <w:t>2)</w:t>
      </w:r>
      <w:r w:rsidRPr="0064582A">
        <w:rPr>
          <w:rFonts w:ascii="Times New Roman" w:eastAsia="Times New Roman" w:hAnsi="Times New Roman" w:cs="Times New Roman"/>
          <w:color w:val="313131"/>
          <w:sz w:val="24"/>
          <w:szCs w:val="24"/>
        </w:rPr>
        <w:t>.</w:t>
      </w:r>
    </w:p>
    <w:p w14:paraId="5A05985E" w14:textId="77777777" w:rsidR="00994FF0" w:rsidRPr="0064582A" w:rsidRDefault="00994FF0" w:rsidP="00994FF0">
      <w:pPr>
        <w:spacing w:line="240" w:lineRule="auto"/>
        <w:rPr>
          <w:ins w:id="1809" w:author="Mohammad Nayeem Hasan" w:date="2024-11-04T00:05:00Z" w16du:dateUtc="2024-11-03T18:05:00Z"/>
          <w:rFonts w:ascii="Times New Roman" w:hAnsi="Times New Roman" w:cs="Times New Roman"/>
          <w:b/>
          <w:sz w:val="24"/>
          <w:szCs w:val="24"/>
        </w:rPr>
      </w:pPr>
      <w:ins w:id="1810" w:author="Mohammad Nayeem Hasan" w:date="2024-11-04T00:05:00Z" w16du:dateUtc="2024-11-03T18:05:00Z">
        <w:r w:rsidRPr="0064582A">
          <w:rPr>
            <w:rFonts w:ascii="Times New Roman" w:hAnsi="Times New Roman" w:cs="Times New Roman"/>
            <w:b/>
            <w:sz w:val="24"/>
            <w:szCs w:val="24"/>
          </w:rPr>
          <w:t>Table</w:t>
        </w:r>
        <w:r>
          <w:rPr>
            <w:rFonts w:ascii="Times New Roman" w:hAnsi="Times New Roman" w:cs="Times New Roman"/>
            <w:b/>
            <w:sz w:val="24"/>
            <w:szCs w:val="24"/>
          </w:rPr>
          <w:t xml:space="preserve"> 2.</w:t>
        </w:r>
        <w:r w:rsidRPr="0064582A">
          <w:rPr>
            <w:rFonts w:ascii="Times New Roman" w:hAnsi="Times New Roman" w:cs="Times New Roman"/>
            <w:b/>
            <w:sz w:val="24"/>
            <w:szCs w:val="24"/>
          </w:rPr>
          <w:t xml:space="preserve"> Factors associated with the diarrhea status of children using univariate logistic regression model (MICS 2006, 2012</w:t>
        </w:r>
        <w:r>
          <w:rPr>
            <w:rFonts w:ascii="Times New Roman" w:hAnsi="Times New Roman" w:cs="Times New Roman"/>
            <w:b/>
            <w:sz w:val="24"/>
            <w:szCs w:val="24"/>
          </w:rPr>
          <w:t>,</w:t>
        </w:r>
        <w:r w:rsidRPr="0064582A">
          <w:rPr>
            <w:rFonts w:ascii="Times New Roman" w:hAnsi="Times New Roman" w:cs="Times New Roman"/>
            <w:b/>
            <w:sz w:val="24"/>
            <w:szCs w:val="24"/>
          </w:rPr>
          <w:t xml:space="preserve"> and 2019)</w:t>
        </w:r>
      </w:ins>
    </w:p>
    <w:tbl>
      <w:tblPr>
        <w:tblStyle w:val="TableGrid"/>
        <w:tblW w:w="5000" w:type="pct"/>
        <w:jc w:val="center"/>
        <w:tblLook w:val="04A0" w:firstRow="1" w:lastRow="0" w:firstColumn="1" w:lastColumn="0" w:noHBand="0" w:noVBand="1"/>
      </w:tblPr>
      <w:tblGrid>
        <w:gridCol w:w="1776"/>
        <w:gridCol w:w="1529"/>
        <w:gridCol w:w="893"/>
        <w:gridCol w:w="1536"/>
        <w:gridCol w:w="894"/>
        <w:gridCol w:w="1829"/>
        <w:gridCol w:w="893"/>
      </w:tblGrid>
      <w:tr w:rsidR="00994FF0" w:rsidRPr="0064582A" w14:paraId="1EA3C2A1" w14:textId="77777777" w:rsidTr="000C3C54">
        <w:trPr>
          <w:trHeight w:val="161"/>
          <w:jc w:val="center"/>
          <w:ins w:id="1811" w:author="Mohammad Nayeem Hasan" w:date="2024-11-04T00:05:00Z"/>
        </w:trPr>
        <w:tc>
          <w:tcPr>
            <w:tcW w:w="950" w:type="pct"/>
            <w:vMerge w:val="restart"/>
            <w:vAlign w:val="center"/>
          </w:tcPr>
          <w:p w14:paraId="23B33819" w14:textId="77777777" w:rsidR="00994FF0" w:rsidRPr="00407C44" w:rsidRDefault="00994FF0" w:rsidP="000C3C54">
            <w:pPr>
              <w:rPr>
                <w:ins w:id="1812" w:author="Mohammad Nayeem Hasan" w:date="2024-11-04T00:05:00Z" w16du:dateUtc="2024-11-03T18:05:00Z"/>
                <w:rFonts w:ascii="Times New Roman" w:hAnsi="Times New Roman" w:cs="Times New Roman"/>
                <w:b/>
                <w:bCs/>
                <w:sz w:val="24"/>
                <w:szCs w:val="24"/>
              </w:rPr>
            </w:pPr>
            <w:ins w:id="1813" w:author="Mohammad Nayeem Hasan" w:date="2024-11-04T00:05:00Z" w16du:dateUtc="2024-11-03T18:05:00Z">
              <w:r w:rsidRPr="00407C44">
                <w:rPr>
                  <w:rFonts w:ascii="Times New Roman" w:hAnsi="Times New Roman" w:cs="Times New Roman"/>
                  <w:b/>
                  <w:bCs/>
                  <w:sz w:val="24"/>
                  <w:szCs w:val="24"/>
                </w:rPr>
                <w:t>Characteristics</w:t>
              </w:r>
            </w:ins>
          </w:p>
        </w:tc>
        <w:tc>
          <w:tcPr>
            <w:tcW w:w="818" w:type="pct"/>
            <w:vAlign w:val="center"/>
          </w:tcPr>
          <w:p w14:paraId="2D7BEAC7" w14:textId="77777777" w:rsidR="00994FF0" w:rsidRPr="00407C44" w:rsidRDefault="00994FF0" w:rsidP="000C3C54">
            <w:pPr>
              <w:rPr>
                <w:ins w:id="1814" w:author="Mohammad Nayeem Hasan" w:date="2024-11-04T00:05:00Z" w16du:dateUtc="2024-11-03T18:05:00Z"/>
                <w:rFonts w:ascii="Times New Roman" w:hAnsi="Times New Roman" w:cs="Times New Roman"/>
                <w:b/>
                <w:bCs/>
                <w:sz w:val="24"/>
                <w:szCs w:val="24"/>
              </w:rPr>
            </w:pPr>
            <w:ins w:id="1815" w:author="Mohammad Nayeem Hasan" w:date="2024-11-04T00:05:00Z" w16du:dateUtc="2024-11-03T18:05:00Z">
              <w:r w:rsidRPr="00407C44">
                <w:rPr>
                  <w:rFonts w:ascii="Times New Roman" w:hAnsi="Times New Roman" w:cs="Times New Roman"/>
                  <w:b/>
                  <w:bCs/>
                  <w:sz w:val="24"/>
                  <w:szCs w:val="24"/>
                </w:rPr>
                <w:t>2006</w:t>
              </w:r>
            </w:ins>
          </w:p>
        </w:tc>
        <w:tc>
          <w:tcPr>
            <w:tcW w:w="478" w:type="pct"/>
            <w:vAlign w:val="center"/>
          </w:tcPr>
          <w:p w14:paraId="05EAAA04" w14:textId="77777777" w:rsidR="00994FF0" w:rsidRPr="00407C44" w:rsidRDefault="00994FF0" w:rsidP="000C3C54">
            <w:pPr>
              <w:rPr>
                <w:ins w:id="1816" w:author="Mohammad Nayeem Hasan" w:date="2024-11-04T00:05:00Z" w16du:dateUtc="2024-11-03T18:05:00Z"/>
                <w:rFonts w:ascii="Times New Roman" w:hAnsi="Times New Roman" w:cs="Times New Roman"/>
                <w:b/>
                <w:bCs/>
                <w:sz w:val="24"/>
                <w:szCs w:val="24"/>
              </w:rPr>
            </w:pPr>
          </w:p>
        </w:tc>
        <w:tc>
          <w:tcPr>
            <w:tcW w:w="822" w:type="pct"/>
            <w:vAlign w:val="center"/>
          </w:tcPr>
          <w:p w14:paraId="16890724" w14:textId="77777777" w:rsidR="00994FF0" w:rsidRPr="00407C44" w:rsidRDefault="00994FF0" w:rsidP="000C3C54">
            <w:pPr>
              <w:rPr>
                <w:ins w:id="1817" w:author="Mohammad Nayeem Hasan" w:date="2024-11-04T00:05:00Z" w16du:dateUtc="2024-11-03T18:05:00Z"/>
                <w:rFonts w:ascii="Times New Roman" w:hAnsi="Times New Roman" w:cs="Times New Roman"/>
                <w:b/>
                <w:bCs/>
                <w:sz w:val="24"/>
                <w:szCs w:val="24"/>
              </w:rPr>
            </w:pPr>
            <w:ins w:id="1818" w:author="Mohammad Nayeem Hasan" w:date="2024-11-04T00:05:00Z" w16du:dateUtc="2024-11-03T18:05:00Z">
              <w:r w:rsidRPr="00407C44">
                <w:rPr>
                  <w:rFonts w:ascii="Times New Roman" w:hAnsi="Times New Roman" w:cs="Times New Roman"/>
                  <w:b/>
                  <w:bCs/>
                  <w:sz w:val="24"/>
                  <w:szCs w:val="24"/>
                </w:rPr>
                <w:t>2012</w:t>
              </w:r>
            </w:ins>
          </w:p>
        </w:tc>
        <w:tc>
          <w:tcPr>
            <w:tcW w:w="478" w:type="pct"/>
            <w:vAlign w:val="center"/>
          </w:tcPr>
          <w:p w14:paraId="21E39F96" w14:textId="77777777" w:rsidR="00994FF0" w:rsidRPr="00407C44" w:rsidRDefault="00994FF0" w:rsidP="000C3C54">
            <w:pPr>
              <w:rPr>
                <w:ins w:id="1819" w:author="Mohammad Nayeem Hasan" w:date="2024-11-04T00:05:00Z" w16du:dateUtc="2024-11-03T18:05:00Z"/>
                <w:rFonts w:ascii="Times New Roman" w:hAnsi="Times New Roman" w:cs="Times New Roman"/>
                <w:b/>
                <w:bCs/>
                <w:sz w:val="24"/>
                <w:szCs w:val="24"/>
              </w:rPr>
            </w:pPr>
          </w:p>
        </w:tc>
        <w:tc>
          <w:tcPr>
            <w:tcW w:w="978" w:type="pct"/>
            <w:vAlign w:val="center"/>
          </w:tcPr>
          <w:p w14:paraId="346DF71D" w14:textId="77777777" w:rsidR="00994FF0" w:rsidRPr="00407C44" w:rsidRDefault="00994FF0" w:rsidP="000C3C54">
            <w:pPr>
              <w:rPr>
                <w:ins w:id="1820" w:author="Mohammad Nayeem Hasan" w:date="2024-11-04T00:05:00Z" w16du:dateUtc="2024-11-03T18:05:00Z"/>
                <w:rFonts w:ascii="Times New Roman" w:hAnsi="Times New Roman" w:cs="Times New Roman"/>
                <w:b/>
                <w:bCs/>
                <w:sz w:val="24"/>
                <w:szCs w:val="24"/>
              </w:rPr>
            </w:pPr>
            <w:ins w:id="1821" w:author="Mohammad Nayeem Hasan" w:date="2024-11-04T00:05:00Z" w16du:dateUtc="2024-11-03T18:05:00Z">
              <w:r w:rsidRPr="00407C44">
                <w:rPr>
                  <w:rFonts w:ascii="Times New Roman" w:hAnsi="Times New Roman" w:cs="Times New Roman"/>
                  <w:b/>
                  <w:bCs/>
                  <w:sz w:val="24"/>
                  <w:szCs w:val="24"/>
                </w:rPr>
                <w:t>2019</w:t>
              </w:r>
            </w:ins>
          </w:p>
        </w:tc>
        <w:tc>
          <w:tcPr>
            <w:tcW w:w="478" w:type="pct"/>
            <w:vAlign w:val="center"/>
          </w:tcPr>
          <w:p w14:paraId="79ADE128" w14:textId="77777777" w:rsidR="00994FF0" w:rsidRPr="00407C44" w:rsidRDefault="00994FF0" w:rsidP="000C3C54">
            <w:pPr>
              <w:rPr>
                <w:ins w:id="1822" w:author="Mohammad Nayeem Hasan" w:date="2024-11-04T00:05:00Z" w16du:dateUtc="2024-11-03T18:05:00Z"/>
                <w:rFonts w:ascii="Times New Roman" w:hAnsi="Times New Roman" w:cs="Times New Roman"/>
                <w:b/>
                <w:bCs/>
                <w:sz w:val="24"/>
                <w:szCs w:val="24"/>
              </w:rPr>
            </w:pPr>
          </w:p>
        </w:tc>
      </w:tr>
      <w:tr w:rsidR="00994FF0" w:rsidRPr="0064582A" w14:paraId="6E38B7FB" w14:textId="77777777" w:rsidTr="000C3C54">
        <w:trPr>
          <w:trHeight w:val="684"/>
          <w:jc w:val="center"/>
          <w:ins w:id="1823" w:author="Mohammad Nayeem Hasan" w:date="2024-11-04T00:05:00Z"/>
        </w:trPr>
        <w:tc>
          <w:tcPr>
            <w:tcW w:w="950" w:type="pct"/>
            <w:vMerge/>
            <w:vAlign w:val="center"/>
          </w:tcPr>
          <w:p w14:paraId="0B6E6126" w14:textId="77777777" w:rsidR="00994FF0" w:rsidRPr="00407C44" w:rsidRDefault="00994FF0" w:rsidP="000C3C54">
            <w:pPr>
              <w:rPr>
                <w:ins w:id="1824" w:author="Mohammad Nayeem Hasan" w:date="2024-11-04T00:05:00Z" w16du:dateUtc="2024-11-03T18:05:00Z"/>
                <w:rFonts w:ascii="Times New Roman" w:hAnsi="Times New Roman" w:cs="Times New Roman"/>
                <w:b/>
                <w:bCs/>
                <w:sz w:val="24"/>
                <w:szCs w:val="24"/>
              </w:rPr>
            </w:pPr>
          </w:p>
        </w:tc>
        <w:tc>
          <w:tcPr>
            <w:tcW w:w="818" w:type="pct"/>
            <w:vAlign w:val="center"/>
          </w:tcPr>
          <w:p w14:paraId="2491AD4C" w14:textId="77777777" w:rsidR="00994FF0" w:rsidRPr="00407C44" w:rsidRDefault="00994FF0" w:rsidP="000C3C54">
            <w:pPr>
              <w:rPr>
                <w:ins w:id="1825" w:author="Mohammad Nayeem Hasan" w:date="2024-11-04T00:05:00Z" w16du:dateUtc="2024-11-03T18:05:00Z"/>
                <w:rFonts w:ascii="Times New Roman" w:hAnsi="Times New Roman" w:cs="Times New Roman"/>
                <w:b/>
                <w:bCs/>
                <w:sz w:val="24"/>
                <w:szCs w:val="24"/>
              </w:rPr>
            </w:pPr>
            <w:ins w:id="1826" w:author="Mohammad Nayeem Hasan" w:date="2024-11-04T00:05:00Z" w16du:dateUtc="2024-11-03T18:05:00Z">
              <w:r w:rsidRPr="00407C44">
                <w:rPr>
                  <w:rFonts w:ascii="Times New Roman" w:hAnsi="Times New Roman" w:cs="Times New Roman"/>
                  <w:b/>
                  <w:bCs/>
                  <w:sz w:val="24"/>
                  <w:szCs w:val="24"/>
                </w:rPr>
                <w:t>COR (95% CI)</w:t>
              </w:r>
            </w:ins>
          </w:p>
        </w:tc>
        <w:tc>
          <w:tcPr>
            <w:tcW w:w="478" w:type="pct"/>
            <w:vAlign w:val="center"/>
          </w:tcPr>
          <w:p w14:paraId="03B202D2" w14:textId="77777777" w:rsidR="00994FF0" w:rsidRPr="00407C44" w:rsidRDefault="00994FF0" w:rsidP="000C3C54">
            <w:pPr>
              <w:rPr>
                <w:ins w:id="1827" w:author="Mohammad Nayeem Hasan" w:date="2024-11-04T00:05:00Z" w16du:dateUtc="2024-11-03T18:05:00Z"/>
                <w:rFonts w:ascii="Times New Roman" w:hAnsi="Times New Roman" w:cs="Times New Roman"/>
                <w:b/>
                <w:bCs/>
                <w:sz w:val="24"/>
                <w:szCs w:val="24"/>
              </w:rPr>
            </w:pPr>
            <w:ins w:id="1828" w:author="Mohammad Nayeem Hasan" w:date="2024-11-04T00:05:00Z" w16du:dateUtc="2024-11-03T18:05:00Z">
              <w:r w:rsidRPr="00407C44">
                <w:rPr>
                  <w:rFonts w:ascii="Times New Roman" w:hAnsi="Times New Roman" w:cs="Times New Roman"/>
                  <w:b/>
                  <w:bCs/>
                  <w:sz w:val="24"/>
                  <w:szCs w:val="24"/>
                </w:rPr>
                <w:t>P-value</w:t>
              </w:r>
            </w:ins>
          </w:p>
        </w:tc>
        <w:tc>
          <w:tcPr>
            <w:tcW w:w="822" w:type="pct"/>
            <w:vAlign w:val="center"/>
          </w:tcPr>
          <w:p w14:paraId="5F22ED55" w14:textId="77777777" w:rsidR="00994FF0" w:rsidRPr="00407C44" w:rsidRDefault="00994FF0" w:rsidP="000C3C54">
            <w:pPr>
              <w:rPr>
                <w:ins w:id="1829" w:author="Mohammad Nayeem Hasan" w:date="2024-11-04T00:05:00Z" w16du:dateUtc="2024-11-03T18:05:00Z"/>
                <w:rFonts w:ascii="Times New Roman" w:hAnsi="Times New Roman" w:cs="Times New Roman"/>
                <w:b/>
                <w:bCs/>
                <w:sz w:val="24"/>
                <w:szCs w:val="24"/>
              </w:rPr>
            </w:pPr>
            <w:ins w:id="1830" w:author="Mohammad Nayeem Hasan" w:date="2024-11-04T00:05:00Z" w16du:dateUtc="2024-11-03T18:05:00Z">
              <w:r w:rsidRPr="00407C44">
                <w:rPr>
                  <w:rFonts w:ascii="Times New Roman" w:hAnsi="Times New Roman" w:cs="Times New Roman"/>
                  <w:b/>
                  <w:bCs/>
                  <w:sz w:val="24"/>
                  <w:szCs w:val="24"/>
                </w:rPr>
                <w:t>COR (95% CI)</w:t>
              </w:r>
            </w:ins>
          </w:p>
        </w:tc>
        <w:tc>
          <w:tcPr>
            <w:tcW w:w="478" w:type="pct"/>
            <w:vAlign w:val="center"/>
          </w:tcPr>
          <w:p w14:paraId="59F7B4D0" w14:textId="77777777" w:rsidR="00994FF0" w:rsidRPr="00407C44" w:rsidRDefault="00994FF0" w:rsidP="000C3C54">
            <w:pPr>
              <w:rPr>
                <w:ins w:id="1831" w:author="Mohammad Nayeem Hasan" w:date="2024-11-04T00:05:00Z" w16du:dateUtc="2024-11-03T18:05:00Z"/>
                <w:rFonts w:ascii="Times New Roman" w:hAnsi="Times New Roman" w:cs="Times New Roman"/>
                <w:b/>
                <w:bCs/>
                <w:sz w:val="24"/>
                <w:szCs w:val="24"/>
              </w:rPr>
            </w:pPr>
            <w:ins w:id="1832" w:author="Mohammad Nayeem Hasan" w:date="2024-11-04T00:05:00Z" w16du:dateUtc="2024-11-03T18:05:00Z">
              <w:r w:rsidRPr="00407C44">
                <w:rPr>
                  <w:rFonts w:ascii="Times New Roman" w:hAnsi="Times New Roman" w:cs="Times New Roman"/>
                  <w:b/>
                  <w:bCs/>
                  <w:sz w:val="24"/>
                  <w:szCs w:val="24"/>
                </w:rPr>
                <w:t>P-value</w:t>
              </w:r>
            </w:ins>
          </w:p>
        </w:tc>
        <w:tc>
          <w:tcPr>
            <w:tcW w:w="978" w:type="pct"/>
            <w:vAlign w:val="center"/>
          </w:tcPr>
          <w:p w14:paraId="0EE06EBA" w14:textId="77777777" w:rsidR="00994FF0" w:rsidRPr="00407C44" w:rsidRDefault="00994FF0" w:rsidP="000C3C54">
            <w:pPr>
              <w:rPr>
                <w:ins w:id="1833" w:author="Mohammad Nayeem Hasan" w:date="2024-11-04T00:05:00Z" w16du:dateUtc="2024-11-03T18:05:00Z"/>
                <w:rFonts w:ascii="Times New Roman" w:hAnsi="Times New Roman" w:cs="Times New Roman"/>
                <w:b/>
                <w:bCs/>
                <w:sz w:val="24"/>
                <w:szCs w:val="24"/>
              </w:rPr>
            </w:pPr>
            <w:ins w:id="1834" w:author="Mohammad Nayeem Hasan" w:date="2024-11-04T00:05:00Z" w16du:dateUtc="2024-11-03T18:05:00Z">
              <w:r w:rsidRPr="00407C44">
                <w:rPr>
                  <w:rFonts w:ascii="Times New Roman" w:hAnsi="Times New Roman" w:cs="Times New Roman"/>
                  <w:b/>
                  <w:bCs/>
                  <w:sz w:val="24"/>
                  <w:szCs w:val="24"/>
                </w:rPr>
                <w:t>COR</w:t>
              </w:r>
            </w:ins>
          </w:p>
        </w:tc>
        <w:tc>
          <w:tcPr>
            <w:tcW w:w="478" w:type="pct"/>
            <w:vAlign w:val="center"/>
          </w:tcPr>
          <w:p w14:paraId="53047CE8" w14:textId="77777777" w:rsidR="00994FF0" w:rsidRPr="00407C44" w:rsidRDefault="00994FF0" w:rsidP="000C3C54">
            <w:pPr>
              <w:rPr>
                <w:ins w:id="1835" w:author="Mohammad Nayeem Hasan" w:date="2024-11-04T00:05:00Z" w16du:dateUtc="2024-11-03T18:05:00Z"/>
                <w:rFonts w:ascii="Times New Roman" w:hAnsi="Times New Roman" w:cs="Times New Roman"/>
                <w:b/>
                <w:bCs/>
                <w:sz w:val="24"/>
                <w:szCs w:val="24"/>
              </w:rPr>
            </w:pPr>
            <w:ins w:id="1836" w:author="Mohammad Nayeem Hasan" w:date="2024-11-04T00:05:00Z" w16du:dateUtc="2024-11-03T18:05:00Z">
              <w:r w:rsidRPr="00407C44">
                <w:rPr>
                  <w:rFonts w:ascii="Times New Roman" w:hAnsi="Times New Roman" w:cs="Times New Roman"/>
                  <w:b/>
                  <w:bCs/>
                  <w:sz w:val="24"/>
                  <w:szCs w:val="24"/>
                </w:rPr>
                <w:t>P-value</w:t>
              </w:r>
            </w:ins>
          </w:p>
        </w:tc>
      </w:tr>
      <w:tr w:rsidR="00994FF0" w:rsidRPr="0064582A" w14:paraId="6EEE880F" w14:textId="77777777" w:rsidTr="000C3C54">
        <w:trPr>
          <w:trHeight w:val="161"/>
          <w:jc w:val="center"/>
          <w:ins w:id="1837" w:author="Mohammad Nayeem Hasan" w:date="2024-11-04T00:05:00Z"/>
        </w:trPr>
        <w:tc>
          <w:tcPr>
            <w:tcW w:w="5000" w:type="pct"/>
            <w:gridSpan w:val="7"/>
            <w:vAlign w:val="center"/>
          </w:tcPr>
          <w:p w14:paraId="10F70103" w14:textId="77777777" w:rsidR="00994FF0" w:rsidRPr="0064582A" w:rsidRDefault="00994FF0" w:rsidP="000C3C54">
            <w:pPr>
              <w:rPr>
                <w:ins w:id="1838" w:author="Mohammad Nayeem Hasan" w:date="2024-11-04T00:05:00Z" w16du:dateUtc="2024-11-03T18:05:00Z"/>
                <w:rFonts w:ascii="Times New Roman" w:hAnsi="Times New Roman" w:cs="Times New Roman"/>
                <w:sz w:val="24"/>
                <w:szCs w:val="24"/>
              </w:rPr>
            </w:pPr>
            <w:ins w:id="1839" w:author="Mohammad Nayeem Hasan" w:date="2024-11-04T00:05:00Z" w16du:dateUtc="2024-11-03T18:05:00Z">
              <w:r w:rsidRPr="000C3C54">
                <w:rPr>
                  <w:rFonts w:ascii="Times New Roman" w:hAnsi="Times New Roman" w:cs="Times New Roman"/>
                  <w:b/>
                  <w:bCs/>
                  <w:sz w:val="24"/>
                  <w:szCs w:val="24"/>
                </w:rPr>
                <w:t>Child characteristics</w:t>
              </w:r>
            </w:ins>
          </w:p>
        </w:tc>
      </w:tr>
      <w:tr w:rsidR="00994FF0" w:rsidRPr="0064582A" w14:paraId="74E88D08" w14:textId="77777777" w:rsidTr="000C3C54">
        <w:trPr>
          <w:trHeight w:val="161"/>
          <w:jc w:val="center"/>
          <w:ins w:id="1840" w:author="Mohammad Nayeem Hasan" w:date="2024-11-04T00:05:00Z"/>
        </w:trPr>
        <w:tc>
          <w:tcPr>
            <w:tcW w:w="1767" w:type="pct"/>
            <w:gridSpan w:val="2"/>
            <w:vAlign w:val="center"/>
          </w:tcPr>
          <w:p w14:paraId="4FE69B96" w14:textId="77777777" w:rsidR="00994FF0" w:rsidRPr="0064582A" w:rsidRDefault="00994FF0" w:rsidP="000C3C54">
            <w:pPr>
              <w:rPr>
                <w:ins w:id="1841" w:author="Mohammad Nayeem Hasan" w:date="2024-11-04T00:05:00Z" w16du:dateUtc="2024-11-03T18:05:00Z"/>
                <w:rFonts w:ascii="Times New Roman" w:hAnsi="Times New Roman" w:cs="Times New Roman"/>
                <w:sz w:val="24"/>
                <w:szCs w:val="24"/>
              </w:rPr>
            </w:pPr>
            <w:ins w:id="1842" w:author="Mohammad Nayeem Hasan" w:date="2024-11-04T00:05:00Z" w16du:dateUtc="2024-11-03T18:05:00Z">
              <w:r w:rsidRPr="0064582A">
                <w:rPr>
                  <w:rFonts w:ascii="Times New Roman" w:hAnsi="Times New Roman" w:cs="Times New Roman"/>
                  <w:sz w:val="24"/>
                  <w:szCs w:val="24"/>
                </w:rPr>
                <w:t>Age of child (in months)</w:t>
              </w:r>
            </w:ins>
          </w:p>
        </w:tc>
        <w:tc>
          <w:tcPr>
            <w:tcW w:w="1300" w:type="pct"/>
            <w:gridSpan w:val="2"/>
            <w:vAlign w:val="center"/>
          </w:tcPr>
          <w:p w14:paraId="5CEBB84F" w14:textId="77777777" w:rsidR="00994FF0" w:rsidRPr="0064582A" w:rsidRDefault="00994FF0" w:rsidP="000C3C54">
            <w:pPr>
              <w:rPr>
                <w:ins w:id="1843" w:author="Mohammad Nayeem Hasan" w:date="2024-11-04T00:05:00Z" w16du:dateUtc="2024-11-03T18:05:00Z"/>
                <w:rFonts w:ascii="Times New Roman" w:hAnsi="Times New Roman" w:cs="Times New Roman"/>
                <w:sz w:val="24"/>
                <w:szCs w:val="24"/>
              </w:rPr>
            </w:pPr>
          </w:p>
        </w:tc>
        <w:tc>
          <w:tcPr>
            <w:tcW w:w="1455" w:type="pct"/>
            <w:gridSpan w:val="2"/>
            <w:vAlign w:val="center"/>
          </w:tcPr>
          <w:p w14:paraId="5A0AA157" w14:textId="77777777" w:rsidR="00994FF0" w:rsidRPr="0064582A" w:rsidRDefault="00994FF0" w:rsidP="000C3C54">
            <w:pPr>
              <w:rPr>
                <w:ins w:id="1844" w:author="Mohammad Nayeem Hasan" w:date="2024-11-04T00:05:00Z" w16du:dateUtc="2024-11-03T18:05:00Z"/>
                <w:rFonts w:ascii="Times New Roman" w:hAnsi="Times New Roman" w:cs="Times New Roman"/>
                <w:sz w:val="24"/>
                <w:szCs w:val="24"/>
              </w:rPr>
            </w:pPr>
          </w:p>
        </w:tc>
        <w:tc>
          <w:tcPr>
            <w:tcW w:w="478" w:type="pct"/>
            <w:vAlign w:val="center"/>
          </w:tcPr>
          <w:p w14:paraId="64DC5CFF" w14:textId="77777777" w:rsidR="00994FF0" w:rsidRPr="0064582A" w:rsidRDefault="00994FF0" w:rsidP="000C3C54">
            <w:pPr>
              <w:rPr>
                <w:ins w:id="1845" w:author="Mohammad Nayeem Hasan" w:date="2024-11-04T00:05:00Z" w16du:dateUtc="2024-11-03T18:05:00Z"/>
                <w:rFonts w:ascii="Times New Roman" w:hAnsi="Times New Roman" w:cs="Times New Roman"/>
                <w:sz w:val="24"/>
                <w:szCs w:val="24"/>
              </w:rPr>
            </w:pPr>
          </w:p>
        </w:tc>
      </w:tr>
      <w:tr w:rsidR="00994FF0" w:rsidRPr="0064582A" w14:paraId="2CFBFE7F" w14:textId="77777777" w:rsidTr="000C3C54">
        <w:trPr>
          <w:trHeight w:val="250"/>
          <w:jc w:val="center"/>
          <w:ins w:id="1846" w:author="Mohammad Nayeem Hasan" w:date="2024-11-04T00:05:00Z"/>
        </w:trPr>
        <w:tc>
          <w:tcPr>
            <w:tcW w:w="950" w:type="pct"/>
            <w:vAlign w:val="center"/>
          </w:tcPr>
          <w:p w14:paraId="1877696A" w14:textId="77777777" w:rsidR="00994FF0" w:rsidRPr="0064582A" w:rsidRDefault="00994FF0" w:rsidP="000C3C54">
            <w:pPr>
              <w:rPr>
                <w:ins w:id="1847" w:author="Mohammad Nayeem Hasan" w:date="2024-11-04T00:05:00Z" w16du:dateUtc="2024-11-03T18:05:00Z"/>
                <w:rFonts w:ascii="Times New Roman" w:hAnsi="Times New Roman" w:cs="Times New Roman"/>
                <w:sz w:val="24"/>
                <w:szCs w:val="24"/>
              </w:rPr>
            </w:pPr>
            <w:ins w:id="1848" w:author="Mohammad Nayeem Hasan" w:date="2024-11-04T00:05:00Z" w16du:dateUtc="2024-11-03T18:05:00Z">
              <w:r w:rsidRPr="0064582A">
                <w:rPr>
                  <w:rFonts w:ascii="Times New Roman" w:hAnsi="Times New Roman" w:cs="Times New Roman"/>
                  <w:sz w:val="24"/>
                  <w:szCs w:val="24"/>
                </w:rPr>
                <w:t>0-11</w:t>
              </w:r>
            </w:ins>
          </w:p>
        </w:tc>
        <w:tc>
          <w:tcPr>
            <w:tcW w:w="818" w:type="pct"/>
            <w:vAlign w:val="center"/>
          </w:tcPr>
          <w:p w14:paraId="3813C493" w14:textId="77777777" w:rsidR="00994FF0" w:rsidRPr="0064582A" w:rsidRDefault="00994FF0" w:rsidP="000C3C54">
            <w:pPr>
              <w:rPr>
                <w:ins w:id="1849" w:author="Mohammad Nayeem Hasan" w:date="2024-11-04T00:05:00Z" w16du:dateUtc="2024-11-03T18:05:00Z"/>
                <w:rFonts w:ascii="Times New Roman" w:hAnsi="Times New Roman" w:cs="Times New Roman"/>
                <w:sz w:val="24"/>
                <w:szCs w:val="24"/>
              </w:rPr>
            </w:pPr>
            <w:ins w:id="1850" w:author="Mohammad Nayeem Hasan" w:date="2024-11-04T00:05:00Z" w16du:dateUtc="2024-11-03T18:05:00Z">
              <w:r w:rsidRPr="0064582A">
                <w:rPr>
                  <w:rFonts w:ascii="Times New Roman" w:hAnsi="Times New Roman" w:cs="Times New Roman"/>
                  <w:sz w:val="24"/>
                  <w:szCs w:val="24"/>
                </w:rPr>
                <w:t>1.80 (1.51, 2.15)</w:t>
              </w:r>
            </w:ins>
          </w:p>
        </w:tc>
        <w:tc>
          <w:tcPr>
            <w:tcW w:w="478" w:type="pct"/>
            <w:vAlign w:val="center"/>
          </w:tcPr>
          <w:p w14:paraId="696916AA" w14:textId="77777777" w:rsidR="00994FF0" w:rsidRPr="0064582A" w:rsidRDefault="00994FF0" w:rsidP="000C3C54">
            <w:pPr>
              <w:rPr>
                <w:ins w:id="1851" w:author="Mohammad Nayeem Hasan" w:date="2024-11-04T00:05:00Z" w16du:dateUtc="2024-11-03T18:05:00Z"/>
                <w:rFonts w:ascii="Times New Roman" w:hAnsi="Times New Roman" w:cs="Times New Roman"/>
                <w:b/>
                <w:bCs/>
                <w:sz w:val="24"/>
                <w:szCs w:val="24"/>
              </w:rPr>
            </w:pPr>
            <w:ins w:id="1852"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7F975ABC" w14:textId="77777777" w:rsidR="00994FF0" w:rsidRPr="0064582A" w:rsidRDefault="00994FF0" w:rsidP="000C3C54">
            <w:pPr>
              <w:rPr>
                <w:ins w:id="1853" w:author="Mohammad Nayeem Hasan" w:date="2024-11-04T00:05:00Z" w16du:dateUtc="2024-11-03T18:05:00Z"/>
                <w:rFonts w:ascii="Times New Roman" w:hAnsi="Times New Roman" w:cs="Times New Roman"/>
                <w:sz w:val="24"/>
                <w:szCs w:val="24"/>
              </w:rPr>
            </w:pPr>
            <w:ins w:id="1854" w:author="Mohammad Nayeem Hasan" w:date="2024-11-04T00:05:00Z" w16du:dateUtc="2024-11-03T18:05:00Z">
              <w:r w:rsidRPr="0064582A">
                <w:rPr>
                  <w:rFonts w:ascii="Times New Roman" w:hAnsi="Times New Roman" w:cs="Times New Roman"/>
                  <w:sz w:val="24"/>
                  <w:szCs w:val="24"/>
                </w:rPr>
                <w:t>3.96 (2.71, 5.77)</w:t>
              </w:r>
            </w:ins>
          </w:p>
        </w:tc>
        <w:tc>
          <w:tcPr>
            <w:tcW w:w="478" w:type="pct"/>
            <w:vAlign w:val="center"/>
          </w:tcPr>
          <w:p w14:paraId="6C80DC79" w14:textId="77777777" w:rsidR="00994FF0" w:rsidRPr="0064582A" w:rsidRDefault="00994FF0" w:rsidP="000C3C54">
            <w:pPr>
              <w:rPr>
                <w:ins w:id="1855" w:author="Mohammad Nayeem Hasan" w:date="2024-11-04T00:05:00Z" w16du:dateUtc="2024-11-03T18:05:00Z"/>
                <w:rFonts w:ascii="Times New Roman" w:hAnsi="Times New Roman" w:cs="Times New Roman"/>
                <w:b/>
                <w:bCs/>
                <w:sz w:val="24"/>
                <w:szCs w:val="24"/>
              </w:rPr>
            </w:pPr>
            <w:ins w:id="1856" w:author="Mohammad Nayeem Hasan" w:date="2024-11-04T00:05:00Z" w16du:dateUtc="2024-11-03T18:05:00Z">
              <w:r w:rsidRPr="0064582A">
                <w:rPr>
                  <w:rFonts w:ascii="Times New Roman" w:hAnsi="Times New Roman" w:cs="Times New Roman"/>
                  <w:b/>
                  <w:bCs/>
                  <w:sz w:val="24"/>
                  <w:szCs w:val="24"/>
                </w:rPr>
                <w:t>&lt;0.001</w:t>
              </w:r>
            </w:ins>
          </w:p>
        </w:tc>
        <w:tc>
          <w:tcPr>
            <w:tcW w:w="978" w:type="pct"/>
            <w:vAlign w:val="center"/>
          </w:tcPr>
          <w:p w14:paraId="269709AA" w14:textId="77777777" w:rsidR="00994FF0" w:rsidRPr="0064582A" w:rsidRDefault="00994FF0" w:rsidP="000C3C54">
            <w:pPr>
              <w:rPr>
                <w:ins w:id="1857" w:author="Mohammad Nayeem Hasan" w:date="2024-11-04T00:05:00Z" w16du:dateUtc="2024-11-03T18:05:00Z"/>
                <w:rFonts w:ascii="Times New Roman" w:hAnsi="Times New Roman" w:cs="Times New Roman"/>
                <w:sz w:val="24"/>
                <w:szCs w:val="24"/>
              </w:rPr>
            </w:pPr>
            <w:ins w:id="1858" w:author="Mohammad Nayeem Hasan" w:date="2024-11-04T00:05:00Z" w16du:dateUtc="2024-11-03T18:05:00Z">
              <w:r w:rsidRPr="0064582A">
                <w:rPr>
                  <w:rFonts w:ascii="Times New Roman" w:hAnsi="Times New Roman" w:cs="Times New Roman"/>
                  <w:sz w:val="24"/>
                  <w:szCs w:val="24"/>
                </w:rPr>
                <w:t>2.92 (2.36, 3.60)</w:t>
              </w:r>
            </w:ins>
          </w:p>
        </w:tc>
        <w:tc>
          <w:tcPr>
            <w:tcW w:w="478" w:type="pct"/>
            <w:vAlign w:val="center"/>
          </w:tcPr>
          <w:p w14:paraId="0B5A9468" w14:textId="77777777" w:rsidR="00994FF0" w:rsidRPr="0064582A" w:rsidRDefault="00994FF0" w:rsidP="000C3C54">
            <w:pPr>
              <w:rPr>
                <w:ins w:id="1859" w:author="Mohammad Nayeem Hasan" w:date="2024-11-04T00:05:00Z" w16du:dateUtc="2024-11-03T18:05:00Z"/>
                <w:rFonts w:ascii="Times New Roman" w:hAnsi="Times New Roman" w:cs="Times New Roman"/>
                <w:b/>
                <w:bCs/>
                <w:sz w:val="24"/>
                <w:szCs w:val="24"/>
              </w:rPr>
            </w:pPr>
            <w:ins w:id="1860"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3E33F4C3" w14:textId="77777777" w:rsidTr="000C3C54">
        <w:trPr>
          <w:trHeight w:val="138"/>
          <w:jc w:val="center"/>
          <w:ins w:id="1861" w:author="Mohammad Nayeem Hasan" w:date="2024-11-04T00:05:00Z"/>
        </w:trPr>
        <w:tc>
          <w:tcPr>
            <w:tcW w:w="950" w:type="pct"/>
            <w:vAlign w:val="center"/>
          </w:tcPr>
          <w:p w14:paraId="5A5F2820" w14:textId="77777777" w:rsidR="00994FF0" w:rsidRPr="0064582A" w:rsidRDefault="00994FF0" w:rsidP="000C3C54">
            <w:pPr>
              <w:rPr>
                <w:ins w:id="1862" w:author="Mohammad Nayeem Hasan" w:date="2024-11-04T00:05:00Z" w16du:dateUtc="2024-11-03T18:05:00Z"/>
                <w:rFonts w:ascii="Times New Roman" w:hAnsi="Times New Roman" w:cs="Times New Roman"/>
                <w:sz w:val="24"/>
                <w:szCs w:val="24"/>
              </w:rPr>
            </w:pPr>
            <w:ins w:id="1863" w:author="Mohammad Nayeem Hasan" w:date="2024-11-04T00:05:00Z" w16du:dateUtc="2024-11-03T18:05:00Z">
              <w:r w:rsidRPr="0064582A">
                <w:rPr>
                  <w:rFonts w:ascii="Times New Roman" w:hAnsi="Times New Roman" w:cs="Times New Roman"/>
                  <w:sz w:val="24"/>
                  <w:szCs w:val="24"/>
                </w:rPr>
                <w:t>12-23</w:t>
              </w:r>
            </w:ins>
          </w:p>
        </w:tc>
        <w:tc>
          <w:tcPr>
            <w:tcW w:w="818" w:type="pct"/>
            <w:vAlign w:val="center"/>
          </w:tcPr>
          <w:p w14:paraId="0F93333D" w14:textId="77777777" w:rsidR="00994FF0" w:rsidRPr="0064582A" w:rsidRDefault="00994FF0" w:rsidP="000C3C54">
            <w:pPr>
              <w:rPr>
                <w:ins w:id="1864" w:author="Mohammad Nayeem Hasan" w:date="2024-11-04T00:05:00Z" w16du:dateUtc="2024-11-03T18:05:00Z"/>
                <w:rFonts w:ascii="Times New Roman" w:hAnsi="Times New Roman" w:cs="Times New Roman"/>
                <w:sz w:val="24"/>
                <w:szCs w:val="24"/>
              </w:rPr>
            </w:pPr>
            <w:ins w:id="1865" w:author="Mohammad Nayeem Hasan" w:date="2024-11-04T00:05:00Z" w16du:dateUtc="2024-11-03T18:05:00Z">
              <w:r w:rsidRPr="0064582A">
                <w:rPr>
                  <w:rFonts w:ascii="Times New Roman" w:hAnsi="Times New Roman" w:cs="Times New Roman"/>
                  <w:sz w:val="24"/>
                  <w:szCs w:val="24"/>
                </w:rPr>
                <w:t>2.16 (1.82, 2.56)</w:t>
              </w:r>
            </w:ins>
          </w:p>
        </w:tc>
        <w:tc>
          <w:tcPr>
            <w:tcW w:w="478" w:type="pct"/>
            <w:vAlign w:val="center"/>
          </w:tcPr>
          <w:p w14:paraId="1D2155F2" w14:textId="77777777" w:rsidR="00994FF0" w:rsidRPr="0064582A" w:rsidRDefault="00994FF0" w:rsidP="000C3C54">
            <w:pPr>
              <w:rPr>
                <w:ins w:id="1866" w:author="Mohammad Nayeem Hasan" w:date="2024-11-04T00:05:00Z" w16du:dateUtc="2024-11-03T18:05:00Z"/>
                <w:rFonts w:ascii="Times New Roman" w:hAnsi="Times New Roman" w:cs="Times New Roman"/>
                <w:b/>
                <w:bCs/>
                <w:sz w:val="24"/>
                <w:szCs w:val="24"/>
              </w:rPr>
            </w:pPr>
            <w:ins w:id="1867"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22EAF3E4" w14:textId="77777777" w:rsidR="00994FF0" w:rsidRPr="0064582A" w:rsidRDefault="00994FF0" w:rsidP="000C3C54">
            <w:pPr>
              <w:rPr>
                <w:ins w:id="1868" w:author="Mohammad Nayeem Hasan" w:date="2024-11-04T00:05:00Z" w16du:dateUtc="2024-11-03T18:05:00Z"/>
                <w:rFonts w:ascii="Times New Roman" w:hAnsi="Times New Roman" w:cs="Times New Roman"/>
                <w:sz w:val="24"/>
                <w:szCs w:val="24"/>
              </w:rPr>
            </w:pPr>
            <w:ins w:id="1869" w:author="Mohammad Nayeem Hasan" w:date="2024-11-04T00:05:00Z" w16du:dateUtc="2024-11-03T18:05:00Z">
              <w:r w:rsidRPr="0064582A">
                <w:rPr>
                  <w:rFonts w:ascii="Times New Roman" w:hAnsi="Times New Roman" w:cs="Times New Roman"/>
                  <w:sz w:val="24"/>
                  <w:szCs w:val="24"/>
                </w:rPr>
                <w:t>5.84 (4.14, 8.25)</w:t>
              </w:r>
            </w:ins>
          </w:p>
        </w:tc>
        <w:tc>
          <w:tcPr>
            <w:tcW w:w="478" w:type="pct"/>
            <w:vAlign w:val="center"/>
          </w:tcPr>
          <w:p w14:paraId="2A9B368A" w14:textId="77777777" w:rsidR="00994FF0" w:rsidRPr="0064582A" w:rsidRDefault="00994FF0" w:rsidP="000C3C54">
            <w:pPr>
              <w:rPr>
                <w:ins w:id="1870" w:author="Mohammad Nayeem Hasan" w:date="2024-11-04T00:05:00Z" w16du:dateUtc="2024-11-03T18:05:00Z"/>
                <w:rFonts w:ascii="Times New Roman" w:hAnsi="Times New Roman" w:cs="Times New Roman"/>
                <w:b/>
                <w:bCs/>
                <w:sz w:val="24"/>
                <w:szCs w:val="24"/>
              </w:rPr>
            </w:pPr>
            <w:ins w:id="1871" w:author="Mohammad Nayeem Hasan" w:date="2024-11-04T00:05:00Z" w16du:dateUtc="2024-11-03T18:05:00Z">
              <w:r w:rsidRPr="0064582A">
                <w:rPr>
                  <w:rFonts w:ascii="Times New Roman" w:hAnsi="Times New Roman" w:cs="Times New Roman"/>
                  <w:b/>
                  <w:bCs/>
                  <w:sz w:val="24"/>
                  <w:szCs w:val="24"/>
                </w:rPr>
                <w:t>&lt;0.001</w:t>
              </w:r>
            </w:ins>
          </w:p>
        </w:tc>
        <w:tc>
          <w:tcPr>
            <w:tcW w:w="978" w:type="pct"/>
            <w:vAlign w:val="center"/>
          </w:tcPr>
          <w:p w14:paraId="1F881544" w14:textId="77777777" w:rsidR="00994FF0" w:rsidRPr="0064582A" w:rsidRDefault="00994FF0" w:rsidP="000C3C54">
            <w:pPr>
              <w:rPr>
                <w:ins w:id="1872" w:author="Mohammad Nayeem Hasan" w:date="2024-11-04T00:05:00Z" w16du:dateUtc="2024-11-03T18:05:00Z"/>
                <w:rFonts w:ascii="Times New Roman" w:hAnsi="Times New Roman" w:cs="Times New Roman"/>
                <w:sz w:val="24"/>
                <w:szCs w:val="24"/>
              </w:rPr>
            </w:pPr>
            <w:ins w:id="1873" w:author="Mohammad Nayeem Hasan" w:date="2024-11-04T00:05:00Z" w16du:dateUtc="2024-11-03T18:05:00Z">
              <w:r w:rsidRPr="0064582A">
                <w:rPr>
                  <w:rFonts w:ascii="Times New Roman" w:hAnsi="Times New Roman" w:cs="Times New Roman"/>
                  <w:sz w:val="24"/>
                  <w:szCs w:val="24"/>
                </w:rPr>
                <w:t>3.27 (2.64, 4.03)</w:t>
              </w:r>
            </w:ins>
          </w:p>
        </w:tc>
        <w:tc>
          <w:tcPr>
            <w:tcW w:w="478" w:type="pct"/>
            <w:vAlign w:val="center"/>
          </w:tcPr>
          <w:p w14:paraId="42A48FF8" w14:textId="77777777" w:rsidR="00994FF0" w:rsidRPr="0064582A" w:rsidRDefault="00994FF0" w:rsidP="000C3C54">
            <w:pPr>
              <w:rPr>
                <w:ins w:id="1874" w:author="Mohammad Nayeem Hasan" w:date="2024-11-04T00:05:00Z" w16du:dateUtc="2024-11-03T18:05:00Z"/>
                <w:rFonts w:ascii="Times New Roman" w:hAnsi="Times New Roman" w:cs="Times New Roman"/>
                <w:b/>
                <w:bCs/>
                <w:sz w:val="24"/>
                <w:szCs w:val="24"/>
              </w:rPr>
            </w:pPr>
            <w:ins w:id="1875"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5B5F90FA" w14:textId="77777777" w:rsidTr="000C3C54">
        <w:trPr>
          <w:trHeight w:val="138"/>
          <w:jc w:val="center"/>
          <w:ins w:id="1876" w:author="Mohammad Nayeem Hasan" w:date="2024-11-04T00:05:00Z"/>
        </w:trPr>
        <w:tc>
          <w:tcPr>
            <w:tcW w:w="950" w:type="pct"/>
            <w:vAlign w:val="center"/>
          </w:tcPr>
          <w:p w14:paraId="6A41A43F" w14:textId="77777777" w:rsidR="00994FF0" w:rsidRPr="0064582A" w:rsidRDefault="00994FF0" w:rsidP="000C3C54">
            <w:pPr>
              <w:rPr>
                <w:ins w:id="1877" w:author="Mohammad Nayeem Hasan" w:date="2024-11-04T00:05:00Z" w16du:dateUtc="2024-11-03T18:05:00Z"/>
                <w:rFonts w:ascii="Times New Roman" w:hAnsi="Times New Roman" w:cs="Times New Roman"/>
                <w:sz w:val="24"/>
                <w:szCs w:val="24"/>
              </w:rPr>
            </w:pPr>
            <w:ins w:id="1878" w:author="Mohammad Nayeem Hasan" w:date="2024-11-04T00:05:00Z" w16du:dateUtc="2024-11-03T18:05:00Z">
              <w:r w:rsidRPr="0064582A">
                <w:rPr>
                  <w:rFonts w:ascii="Times New Roman" w:hAnsi="Times New Roman" w:cs="Times New Roman"/>
                  <w:sz w:val="24"/>
                  <w:szCs w:val="24"/>
                </w:rPr>
                <w:t>24-35</w:t>
              </w:r>
            </w:ins>
          </w:p>
        </w:tc>
        <w:tc>
          <w:tcPr>
            <w:tcW w:w="818" w:type="pct"/>
            <w:vAlign w:val="center"/>
          </w:tcPr>
          <w:p w14:paraId="7346E2B2" w14:textId="77777777" w:rsidR="00994FF0" w:rsidRPr="0064582A" w:rsidRDefault="00994FF0" w:rsidP="000C3C54">
            <w:pPr>
              <w:rPr>
                <w:ins w:id="1879" w:author="Mohammad Nayeem Hasan" w:date="2024-11-04T00:05:00Z" w16du:dateUtc="2024-11-03T18:05:00Z"/>
                <w:rFonts w:ascii="Times New Roman" w:hAnsi="Times New Roman" w:cs="Times New Roman"/>
                <w:sz w:val="24"/>
                <w:szCs w:val="24"/>
              </w:rPr>
            </w:pPr>
            <w:ins w:id="1880" w:author="Mohammad Nayeem Hasan" w:date="2024-11-04T00:05:00Z" w16du:dateUtc="2024-11-03T18:05:00Z">
              <w:r w:rsidRPr="0064582A">
                <w:rPr>
                  <w:rFonts w:ascii="Times New Roman" w:hAnsi="Times New Roman" w:cs="Times New Roman"/>
                  <w:sz w:val="24"/>
                  <w:szCs w:val="24"/>
                </w:rPr>
                <w:t>1.46 (1.23, 1.72)</w:t>
              </w:r>
            </w:ins>
          </w:p>
        </w:tc>
        <w:tc>
          <w:tcPr>
            <w:tcW w:w="478" w:type="pct"/>
            <w:vAlign w:val="center"/>
          </w:tcPr>
          <w:p w14:paraId="0173B064" w14:textId="77777777" w:rsidR="00994FF0" w:rsidRPr="0064582A" w:rsidRDefault="00994FF0" w:rsidP="000C3C54">
            <w:pPr>
              <w:rPr>
                <w:ins w:id="1881" w:author="Mohammad Nayeem Hasan" w:date="2024-11-04T00:05:00Z" w16du:dateUtc="2024-11-03T18:05:00Z"/>
                <w:rFonts w:ascii="Times New Roman" w:hAnsi="Times New Roman" w:cs="Times New Roman"/>
                <w:b/>
                <w:bCs/>
                <w:sz w:val="24"/>
                <w:szCs w:val="24"/>
              </w:rPr>
            </w:pPr>
            <w:ins w:id="1882"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4E42AB31" w14:textId="77777777" w:rsidR="00994FF0" w:rsidRPr="0064582A" w:rsidRDefault="00994FF0" w:rsidP="000C3C54">
            <w:pPr>
              <w:rPr>
                <w:ins w:id="1883" w:author="Mohammad Nayeem Hasan" w:date="2024-11-04T00:05:00Z" w16du:dateUtc="2024-11-03T18:05:00Z"/>
                <w:rFonts w:ascii="Times New Roman" w:hAnsi="Times New Roman" w:cs="Times New Roman"/>
                <w:sz w:val="24"/>
                <w:szCs w:val="24"/>
              </w:rPr>
            </w:pPr>
            <w:ins w:id="1884" w:author="Mohammad Nayeem Hasan" w:date="2024-11-04T00:05:00Z" w16du:dateUtc="2024-11-03T18:05:00Z">
              <w:r w:rsidRPr="0064582A">
                <w:rPr>
                  <w:rFonts w:ascii="Times New Roman" w:hAnsi="Times New Roman" w:cs="Times New Roman"/>
                  <w:sz w:val="24"/>
                  <w:szCs w:val="24"/>
                </w:rPr>
                <w:t>2.42 (1.68, 3.48)</w:t>
              </w:r>
            </w:ins>
          </w:p>
        </w:tc>
        <w:tc>
          <w:tcPr>
            <w:tcW w:w="478" w:type="pct"/>
            <w:vAlign w:val="center"/>
          </w:tcPr>
          <w:p w14:paraId="6EAE5FD9" w14:textId="77777777" w:rsidR="00994FF0" w:rsidRPr="0064582A" w:rsidRDefault="00994FF0" w:rsidP="000C3C54">
            <w:pPr>
              <w:rPr>
                <w:ins w:id="1885" w:author="Mohammad Nayeem Hasan" w:date="2024-11-04T00:05:00Z" w16du:dateUtc="2024-11-03T18:05:00Z"/>
                <w:rFonts w:ascii="Times New Roman" w:hAnsi="Times New Roman" w:cs="Times New Roman"/>
                <w:b/>
                <w:bCs/>
                <w:sz w:val="24"/>
                <w:szCs w:val="24"/>
              </w:rPr>
            </w:pPr>
            <w:ins w:id="1886" w:author="Mohammad Nayeem Hasan" w:date="2024-11-04T00:05:00Z" w16du:dateUtc="2024-11-03T18:05:00Z">
              <w:r w:rsidRPr="0064582A">
                <w:rPr>
                  <w:rFonts w:ascii="Times New Roman" w:hAnsi="Times New Roman" w:cs="Times New Roman"/>
                  <w:b/>
                  <w:bCs/>
                  <w:sz w:val="24"/>
                  <w:szCs w:val="24"/>
                </w:rPr>
                <w:t>&lt;0.001</w:t>
              </w:r>
            </w:ins>
          </w:p>
        </w:tc>
        <w:tc>
          <w:tcPr>
            <w:tcW w:w="978" w:type="pct"/>
            <w:vAlign w:val="center"/>
          </w:tcPr>
          <w:p w14:paraId="32A00676" w14:textId="77777777" w:rsidR="00994FF0" w:rsidRPr="0064582A" w:rsidRDefault="00994FF0" w:rsidP="000C3C54">
            <w:pPr>
              <w:rPr>
                <w:ins w:id="1887" w:author="Mohammad Nayeem Hasan" w:date="2024-11-04T00:05:00Z" w16du:dateUtc="2024-11-03T18:05:00Z"/>
                <w:rFonts w:ascii="Times New Roman" w:hAnsi="Times New Roman" w:cs="Times New Roman"/>
                <w:sz w:val="24"/>
                <w:szCs w:val="24"/>
              </w:rPr>
            </w:pPr>
            <w:ins w:id="1888" w:author="Mohammad Nayeem Hasan" w:date="2024-11-04T00:05:00Z" w16du:dateUtc="2024-11-03T18:05:00Z">
              <w:r w:rsidRPr="0064582A">
                <w:rPr>
                  <w:rFonts w:ascii="Times New Roman" w:hAnsi="Times New Roman" w:cs="Times New Roman"/>
                  <w:sz w:val="24"/>
                  <w:szCs w:val="24"/>
                </w:rPr>
                <w:t>2.21 (1.76, 2.77)</w:t>
              </w:r>
            </w:ins>
          </w:p>
        </w:tc>
        <w:tc>
          <w:tcPr>
            <w:tcW w:w="478" w:type="pct"/>
            <w:vAlign w:val="center"/>
          </w:tcPr>
          <w:p w14:paraId="4024B5CF" w14:textId="77777777" w:rsidR="00994FF0" w:rsidRPr="0064582A" w:rsidRDefault="00994FF0" w:rsidP="000C3C54">
            <w:pPr>
              <w:rPr>
                <w:ins w:id="1889" w:author="Mohammad Nayeem Hasan" w:date="2024-11-04T00:05:00Z" w16du:dateUtc="2024-11-03T18:05:00Z"/>
                <w:rFonts w:ascii="Times New Roman" w:hAnsi="Times New Roman" w:cs="Times New Roman"/>
                <w:b/>
                <w:bCs/>
                <w:sz w:val="24"/>
                <w:szCs w:val="24"/>
              </w:rPr>
            </w:pPr>
            <w:ins w:id="1890"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3B06D73E" w14:textId="77777777" w:rsidTr="000C3C54">
        <w:trPr>
          <w:trHeight w:val="138"/>
          <w:jc w:val="center"/>
          <w:ins w:id="1891" w:author="Mohammad Nayeem Hasan" w:date="2024-11-04T00:05:00Z"/>
        </w:trPr>
        <w:tc>
          <w:tcPr>
            <w:tcW w:w="950" w:type="pct"/>
            <w:vAlign w:val="center"/>
          </w:tcPr>
          <w:p w14:paraId="7C49AB4C" w14:textId="77777777" w:rsidR="00994FF0" w:rsidRPr="0064582A" w:rsidRDefault="00994FF0" w:rsidP="000C3C54">
            <w:pPr>
              <w:rPr>
                <w:ins w:id="1892" w:author="Mohammad Nayeem Hasan" w:date="2024-11-04T00:05:00Z" w16du:dateUtc="2024-11-03T18:05:00Z"/>
                <w:rFonts w:ascii="Times New Roman" w:hAnsi="Times New Roman" w:cs="Times New Roman"/>
                <w:sz w:val="24"/>
                <w:szCs w:val="24"/>
              </w:rPr>
            </w:pPr>
            <w:ins w:id="1893" w:author="Mohammad Nayeem Hasan" w:date="2024-11-04T00:05:00Z" w16du:dateUtc="2024-11-03T18:05:00Z">
              <w:r w:rsidRPr="0064582A">
                <w:rPr>
                  <w:rFonts w:ascii="Times New Roman" w:hAnsi="Times New Roman" w:cs="Times New Roman"/>
                  <w:sz w:val="24"/>
                  <w:szCs w:val="24"/>
                </w:rPr>
                <w:t>36-47</w:t>
              </w:r>
            </w:ins>
          </w:p>
        </w:tc>
        <w:tc>
          <w:tcPr>
            <w:tcW w:w="818" w:type="pct"/>
            <w:vAlign w:val="center"/>
          </w:tcPr>
          <w:p w14:paraId="313D72B4" w14:textId="77777777" w:rsidR="00994FF0" w:rsidRPr="0064582A" w:rsidRDefault="00994FF0" w:rsidP="000C3C54">
            <w:pPr>
              <w:rPr>
                <w:ins w:id="1894" w:author="Mohammad Nayeem Hasan" w:date="2024-11-04T00:05:00Z" w16du:dateUtc="2024-11-03T18:05:00Z"/>
                <w:rFonts w:ascii="Times New Roman" w:hAnsi="Times New Roman" w:cs="Times New Roman"/>
                <w:sz w:val="24"/>
                <w:szCs w:val="24"/>
              </w:rPr>
            </w:pPr>
            <w:ins w:id="1895" w:author="Mohammad Nayeem Hasan" w:date="2024-11-04T00:05:00Z" w16du:dateUtc="2024-11-03T18:05:00Z">
              <w:r w:rsidRPr="0064582A">
                <w:rPr>
                  <w:rFonts w:ascii="Times New Roman" w:hAnsi="Times New Roman" w:cs="Times New Roman"/>
                  <w:sz w:val="24"/>
                  <w:szCs w:val="24"/>
                </w:rPr>
                <w:t>1.17 (0.97, 1.42)</w:t>
              </w:r>
            </w:ins>
          </w:p>
        </w:tc>
        <w:tc>
          <w:tcPr>
            <w:tcW w:w="478" w:type="pct"/>
            <w:vAlign w:val="center"/>
          </w:tcPr>
          <w:p w14:paraId="1D66330B" w14:textId="77777777" w:rsidR="00994FF0" w:rsidRPr="0064582A" w:rsidRDefault="00994FF0" w:rsidP="000C3C54">
            <w:pPr>
              <w:rPr>
                <w:ins w:id="1896" w:author="Mohammad Nayeem Hasan" w:date="2024-11-04T00:05:00Z" w16du:dateUtc="2024-11-03T18:05:00Z"/>
                <w:rFonts w:ascii="Times New Roman" w:hAnsi="Times New Roman" w:cs="Times New Roman"/>
                <w:sz w:val="24"/>
                <w:szCs w:val="24"/>
              </w:rPr>
            </w:pPr>
            <w:ins w:id="1897" w:author="Mohammad Nayeem Hasan" w:date="2024-11-04T00:05:00Z" w16du:dateUtc="2024-11-03T18:05:00Z">
              <w:r w:rsidRPr="0064582A">
                <w:rPr>
                  <w:rFonts w:ascii="Times New Roman" w:hAnsi="Times New Roman" w:cs="Times New Roman"/>
                  <w:sz w:val="24"/>
                  <w:szCs w:val="24"/>
                </w:rPr>
                <w:t>0.097</w:t>
              </w:r>
            </w:ins>
          </w:p>
        </w:tc>
        <w:tc>
          <w:tcPr>
            <w:tcW w:w="822" w:type="pct"/>
            <w:vAlign w:val="center"/>
          </w:tcPr>
          <w:p w14:paraId="74C0E3B1" w14:textId="77777777" w:rsidR="00994FF0" w:rsidRPr="0064582A" w:rsidRDefault="00994FF0" w:rsidP="000C3C54">
            <w:pPr>
              <w:rPr>
                <w:ins w:id="1898" w:author="Mohammad Nayeem Hasan" w:date="2024-11-04T00:05:00Z" w16du:dateUtc="2024-11-03T18:05:00Z"/>
                <w:rFonts w:ascii="Times New Roman" w:hAnsi="Times New Roman" w:cs="Times New Roman"/>
                <w:sz w:val="24"/>
                <w:szCs w:val="24"/>
              </w:rPr>
            </w:pPr>
            <w:ins w:id="1899" w:author="Mohammad Nayeem Hasan" w:date="2024-11-04T00:05:00Z" w16du:dateUtc="2024-11-03T18:05:00Z">
              <w:r w:rsidRPr="0064582A">
                <w:rPr>
                  <w:rFonts w:ascii="Times New Roman" w:hAnsi="Times New Roman" w:cs="Times New Roman"/>
                  <w:sz w:val="24"/>
                  <w:szCs w:val="24"/>
                </w:rPr>
                <w:t>1.60 (1.05, 2.42)</w:t>
              </w:r>
            </w:ins>
          </w:p>
        </w:tc>
        <w:tc>
          <w:tcPr>
            <w:tcW w:w="478" w:type="pct"/>
            <w:vAlign w:val="center"/>
          </w:tcPr>
          <w:p w14:paraId="26EBEE12" w14:textId="77777777" w:rsidR="00994FF0" w:rsidRPr="0064582A" w:rsidRDefault="00994FF0" w:rsidP="000C3C54">
            <w:pPr>
              <w:rPr>
                <w:ins w:id="1900" w:author="Mohammad Nayeem Hasan" w:date="2024-11-04T00:05:00Z" w16du:dateUtc="2024-11-03T18:05:00Z"/>
                <w:rFonts w:ascii="Times New Roman" w:hAnsi="Times New Roman" w:cs="Times New Roman"/>
                <w:b/>
                <w:bCs/>
                <w:sz w:val="24"/>
                <w:szCs w:val="24"/>
              </w:rPr>
            </w:pPr>
            <w:ins w:id="1901" w:author="Mohammad Nayeem Hasan" w:date="2024-11-04T00:05:00Z" w16du:dateUtc="2024-11-03T18:05:00Z">
              <w:r w:rsidRPr="0064582A">
                <w:rPr>
                  <w:rFonts w:ascii="Times New Roman" w:hAnsi="Times New Roman" w:cs="Times New Roman"/>
                  <w:b/>
                  <w:bCs/>
                  <w:sz w:val="24"/>
                  <w:szCs w:val="24"/>
                </w:rPr>
                <w:t>0.027</w:t>
              </w:r>
            </w:ins>
          </w:p>
        </w:tc>
        <w:tc>
          <w:tcPr>
            <w:tcW w:w="978" w:type="pct"/>
            <w:vAlign w:val="center"/>
          </w:tcPr>
          <w:p w14:paraId="4418EA40" w14:textId="77777777" w:rsidR="00994FF0" w:rsidRPr="0064582A" w:rsidRDefault="00994FF0" w:rsidP="000C3C54">
            <w:pPr>
              <w:rPr>
                <w:ins w:id="1902" w:author="Mohammad Nayeem Hasan" w:date="2024-11-04T00:05:00Z" w16du:dateUtc="2024-11-03T18:05:00Z"/>
                <w:rFonts w:ascii="Times New Roman" w:hAnsi="Times New Roman" w:cs="Times New Roman"/>
                <w:sz w:val="24"/>
                <w:szCs w:val="24"/>
              </w:rPr>
            </w:pPr>
            <w:ins w:id="1903" w:author="Mohammad Nayeem Hasan" w:date="2024-11-04T00:05:00Z" w16du:dateUtc="2024-11-03T18:05:00Z">
              <w:r w:rsidRPr="0064582A">
                <w:rPr>
                  <w:rFonts w:ascii="Times New Roman" w:hAnsi="Times New Roman" w:cs="Times New Roman"/>
                  <w:sz w:val="24"/>
                  <w:szCs w:val="24"/>
                </w:rPr>
                <w:t>1.57 (1.25, 1.97)</w:t>
              </w:r>
            </w:ins>
          </w:p>
        </w:tc>
        <w:tc>
          <w:tcPr>
            <w:tcW w:w="478" w:type="pct"/>
            <w:vAlign w:val="center"/>
          </w:tcPr>
          <w:p w14:paraId="0ADF7E8E" w14:textId="77777777" w:rsidR="00994FF0" w:rsidRPr="0064582A" w:rsidRDefault="00994FF0" w:rsidP="000C3C54">
            <w:pPr>
              <w:rPr>
                <w:ins w:id="1904" w:author="Mohammad Nayeem Hasan" w:date="2024-11-04T00:05:00Z" w16du:dateUtc="2024-11-03T18:05:00Z"/>
                <w:rFonts w:ascii="Times New Roman" w:hAnsi="Times New Roman" w:cs="Times New Roman"/>
                <w:b/>
                <w:bCs/>
                <w:sz w:val="24"/>
                <w:szCs w:val="24"/>
              </w:rPr>
            </w:pPr>
            <w:ins w:id="1905"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7D7B7396" w14:textId="77777777" w:rsidTr="000C3C54">
        <w:trPr>
          <w:trHeight w:val="138"/>
          <w:jc w:val="center"/>
          <w:ins w:id="1906" w:author="Mohammad Nayeem Hasan" w:date="2024-11-04T00:05:00Z"/>
        </w:trPr>
        <w:tc>
          <w:tcPr>
            <w:tcW w:w="950" w:type="pct"/>
            <w:vAlign w:val="center"/>
          </w:tcPr>
          <w:p w14:paraId="107C2E35" w14:textId="77777777" w:rsidR="00994FF0" w:rsidRPr="0064582A" w:rsidRDefault="00994FF0" w:rsidP="000C3C54">
            <w:pPr>
              <w:rPr>
                <w:ins w:id="1907" w:author="Mohammad Nayeem Hasan" w:date="2024-11-04T00:05:00Z" w16du:dateUtc="2024-11-03T18:05:00Z"/>
                <w:rFonts w:ascii="Times New Roman" w:hAnsi="Times New Roman" w:cs="Times New Roman"/>
                <w:sz w:val="24"/>
                <w:szCs w:val="24"/>
              </w:rPr>
            </w:pPr>
            <w:ins w:id="1908" w:author="Mohammad Nayeem Hasan" w:date="2024-11-04T00:05:00Z" w16du:dateUtc="2024-11-03T18:05:00Z">
              <w:r w:rsidRPr="0064582A">
                <w:rPr>
                  <w:rFonts w:ascii="Times New Roman" w:hAnsi="Times New Roman" w:cs="Times New Roman"/>
                  <w:sz w:val="24"/>
                  <w:szCs w:val="24"/>
                </w:rPr>
                <w:t>48-59</w:t>
              </w:r>
            </w:ins>
          </w:p>
        </w:tc>
        <w:tc>
          <w:tcPr>
            <w:tcW w:w="818" w:type="pct"/>
            <w:vAlign w:val="center"/>
          </w:tcPr>
          <w:p w14:paraId="07056214" w14:textId="77777777" w:rsidR="00994FF0" w:rsidRPr="0064582A" w:rsidRDefault="00994FF0" w:rsidP="000C3C54">
            <w:pPr>
              <w:rPr>
                <w:ins w:id="1909" w:author="Mohammad Nayeem Hasan" w:date="2024-11-04T00:05:00Z" w16du:dateUtc="2024-11-03T18:05:00Z"/>
                <w:rFonts w:ascii="Times New Roman" w:hAnsi="Times New Roman" w:cs="Times New Roman"/>
                <w:sz w:val="24"/>
                <w:szCs w:val="24"/>
              </w:rPr>
            </w:pPr>
            <w:ins w:id="191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4903CEE" w14:textId="77777777" w:rsidR="00994FF0" w:rsidRPr="0064582A" w:rsidRDefault="00994FF0" w:rsidP="000C3C54">
            <w:pPr>
              <w:rPr>
                <w:ins w:id="1911" w:author="Mohammad Nayeem Hasan" w:date="2024-11-04T00:05:00Z" w16du:dateUtc="2024-11-03T18:05:00Z"/>
                <w:rFonts w:ascii="Times New Roman" w:hAnsi="Times New Roman" w:cs="Times New Roman"/>
                <w:sz w:val="24"/>
                <w:szCs w:val="24"/>
              </w:rPr>
            </w:pPr>
            <w:ins w:id="191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C7E61FB" w14:textId="77777777" w:rsidR="00994FF0" w:rsidRPr="0064582A" w:rsidRDefault="00994FF0" w:rsidP="000C3C54">
            <w:pPr>
              <w:rPr>
                <w:ins w:id="1913" w:author="Mohammad Nayeem Hasan" w:date="2024-11-04T00:05:00Z" w16du:dateUtc="2024-11-03T18:05:00Z"/>
                <w:rFonts w:ascii="Times New Roman" w:hAnsi="Times New Roman" w:cs="Times New Roman"/>
                <w:sz w:val="24"/>
                <w:szCs w:val="24"/>
              </w:rPr>
            </w:pPr>
            <w:ins w:id="191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781CD32" w14:textId="77777777" w:rsidR="00994FF0" w:rsidRPr="0064582A" w:rsidRDefault="00994FF0" w:rsidP="000C3C54">
            <w:pPr>
              <w:rPr>
                <w:ins w:id="1915" w:author="Mohammad Nayeem Hasan" w:date="2024-11-04T00:05:00Z" w16du:dateUtc="2024-11-03T18:05:00Z"/>
                <w:rFonts w:ascii="Times New Roman" w:hAnsi="Times New Roman" w:cs="Times New Roman"/>
                <w:sz w:val="24"/>
                <w:szCs w:val="24"/>
              </w:rPr>
            </w:pPr>
            <w:ins w:id="1916"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49A9F066" w14:textId="77777777" w:rsidR="00994FF0" w:rsidRPr="0064582A" w:rsidRDefault="00994FF0" w:rsidP="000C3C54">
            <w:pPr>
              <w:rPr>
                <w:ins w:id="1917" w:author="Mohammad Nayeem Hasan" w:date="2024-11-04T00:05:00Z" w16du:dateUtc="2024-11-03T18:05:00Z"/>
                <w:rFonts w:ascii="Times New Roman" w:hAnsi="Times New Roman" w:cs="Times New Roman"/>
                <w:sz w:val="24"/>
                <w:szCs w:val="24"/>
              </w:rPr>
            </w:pPr>
            <w:ins w:id="191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7784F00" w14:textId="77777777" w:rsidR="00994FF0" w:rsidRPr="0064582A" w:rsidRDefault="00994FF0" w:rsidP="000C3C54">
            <w:pPr>
              <w:rPr>
                <w:ins w:id="1919" w:author="Mohammad Nayeem Hasan" w:date="2024-11-04T00:05:00Z" w16du:dateUtc="2024-11-03T18:05:00Z"/>
                <w:rFonts w:ascii="Times New Roman" w:hAnsi="Times New Roman" w:cs="Times New Roman"/>
                <w:sz w:val="24"/>
                <w:szCs w:val="24"/>
              </w:rPr>
            </w:pPr>
            <w:ins w:id="1920" w:author="Mohammad Nayeem Hasan" w:date="2024-11-04T00:05:00Z" w16du:dateUtc="2024-11-03T18:05:00Z">
              <w:r w:rsidRPr="0064582A">
                <w:rPr>
                  <w:rFonts w:ascii="Times New Roman" w:hAnsi="Times New Roman" w:cs="Times New Roman"/>
                  <w:sz w:val="24"/>
                  <w:szCs w:val="24"/>
                </w:rPr>
                <w:t>-</w:t>
              </w:r>
            </w:ins>
          </w:p>
        </w:tc>
      </w:tr>
      <w:tr w:rsidR="00994FF0" w:rsidRPr="0064582A" w14:paraId="49FB78C8" w14:textId="77777777" w:rsidTr="000C3C54">
        <w:trPr>
          <w:trHeight w:val="138"/>
          <w:jc w:val="center"/>
          <w:ins w:id="1921" w:author="Mohammad Nayeem Hasan" w:date="2024-11-04T00:05:00Z"/>
        </w:trPr>
        <w:tc>
          <w:tcPr>
            <w:tcW w:w="1767" w:type="pct"/>
            <w:gridSpan w:val="2"/>
            <w:vAlign w:val="center"/>
          </w:tcPr>
          <w:p w14:paraId="040E315D" w14:textId="77777777" w:rsidR="00994FF0" w:rsidRPr="0064582A" w:rsidRDefault="00994FF0" w:rsidP="000C3C54">
            <w:pPr>
              <w:rPr>
                <w:ins w:id="1922" w:author="Mohammad Nayeem Hasan" w:date="2024-11-04T00:05:00Z" w16du:dateUtc="2024-11-03T18:05:00Z"/>
                <w:rFonts w:ascii="Times New Roman" w:hAnsi="Times New Roman" w:cs="Times New Roman"/>
                <w:sz w:val="24"/>
                <w:szCs w:val="24"/>
              </w:rPr>
            </w:pPr>
            <w:ins w:id="1923" w:author="Mohammad Nayeem Hasan" w:date="2024-11-04T00:05:00Z" w16du:dateUtc="2024-11-03T18:05:00Z">
              <w:r w:rsidRPr="0064582A">
                <w:rPr>
                  <w:rFonts w:ascii="Times New Roman" w:hAnsi="Times New Roman" w:cs="Times New Roman"/>
                  <w:sz w:val="24"/>
                  <w:szCs w:val="24"/>
                </w:rPr>
                <w:t>Child’s sex</w:t>
              </w:r>
            </w:ins>
          </w:p>
        </w:tc>
        <w:tc>
          <w:tcPr>
            <w:tcW w:w="1300" w:type="pct"/>
            <w:gridSpan w:val="2"/>
            <w:vAlign w:val="center"/>
          </w:tcPr>
          <w:p w14:paraId="2F88779B" w14:textId="77777777" w:rsidR="00994FF0" w:rsidRPr="0064582A" w:rsidRDefault="00994FF0" w:rsidP="000C3C54">
            <w:pPr>
              <w:rPr>
                <w:ins w:id="1924" w:author="Mohammad Nayeem Hasan" w:date="2024-11-04T00:05:00Z" w16du:dateUtc="2024-11-03T18:05:00Z"/>
                <w:rFonts w:ascii="Times New Roman" w:hAnsi="Times New Roman" w:cs="Times New Roman"/>
                <w:sz w:val="24"/>
                <w:szCs w:val="24"/>
              </w:rPr>
            </w:pPr>
          </w:p>
        </w:tc>
        <w:tc>
          <w:tcPr>
            <w:tcW w:w="1455" w:type="pct"/>
            <w:gridSpan w:val="2"/>
            <w:vAlign w:val="center"/>
          </w:tcPr>
          <w:p w14:paraId="21613F57" w14:textId="77777777" w:rsidR="00994FF0" w:rsidRPr="0064582A" w:rsidRDefault="00994FF0" w:rsidP="000C3C54">
            <w:pPr>
              <w:rPr>
                <w:ins w:id="1925" w:author="Mohammad Nayeem Hasan" w:date="2024-11-04T00:05:00Z" w16du:dateUtc="2024-11-03T18:05:00Z"/>
                <w:rFonts w:ascii="Times New Roman" w:hAnsi="Times New Roman" w:cs="Times New Roman"/>
                <w:sz w:val="24"/>
                <w:szCs w:val="24"/>
              </w:rPr>
            </w:pPr>
          </w:p>
        </w:tc>
        <w:tc>
          <w:tcPr>
            <w:tcW w:w="478" w:type="pct"/>
            <w:vAlign w:val="center"/>
          </w:tcPr>
          <w:p w14:paraId="2AC7B1C4" w14:textId="77777777" w:rsidR="00994FF0" w:rsidRPr="0064582A" w:rsidRDefault="00994FF0" w:rsidP="000C3C54">
            <w:pPr>
              <w:rPr>
                <w:ins w:id="1926" w:author="Mohammad Nayeem Hasan" w:date="2024-11-04T00:05:00Z" w16du:dateUtc="2024-11-03T18:05:00Z"/>
                <w:rFonts w:ascii="Times New Roman" w:hAnsi="Times New Roman" w:cs="Times New Roman"/>
                <w:sz w:val="24"/>
                <w:szCs w:val="24"/>
              </w:rPr>
            </w:pPr>
          </w:p>
        </w:tc>
      </w:tr>
      <w:tr w:rsidR="00994FF0" w:rsidRPr="0064582A" w14:paraId="68014C06" w14:textId="77777777" w:rsidTr="000C3C54">
        <w:trPr>
          <w:trHeight w:val="268"/>
          <w:jc w:val="center"/>
          <w:ins w:id="1927" w:author="Mohammad Nayeem Hasan" w:date="2024-11-04T00:05:00Z"/>
        </w:trPr>
        <w:tc>
          <w:tcPr>
            <w:tcW w:w="950" w:type="pct"/>
            <w:vAlign w:val="center"/>
          </w:tcPr>
          <w:p w14:paraId="4F555C8F" w14:textId="77777777" w:rsidR="00994FF0" w:rsidRPr="0064582A" w:rsidRDefault="00994FF0" w:rsidP="000C3C54">
            <w:pPr>
              <w:rPr>
                <w:ins w:id="1928" w:author="Mohammad Nayeem Hasan" w:date="2024-11-04T00:05:00Z" w16du:dateUtc="2024-11-03T18:05:00Z"/>
                <w:rFonts w:ascii="Times New Roman" w:hAnsi="Times New Roman" w:cs="Times New Roman"/>
                <w:sz w:val="24"/>
                <w:szCs w:val="24"/>
              </w:rPr>
            </w:pPr>
            <w:ins w:id="1929" w:author="Mohammad Nayeem Hasan" w:date="2024-11-04T00:05:00Z" w16du:dateUtc="2024-11-03T18:05:00Z">
              <w:r w:rsidRPr="0064582A">
                <w:rPr>
                  <w:rFonts w:ascii="Times New Roman" w:hAnsi="Times New Roman" w:cs="Times New Roman"/>
                  <w:sz w:val="24"/>
                  <w:szCs w:val="24"/>
                </w:rPr>
                <w:t>Male</w:t>
              </w:r>
            </w:ins>
          </w:p>
        </w:tc>
        <w:tc>
          <w:tcPr>
            <w:tcW w:w="818" w:type="pct"/>
            <w:vAlign w:val="center"/>
          </w:tcPr>
          <w:p w14:paraId="18CCB3DE" w14:textId="77777777" w:rsidR="00994FF0" w:rsidRPr="0064582A" w:rsidRDefault="00994FF0" w:rsidP="000C3C54">
            <w:pPr>
              <w:rPr>
                <w:ins w:id="1930" w:author="Mohammad Nayeem Hasan" w:date="2024-11-04T00:05:00Z" w16du:dateUtc="2024-11-03T18:05:00Z"/>
                <w:rFonts w:ascii="Times New Roman" w:hAnsi="Times New Roman" w:cs="Times New Roman"/>
                <w:sz w:val="24"/>
                <w:szCs w:val="24"/>
              </w:rPr>
            </w:pPr>
            <w:ins w:id="1931" w:author="Mohammad Nayeem Hasan" w:date="2024-11-04T00:05:00Z" w16du:dateUtc="2024-11-03T18:05:00Z">
              <w:r w:rsidRPr="0064582A">
                <w:rPr>
                  <w:rFonts w:ascii="Times New Roman" w:hAnsi="Times New Roman" w:cs="Times New Roman"/>
                  <w:sz w:val="24"/>
                  <w:szCs w:val="24"/>
                </w:rPr>
                <w:t>1.08 (0.98, 1.19)</w:t>
              </w:r>
            </w:ins>
          </w:p>
        </w:tc>
        <w:tc>
          <w:tcPr>
            <w:tcW w:w="478" w:type="pct"/>
            <w:vAlign w:val="center"/>
          </w:tcPr>
          <w:p w14:paraId="001CFDEE" w14:textId="77777777" w:rsidR="00994FF0" w:rsidRPr="0064582A" w:rsidRDefault="00994FF0" w:rsidP="000C3C54">
            <w:pPr>
              <w:rPr>
                <w:ins w:id="1932" w:author="Mohammad Nayeem Hasan" w:date="2024-11-04T00:05:00Z" w16du:dateUtc="2024-11-03T18:05:00Z"/>
                <w:rFonts w:ascii="Times New Roman" w:hAnsi="Times New Roman" w:cs="Times New Roman"/>
                <w:sz w:val="24"/>
                <w:szCs w:val="24"/>
              </w:rPr>
            </w:pPr>
            <w:ins w:id="1933" w:author="Mohammad Nayeem Hasan" w:date="2024-11-04T00:05:00Z" w16du:dateUtc="2024-11-03T18:05:00Z">
              <w:r w:rsidRPr="0064582A">
                <w:rPr>
                  <w:rFonts w:ascii="Times New Roman" w:hAnsi="Times New Roman" w:cs="Times New Roman"/>
                  <w:sz w:val="24"/>
                  <w:szCs w:val="24"/>
                </w:rPr>
                <w:t>0.107</w:t>
              </w:r>
            </w:ins>
          </w:p>
        </w:tc>
        <w:tc>
          <w:tcPr>
            <w:tcW w:w="822" w:type="pct"/>
            <w:vAlign w:val="center"/>
          </w:tcPr>
          <w:p w14:paraId="7346425D" w14:textId="77777777" w:rsidR="00994FF0" w:rsidRPr="0064582A" w:rsidRDefault="00994FF0" w:rsidP="000C3C54">
            <w:pPr>
              <w:rPr>
                <w:ins w:id="1934" w:author="Mohammad Nayeem Hasan" w:date="2024-11-04T00:05:00Z" w16du:dateUtc="2024-11-03T18:05:00Z"/>
                <w:rFonts w:ascii="Times New Roman" w:hAnsi="Times New Roman" w:cs="Times New Roman"/>
                <w:sz w:val="24"/>
                <w:szCs w:val="24"/>
              </w:rPr>
            </w:pPr>
            <w:ins w:id="1935" w:author="Mohammad Nayeem Hasan" w:date="2024-11-04T00:05:00Z" w16du:dateUtc="2024-11-03T18:05:00Z">
              <w:r w:rsidRPr="0064582A">
                <w:rPr>
                  <w:rFonts w:ascii="Times New Roman" w:hAnsi="Times New Roman" w:cs="Times New Roman"/>
                  <w:sz w:val="24"/>
                  <w:szCs w:val="24"/>
                </w:rPr>
                <w:t>0.99 (0.84, 1.18)</w:t>
              </w:r>
            </w:ins>
          </w:p>
        </w:tc>
        <w:tc>
          <w:tcPr>
            <w:tcW w:w="478" w:type="pct"/>
            <w:vAlign w:val="center"/>
          </w:tcPr>
          <w:p w14:paraId="696CDEBF" w14:textId="77777777" w:rsidR="00994FF0" w:rsidRPr="0064582A" w:rsidRDefault="00994FF0" w:rsidP="000C3C54">
            <w:pPr>
              <w:rPr>
                <w:ins w:id="1936" w:author="Mohammad Nayeem Hasan" w:date="2024-11-04T00:05:00Z" w16du:dateUtc="2024-11-03T18:05:00Z"/>
                <w:rFonts w:ascii="Times New Roman" w:hAnsi="Times New Roman" w:cs="Times New Roman"/>
                <w:sz w:val="24"/>
                <w:szCs w:val="24"/>
              </w:rPr>
            </w:pPr>
            <w:ins w:id="1937" w:author="Mohammad Nayeem Hasan" w:date="2024-11-04T00:05:00Z" w16du:dateUtc="2024-11-03T18:05:00Z">
              <w:r w:rsidRPr="0064582A">
                <w:rPr>
                  <w:rFonts w:ascii="Times New Roman" w:hAnsi="Times New Roman" w:cs="Times New Roman"/>
                  <w:sz w:val="24"/>
                  <w:szCs w:val="24"/>
                </w:rPr>
                <w:t>0.931</w:t>
              </w:r>
            </w:ins>
          </w:p>
        </w:tc>
        <w:tc>
          <w:tcPr>
            <w:tcW w:w="978" w:type="pct"/>
            <w:vAlign w:val="center"/>
          </w:tcPr>
          <w:p w14:paraId="10AA4272" w14:textId="77777777" w:rsidR="00994FF0" w:rsidRPr="0064582A" w:rsidRDefault="00994FF0" w:rsidP="000C3C54">
            <w:pPr>
              <w:rPr>
                <w:ins w:id="1938" w:author="Mohammad Nayeem Hasan" w:date="2024-11-04T00:05:00Z" w16du:dateUtc="2024-11-03T18:05:00Z"/>
                <w:rFonts w:ascii="Times New Roman" w:hAnsi="Times New Roman" w:cs="Times New Roman"/>
                <w:sz w:val="24"/>
                <w:szCs w:val="24"/>
              </w:rPr>
            </w:pPr>
            <w:ins w:id="1939" w:author="Mohammad Nayeem Hasan" w:date="2024-11-04T00:05:00Z" w16du:dateUtc="2024-11-03T18:05:00Z">
              <w:r w:rsidRPr="0064582A">
                <w:rPr>
                  <w:rFonts w:ascii="Times New Roman" w:hAnsi="Times New Roman" w:cs="Times New Roman"/>
                  <w:sz w:val="24"/>
                  <w:szCs w:val="24"/>
                </w:rPr>
                <w:t>1.08 (0.96, 1.22)</w:t>
              </w:r>
            </w:ins>
          </w:p>
        </w:tc>
        <w:tc>
          <w:tcPr>
            <w:tcW w:w="478" w:type="pct"/>
            <w:vAlign w:val="center"/>
          </w:tcPr>
          <w:p w14:paraId="6EC3C8F5" w14:textId="77777777" w:rsidR="00994FF0" w:rsidRPr="0064582A" w:rsidRDefault="00994FF0" w:rsidP="000C3C54">
            <w:pPr>
              <w:rPr>
                <w:ins w:id="1940" w:author="Mohammad Nayeem Hasan" w:date="2024-11-04T00:05:00Z" w16du:dateUtc="2024-11-03T18:05:00Z"/>
                <w:rFonts w:ascii="Times New Roman" w:hAnsi="Times New Roman" w:cs="Times New Roman"/>
                <w:sz w:val="24"/>
                <w:szCs w:val="24"/>
              </w:rPr>
            </w:pPr>
            <w:ins w:id="1941" w:author="Mohammad Nayeem Hasan" w:date="2024-11-04T00:05:00Z" w16du:dateUtc="2024-11-03T18:05:00Z">
              <w:r w:rsidRPr="0064582A">
                <w:rPr>
                  <w:rFonts w:ascii="Times New Roman" w:hAnsi="Times New Roman" w:cs="Times New Roman"/>
                  <w:sz w:val="24"/>
                  <w:szCs w:val="24"/>
                </w:rPr>
                <w:t>0.178</w:t>
              </w:r>
            </w:ins>
          </w:p>
        </w:tc>
      </w:tr>
      <w:tr w:rsidR="00994FF0" w:rsidRPr="0064582A" w14:paraId="601C8732" w14:textId="77777777" w:rsidTr="000C3C54">
        <w:trPr>
          <w:trHeight w:val="138"/>
          <w:jc w:val="center"/>
          <w:ins w:id="1942" w:author="Mohammad Nayeem Hasan" w:date="2024-11-04T00:05:00Z"/>
        </w:trPr>
        <w:tc>
          <w:tcPr>
            <w:tcW w:w="950" w:type="pct"/>
            <w:vAlign w:val="center"/>
          </w:tcPr>
          <w:p w14:paraId="14CE671C" w14:textId="77777777" w:rsidR="00994FF0" w:rsidRPr="0064582A" w:rsidRDefault="00994FF0" w:rsidP="000C3C54">
            <w:pPr>
              <w:rPr>
                <w:ins w:id="1943" w:author="Mohammad Nayeem Hasan" w:date="2024-11-04T00:05:00Z" w16du:dateUtc="2024-11-03T18:05:00Z"/>
                <w:rFonts w:ascii="Times New Roman" w:hAnsi="Times New Roman" w:cs="Times New Roman"/>
                <w:sz w:val="24"/>
                <w:szCs w:val="24"/>
              </w:rPr>
            </w:pPr>
            <w:ins w:id="1944" w:author="Mohammad Nayeem Hasan" w:date="2024-11-04T00:05:00Z" w16du:dateUtc="2024-11-03T18:05:00Z">
              <w:r w:rsidRPr="0064582A">
                <w:rPr>
                  <w:rFonts w:ascii="Times New Roman" w:hAnsi="Times New Roman" w:cs="Times New Roman"/>
                  <w:sz w:val="24"/>
                  <w:szCs w:val="24"/>
                </w:rPr>
                <w:t>Female</w:t>
              </w:r>
            </w:ins>
          </w:p>
        </w:tc>
        <w:tc>
          <w:tcPr>
            <w:tcW w:w="818" w:type="pct"/>
            <w:vAlign w:val="center"/>
          </w:tcPr>
          <w:p w14:paraId="4D566A59" w14:textId="77777777" w:rsidR="00994FF0" w:rsidRPr="0064582A" w:rsidRDefault="00994FF0" w:rsidP="000C3C54">
            <w:pPr>
              <w:rPr>
                <w:ins w:id="1945" w:author="Mohammad Nayeem Hasan" w:date="2024-11-04T00:05:00Z" w16du:dateUtc="2024-11-03T18:05:00Z"/>
                <w:rFonts w:ascii="Times New Roman" w:hAnsi="Times New Roman" w:cs="Times New Roman"/>
                <w:sz w:val="24"/>
                <w:szCs w:val="24"/>
              </w:rPr>
            </w:pPr>
            <w:ins w:id="194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73AB59F" w14:textId="77777777" w:rsidR="00994FF0" w:rsidRPr="0064582A" w:rsidRDefault="00994FF0" w:rsidP="000C3C54">
            <w:pPr>
              <w:rPr>
                <w:ins w:id="1947" w:author="Mohammad Nayeem Hasan" w:date="2024-11-04T00:05:00Z" w16du:dateUtc="2024-11-03T18:05:00Z"/>
                <w:rFonts w:ascii="Times New Roman" w:hAnsi="Times New Roman" w:cs="Times New Roman"/>
                <w:sz w:val="24"/>
                <w:szCs w:val="24"/>
              </w:rPr>
            </w:pPr>
            <w:ins w:id="1948"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72564DB4" w14:textId="77777777" w:rsidR="00994FF0" w:rsidRPr="0064582A" w:rsidRDefault="00994FF0" w:rsidP="000C3C54">
            <w:pPr>
              <w:rPr>
                <w:ins w:id="1949" w:author="Mohammad Nayeem Hasan" w:date="2024-11-04T00:05:00Z" w16du:dateUtc="2024-11-03T18:05:00Z"/>
                <w:rFonts w:ascii="Times New Roman" w:hAnsi="Times New Roman" w:cs="Times New Roman"/>
                <w:sz w:val="24"/>
                <w:szCs w:val="24"/>
              </w:rPr>
            </w:pPr>
            <w:ins w:id="195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3EFF463" w14:textId="77777777" w:rsidR="00994FF0" w:rsidRPr="0064582A" w:rsidRDefault="00994FF0" w:rsidP="000C3C54">
            <w:pPr>
              <w:rPr>
                <w:ins w:id="1951" w:author="Mohammad Nayeem Hasan" w:date="2024-11-04T00:05:00Z" w16du:dateUtc="2024-11-03T18:05:00Z"/>
                <w:rFonts w:ascii="Times New Roman" w:hAnsi="Times New Roman" w:cs="Times New Roman"/>
                <w:sz w:val="24"/>
                <w:szCs w:val="24"/>
              </w:rPr>
            </w:pPr>
            <w:ins w:id="1952"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577F7FDC" w14:textId="77777777" w:rsidR="00994FF0" w:rsidRPr="0064582A" w:rsidRDefault="00994FF0" w:rsidP="000C3C54">
            <w:pPr>
              <w:rPr>
                <w:ins w:id="1953" w:author="Mohammad Nayeem Hasan" w:date="2024-11-04T00:05:00Z" w16du:dateUtc="2024-11-03T18:05:00Z"/>
                <w:rFonts w:ascii="Times New Roman" w:hAnsi="Times New Roman" w:cs="Times New Roman"/>
                <w:sz w:val="24"/>
                <w:szCs w:val="24"/>
              </w:rPr>
            </w:pPr>
            <w:ins w:id="195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1590B8A" w14:textId="77777777" w:rsidR="00994FF0" w:rsidRPr="0064582A" w:rsidRDefault="00994FF0" w:rsidP="000C3C54">
            <w:pPr>
              <w:rPr>
                <w:ins w:id="1955" w:author="Mohammad Nayeem Hasan" w:date="2024-11-04T00:05:00Z" w16du:dateUtc="2024-11-03T18:05:00Z"/>
                <w:rFonts w:ascii="Times New Roman" w:hAnsi="Times New Roman" w:cs="Times New Roman"/>
                <w:sz w:val="24"/>
                <w:szCs w:val="24"/>
              </w:rPr>
            </w:pPr>
            <w:ins w:id="1956" w:author="Mohammad Nayeem Hasan" w:date="2024-11-04T00:05:00Z" w16du:dateUtc="2024-11-03T18:05:00Z">
              <w:r w:rsidRPr="0064582A">
                <w:rPr>
                  <w:rFonts w:ascii="Times New Roman" w:hAnsi="Times New Roman" w:cs="Times New Roman"/>
                  <w:sz w:val="24"/>
                  <w:szCs w:val="24"/>
                </w:rPr>
                <w:t>-</w:t>
              </w:r>
            </w:ins>
          </w:p>
        </w:tc>
      </w:tr>
      <w:tr w:rsidR="00994FF0" w:rsidRPr="0064582A" w14:paraId="1A548E65" w14:textId="77777777" w:rsidTr="000C3C54">
        <w:trPr>
          <w:trHeight w:val="138"/>
          <w:jc w:val="center"/>
          <w:ins w:id="1957" w:author="Mohammad Nayeem Hasan" w:date="2024-11-04T00:05:00Z"/>
        </w:trPr>
        <w:tc>
          <w:tcPr>
            <w:tcW w:w="1767" w:type="pct"/>
            <w:gridSpan w:val="2"/>
            <w:vAlign w:val="center"/>
          </w:tcPr>
          <w:p w14:paraId="417B6FBE" w14:textId="77777777" w:rsidR="00994FF0" w:rsidRPr="0064582A" w:rsidRDefault="00994FF0" w:rsidP="000C3C54">
            <w:pPr>
              <w:rPr>
                <w:ins w:id="1958" w:author="Mohammad Nayeem Hasan" w:date="2024-11-04T00:05:00Z" w16du:dateUtc="2024-11-03T18:05:00Z"/>
                <w:rFonts w:ascii="Times New Roman" w:hAnsi="Times New Roman" w:cs="Times New Roman"/>
                <w:sz w:val="24"/>
                <w:szCs w:val="24"/>
              </w:rPr>
            </w:pPr>
            <w:ins w:id="1959" w:author="Mohammad Nayeem Hasan" w:date="2024-11-04T00:05:00Z" w16du:dateUtc="2024-11-03T18:05:00Z">
              <w:r w:rsidRPr="0064582A">
                <w:rPr>
                  <w:rFonts w:ascii="Times New Roman" w:hAnsi="Times New Roman" w:cs="Times New Roman"/>
                  <w:sz w:val="24"/>
                  <w:szCs w:val="24"/>
                </w:rPr>
                <w:t xml:space="preserve">Inadequate </w:t>
              </w:r>
              <w:r>
                <w:rPr>
                  <w:rFonts w:ascii="Times New Roman" w:hAnsi="Times New Roman" w:cs="Times New Roman"/>
                  <w:sz w:val="24"/>
                  <w:szCs w:val="24"/>
                </w:rPr>
                <w:t>s</w:t>
              </w:r>
              <w:r w:rsidRPr="0064582A">
                <w:rPr>
                  <w:rFonts w:ascii="Times New Roman" w:hAnsi="Times New Roman" w:cs="Times New Roman"/>
                  <w:sz w:val="24"/>
                  <w:szCs w:val="24"/>
                </w:rPr>
                <w:t>upervision</w:t>
              </w:r>
            </w:ins>
          </w:p>
        </w:tc>
        <w:tc>
          <w:tcPr>
            <w:tcW w:w="1300" w:type="pct"/>
            <w:gridSpan w:val="2"/>
            <w:vAlign w:val="center"/>
          </w:tcPr>
          <w:p w14:paraId="377A990D" w14:textId="77777777" w:rsidR="00994FF0" w:rsidRPr="0064582A" w:rsidRDefault="00994FF0" w:rsidP="000C3C54">
            <w:pPr>
              <w:rPr>
                <w:ins w:id="1960" w:author="Mohammad Nayeem Hasan" w:date="2024-11-04T00:05:00Z" w16du:dateUtc="2024-11-03T18:05:00Z"/>
                <w:rFonts w:ascii="Times New Roman" w:hAnsi="Times New Roman" w:cs="Times New Roman"/>
                <w:sz w:val="24"/>
                <w:szCs w:val="24"/>
              </w:rPr>
            </w:pPr>
          </w:p>
        </w:tc>
        <w:tc>
          <w:tcPr>
            <w:tcW w:w="1455" w:type="pct"/>
            <w:gridSpan w:val="2"/>
            <w:vAlign w:val="center"/>
          </w:tcPr>
          <w:p w14:paraId="754E5712" w14:textId="77777777" w:rsidR="00994FF0" w:rsidRPr="0064582A" w:rsidRDefault="00994FF0" w:rsidP="000C3C54">
            <w:pPr>
              <w:rPr>
                <w:ins w:id="1961" w:author="Mohammad Nayeem Hasan" w:date="2024-11-04T00:05:00Z" w16du:dateUtc="2024-11-03T18:05:00Z"/>
                <w:rFonts w:ascii="Times New Roman" w:hAnsi="Times New Roman" w:cs="Times New Roman"/>
                <w:sz w:val="24"/>
                <w:szCs w:val="24"/>
              </w:rPr>
            </w:pPr>
          </w:p>
        </w:tc>
        <w:tc>
          <w:tcPr>
            <w:tcW w:w="478" w:type="pct"/>
            <w:vAlign w:val="center"/>
          </w:tcPr>
          <w:p w14:paraId="596F3517" w14:textId="77777777" w:rsidR="00994FF0" w:rsidRPr="0064582A" w:rsidRDefault="00994FF0" w:rsidP="000C3C54">
            <w:pPr>
              <w:rPr>
                <w:ins w:id="1962" w:author="Mohammad Nayeem Hasan" w:date="2024-11-04T00:05:00Z" w16du:dateUtc="2024-11-03T18:05:00Z"/>
                <w:rFonts w:ascii="Times New Roman" w:hAnsi="Times New Roman" w:cs="Times New Roman"/>
                <w:sz w:val="24"/>
                <w:szCs w:val="24"/>
              </w:rPr>
            </w:pPr>
          </w:p>
        </w:tc>
      </w:tr>
      <w:tr w:rsidR="00994FF0" w:rsidRPr="0064582A" w14:paraId="5B16F16A" w14:textId="77777777" w:rsidTr="000C3C54">
        <w:trPr>
          <w:trHeight w:val="138"/>
          <w:jc w:val="center"/>
          <w:ins w:id="1963" w:author="Mohammad Nayeem Hasan" w:date="2024-11-04T00:05:00Z"/>
        </w:trPr>
        <w:tc>
          <w:tcPr>
            <w:tcW w:w="950" w:type="pct"/>
            <w:vAlign w:val="center"/>
          </w:tcPr>
          <w:p w14:paraId="38E786C4" w14:textId="77777777" w:rsidR="00994FF0" w:rsidRPr="0064582A" w:rsidRDefault="00994FF0" w:rsidP="000C3C54">
            <w:pPr>
              <w:rPr>
                <w:ins w:id="1964" w:author="Mohammad Nayeem Hasan" w:date="2024-11-04T00:05:00Z" w16du:dateUtc="2024-11-03T18:05:00Z"/>
                <w:rFonts w:ascii="Times New Roman" w:hAnsi="Times New Roman" w:cs="Times New Roman"/>
                <w:sz w:val="24"/>
                <w:szCs w:val="24"/>
              </w:rPr>
            </w:pPr>
            <w:ins w:id="1965"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2529F162" w14:textId="77777777" w:rsidR="00994FF0" w:rsidRPr="0064582A" w:rsidRDefault="00994FF0" w:rsidP="000C3C54">
            <w:pPr>
              <w:rPr>
                <w:ins w:id="1966" w:author="Mohammad Nayeem Hasan" w:date="2024-11-04T00:05:00Z" w16du:dateUtc="2024-11-03T18:05:00Z"/>
                <w:rFonts w:ascii="Times New Roman" w:hAnsi="Times New Roman" w:cs="Times New Roman"/>
                <w:sz w:val="24"/>
                <w:szCs w:val="24"/>
              </w:rPr>
            </w:pPr>
            <w:ins w:id="1967"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51E10D2" w14:textId="77777777" w:rsidR="00994FF0" w:rsidRPr="0064582A" w:rsidRDefault="00994FF0" w:rsidP="000C3C54">
            <w:pPr>
              <w:rPr>
                <w:ins w:id="1968" w:author="Mohammad Nayeem Hasan" w:date="2024-11-04T00:05:00Z" w16du:dateUtc="2024-11-03T18:05:00Z"/>
                <w:rFonts w:ascii="Times New Roman" w:hAnsi="Times New Roman" w:cs="Times New Roman"/>
                <w:sz w:val="24"/>
                <w:szCs w:val="24"/>
              </w:rPr>
            </w:pPr>
          </w:p>
        </w:tc>
        <w:tc>
          <w:tcPr>
            <w:tcW w:w="822" w:type="pct"/>
            <w:vAlign w:val="center"/>
          </w:tcPr>
          <w:p w14:paraId="7D78286B" w14:textId="77777777" w:rsidR="00994FF0" w:rsidRPr="0064582A" w:rsidRDefault="00994FF0" w:rsidP="000C3C54">
            <w:pPr>
              <w:rPr>
                <w:ins w:id="1969" w:author="Mohammad Nayeem Hasan" w:date="2024-11-04T00:05:00Z" w16du:dateUtc="2024-11-03T18:05:00Z"/>
                <w:rFonts w:ascii="Times New Roman" w:hAnsi="Times New Roman" w:cs="Times New Roman"/>
                <w:sz w:val="24"/>
                <w:szCs w:val="24"/>
              </w:rPr>
            </w:pPr>
            <w:ins w:id="1970" w:author="Mohammad Nayeem Hasan" w:date="2024-11-04T00:05:00Z" w16du:dateUtc="2024-11-03T18:05:00Z">
              <w:r w:rsidRPr="0064582A">
                <w:rPr>
                  <w:rFonts w:ascii="Times New Roman" w:hAnsi="Times New Roman" w:cs="Times New Roman"/>
                  <w:sz w:val="24"/>
                  <w:szCs w:val="24"/>
                </w:rPr>
                <w:t>1.36 (0.99, 1.86)</w:t>
              </w:r>
            </w:ins>
          </w:p>
        </w:tc>
        <w:tc>
          <w:tcPr>
            <w:tcW w:w="478" w:type="pct"/>
            <w:vAlign w:val="center"/>
          </w:tcPr>
          <w:p w14:paraId="05B392CD" w14:textId="77777777" w:rsidR="00994FF0" w:rsidRPr="0064582A" w:rsidRDefault="00994FF0" w:rsidP="000C3C54">
            <w:pPr>
              <w:rPr>
                <w:ins w:id="1971" w:author="Mohammad Nayeem Hasan" w:date="2024-11-04T00:05:00Z" w16du:dateUtc="2024-11-03T18:05:00Z"/>
                <w:rFonts w:ascii="Times New Roman" w:hAnsi="Times New Roman" w:cs="Times New Roman"/>
                <w:sz w:val="24"/>
                <w:szCs w:val="24"/>
              </w:rPr>
            </w:pPr>
            <w:ins w:id="1972" w:author="Mohammad Nayeem Hasan" w:date="2024-11-04T00:05:00Z" w16du:dateUtc="2024-11-03T18:05:00Z">
              <w:r w:rsidRPr="0064582A">
                <w:rPr>
                  <w:rFonts w:ascii="Times New Roman" w:hAnsi="Times New Roman" w:cs="Times New Roman"/>
                  <w:sz w:val="24"/>
                  <w:szCs w:val="24"/>
                </w:rPr>
                <w:t>0.058</w:t>
              </w:r>
            </w:ins>
          </w:p>
        </w:tc>
        <w:tc>
          <w:tcPr>
            <w:tcW w:w="978" w:type="pct"/>
            <w:vAlign w:val="center"/>
          </w:tcPr>
          <w:p w14:paraId="551374C0" w14:textId="77777777" w:rsidR="00994FF0" w:rsidRPr="0064582A" w:rsidRDefault="00994FF0" w:rsidP="000C3C54">
            <w:pPr>
              <w:rPr>
                <w:ins w:id="1973" w:author="Mohammad Nayeem Hasan" w:date="2024-11-04T00:05:00Z" w16du:dateUtc="2024-11-03T18:05:00Z"/>
                <w:rFonts w:ascii="Times New Roman" w:hAnsi="Times New Roman" w:cs="Times New Roman"/>
                <w:sz w:val="24"/>
                <w:szCs w:val="24"/>
              </w:rPr>
            </w:pPr>
            <w:ins w:id="1974" w:author="Mohammad Nayeem Hasan" w:date="2024-11-04T00:05:00Z" w16du:dateUtc="2024-11-03T18:05:00Z">
              <w:r w:rsidRPr="0064582A">
                <w:rPr>
                  <w:rFonts w:ascii="Times New Roman" w:hAnsi="Times New Roman" w:cs="Times New Roman"/>
                  <w:sz w:val="24"/>
                  <w:szCs w:val="24"/>
                </w:rPr>
                <w:t>1.20 (0.98, 1.46)</w:t>
              </w:r>
            </w:ins>
          </w:p>
        </w:tc>
        <w:tc>
          <w:tcPr>
            <w:tcW w:w="478" w:type="pct"/>
            <w:vAlign w:val="center"/>
          </w:tcPr>
          <w:p w14:paraId="6672BF04" w14:textId="77777777" w:rsidR="00994FF0" w:rsidRPr="0064582A" w:rsidRDefault="00994FF0" w:rsidP="000C3C54">
            <w:pPr>
              <w:rPr>
                <w:ins w:id="1975" w:author="Mohammad Nayeem Hasan" w:date="2024-11-04T00:05:00Z" w16du:dateUtc="2024-11-03T18:05:00Z"/>
                <w:rFonts w:ascii="Times New Roman" w:hAnsi="Times New Roman" w:cs="Times New Roman"/>
                <w:sz w:val="24"/>
                <w:szCs w:val="24"/>
              </w:rPr>
            </w:pPr>
            <w:ins w:id="1976" w:author="Mohammad Nayeem Hasan" w:date="2024-11-04T00:05:00Z" w16du:dateUtc="2024-11-03T18:05:00Z">
              <w:r w:rsidRPr="0064582A">
                <w:rPr>
                  <w:rFonts w:ascii="Times New Roman" w:hAnsi="Times New Roman" w:cs="Times New Roman"/>
                  <w:sz w:val="24"/>
                  <w:szCs w:val="24"/>
                </w:rPr>
                <w:t>0.079</w:t>
              </w:r>
            </w:ins>
          </w:p>
        </w:tc>
      </w:tr>
      <w:tr w:rsidR="00994FF0" w:rsidRPr="0064582A" w14:paraId="11E87326" w14:textId="77777777" w:rsidTr="000C3C54">
        <w:trPr>
          <w:trHeight w:val="138"/>
          <w:jc w:val="center"/>
          <w:ins w:id="1977" w:author="Mohammad Nayeem Hasan" w:date="2024-11-04T00:05:00Z"/>
        </w:trPr>
        <w:tc>
          <w:tcPr>
            <w:tcW w:w="950" w:type="pct"/>
            <w:vAlign w:val="center"/>
          </w:tcPr>
          <w:p w14:paraId="1A385E1B" w14:textId="77777777" w:rsidR="00994FF0" w:rsidRPr="0064582A" w:rsidRDefault="00994FF0" w:rsidP="000C3C54">
            <w:pPr>
              <w:rPr>
                <w:ins w:id="1978" w:author="Mohammad Nayeem Hasan" w:date="2024-11-04T00:05:00Z" w16du:dateUtc="2024-11-03T18:05:00Z"/>
                <w:rFonts w:ascii="Times New Roman" w:hAnsi="Times New Roman" w:cs="Times New Roman"/>
                <w:sz w:val="24"/>
                <w:szCs w:val="24"/>
              </w:rPr>
            </w:pPr>
            <w:ins w:id="1979"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7F7EE92D" w14:textId="77777777" w:rsidR="00994FF0" w:rsidRPr="0064582A" w:rsidRDefault="00994FF0" w:rsidP="000C3C54">
            <w:pPr>
              <w:rPr>
                <w:ins w:id="1980" w:author="Mohammad Nayeem Hasan" w:date="2024-11-04T00:05:00Z" w16du:dateUtc="2024-11-03T18:05:00Z"/>
                <w:rFonts w:ascii="Times New Roman" w:hAnsi="Times New Roman" w:cs="Times New Roman"/>
                <w:sz w:val="24"/>
                <w:szCs w:val="24"/>
              </w:rPr>
            </w:pPr>
            <w:ins w:id="1981"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42C46C77" w14:textId="77777777" w:rsidR="00994FF0" w:rsidRPr="0064582A" w:rsidRDefault="00994FF0" w:rsidP="000C3C54">
            <w:pPr>
              <w:rPr>
                <w:ins w:id="1982" w:author="Mohammad Nayeem Hasan" w:date="2024-11-04T00:05:00Z" w16du:dateUtc="2024-11-03T18:05:00Z"/>
                <w:rFonts w:ascii="Times New Roman" w:hAnsi="Times New Roman" w:cs="Times New Roman"/>
                <w:sz w:val="24"/>
                <w:szCs w:val="24"/>
              </w:rPr>
            </w:pPr>
          </w:p>
        </w:tc>
        <w:tc>
          <w:tcPr>
            <w:tcW w:w="822" w:type="pct"/>
            <w:vAlign w:val="center"/>
          </w:tcPr>
          <w:p w14:paraId="0481FAA9" w14:textId="77777777" w:rsidR="00994FF0" w:rsidRPr="0064582A" w:rsidRDefault="00994FF0" w:rsidP="000C3C54">
            <w:pPr>
              <w:rPr>
                <w:ins w:id="1983" w:author="Mohammad Nayeem Hasan" w:date="2024-11-04T00:05:00Z" w16du:dateUtc="2024-11-03T18:05:00Z"/>
                <w:rFonts w:ascii="Times New Roman" w:hAnsi="Times New Roman" w:cs="Times New Roman"/>
                <w:sz w:val="24"/>
                <w:szCs w:val="24"/>
              </w:rPr>
            </w:pPr>
            <w:ins w:id="198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979C851" w14:textId="77777777" w:rsidR="00994FF0" w:rsidRPr="0064582A" w:rsidRDefault="00994FF0" w:rsidP="000C3C54">
            <w:pPr>
              <w:rPr>
                <w:ins w:id="1985" w:author="Mohammad Nayeem Hasan" w:date="2024-11-04T00:05:00Z" w16du:dateUtc="2024-11-03T18:05:00Z"/>
                <w:rFonts w:ascii="Times New Roman" w:hAnsi="Times New Roman" w:cs="Times New Roman"/>
                <w:sz w:val="24"/>
                <w:szCs w:val="24"/>
              </w:rPr>
            </w:pPr>
            <w:ins w:id="1986"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0067144" w14:textId="77777777" w:rsidR="00994FF0" w:rsidRPr="0064582A" w:rsidRDefault="00994FF0" w:rsidP="000C3C54">
            <w:pPr>
              <w:rPr>
                <w:ins w:id="1987" w:author="Mohammad Nayeem Hasan" w:date="2024-11-04T00:05:00Z" w16du:dateUtc="2024-11-03T18:05:00Z"/>
                <w:rFonts w:ascii="Times New Roman" w:hAnsi="Times New Roman" w:cs="Times New Roman"/>
                <w:sz w:val="24"/>
                <w:szCs w:val="24"/>
              </w:rPr>
            </w:pPr>
            <w:ins w:id="198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2340D21" w14:textId="77777777" w:rsidR="00994FF0" w:rsidRPr="0064582A" w:rsidRDefault="00994FF0" w:rsidP="000C3C54">
            <w:pPr>
              <w:rPr>
                <w:ins w:id="1989" w:author="Mohammad Nayeem Hasan" w:date="2024-11-04T00:05:00Z" w16du:dateUtc="2024-11-03T18:05:00Z"/>
                <w:rFonts w:ascii="Times New Roman" w:hAnsi="Times New Roman" w:cs="Times New Roman"/>
                <w:sz w:val="24"/>
                <w:szCs w:val="24"/>
              </w:rPr>
            </w:pPr>
            <w:ins w:id="1990" w:author="Mohammad Nayeem Hasan" w:date="2024-11-04T00:05:00Z" w16du:dateUtc="2024-11-03T18:05:00Z">
              <w:r w:rsidRPr="0064582A">
                <w:rPr>
                  <w:rFonts w:ascii="Times New Roman" w:hAnsi="Times New Roman" w:cs="Times New Roman"/>
                  <w:sz w:val="24"/>
                  <w:szCs w:val="24"/>
                </w:rPr>
                <w:t>-</w:t>
              </w:r>
            </w:ins>
          </w:p>
        </w:tc>
      </w:tr>
      <w:tr w:rsidR="00994FF0" w:rsidRPr="0064582A" w14:paraId="10FCEF5A" w14:textId="77777777" w:rsidTr="000C3C54">
        <w:trPr>
          <w:trHeight w:val="138"/>
          <w:jc w:val="center"/>
          <w:ins w:id="1991" w:author="Mohammad Nayeem Hasan" w:date="2024-11-04T00:05:00Z"/>
        </w:trPr>
        <w:tc>
          <w:tcPr>
            <w:tcW w:w="1767" w:type="pct"/>
            <w:gridSpan w:val="2"/>
            <w:vAlign w:val="center"/>
          </w:tcPr>
          <w:p w14:paraId="1D962936" w14:textId="77777777" w:rsidR="00994FF0" w:rsidRPr="0064582A" w:rsidRDefault="00994FF0" w:rsidP="000C3C54">
            <w:pPr>
              <w:rPr>
                <w:ins w:id="1992" w:author="Mohammad Nayeem Hasan" w:date="2024-11-04T00:05:00Z" w16du:dateUtc="2024-11-03T18:05:00Z"/>
                <w:rFonts w:ascii="Times New Roman" w:hAnsi="Times New Roman" w:cs="Times New Roman"/>
                <w:sz w:val="24"/>
                <w:szCs w:val="24"/>
              </w:rPr>
            </w:pPr>
            <w:ins w:id="1993" w:author="Mohammad Nayeem Hasan" w:date="2024-11-04T00:05:00Z" w16du:dateUtc="2024-11-03T18:05:00Z">
              <w:r w:rsidRPr="0064582A">
                <w:rPr>
                  <w:rFonts w:ascii="Times New Roman" w:hAnsi="Times New Roman" w:cs="Times New Roman"/>
                  <w:sz w:val="24"/>
                  <w:szCs w:val="24"/>
                </w:rPr>
                <w:t>Underweight</w:t>
              </w:r>
            </w:ins>
          </w:p>
        </w:tc>
        <w:tc>
          <w:tcPr>
            <w:tcW w:w="1300" w:type="pct"/>
            <w:gridSpan w:val="2"/>
            <w:vAlign w:val="center"/>
          </w:tcPr>
          <w:p w14:paraId="24B7BD22" w14:textId="77777777" w:rsidR="00994FF0" w:rsidRPr="0064582A" w:rsidRDefault="00994FF0" w:rsidP="000C3C54">
            <w:pPr>
              <w:rPr>
                <w:ins w:id="1994" w:author="Mohammad Nayeem Hasan" w:date="2024-11-04T00:05:00Z" w16du:dateUtc="2024-11-03T18:05:00Z"/>
                <w:rFonts w:ascii="Times New Roman" w:hAnsi="Times New Roman" w:cs="Times New Roman"/>
                <w:sz w:val="24"/>
                <w:szCs w:val="24"/>
              </w:rPr>
            </w:pPr>
          </w:p>
        </w:tc>
        <w:tc>
          <w:tcPr>
            <w:tcW w:w="1455" w:type="pct"/>
            <w:gridSpan w:val="2"/>
            <w:vAlign w:val="center"/>
          </w:tcPr>
          <w:p w14:paraId="37DF83E4" w14:textId="77777777" w:rsidR="00994FF0" w:rsidRPr="0064582A" w:rsidRDefault="00994FF0" w:rsidP="000C3C54">
            <w:pPr>
              <w:rPr>
                <w:ins w:id="1995" w:author="Mohammad Nayeem Hasan" w:date="2024-11-04T00:05:00Z" w16du:dateUtc="2024-11-03T18:05:00Z"/>
                <w:rFonts w:ascii="Times New Roman" w:hAnsi="Times New Roman" w:cs="Times New Roman"/>
                <w:sz w:val="24"/>
                <w:szCs w:val="24"/>
              </w:rPr>
            </w:pPr>
          </w:p>
        </w:tc>
        <w:tc>
          <w:tcPr>
            <w:tcW w:w="478" w:type="pct"/>
            <w:vAlign w:val="center"/>
          </w:tcPr>
          <w:p w14:paraId="14D380B2" w14:textId="77777777" w:rsidR="00994FF0" w:rsidRPr="0064582A" w:rsidRDefault="00994FF0" w:rsidP="000C3C54">
            <w:pPr>
              <w:rPr>
                <w:ins w:id="1996" w:author="Mohammad Nayeem Hasan" w:date="2024-11-04T00:05:00Z" w16du:dateUtc="2024-11-03T18:05:00Z"/>
                <w:rFonts w:ascii="Times New Roman" w:hAnsi="Times New Roman" w:cs="Times New Roman"/>
                <w:sz w:val="24"/>
                <w:szCs w:val="24"/>
              </w:rPr>
            </w:pPr>
          </w:p>
        </w:tc>
      </w:tr>
      <w:tr w:rsidR="00994FF0" w:rsidRPr="0064582A" w14:paraId="02A6BDEB" w14:textId="77777777" w:rsidTr="000C3C54">
        <w:trPr>
          <w:trHeight w:val="138"/>
          <w:jc w:val="center"/>
          <w:ins w:id="1997" w:author="Mohammad Nayeem Hasan" w:date="2024-11-04T00:05:00Z"/>
        </w:trPr>
        <w:tc>
          <w:tcPr>
            <w:tcW w:w="950" w:type="pct"/>
            <w:vAlign w:val="center"/>
          </w:tcPr>
          <w:p w14:paraId="52771C7F" w14:textId="77777777" w:rsidR="00994FF0" w:rsidRPr="0064582A" w:rsidRDefault="00994FF0" w:rsidP="000C3C54">
            <w:pPr>
              <w:rPr>
                <w:ins w:id="1998" w:author="Mohammad Nayeem Hasan" w:date="2024-11-04T00:05:00Z" w16du:dateUtc="2024-11-03T18:05:00Z"/>
                <w:rFonts w:ascii="Times New Roman" w:hAnsi="Times New Roman" w:cs="Times New Roman"/>
                <w:sz w:val="24"/>
                <w:szCs w:val="24"/>
              </w:rPr>
            </w:pPr>
            <w:ins w:id="1999"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3E8D14F2" w14:textId="77777777" w:rsidR="00994FF0" w:rsidRPr="0064582A" w:rsidRDefault="00994FF0" w:rsidP="000C3C54">
            <w:pPr>
              <w:rPr>
                <w:ins w:id="2000" w:author="Mohammad Nayeem Hasan" w:date="2024-11-04T00:05:00Z" w16du:dateUtc="2024-11-03T18:05:00Z"/>
                <w:rFonts w:ascii="Times New Roman" w:hAnsi="Times New Roman" w:cs="Times New Roman"/>
                <w:sz w:val="24"/>
                <w:szCs w:val="24"/>
              </w:rPr>
            </w:pPr>
            <w:ins w:id="2001"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45695577" w14:textId="77777777" w:rsidR="00994FF0" w:rsidRPr="0064582A" w:rsidRDefault="00994FF0" w:rsidP="000C3C54">
            <w:pPr>
              <w:rPr>
                <w:ins w:id="2002" w:author="Mohammad Nayeem Hasan" w:date="2024-11-04T00:05:00Z" w16du:dateUtc="2024-11-03T18:05:00Z"/>
                <w:rFonts w:ascii="Times New Roman" w:hAnsi="Times New Roman" w:cs="Times New Roman"/>
                <w:sz w:val="24"/>
                <w:szCs w:val="24"/>
              </w:rPr>
            </w:pPr>
          </w:p>
        </w:tc>
        <w:tc>
          <w:tcPr>
            <w:tcW w:w="822" w:type="pct"/>
            <w:vAlign w:val="center"/>
          </w:tcPr>
          <w:p w14:paraId="75008FFE" w14:textId="77777777" w:rsidR="00994FF0" w:rsidRPr="0064582A" w:rsidRDefault="00994FF0" w:rsidP="000C3C54">
            <w:pPr>
              <w:rPr>
                <w:ins w:id="2003" w:author="Mohammad Nayeem Hasan" w:date="2024-11-04T00:05:00Z" w16du:dateUtc="2024-11-03T18:05:00Z"/>
                <w:rFonts w:ascii="Times New Roman" w:hAnsi="Times New Roman" w:cs="Times New Roman"/>
                <w:sz w:val="24"/>
                <w:szCs w:val="24"/>
              </w:rPr>
            </w:pPr>
            <w:ins w:id="2004" w:author="Mohammad Nayeem Hasan" w:date="2024-11-04T00:05:00Z" w16du:dateUtc="2024-11-03T18:05:00Z">
              <w:r w:rsidRPr="0064582A">
                <w:rPr>
                  <w:rFonts w:ascii="Times New Roman" w:hAnsi="Times New Roman" w:cs="Times New Roman"/>
                  <w:sz w:val="24"/>
                  <w:szCs w:val="24"/>
                </w:rPr>
                <w:t>1.02 (0.84, 1.23)</w:t>
              </w:r>
            </w:ins>
          </w:p>
        </w:tc>
        <w:tc>
          <w:tcPr>
            <w:tcW w:w="478" w:type="pct"/>
            <w:vAlign w:val="center"/>
          </w:tcPr>
          <w:p w14:paraId="31A0F457" w14:textId="77777777" w:rsidR="00994FF0" w:rsidRPr="0064582A" w:rsidRDefault="00994FF0" w:rsidP="000C3C54">
            <w:pPr>
              <w:rPr>
                <w:ins w:id="2005" w:author="Mohammad Nayeem Hasan" w:date="2024-11-04T00:05:00Z" w16du:dateUtc="2024-11-03T18:05:00Z"/>
                <w:rFonts w:ascii="Times New Roman" w:hAnsi="Times New Roman" w:cs="Times New Roman"/>
                <w:sz w:val="24"/>
                <w:szCs w:val="24"/>
              </w:rPr>
            </w:pPr>
            <w:ins w:id="2006" w:author="Mohammad Nayeem Hasan" w:date="2024-11-04T00:05:00Z" w16du:dateUtc="2024-11-03T18:05:00Z">
              <w:r w:rsidRPr="0064582A">
                <w:rPr>
                  <w:rFonts w:ascii="Times New Roman" w:hAnsi="Times New Roman" w:cs="Times New Roman"/>
                  <w:sz w:val="24"/>
                  <w:szCs w:val="24"/>
                </w:rPr>
                <w:t>0.879</w:t>
              </w:r>
            </w:ins>
          </w:p>
        </w:tc>
        <w:tc>
          <w:tcPr>
            <w:tcW w:w="978" w:type="pct"/>
            <w:vAlign w:val="center"/>
          </w:tcPr>
          <w:p w14:paraId="06CA8B32" w14:textId="77777777" w:rsidR="00994FF0" w:rsidRPr="0064582A" w:rsidRDefault="00994FF0" w:rsidP="000C3C54">
            <w:pPr>
              <w:rPr>
                <w:ins w:id="2007" w:author="Mohammad Nayeem Hasan" w:date="2024-11-04T00:05:00Z" w16du:dateUtc="2024-11-03T18:05:00Z"/>
                <w:rFonts w:ascii="Times New Roman" w:hAnsi="Times New Roman" w:cs="Times New Roman"/>
                <w:sz w:val="24"/>
                <w:szCs w:val="24"/>
              </w:rPr>
            </w:pPr>
            <w:ins w:id="2008" w:author="Mohammad Nayeem Hasan" w:date="2024-11-04T00:05:00Z" w16du:dateUtc="2024-11-03T18:05:00Z">
              <w:r w:rsidRPr="0064582A">
                <w:rPr>
                  <w:rFonts w:ascii="Times New Roman" w:hAnsi="Times New Roman" w:cs="Times New Roman"/>
                  <w:sz w:val="24"/>
                  <w:szCs w:val="24"/>
                </w:rPr>
                <w:t>1.35 (1.19, 1.54)</w:t>
              </w:r>
            </w:ins>
          </w:p>
        </w:tc>
        <w:tc>
          <w:tcPr>
            <w:tcW w:w="478" w:type="pct"/>
            <w:vAlign w:val="center"/>
          </w:tcPr>
          <w:p w14:paraId="234AAB9F" w14:textId="77777777" w:rsidR="00994FF0" w:rsidRPr="0064582A" w:rsidRDefault="00994FF0" w:rsidP="000C3C54">
            <w:pPr>
              <w:rPr>
                <w:ins w:id="2009" w:author="Mohammad Nayeem Hasan" w:date="2024-11-04T00:05:00Z" w16du:dateUtc="2024-11-03T18:05:00Z"/>
                <w:rFonts w:ascii="Times New Roman" w:hAnsi="Times New Roman" w:cs="Times New Roman"/>
                <w:b/>
                <w:bCs/>
                <w:sz w:val="24"/>
                <w:szCs w:val="24"/>
              </w:rPr>
            </w:pPr>
            <w:ins w:id="2010"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489FAD2E" w14:textId="77777777" w:rsidTr="000C3C54">
        <w:trPr>
          <w:trHeight w:val="138"/>
          <w:jc w:val="center"/>
          <w:ins w:id="2011" w:author="Mohammad Nayeem Hasan" w:date="2024-11-04T00:05:00Z"/>
        </w:trPr>
        <w:tc>
          <w:tcPr>
            <w:tcW w:w="950" w:type="pct"/>
            <w:vAlign w:val="center"/>
          </w:tcPr>
          <w:p w14:paraId="51D09AF7" w14:textId="77777777" w:rsidR="00994FF0" w:rsidRPr="0064582A" w:rsidRDefault="00994FF0" w:rsidP="000C3C54">
            <w:pPr>
              <w:rPr>
                <w:ins w:id="2012" w:author="Mohammad Nayeem Hasan" w:date="2024-11-04T00:05:00Z" w16du:dateUtc="2024-11-03T18:05:00Z"/>
                <w:rFonts w:ascii="Times New Roman" w:hAnsi="Times New Roman" w:cs="Times New Roman"/>
                <w:sz w:val="24"/>
                <w:szCs w:val="24"/>
              </w:rPr>
            </w:pPr>
            <w:ins w:id="2013"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4AD5D138" w14:textId="77777777" w:rsidR="00994FF0" w:rsidRPr="0064582A" w:rsidRDefault="00994FF0" w:rsidP="000C3C54">
            <w:pPr>
              <w:rPr>
                <w:ins w:id="2014" w:author="Mohammad Nayeem Hasan" w:date="2024-11-04T00:05:00Z" w16du:dateUtc="2024-11-03T18:05:00Z"/>
                <w:rFonts w:ascii="Times New Roman" w:hAnsi="Times New Roman" w:cs="Times New Roman"/>
                <w:sz w:val="24"/>
                <w:szCs w:val="24"/>
              </w:rPr>
            </w:pPr>
            <w:ins w:id="2015"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07C839DF" w14:textId="77777777" w:rsidR="00994FF0" w:rsidRPr="0064582A" w:rsidRDefault="00994FF0" w:rsidP="000C3C54">
            <w:pPr>
              <w:rPr>
                <w:ins w:id="2016" w:author="Mohammad Nayeem Hasan" w:date="2024-11-04T00:05:00Z" w16du:dateUtc="2024-11-03T18:05:00Z"/>
                <w:rFonts w:ascii="Times New Roman" w:hAnsi="Times New Roman" w:cs="Times New Roman"/>
                <w:sz w:val="24"/>
                <w:szCs w:val="24"/>
              </w:rPr>
            </w:pPr>
          </w:p>
        </w:tc>
        <w:tc>
          <w:tcPr>
            <w:tcW w:w="822" w:type="pct"/>
            <w:vAlign w:val="center"/>
          </w:tcPr>
          <w:p w14:paraId="2760E266" w14:textId="77777777" w:rsidR="00994FF0" w:rsidRPr="0064582A" w:rsidRDefault="00994FF0" w:rsidP="000C3C54">
            <w:pPr>
              <w:rPr>
                <w:ins w:id="2017" w:author="Mohammad Nayeem Hasan" w:date="2024-11-04T00:05:00Z" w16du:dateUtc="2024-11-03T18:05:00Z"/>
                <w:rFonts w:ascii="Times New Roman" w:hAnsi="Times New Roman" w:cs="Times New Roman"/>
                <w:sz w:val="24"/>
                <w:szCs w:val="24"/>
              </w:rPr>
            </w:pPr>
            <w:ins w:id="201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ADA3A59" w14:textId="77777777" w:rsidR="00994FF0" w:rsidRPr="0064582A" w:rsidRDefault="00994FF0" w:rsidP="000C3C54">
            <w:pPr>
              <w:rPr>
                <w:ins w:id="2019" w:author="Mohammad Nayeem Hasan" w:date="2024-11-04T00:05:00Z" w16du:dateUtc="2024-11-03T18:05:00Z"/>
                <w:rFonts w:ascii="Times New Roman" w:hAnsi="Times New Roman" w:cs="Times New Roman"/>
                <w:sz w:val="24"/>
                <w:szCs w:val="24"/>
              </w:rPr>
            </w:pPr>
            <w:ins w:id="2020"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30FD3343" w14:textId="77777777" w:rsidR="00994FF0" w:rsidRPr="0064582A" w:rsidRDefault="00994FF0" w:rsidP="000C3C54">
            <w:pPr>
              <w:rPr>
                <w:ins w:id="2021" w:author="Mohammad Nayeem Hasan" w:date="2024-11-04T00:05:00Z" w16du:dateUtc="2024-11-03T18:05:00Z"/>
                <w:rFonts w:ascii="Times New Roman" w:hAnsi="Times New Roman" w:cs="Times New Roman"/>
                <w:sz w:val="24"/>
                <w:szCs w:val="24"/>
              </w:rPr>
            </w:pPr>
            <w:ins w:id="202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CA45D64" w14:textId="77777777" w:rsidR="00994FF0" w:rsidRPr="0064582A" w:rsidRDefault="00994FF0" w:rsidP="000C3C54">
            <w:pPr>
              <w:rPr>
                <w:ins w:id="2023" w:author="Mohammad Nayeem Hasan" w:date="2024-11-04T00:05:00Z" w16du:dateUtc="2024-11-03T18:05:00Z"/>
                <w:rFonts w:ascii="Times New Roman" w:hAnsi="Times New Roman" w:cs="Times New Roman"/>
                <w:sz w:val="24"/>
                <w:szCs w:val="24"/>
              </w:rPr>
            </w:pPr>
            <w:ins w:id="2024" w:author="Mohammad Nayeem Hasan" w:date="2024-11-04T00:05:00Z" w16du:dateUtc="2024-11-03T18:05:00Z">
              <w:r w:rsidRPr="0064582A">
                <w:rPr>
                  <w:rFonts w:ascii="Times New Roman" w:hAnsi="Times New Roman" w:cs="Times New Roman"/>
                  <w:sz w:val="24"/>
                  <w:szCs w:val="24"/>
                </w:rPr>
                <w:t>-</w:t>
              </w:r>
            </w:ins>
          </w:p>
        </w:tc>
      </w:tr>
      <w:tr w:rsidR="00994FF0" w:rsidRPr="0064582A" w14:paraId="5C34720E" w14:textId="77777777" w:rsidTr="000C3C54">
        <w:trPr>
          <w:trHeight w:val="138"/>
          <w:jc w:val="center"/>
          <w:ins w:id="2025" w:author="Mohammad Nayeem Hasan" w:date="2024-11-04T00:05:00Z"/>
        </w:trPr>
        <w:tc>
          <w:tcPr>
            <w:tcW w:w="1767" w:type="pct"/>
            <w:gridSpan w:val="2"/>
            <w:vAlign w:val="center"/>
          </w:tcPr>
          <w:p w14:paraId="30C38E43" w14:textId="77777777" w:rsidR="00994FF0" w:rsidRPr="0064582A" w:rsidRDefault="00994FF0" w:rsidP="000C3C54">
            <w:pPr>
              <w:rPr>
                <w:ins w:id="2026" w:author="Mohammad Nayeem Hasan" w:date="2024-11-04T00:05:00Z" w16du:dateUtc="2024-11-03T18:05:00Z"/>
                <w:rFonts w:ascii="Times New Roman" w:hAnsi="Times New Roman" w:cs="Times New Roman"/>
                <w:sz w:val="24"/>
                <w:szCs w:val="24"/>
              </w:rPr>
            </w:pPr>
            <w:ins w:id="2027" w:author="Mohammad Nayeem Hasan" w:date="2024-11-04T00:05:00Z" w16du:dateUtc="2024-11-03T18:05:00Z">
              <w:r w:rsidRPr="0064582A">
                <w:rPr>
                  <w:rFonts w:ascii="Times New Roman" w:hAnsi="Times New Roman" w:cs="Times New Roman"/>
                  <w:sz w:val="24"/>
                  <w:szCs w:val="24"/>
                </w:rPr>
                <w:t>Stunned</w:t>
              </w:r>
            </w:ins>
          </w:p>
        </w:tc>
        <w:tc>
          <w:tcPr>
            <w:tcW w:w="1300" w:type="pct"/>
            <w:gridSpan w:val="2"/>
            <w:vAlign w:val="center"/>
          </w:tcPr>
          <w:p w14:paraId="59355DEE" w14:textId="77777777" w:rsidR="00994FF0" w:rsidRPr="0064582A" w:rsidRDefault="00994FF0" w:rsidP="000C3C54">
            <w:pPr>
              <w:rPr>
                <w:ins w:id="2028" w:author="Mohammad Nayeem Hasan" w:date="2024-11-04T00:05:00Z" w16du:dateUtc="2024-11-03T18:05:00Z"/>
                <w:rFonts w:ascii="Times New Roman" w:hAnsi="Times New Roman" w:cs="Times New Roman"/>
                <w:sz w:val="24"/>
                <w:szCs w:val="24"/>
              </w:rPr>
            </w:pPr>
          </w:p>
        </w:tc>
        <w:tc>
          <w:tcPr>
            <w:tcW w:w="1455" w:type="pct"/>
            <w:gridSpan w:val="2"/>
            <w:vAlign w:val="center"/>
          </w:tcPr>
          <w:p w14:paraId="6F615923" w14:textId="77777777" w:rsidR="00994FF0" w:rsidRPr="0064582A" w:rsidRDefault="00994FF0" w:rsidP="000C3C54">
            <w:pPr>
              <w:rPr>
                <w:ins w:id="2029" w:author="Mohammad Nayeem Hasan" w:date="2024-11-04T00:05:00Z" w16du:dateUtc="2024-11-03T18:05:00Z"/>
                <w:rFonts w:ascii="Times New Roman" w:hAnsi="Times New Roman" w:cs="Times New Roman"/>
                <w:sz w:val="24"/>
                <w:szCs w:val="24"/>
              </w:rPr>
            </w:pPr>
          </w:p>
        </w:tc>
        <w:tc>
          <w:tcPr>
            <w:tcW w:w="478" w:type="pct"/>
            <w:vAlign w:val="center"/>
          </w:tcPr>
          <w:p w14:paraId="04A58037" w14:textId="77777777" w:rsidR="00994FF0" w:rsidRPr="0064582A" w:rsidRDefault="00994FF0" w:rsidP="000C3C54">
            <w:pPr>
              <w:rPr>
                <w:ins w:id="2030" w:author="Mohammad Nayeem Hasan" w:date="2024-11-04T00:05:00Z" w16du:dateUtc="2024-11-03T18:05:00Z"/>
                <w:rFonts w:ascii="Times New Roman" w:hAnsi="Times New Roman" w:cs="Times New Roman"/>
                <w:sz w:val="24"/>
                <w:szCs w:val="24"/>
              </w:rPr>
            </w:pPr>
          </w:p>
        </w:tc>
      </w:tr>
      <w:tr w:rsidR="00994FF0" w:rsidRPr="0064582A" w14:paraId="0A550564" w14:textId="77777777" w:rsidTr="000C3C54">
        <w:trPr>
          <w:trHeight w:val="138"/>
          <w:jc w:val="center"/>
          <w:ins w:id="2031" w:author="Mohammad Nayeem Hasan" w:date="2024-11-04T00:05:00Z"/>
        </w:trPr>
        <w:tc>
          <w:tcPr>
            <w:tcW w:w="950" w:type="pct"/>
            <w:vAlign w:val="center"/>
          </w:tcPr>
          <w:p w14:paraId="63086624" w14:textId="77777777" w:rsidR="00994FF0" w:rsidRPr="0064582A" w:rsidRDefault="00994FF0" w:rsidP="000C3C54">
            <w:pPr>
              <w:rPr>
                <w:ins w:id="2032" w:author="Mohammad Nayeem Hasan" w:date="2024-11-04T00:05:00Z" w16du:dateUtc="2024-11-03T18:05:00Z"/>
                <w:rFonts w:ascii="Times New Roman" w:hAnsi="Times New Roman" w:cs="Times New Roman"/>
                <w:sz w:val="24"/>
                <w:szCs w:val="24"/>
              </w:rPr>
            </w:pPr>
            <w:ins w:id="2033"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544351DD" w14:textId="77777777" w:rsidR="00994FF0" w:rsidRPr="0064582A" w:rsidRDefault="00994FF0" w:rsidP="000C3C54">
            <w:pPr>
              <w:rPr>
                <w:ins w:id="2034" w:author="Mohammad Nayeem Hasan" w:date="2024-11-04T00:05:00Z" w16du:dateUtc="2024-11-03T18:05:00Z"/>
                <w:rFonts w:ascii="Times New Roman" w:hAnsi="Times New Roman" w:cs="Times New Roman"/>
                <w:sz w:val="24"/>
                <w:szCs w:val="24"/>
              </w:rPr>
            </w:pPr>
            <w:ins w:id="2035"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5A85C82" w14:textId="77777777" w:rsidR="00994FF0" w:rsidRPr="0064582A" w:rsidRDefault="00994FF0" w:rsidP="000C3C54">
            <w:pPr>
              <w:rPr>
                <w:ins w:id="2036" w:author="Mohammad Nayeem Hasan" w:date="2024-11-04T00:05:00Z" w16du:dateUtc="2024-11-03T18:05:00Z"/>
                <w:rFonts w:ascii="Times New Roman" w:hAnsi="Times New Roman" w:cs="Times New Roman"/>
                <w:sz w:val="24"/>
                <w:szCs w:val="24"/>
              </w:rPr>
            </w:pPr>
          </w:p>
        </w:tc>
        <w:tc>
          <w:tcPr>
            <w:tcW w:w="822" w:type="pct"/>
            <w:vAlign w:val="center"/>
          </w:tcPr>
          <w:p w14:paraId="16F1BD2C" w14:textId="77777777" w:rsidR="00994FF0" w:rsidRPr="0064582A" w:rsidRDefault="00994FF0" w:rsidP="000C3C54">
            <w:pPr>
              <w:rPr>
                <w:ins w:id="2037" w:author="Mohammad Nayeem Hasan" w:date="2024-11-04T00:05:00Z" w16du:dateUtc="2024-11-03T18:05:00Z"/>
                <w:rFonts w:ascii="Times New Roman" w:hAnsi="Times New Roman" w:cs="Times New Roman"/>
                <w:sz w:val="24"/>
                <w:szCs w:val="24"/>
              </w:rPr>
            </w:pPr>
            <w:ins w:id="2038" w:author="Mohammad Nayeem Hasan" w:date="2024-11-04T00:05:00Z" w16du:dateUtc="2024-11-03T18:05:00Z">
              <w:r w:rsidRPr="0064582A">
                <w:rPr>
                  <w:rFonts w:ascii="Times New Roman" w:hAnsi="Times New Roman" w:cs="Times New Roman"/>
                  <w:sz w:val="24"/>
                  <w:szCs w:val="24"/>
                </w:rPr>
                <w:t>0.98 (0.81, 1.19)</w:t>
              </w:r>
            </w:ins>
          </w:p>
        </w:tc>
        <w:tc>
          <w:tcPr>
            <w:tcW w:w="478" w:type="pct"/>
            <w:vAlign w:val="center"/>
          </w:tcPr>
          <w:p w14:paraId="52F30192" w14:textId="77777777" w:rsidR="00994FF0" w:rsidRPr="0064582A" w:rsidRDefault="00994FF0" w:rsidP="000C3C54">
            <w:pPr>
              <w:rPr>
                <w:ins w:id="2039" w:author="Mohammad Nayeem Hasan" w:date="2024-11-04T00:05:00Z" w16du:dateUtc="2024-11-03T18:05:00Z"/>
                <w:rFonts w:ascii="Times New Roman" w:hAnsi="Times New Roman" w:cs="Times New Roman"/>
                <w:sz w:val="24"/>
                <w:szCs w:val="24"/>
              </w:rPr>
            </w:pPr>
            <w:ins w:id="2040" w:author="Mohammad Nayeem Hasan" w:date="2024-11-04T00:05:00Z" w16du:dateUtc="2024-11-03T18:05:00Z">
              <w:r w:rsidRPr="0064582A">
                <w:rPr>
                  <w:rFonts w:ascii="Times New Roman" w:hAnsi="Times New Roman" w:cs="Times New Roman"/>
                  <w:sz w:val="24"/>
                  <w:szCs w:val="24"/>
                </w:rPr>
                <w:t>0.867</w:t>
              </w:r>
            </w:ins>
          </w:p>
        </w:tc>
        <w:tc>
          <w:tcPr>
            <w:tcW w:w="978" w:type="pct"/>
            <w:vAlign w:val="center"/>
          </w:tcPr>
          <w:p w14:paraId="4F902DE8" w14:textId="77777777" w:rsidR="00994FF0" w:rsidRPr="0064582A" w:rsidRDefault="00994FF0" w:rsidP="000C3C54">
            <w:pPr>
              <w:rPr>
                <w:ins w:id="2041" w:author="Mohammad Nayeem Hasan" w:date="2024-11-04T00:05:00Z" w16du:dateUtc="2024-11-03T18:05:00Z"/>
                <w:rFonts w:ascii="Times New Roman" w:hAnsi="Times New Roman" w:cs="Times New Roman"/>
                <w:sz w:val="24"/>
                <w:szCs w:val="24"/>
              </w:rPr>
            </w:pPr>
            <w:ins w:id="2042" w:author="Mohammad Nayeem Hasan" w:date="2024-11-04T00:05:00Z" w16du:dateUtc="2024-11-03T18:05:00Z">
              <w:r w:rsidRPr="0064582A">
                <w:rPr>
                  <w:rFonts w:ascii="Times New Roman" w:hAnsi="Times New Roman" w:cs="Times New Roman"/>
                  <w:sz w:val="24"/>
                  <w:szCs w:val="24"/>
                </w:rPr>
                <w:t>1.10 (0.98, 1.25)</w:t>
              </w:r>
            </w:ins>
          </w:p>
        </w:tc>
        <w:tc>
          <w:tcPr>
            <w:tcW w:w="478" w:type="pct"/>
            <w:vAlign w:val="center"/>
          </w:tcPr>
          <w:p w14:paraId="693DFE63" w14:textId="77777777" w:rsidR="00994FF0" w:rsidRPr="0064582A" w:rsidRDefault="00994FF0" w:rsidP="000C3C54">
            <w:pPr>
              <w:rPr>
                <w:ins w:id="2043" w:author="Mohammad Nayeem Hasan" w:date="2024-11-04T00:05:00Z" w16du:dateUtc="2024-11-03T18:05:00Z"/>
                <w:rFonts w:ascii="Times New Roman" w:hAnsi="Times New Roman" w:cs="Times New Roman"/>
                <w:sz w:val="24"/>
                <w:szCs w:val="24"/>
              </w:rPr>
            </w:pPr>
            <w:ins w:id="2044" w:author="Mohammad Nayeem Hasan" w:date="2024-11-04T00:05:00Z" w16du:dateUtc="2024-11-03T18:05:00Z">
              <w:r w:rsidRPr="0064582A">
                <w:rPr>
                  <w:rFonts w:ascii="Times New Roman" w:hAnsi="Times New Roman" w:cs="Times New Roman"/>
                  <w:sz w:val="24"/>
                  <w:szCs w:val="24"/>
                </w:rPr>
                <w:t>0.132</w:t>
              </w:r>
            </w:ins>
          </w:p>
        </w:tc>
      </w:tr>
      <w:tr w:rsidR="00994FF0" w:rsidRPr="0064582A" w14:paraId="1763E394" w14:textId="77777777" w:rsidTr="000C3C54">
        <w:trPr>
          <w:trHeight w:val="138"/>
          <w:jc w:val="center"/>
          <w:ins w:id="2045" w:author="Mohammad Nayeem Hasan" w:date="2024-11-04T00:05:00Z"/>
        </w:trPr>
        <w:tc>
          <w:tcPr>
            <w:tcW w:w="950" w:type="pct"/>
            <w:vAlign w:val="center"/>
          </w:tcPr>
          <w:p w14:paraId="7ABC969B" w14:textId="77777777" w:rsidR="00994FF0" w:rsidRPr="0064582A" w:rsidRDefault="00994FF0" w:rsidP="000C3C54">
            <w:pPr>
              <w:rPr>
                <w:ins w:id="2046" w:author="Mohammad Nayeem Hasan" w:date="2024-11-04T00:05:00Z" w16du:dateUtc="2024-11-03T18:05:00Z"/>
                <w:rFonts w:ascii="Times New Roman" w:hAnsi="Times New Roman" w:cs="Times New Roman"/>
                <w:sz w:val="24"/>
                <w:szCs w:val="24"/>
              </w:rPr>
            </w:pPr>
            <w:ins w:id="2047"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2FEAAAE0" w14:textId="77777777" w:rsidR="00994FF0" w:rsidRPr="0064582A" w:rsidRDefault="00994FF0" w:rsidP="000C3C54">
            <w:pPr>
              <w:rPr>
                <w:ins w:id="2048" w:author="Mohammad Nayeem Hasan" w:date="2024-11-04T00:05:00Z" w16du:dateUtc="2024-11-03T18:05:00Z"/>
                <w:rFonts w:ascii="Times New Roman" w:hAnsi="Times New Roman" w:cs="Times New Roman"/>
                <w:sz w:val="24"/>
                <w:szCs w:val="24"/>
              </w:rPr>
            </w:pPr>
            <w:ins w:id="2049"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8AA22DF" w14:textId="77777777" w:rsidR="00994FF0" w:rsidRPr="0064582A" w:rsidRDefault="00994FF0" w:rsidP="000C3C54">
            <w:pPr>
              <w:rPr>
                <w:ins w:id="2050" w:author="Mohammad Nayeem Hasan" w:date="2024-11-04T00:05:00Z" w16du:dateUtc="2024-11-03T18:05:00Z"/>
                <w:rFonts w:ascii="Times New Roman" w:hAnsi="Times New Roman" w:cs="Times New Roman"/>
                <w:sz w:val="24"/>
                <w:szCs w:val="24"/>
              </w:rPr>
            </w:pPr>
          </w:p>
        </w:tc>
        <w:tc>
          <w:tcPr>
            <w:tcW w:w="822" w:type="pct"/>
            <w:vAlign w:val="center"/>
          </w:tcPr>
          <w:p w14:paraId="1208BA81" w14:textId="77777777" w:rsidR="00994FF0" w:rsidRPr="0064582A" w:rsidRDefault="00994FF0" w:rsidP="000C3C54">
            <w:pPr>
              <w:rPr>
                <w:ins w:id="2051" w:author="Mohammad Nayeem Hasan" w:date="2024-11-04T00:05:00Z" w16du:dateUtc="2024-11-03T18:05:00Z"/>
                <w:rFonts w:ascii="Times New Roman" w:hAnsi="Times New Roman" w:cs="Times New Roman"/>
                <w:sz w:val="24"/>
                <w:szCs w:val="24"/>
              </w:rPr>
            </w:pPr>
            <w:ins w:id="205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3E79325" w14:textId="77777777" w:rsidR="00994FF0" w:rsidRPr="0064582A" w:rsidRDefault="00994FF0" w:rsidP="000C3C54">
            <w:pPr>
              <w:rPr>
                <w:ins w:id="2053" w:author="Mohammad Nayeem Hasan" w:date="2024-11-04T00:05:00Z" w16du:dateUtc="2024-11-03T18:05:00Z"/>
                <w:rFonts w:ascii="Times New Roman" w:hAnsi="Times New Roman" w:cs="Times New Roman"/>
                <w:sz w:val="24"/>
                <w:szCs w:val="24"/>
              </w:rPr>
            </w:pPr>
            <w:ins w:id="2054"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1604D9B2" w14:textId="77777777" w:rsidR="00994FF0" w:rsidRPr="0064582A" w:rsidRDefault="00994FF0" w:rsidP="000C3C54">
            <w:pPr>
              <w:rPr>
                <w:ins w:id="2055" w:author="Mohammad Nayeem Hasan" w:date="2024-11-04T00:05:00Z" w16du:dateUtc="2024-11-03T18:05:00Z"/>
                <w:rFonts w:ascii="Times New Roman" w:hAnsi="Times New Roman" w:cs="Times New Roman"/>
                <w:sz w:val="24"/>
                <w:szCs w:val="24"/>
              </w:rPr>
            </w:pPr>
            <w:ins w:id="205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32040D4" w14:textId="77777777" w:rsidR="00994FF0" w:rsidRPr="0064582A" w:rsidRDefault="00994FF0" w:rsidP="000C3C54">
            <w:pPr>
              <w:rPr>
                <w:ins w:id="2057" w:author="Mohammad Nayeem Hasan" w:date="2024-11-04T00:05:00Z" w16du:dateUtc="2024-11-03T18:05:00Z"/>
                <w:rFonts w:ascii="Times New Roman" w:hAnsi="Times New Roman" w:cs="Times New Roman"/>
                <w:sz w:val="24"/>
                <w:szCs w:val="24"/>
              </w:rPr>
            </w:pPr>
            <w:ins w:id="2058" w:author="Mohammad Nayeem Hasan" w:date="2024-11-04T00:05:00Z" w16du:dateUtc="2024-11-03T18:05:00Z">
              <w:r w:rsidRPr="0064582A">
                <w:rPr>
                  <w:rFonts w:ascii="Times New Roman" w:hAnsi="Times New Roman" w:cs="Times New Roman"/>
                  <w:sz w:val="24"/>
                  <w:szCs w:val="24"/>
                </w:rPr>
                <w:t>-</w:t>
              </w:r>
            </w:ins>
          </w:p>
        </w:tc>
      </w:tr>
      <w:tr w:rsidR="00994FF0" w:rsidRPr="0064582A" w14:paraId="417E90DB" w14:textId="77777777" w:rsidTr="000C3C54">
        <w:trPr>
          <w:trHeight w:val="138"/>
          <w:jc w:val="center"/>
          <w:ins w:id="2059" w:author="Mohammad Nayeem Hasan" w:date="2024-11-04T00:05:00Z"/>
        </w:trPr>
        <w:tc>
          <w:tcPr>
            <w:tcW w:w="1767" w:type="pct"/>
            <w:gridSpan w:val="2"/>
            <w:vAlign w:val="center"/>
          </w:tcPr>
          <w:p w14:paraId="6E1E6115" w14:textId="77777777" w:rsidR="00994FF0" w:rsidRPr="0064582A" w:rsidRDefault="00994FF0" w:rsidP="000C3C54">
            <w:pPr>
              <w:rPr>
                <w:ins w:id="2060" w:author="Mohammad Nayeem Hasan" w:date="2024-11-04T00:05:00Z" w16du:dateUtc="2024-11-03T18:05:00Z"/>
                <w:rFonts w:ascii="Times New Roman" w:hAnsi="Times New Roman" w:cs="Times New Roman"/>
                <w:sz w:val="24"/>
                <w:szCs w:val="24"/>
              </w:rPr>
            </w:pPr>
            <w:ins w:id="2061" w:author="Mohammad Nayeem Hasan" w:date="2024-11-04T00:05:00Z" w16du:dateUtc="2024-11-03T18:05:00Z">
              <w:r w:rsidRPr="0064582A">
                <w:rPr>
                  <w:rFonts w:ascii="Times New Roman" w:hAnsi="Times New Roman" w:cs="Times New Roman"/>
                  <w:sz w:val="24"/>
                  <w:szCs w:val="24"/>
                </w:rPr>
                <w:t>Wasted</w:t>
              </w:r>
            </w:ins>
          </w:p>
        </w:tc>
        <w:tc>
          <w:tcPr>
            <w:tcW w:w="1300" w:type="pct"/>
            <w:gridSpan w:val="2"/>
            <w:vAlign w:val="center"/>
          </w:tcPr>
          <w:p w14:paraId="1E7F44F0" w14:textId="77777777" w:rsidR="00994FF0" w:rsidRPr="0064582A" w:rsidRDefault="00994FF0" w:rsidP="000C3C54">
            <w:pPr>
              <w:rPr>
                <w:ins w:id="2062" w:author="Mohammad Nayeem Hasan" w:date="2024-11-04T00:05:00Z" w16du:dateUtc="2024-11-03T18:05:00Z"/>
                <w:rFonts w:ascii="Times New Roman" w:hAnsi="Times New Roman" w:cs="Times New Roman"/>
                <w:sz w:val="24"/>
                <w:szCs w:val="24"/>
              </w:rPr>
            </w:pPr>
          </w:p>
        </w:tc>
        <w:tc>
          <w:tcPr>
            <w:tcW w:w="1455" w:type="pct"/>
            <w:gridSpan w:val="2"/>
            <w:vAlign w:val="center"/>
          </w:tcPr>
          <w:p w14:paraId="13846AA8" w14:textId="77777777" w:rsidR="00994FF0" w:rsidRPr="0064582A" w:rsidRDefault="00994FF0" w:rsidP="000C3C54">
            <w:pPr>
              <w:rPr>
                <w:ins w:id="2063" w:author="Mohammad Nayeem Hasan" w:date="2024-11-04T00:05:00Z" w16du:dateUtc="2024-11-03T18:05:00Z"/>
                <w:rFonts w:ascii="Times New Roman" w:hAnsi="Times New Roman" w:cs="Times New Roman"/>
                <w:sz w:val="24"/>
                <w:szCs w:val="24"/>
              </w:rPr>
            </w:pPr>
          </w:p>
        </w:tc>
        <w:tc>
          <w:tcPr>
            <w:tcW w:w="478" w:type="pct"/>
            <w:vAlign w:val="center"/>
          </w:tcPr>
          <w:p w14:paraId="59FC5CBC" w14:textId="77777777" w:rsidR="00994FF0" w:rsidRPr="0064582A" w:rsidRDefault="00994FF0" w:rsidP="000C3C54">
            <w:pPr>
              <w:rPr>
                <w:ins w:id="2064" w:author="Mohammad Nayeem Hasan" w:date="2024-11-04T00:05:00Z" w16du:dateUtc="2024-11-03T18:05:00Z"/>
                <w:rFonts w:ascii="Times New Roman" w:hAnsi="Times New Roman" w:cs="Times New Roman"/>
                <w:sz w:val="24"/>
                <w:szCs w:val="24"/>
              </w:rPr>
            </w:pPr>
          </w:p>
        </w:tc>
      </w:tr>
      <w:tr w:rsidR="00994FF0" w:rsidRPr="0064582A" w14:paraId="3ED11D8C" w14:textId="77777777" w:rsidTr="000C3C54">
        <w:trPr>
          <w:trHeight w:val="138"/>
          <w:jc w:val="center"/>
          <w:ins w:id="2065" w:author="Mohammad Nayeem Hasan" w:date="2024-11-04T00:05:00Z"/>
        </w:trPr>
        <w:tc>
          <w:tcPr>
            <w:tcW w:w="950" w:type="pct"/>
            <w:vAlign w:val="center"/>
          </w:tcPr>
          <w:p w14:paraId="2F88055D" w14:textId="77777777" w:rsidR="00994FF0" w:rsidRPr="0064582A" w:rsidRDefault="00994FF0" w:rsidP="000C3C54">
            <w:pPr>
              <w:rPr>
                <w:ins w:id="2066" w:author="Mohammad Nayeem Hasan" w:date="2024-11-04T00:05:00Z" w16du:dateUtc="2024-11-03T18:05:00Z"/>
                <w:rFonts w:ascii="Times New Roman" w:hAnsi="Times New Roman" w:cs="Times New Roman"/>
                <w:sz w:val="24"/>
                <w:szCs w:val="24"/>
              </w:rPr>
            </w:pPr>
            <w:ins w:id="2067"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10429888" w14:textId="77777777" w:rsidR="00994FF0" w:rsidRPr="0064582A" w:rsidRDefault="00994FF0" w:rsidP="000C3C54">
            <w:pPr>
              <w:rPr>
                <w:ins w:id="2068" w:author="Mohammad Nayeem Hasan" w:date="2024-11-04T00:05:00Z" w16du:dateUtc="2024-11-03T18:05:00Z"/>
                <w:rFonts w:ascii="Times New Roman" w:hAnsi="Times New Roman" w:cs="Times New Roman"/>
                <w:sz w:val="24"/>
                <w:szCs w:val="24"/>
              </w:rPr>
            </w:pPr>
            <w:ins w:id="2069"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65E2416A" w14:textId="77777777" w:rsidR="00994FF0" w:rsidRPr="0064582A" w:rsidRDefault="00994FF0" w:rsidP="000C3C54">
            <w:pPr>
              <w:rPr>
                <w:ins w:id="2070" w:author="Mohammad Nayeem Hasan" w:date="2024-11-04T00:05:00Z" w16du:dateUtc="2024-11-03T18:05:00Z"/>
                <w:rFonts w:ascii="Times New Roman" w:hAnsi="Times New Roman" w:cs="Times New Roman"/>
                <w:sz w:val="24"/>
                <w:szCs w:val="24"/>
              </w:rPr>
            </w:pPr>
          </w:p>
        </w:tc>
        <w:tc>
          <w:tcPr>
            <w:tcW w:w="822" w:type="pct"/>
            <w:vAlign w:val="center"/>
          </w:tcPr>
          <w:p w14:paraId="33F47F90" w14:textId="77777777" w:rsidR="00994FF0" w:rsidRPr="0064582A" w:rsidRDefault="00994FF0" w:rsidP="000C3C54">
            <w:pPr>
              <w:rPr>
                <w:ins w:id="2071" w:author="Mohammad Nayeem Hasan" w:date="2024-11-04T00:05:00Z" w16du:dateUtc="2024-11-03T18:05:00Z"/>
                <w:rFonts w:ascii="Times New Roman" w:hAnsi="Times New Roman" w:cs="Times New Roman"/>
                <w:sz w:val="24"/>
                <w:szCs w:val="24"/>
              </w:rPr>
            </w:pPr>
            <w:ins w:id="2072" w:author="Mohammad Nayeem Hasan" w:date="2024-11-04T00:05:00Z" w16du:dateUtc="2024-11-03T18:05:00Z">
              <w:r w:rsidRPr="0064582A">
                <w:rPr>
                  <w:rFonts w:ascii="Times New Roman" w:hAnsi="Times New Roman" w:cs="Times New Roman"/>
                  <w:sz w:val="24"/>
                  <w:szCs w:val="24"/>
                </w:rPr>
                <w:t>1.20 (0.94, 1.55)</w:t>
              </w:r>
            </w:ins>
          </w:p>
        </w:tc>
        <w:tc>
          <w:tcPr>
            <w:tcW w:w="478" w:type="pct"/>
            <w:vAlign w:val="center"/>
          </w:tcPr>
          <w:p w14:paraId="45CE7B0C" w14:textId="77777777" w:rsidR="00994FF0" w:rsidRPr="0064582A" w:rsidRDefault="00994FF0" w:rsidP="000C3C54">
            <w:pPr>
              <w:rPr>
                <w:ins w:id="2073" w:author="Mohammad Nayeem Hasan" w:date="2024-11-04T00:05:00Z" w16du:dateUtc="2024-11-03T18:05:00Z"/>
                <w:rFonts w:ascii="Times New Roman" w:hAnsi="Times New Roman" w:cs="Times New Roman"/>
                <w:sz w:val="24"/>
                <w:szCs w:val="24"/>
              </w:rPr>
            </w:pPr>
            <w:ins w:id="2074" w:author="Mohammad Nayeem Hasan" w:date="2024-11-04T00:05:00Z" w16du:dateUtc="2024-11-03T18:05:00Z">
              <w:r w:rsidRPr="0064582A">
                <w:rPr>
                  <w:rFonts w:ascii="Times New Roman" w:hAnsi="Times New Roman" w:cs="Times New Roman"/>
                  <w:sz w:val="24"/>
                  <w:szCs w:val="24"/>
                </w:rPr>
                <w:t>0.148</w:t>
              </w:r>
            </w:ins>
          </w:p>
        </w:tc>
        <w:tc>
          <w:tcPr>
            <w:tcW w:w="978" w:type="pct"/>
            <w:vAlign w:val="center"/>
          </w:tcPr>
          <w:p w14:paraId="1D535CFE" w14:textId="77777777" w:rsidR="00994FF0" w:rsidRPr="0064582A" w:rsidRDefault="00994FF0" w:rsidP="000C3C54">
            <w:pPr>
              <w:rPr>
                <w:ins w:id="2075" w:author="Mohammad Nayeem Hasan" w:date="2024-11-04T00:05:00Z" w16du:dateUtc="2024-11-03T18:05:00Z"/>
                <w:rFonts w:ascii="Times New Roman" w:hAnsi="Times New Roman" w:cs="Times New Roman"/>
                <w:sz w:val="24"/>
                <w:szCs w:val="24"/>
              </w:rPr>
            </w:pPr>
            <w:ins w:id="2076" w:author="Mohammad Nayeem Hasan" w:date="2024-11-04T00:05:00Z" w16du:dateUtc="2024-11-03T18:05:00Z">
              <w:r w:rsidRPr="0064582A">
                <w:rPr>
                  <w:rFonts w:ascii="Times New Roman" w:hAnsi="Times New Roman" w:cs="Times New Roman"/>
                  <w:sz w:val="24"/>
                  <w:szCs w:val="24"/>
                </w:rPr>
                <w:t>1.20 (1.00, 1.43)</w:t>
              </w:r>
            </w:ins>
          </w:p>
        </w:tc>
        <w:tc>
          <w:tcPr>
            <w:tcW w:w="478" w:type="pct"/>
            <w:vAlign w:val="center"/>
          </w:tcPr>
          <w:p w14:paraId="222349C0" w14:textId="77777777" w:rsidR="00994FF0" w:rsidRPr="0064582A" w:rsidRDefault="00994FF0" w:rsidP="000C3C54">
            <w:pPr>
              <w:rPr>
                <w:ins w:id="2077" w:author="Mohammad Nayeem Hasan" w:date="2024-11-04T00:05:00Z" w16du:dateUtc="2024-11-03T18:05:00Z"/>
                <w:rFonts w:ascii="Times New Roman" w:hAnsi="Times New Roman" w:cs="Times New Roman"/>
                <w:sz w:val="24"/>
                <w:szCs w:val="24"/>
              </w:rPr>
            </w:pPr>
            <w:ins w:id="2078" w:author="Mohammad Nayeem Hasan" w:date="2024-11-04T00:05:00Z" w16du:dateUtc="2024-11-03T18:05:00Z">
              <w:r w:rsidRPr="0064582A">
                <w:rPr>
                  <w:rFonts w:ascii="Times New Roman" w:hAnsi="Times New Roman" w:cs="Times New Roman"/>
                  <w:sz w:val="24"/>
                  <w:szCs w:val="24"/>
                </w:rPr>
                <w:t>0.053</w:t>
              </w:r>
            </w:ins>
          </w:p>
        </w:tc>
      </w:tr>
      <w:tr w:rsidR="00994FF0" w:rsidRPr="0064582A" w14:paraId="44D3B1B5" w14:textId="77777777" w:rsidTr="000C3C54">
        <w:trPr>
          <w:trHeight w:val="138"/>
          <w:jc w:val="center"/>
          <w:ins w:id="2079" w:author="Mohammad Nayeem Hasan" w:date="2024-11-04T00:05:00Z"/>
        </w:trPr>
        <w:tc>
          <w:tcPr>
            <w:tcW w:w="950" w:type="pct"/>
            <w:vAlign w:val="center"/>
          </w:tcPr>
          <w:p w14:paraId="776752AE" w14:textId="77777777" w:rsidR="00994FF0" w:rsidRPr="0064582A" w:rsidRDefault="00994FF0" w:rsidP="000C3C54">
            <w:pPr>
              <w:rPr>
                <w:ins w:id="2080" w:author="Mohammad Nayeem Hasan" w:date="2024-11-04T00:05:00Z" w16du:dateUtc="2024-11-03T18:05:00Z"/>
                <w:rFonts w:ascii="Times New Roman" w:hAnsi="Times New Roman" w:cs="Times New Roman"/>
                <w:sz w:val="24"/>
                <w:szCs w:val="24"/>
              </w:rPr>
            </w:pPr>
            <w:ins w:id="2081"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51DBE0B6" w14:textId="77777777" w:rsidR="00994FF0" w:rsidRPr="0064582A" w:rsidRDefault="00994FF0" w:rsidP="000C3C54">
            <w:pPr>
              <w:rPr>
                <w:ins w:id="2082" w:author="Mohammad Nayeem Hasan" w:date="2024-11-04T00:05:00Z" w16du:dateUtc="2024-11-03T18:05:00Z"/>
                <w:rFonts w:ascii="Times New Roman" w:hAnsi="Times New Roman" w:cs="Times New Roman"/>
                <w:sz w:val="24"/>
                <w:szCs w:val="24"/>
              </w:rPr>
            </w:pPr>
            <w:ins w:id="2083"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7B487790" w14:textId="77777777" w:rsidR="00994FF0" w:rsidRPr="0064582A" w:rsidRDefault="00994FF0" w:rsidP="000C3C54">
            <w:pPr>
              <w:rPr>
                <w:ins w:id="2084" w:author="Mohammad Nayeem Hasan" w:date="2024-11-04T00:05:00Z" w16du:dateUtc="2024-11-03T18:05:00Z"/>
                <w:rFonts w:ascii="Times New Roman" w:hAnsi="Times New Roman" w:cs="Times New Roman"/>
                <w:sz w:val="24"/>
                <w:szCs w:val="24"/>
              </w:rPr>
            </w:pPr>
          </w:p>
        </w:tc>
        <w:tc>
          <w:tcPr>
            <w:tcW w:w="822" w:type="pct"/>
            <w:vAlign w:val="center"/>
          </w:tcPr>
          <w:p w14:paraId="261FBA2A" w14:textId="77777777" w:rsidR="00994FF0" w:rsidRPr="0064582A" w:rsidRDefault="00994FF0" w:rsidP="000C3C54">
            <w:pPr>
              <w:rPr>
                <w:ins w:id="2085" w:author="Mohammad Nayeem Hasan" w:date="2024-11-04T00:05:00Z" w16du:dateUtc="2024-11-03T18:05:00Z"/>
                <w:rFonts w:ascii="Times New Roman" w:hAnsi="Times New Roman" w:cs="Times New Roman"/>
                <w:sz w:val="24"/>
                <w:szCs w:val="24"/>
              </w:rPr>
            </w:pPr>
            <w:ins w:id="208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A3591A2" w14:textId="77777777" w:rsidR="00994FF0" w:rsidRPr="0064582A" w:rsidRDefault="00994FF0" w:rsidP="000C3C54">
            <w:pPr>
              <w:rPr>
                <w:ins w:id="2087" w:author="Mohammad Nayeem Hasan" w:date="2024-11-04T00:05:00Z" w16du:dateUtc="2024-11-03T18:05:00Z"/>
                <w:rFonts w:ascii="Times New Roman" w:hAnsi="Times New Roman" w:cs="Times New Roman"/>
                <w:sz w:val="24"/>
                <w:szCs w:val="24"/>
              </w:rPr>
            </w:pPr>
            <w:ins w:id="2088"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6420CC6A" w14:textId="77777777" w:rsidR="00994FF0" w:rsidRPr="0064582A" w:rsidRDefault="00994FF0" w:rsidP="000C3C54">
            <w:pPr>
              <w:rPr>
                <w:ins w:id="2089" w:author="Mohammad Nayeem Hasan" w:date="2024-11-04T00:05:00Z" w16du:dateUtc="2024-11-03T18:05:00Z"/>
                <w:rFonts w:ascii="Times New Roman" w:hAnsi="Times New Roman" w:cs="Times New Roman"/>
                <w:sz w:val="24"/>
                <w:szCs w:val="24"/>
              </w:rPr>
            </w:pPr>
            <w:ins w:id="209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94EF32C" w14:textId="77777777" w:rsidR="00994FF0" w:rsidRPr="0064582A" w:rsidRDefault="00994FF0" w:rsidP="000C3C54">
            <w:pPr>
              <w:rPr>
                <w:ins w:id="2091" w:author="Mohammad Nayeem Hasan" w:date="2024-11-04T00:05:00Z" w16du:dateUtc="2024-11-03T18:05:00Z"/>
                <w:rFonts w:ascii="Times New Roman" w:hAnsi="Times New Roman" w:cs="Times New Roman"/>
                <w:sz w:val="24"/>
                <w:szCs w:val="24"/>
              </w:rPr>
            </w:pPr>
            <w:ins w:id="2092" w:author="Mohammad Nayeem Hasan" w:date="2024-11-04T00:05:00Z" w16du:dateUtc="2024-11-03T18:05:00Z">
              <w:r w:rsidRPr="0064582A">
                <w:rPr>
                  <w:rFonts w:ascii="Times New Roman" w:hAnsi="Times New Roman" w:cs="Times New Roman"/>
                  <w:sz w:val="24"/>
                  <w:szCs w:val="24"/>
                </w:rPr>
                <w:t>-</w:t>
              </w:r>
            </w:ins>
          </w:p>
        </w:tc>
      </w:tr>
      <w:tr w:rsidR="00994FF0" w:rsidRPr="0064582A" w14:paraId="6590303B" w14:textId="77777777" w:rsidTr="000C3C54">
        <w:trPr>
          <w:trHeight w:val="138"/>
          <w:jc w:val="center"/>
          <w:ins w:id="2093" w:author="Mohammad Nayeem Hasan" w:date="2024-11-04T00:05:00Z"/>
        </w:trPr>
        <w:tc>
          <w:tcPr>
            <w:tcW w:w="1767" w:type="pct"/>
            <w:gridSpan w:val="2"/>
            <w:vAlign w:val="center"/>
          </w:tcPr>
          <w:p w14:paraId="0855349D" w14:textId="77777777" w:rsidR="00994FF0" w:rsidRPr="0064582A" w:rsidRDefault="00994FF0" w:rsidP="000C3C54">
            <w:pPr>
              <w:rPr>
                <w:ins w:id="2094" w:author="Mohammad Nayeem Hasan" w:date="2024-11-04T00:05:00Z" w16du:dateUtc="2024-11-03T18:05:00Z"/>
                <w:rFonts w:ascii="Times New Roman" w:hAnsi="Times New Roman" w:cs="Times New Roman"/>
                <w:sz w:val="24"/>
                <w:szCs w:val="24"/>
              </w:rPr>
            </w:pPr>
            <w:ins w:id="2095" w:author="Mohammad Nayeem Hasan" w:date="2024-11-04T00:05:00Z" w16du:dateUtc="2024-11-03T18:05:00Z">
              <w:r w:rsidRPr="0064582A">
                <w:rPr>
                  <w:rFonts w:ascii="Times New Roman" w:hAnsi="Times New Roman" w:cs="Times New Roman"/>
                  <w:sz w:val="24"/>
                  <w:szCs w:val="24"/>
                </w:rPr>
                <w:t>Overweight</w:t>
              </w:r>
            </w:ins>
          </w:p>
        </w:tc>
        <w:tc>
          <w:tcPr>
            <w:tcW w:w="1300" w:type="pct"/>
            <w:gridSpan w:val="2"/>
            <w:vAlign w:val="center"/>
          </w:tcPr>
          <w:p w14:paraId="47D025EE" w14:textId="77777777" w:rsidR="00994FF0" w:rsidRPr="0064582A" w:rsidRDefault="00994FF0" w:rsidP="000C3C54">
            <w:pPr>
              <w:rPr>
                <w:ins w:id="2096" w:author="Mohammad Nayeem Hasan" w:date="2024-11-04T00:05:00Z" w16du:dateUtc="2024-11-03T18:05:00Z"/>
                <w:rFonts w:ascii="Times New Roman" w:hAnsi="Times New Roman" w:cs="Times New Roman"/>
                <w:sz w:val="24"/>
                <w:szCs w:val="24"/>
              </w:rPr>
            </w:pPr>
          </w:p>
        </w:tc>
        <w:tc>
          <w:tcPr>
            <w:tcW w:w="1455" w:type="pct"/>
            <w:gridSpan w:val="2"/>
            <w:vAlign w:val="center"/>
          </w:tcPr>
          <w:p w14:paraId="174BEC76" w14:textId="77777777" w:rsidR="00994FF0" w:rsidRPr="0064582A" w:rsidRDefault="00994FF0" w:rsidP="000C3C54">
            <w:pPr>
              <w:rPr>
                <w:ins w:id="2097" w:author="Mohammad Nayeem Hasan" w:date="2024-11-04T00:05:00Z" w16du:dateUtc="2024-11-03T18:05:00Z"/>
                <w:rFonts w:ascii="Times New Roman" w:hAnsi="Times New Roman" w:cs="Times New Roman"/>
                <w:sz w:val="24"/>
                <w:szCs w:val="24"/>
              </w:rPr>
            </w:pPr>
          </w:p>
        </w:tc>
        <w:tc>
          <w:tcPr>
            <w:tcW w:w="478" w:type="pct"/>
            <w:vAlign w:val="center"/>
          </w:tcPr>
          <w:p w14:paraId="56BB2BE7" w14:textId="77777777" w:rsidR="00994FF0" w:rsidRPr="0064582A" w:rsidRDefault="00994FF0" w:rsidP="000C3C54">
            <w:pPr>
              <w:rPr>
                <w:ins w:id="2098" w:author="Mohammad Nayeem Hasan" w:date="2024-11-04T00:05:00Z" w16du:dateUtc="2024-11-03T18:05:00Z"/>
                <w:rFonts w:ascii="Times New Roman" w:hAnsi="Times New Roman" w:cs="Times New Roman"/>
                <w:sz w:val="24"/>
                <w:szCs w:val="24"/>
              </w:rPr>
            </w:pPr>
          </w:p>
        </w:tc>
      </w:tr>
      <w:tr w:rsidR="00994FF0" w:rsidRPr="0064582A" w14:paraId="23AFF7B2" w14:textId="77777777" w:rsidTr="000C3C54">
        <w:trPr>
          <w:trHeight w:val="138"/>
          <w:jc w:val="center"/>
          <w:ins w:id="2099" w:author="Mohammad Nayeem Hasan" w:date="2024-11-04T00:05:00Z"/>
        </w:trPr>
        <w:tc>
          <w:tcPr>
            <w:tcW w:w="950" w:type="pct"/>
            <w:vAlign w:val="center"/>
          </w:tcPr>
          <w:p w14:paraId="6797362D" w14:textId="77777777" w:rsidR="00994FF0" w:rsidRPr="0064582A" w:rsidRDefault="00994FF0" w:rsidP="000C3C54">
            <w:pPr>
              <w:rPr>
                <w:ins w:id="2100" w:author="Mohammad Nayeem Hasan" w:date="2024-11-04T00:05:00Z" w16du:dateUtc="2024-11-03T18:05:00Z"/>
                <w:rFonts w:ascii="Times New Roman" w:hAnsi="Times New Roman" w:cs="Times New Roman"/>
                <w:sz w:val="24"/>
                <w:szCs w:val="24"/>
              </w:rPr>
            </w:pPr>
            <w:ins w:id="2101"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2F064805" w14:textId="77777777" w:rsidR="00994FF0" w:rsidRPr="0064582A" w:rsidRDefault="00994FF0" w:rsidP="000C3C54">
            <w:pPr>
              <w:rPr>
                <w:ins w:id="2102" w:author="Mohammad Nayeem Hasan" w:date="2024-11-04T00:05:00Z" w16du:dateUtc="2024-11-03T18:05:00Z"/>
                <w:rFonts w:ascii="Times New Roman" w:hAnsi="Times New Roman" w:cs="Times New Roman"/>
                <w:sz w:val="24"/>
                <w:szCs w:val="24"/>
              </w:rPr>
            </w:pPr>
            <w:ins w:id="2103"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1F05C255" w14:textId="77777777" w:rsidR="00994FF0" w:rsidRPr="0064582A" w:rsidRDefault="00994FF0" w:rsidP="000C3C54">
            <w:pPr>
              <w:rPr>
                <w:ins w:id="2104" w:author="Mohammad Nayeem Hasan" w:date="2024-11-04T00:05:00Z" w16du:dateUtc="2024-11-03T18:05:00Z"/>
                <w:rFonts w:ascii="Times New Roman" w:hAnsi="Times New Roman" w:cs="Times New Roman"/>
                <w:sz w:val="24"/>
                <w:szCs w:val="24"/>
              </w:rPr>
            </w:pPr>
          </w:p>
        </w:tc>
        <w:tc>
          <w:tcPr>
            <w:tcW w:w="822" w:type="pct"/>
            <w:vAlign w:val="center"/>
          </w:tcPr>
          <w:p w14:paraId="3AFCFA8A" w14:textId="77777777" w:rsidR="00994FF0" w:rsidRPr="0064582A" w:rsidRDefault="00994FF0" w:rsidP="000C3C54">
            <w:pPr>
              <w:rPr>
                <w:ins w:id="2105" w:author="Mohammad Nayeem Hasan" w:date="2024-11-04T00:05:00Z" w16du:dateUtc="2024-11-03T18:05:00Z"/>
                <w:rFonts w:ascii="Times New Roman" w:hAnsi="Times New Roman" w:cs="Times New Roman"/>
                <w:sz w:val="24"/>
                <w:szCs w:val="24"/>
              </w:rPr>
            </w:pPr>
            <w:ins w:id="2106" w:author="Mohammad Nayeem Hasan" w:date="2024-11-04T00:05:00Z" w16du:dateUtc="2024-11-03T18:05:00Z">
              <w:r w:rsidRPr="0064582A">
                <w:rPr>
                  <w:rFonts w:ascii="Times New Roman" w:hAnsi="Times New Roman" w:cs="Times New Roman"/>
                  <w:sz w:val="24"/>
                  <w:szCs w:val="24"/>
                </w:rPr>
                <w:t>1.47 (1.00, 2.18)</w:t>
              </w:r>
            </w:ins>
          </w:p>
        </w:tc>
        <w:tc>
          <w:tcPr>
            <w:tcW w:w="478" w:type="pct"/>
            <w:vAlign w:val="center"/>
          </w:tcPr>
          <w:p w14:paraId="16245ACD" w14:textId="77777777" w:rsidR="00994FF0" w:rsidRPr="0064582A" w:rsidRDefault="00994FF0" w:rsidP="000C3C54">
            <w:pPr>
              <w:rPr>
                <w:ins w:id="2107" w:author="Mohammad Nayeem Hasan" w:date="2024-11-04T00:05:00Z" w16du:dateUtc="2024-11-03T18:05:00Z"/>
                <w:rFonts w:ascii="Times New Roman" w:hAnsi="Times New Roman" w:cs="Times New Roman"/>
                <w:sz w:val="24"/>
                <w:szCs w:val="24"/>
              </w:rPr>
            </w:pPr>
            <w:ins w:id="2108" w:author="Mohammad Nayeem Hasan" w:date="2024-11-04T00:05:00Z" w16du:dateUtc="2024-11-03T18:05:00Z">
              <w:r w:rsidRPr="0064582A">
                <w:rPr>
                  <w:rFonts w:ascii="Times New Roman" w:hAnsi="Times New Roman" w:cs="Times New Roman"/>
                  <w:sz w:val="24"/>
                  <w:szCs w:val="24"/>
                </w:rPr>
                <w:t>0.051</w:t>
              </w:r>
            </w:ins>
          </w:p>
        </w:tc>
        <w:tc>
          <w:tcPr>
            <w:tcW w:w="978" w:type="pct"/>
            <w:vAlign w:val="center"/>
          </w:tcPr>
          <w:p w14:paraId="0BBC15B6" w14:textId="77777777" w:rsidR="00994FF0" w:rsidRPr="0064582A" w:rsidRDefault="00994FF0" w:rsidP="000C3C54">
            <w:pPr>
              <w:rPr>
                <w:ins w:id="2109" w:author="Mohammad Nayeem Hasan" w:date="2024-11-04T00:05:00Z" w16du:dateUtc="2024-11-03T18:05:00Z"/>
                <w:rFonts w:ascii="Times New Roman" w:hAnsi="Times New Roman" w:cs="Times New Roman"/>
                <w:sz w:val="24"/>
                <w:szCs w:val="24"/>
              </w:rPr>
            </w:pPr>
            <w:ins w:id="2110" w:author="Mohammad Nayeem Hasan" w:date="2024-11-04T00:05:00Z" w16du:dateUtc="2024-11-03T18:05:00Z">
              <w:r w:rsidRPr="0064582A">
                <w:rPr>
                  <w:rFonts w:ascii="Times New Roman" w:hAnsi="Times New Roman" w:cs="Times New Roman"/>
                  <w:sz w:val="24"/>
                  <w:szCs w:val="24"/>
                </w:rPr>
                <w:t>1.30 (1.00, 1.70)</w:t>
              </w:r>
            </w:ins>
          </w:p>
        </w:tc>
        <w:tc>
          <w:tcPr>
            <w:tcW w:w="478" w:type="pct"/>
            <w:vAlign w:val="center"/>
          </w:tcPr>
          <w:p w14:paraId="4999932D" w14:textId="77777777" w:rsidR="00994FF0" w:rsidRPr="0064582A" w:rsidRDefault="00994FF0" w:rsidP="000C3C54">
            <w:pPr>
              <w:rPr>
                <w:ins w:id="2111" w:author="Mohammad Nayeem Hasan" w:date="2024-11-04T00:05:00Z" w16du:dateUtc="2024-11-03T18:05:00Z"/>
                <w:rFonts w:ascii="Times New Roman" w:hAnsi="Times New Roman" w:cs="Times New Roman"/>
                <w:sz w:val="24"/>
                <w:szCs w:val="24"/>
              </w:rPr>
            </w:pPr>
            <w:ins w:id="2112" w:author="Mohammad Nayeem Hasan" w:date="2024-11-04T00:05:00Z" w16du:dateUtc="2024-11-03T18:05:00Z">
              <w:r w:rsidRPr="0064582A">
                <w:rPr>
                  <w:rFonts w:ascii="Times New Roman" w:hAnsi="Times New Roman" w:cs="Times New Roman"/>
                  <w:sz w:val="24"/>
                  <w:szCs w:val="24"/>
                </w:rPr>
                <w:t>0.057</w:t>
              </w:r>
            </w:ins>
          </w:p>
        </w:tc>
      </w:tr>
      <w:tr w:rsidR="00994FF0" w:rsidRPr="0064582A" w14:paraId="3EFDDD13" w14:textId="77777777" w:rsidTr="000C3C54">
        <w:trPr>
          <w:trHeight w:val="138"/>
          <w:jc w:val="center"/>
          <w:ins w:id="2113" w:author="Mohammad Nayeem Hasan" w:date="2024-11-04T00:05:00Z"/>
        </w:trPr>
        <w:tc>
          <w:tcPr>
            <w:tcW w:w="950" w:type="pct"/>
            <w:vAlign w:val="center"/>
          </w:tcPr>
          <w:p w14:paraId="30BE330B" w14:textId="77777777" w:rsidR="00994FF0" w:rsidRPr="0064582A" w:rsidRDefault="00994FF0" w:rsidP="000C3C54">
            <w:pPr>
              <w:rPr>
                <w:ins w:id="2114" w:author="Mohammad Nayeem Hasan" w:date="2024-11-04T00:05:00Z" w16du:dateUtc="2024-11-03T18:05:00Z"/>
                <w:rFonts w:ascii="Times New Roman" w:hAnsi="Times New Roman" w:cs="Times New Roman"/>
                <w:sz w:val="24"/>
                <w:szCs w:val="24"/>
              </w:rPr>
            </w:pPr>
            <w:ins w:id="2115"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0BB8FC80" w14:textId="77777777" w:rsidR="00994FF0" w:rsidRPr="0064582A" w:rsidRDefault="00994FF0" w:rsidP="000C3C54">
            <w:pPr>
              <w:rPr>
                <w:ins w:id="2116" w:author="Mohammad Nayeem Hasan" w:date="2024-11-04T00:05:00Z" w16du:dateUtc="2024-11-03T18:05:00Z"/>
                <w:rFonts w:ascii="Times New Roman" w:hAnsi="Times New Roman" w:cs="Times New Roman"/>
                <w:sz w:val="24"/>
                <w:szCs w:val="24"/>
              </w:rPr>
            </w:pPr>
            <w:ins w:id="2117"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2BB6343" w14:textId="77777777" w:rsidR="00994FF0" w:rsidRPr="0064582A" w:rsidRDefault="00994FF0" w:rsidP="000C3C54">
            <w:pPr>
              <w:rPr>
                <w:ins w:id="2118" w:author="Mohammad Nayeem Hasan" w:date="2024-11-04T00:05:00Z" w16du:dateUtc="2024-11-03T18:05:00Z"/>
                <w:rFonts w:ascii="Times New Roman" w:hAnsi="Times New Roman" w:cs="Times New Roman"/>
                <w:sz w:val="24"/>
                <w:szCs w:val="24"/>
              </w:rPr>
            </w:pPr>
          </w:p>
        </w:tc>
        <w:tc>
          <w:tcPr>
            <w:tcW w:w="822" w:type="pct"/>
            <w:vAlign w:val="center"/>
          </w:tcPr>
          <w:p w14:paraId="79DBD3FC" w14:textId="77777777" w:rsidR="00994FF0" w:rsidRPr="0064582A" w:rsidRDefault="00994FF0" w:rsidP="000C3C54">
            <w:pPr>
              <w:rPr>
                <w:ins w:id="2119" w:author="Mohammad Nayeem Hasan" w:date="2024-11-04T00:05:00Z" w16du:dateUtc="2024-11-03T18:05:00Z"/>
                <w:rFonts w:ascii="Times New Roman" w:hAnsi="Times New Roman" w:cs="Times New Roman"/>
                <w:sz w:val="24"/>
                <w:szCs w:val="24"/>
              </w:rPr>
            </w:pPr>
            <w:ins w:id="212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16051CD" w14:textId="77777777" w:rsidR="00994FF0" w:rsidRPr="0064582A" w:rsidRDefault="00994FF0" w:rsidP="000C3C54">
            <w:pPr>
              <w:rPr>
                <w:ins w:id="2121" w:author="Mohammad Nayeem Hasan" w:date="2024-11-04T00:05:00Z" w16du:dateUtc="2024-11-03T18:05:00Z"/>
                <w:rFonts w:ascii="Times New Roman" w:hAnsi="Times New Roman" w:cs="Times New Roman"/>
                <w:sz w:val="24"/>
                <w:szCs w:val="24"/>
              </w:rPr>
            </w:pPr>
            <w:ins w:id="2122"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672EE4A3" w14:textId="77777777" w:rsidR="00994FF0" w:rsidRPr="0064582A" w:rsidRDefault="00994FF0" w:rsidP="000C3C54">
            <w:pPr>
              <w:rPr>
                <w:ins w:id="2123" w:author="Mohammad Nayeem Hasan" w:date="2024-11-04T00:05:00Z" w16du:dateUtc="2024-11-03T18:05:00Z"/>
                <w:rFonts w:ascii="Times New Roman" w:hAnsi="Times New Roman" w:cs="Times New Roman"/>
                <w:sz w:val="24"/>
                <w:szCs w:val="24"/>
              </w:rPr>
            </w:pPr>
            <w:ins w:id="212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D061FC7" w14:textId="77777777" w:rsidR="00994FF0" w:rsidRPr="0064582A" w:rsidRDefault="00994FF0" w:rsidP="000C3C54">
            <w:pPr>
              <w:rPr>
                <w:ins w:id="2125" w:author="Mohammad Nayeem Hasan" w:date="2024-11-04T00:05:00Z" w16du:dateUtc="2024-11-03T18:05:00Z"/>
                <w:rFonts w:ascii="Times New Roman" w:hAnsi="Times New Roman" w:cs="Times New Roman"/>
                <w:sz w:val="24"/>
                <w:szCs w:val="24"/>
              </w:rPr>
            </w:pPr>
            <w:ins w:id="2126" w:author="Mohammad Nayeem Hasan" w:date="2024-11-04T00:05:00Z" w16du:dateUtc="2024-11-03T18:05:00Z">
              <w:r w:rsidRPr="0064582A">
                <w:rPr>
                  <w:rFonts w:ascii="Times New Roman" w:hAnsi="Times New Roman" w:cs="Times New Roman"/>
                  <w:sz w:val="24"/>
                  <w:szCs w:val="24"/>
                </w:rPr>
                <w:t>-</w:t>
              </w:r>
            </w:ins>
          </w:p>
        </w:tc>
      </w:tr>
      <w:tr w:rsidR="00994FF0" w:rsidRPr="0064582A" w14:paraId="08D5B8EC" w14:textId="77777777" w:rsidTr="000C3C54">
        <w:trPr>
          <w:trHeight w:val="138"/>
          <w:jc w:val="center"/>
          <w:ins w:id="2127" w:author="Mohammad Nayeem Hasan" w:date="2024-11-04T00:05:00Z"/>
        </w:trPr>
        <w:tc>
          <w:tcPr>
            <w:tcW w:w="5000" w:type="pct"/>
            <w:gridSpan w:val="7"/>
            <w:vAlign w:val="center"/>
          </w:tcPr>
          <w:p w14:paraId="2C16FC31" w14:textId="77777777" w:rsidR="00994FF0" w:rsidRPr="0064582A" w:rsidRDefault="00994FF0" w:rsidP="000C3C54">
            <w:pPr>
              <w:rPr>
                <w:ins w:id="2128" w:author="Mohammad Nayeem Hasan" w:date="2024-11-04T00:05:00Z" w16du:dateUtc="2024-11-03T18:05:00Z"/>
                <w:rFonts w:ascii="Times New Roman" w:hAnsi="Times New Roman" w:cs="Times New Roman"/>
                <w:sz w:val="24"/>
                <w:szCs w:val="24"/>
              </w:rPr>
            </w:pPr>
            <w:ins w:id="2129" w:author="Mohammad Nayeem Hasan" w:date="2024-11-04T00:05:00Z" w16du:dateUtc="2024-11-03T18:05:00Z">
              <w:r w:rsidRPr="000C3C54">
                <w:rPr>
                  <w:rFonts w:ascii="Times New Roman" w:hAnsi="Times New Roman" w:cs="Times New Roman"/>
                  <w:b/>
                  <w:bCs/>
                  <w:sz w:val="24"/>
                  <w:szCs w:val="24"/>
                </w:rPr>
                <w:lastRenderedPageBreak/>
                <w:t>Community characteristics</w:t>
              </w:r>
            </w:ins>
          </w:p>
        </w:tc>
      </w:tr>
      <w:tr w:rsidR="00994FF0" w:rsidRPr="0064582A" w14:paraId="3ACE7EBA" w14:textId="77777777" w:rsidTr="000C3C54">
        <w:trPr>
          <w:trHeight w:val="138"/>
          <w:jc w:val="center"/>
          <w:ins w:id="2130" w:author="Mohammad Nayeem Hasan" w:date="2024-11-04T00:05:00Z"/>
        </w:trPr>
        <w:tc>
          <w:tcPr>
            <w:tcW w:w="1767" w:type="pct"/>
            <w:gridSpan w:val="2"/>
            <w:vAlign w:val="center"/>
          </w:tcPr>
          <w:p w14:paraId="0A23F667" w14:textId="77777777" w:rsidR="00994FF0" w:rsidRPr="0064582A" w:rsidRDefault="00994FF0" w:rsidP="000C3C54">
            <w:pPr>
              <w:rPr>
                <w:ins w:id="2131" w:author="Mohammad Nayeem Hasan" w:date="2024-11-04T00:05:00Z" w16du:dateUtc="2024-11-03T18:05:00Z"/>
                <w:rFonts w:ascii="Times New Roman" w:hAnsi="Times New Roman" w:cs="Times New Roman"/>
                <w:sz w:val="24"/>
                <w:szCs w:val="24"/>
              </w:rPr>
            </w:pPr>
            <w:ins w:id="2132" w:author="Mohammad Nayeem Hasan" w:date="2024-11-04T00:05:00Z" w16du:dateUtc="2024-11-03T18:05:00Z">
              <w:r w:rsidRPr="0064582A">
                <w:rPr>
                  <w:rFonts w:ascii="Times New Roman" w:hAnsi="Times New Roman" w:cs="Times New Roman"/>
                  <w:sz w:val="24"/>
                  <w:szCs w:val="24"/>
                </w:rPr>
                <w:t>Place of residence</w:t>
              </w:r>
            </w:ins>
          </w:p>
        </w:tc>
        <w:tc>
          <w:tcPr>
            <w:tcW w:w="1300" w:type="pct"/>
            <w:gridSpan w:val="2"/>
            <w:vAlign w:val="center"/>
          </w:tcPr>
          <w:p w14:paraId="20B07788" w14:textId="77777777" w:rsidR="00994FF0" w:rsidRPr="0064582A" w:rsidRDefault="00994FF0" w:rsidP="000C3C54">
            <w:pPr>
              <w:rPr>
                <w:ins w:id="2133" w:author="Mohammad Nayeem Hasan" w:date="2024-11-04T00:05:00Z" w16du:dateUtc="2024-11-03T18:05:00Z"/>
                <w:rFonts w:ascii="Times New Roman" w:hAnsi="Times New Roman" w:cs="Times New Roman"/>
                <w:sz w:val="24"/>
                <w:szCs w:val="24"/>
              </w:rPr>
            </w:pPr>
          </w:p>
        </w:tc>
        <w:tc>
          <w:tcPr>
            <w:tcW w:w="1455" w:type="pct"/>
            <w:gridSpan w:val="2"/>
            <w:vAlign w:val="center"/>
          </w:tcPr>
          <w:p w14:paraId="2CE65308" w14:textId="77777777" w:rsidR="00994FF0" w:rsidRPr="0064582A" w:rsidRDefault="00994FF0" w:rsidP="000C3C54">
            <w:pPr>
              <w:rPr>
                <w:ins w:id="2134" w:author="Mohammad Nayeem Hasan" w:date="2024-11-04T00:05:00Z" w16du:dateUtc="2024-11-03T18:05:00Z"/>
                <w:rFonts w:ascii="Times New Roman" w:hAnsi="Times New Roman" w:cs="Times New Roman"/>
                <w:sz w:val="24"/>
                <w:szCs w:val="24"/>
              </w:rPr>
            </w:pPr>
          </w:p>
        </w:tc>
        <w:tc>
          <w:tcPr>
            <w:tcW w:w="478" w:type="pct"/>
            <w:vAlign w:val="center"/>
          </w:tcPr>
          <w:p w14:paraId="1B0C1D58" w14:textId="77777777" w:rsidR="00994FF0" w:rsidRPr="0064582A" w:rsidRDefault="00994FF0" w:rsidP="000C3C54">
            <w:pPr>
              <w:rPr>
                <w:ins w:id="2135" w:author="Mohammad Nayeem Hasan" w:date="2024-11-04T00:05:00Z" w16du:dateUtc="2024-11-03T18:05:00Z"/>
                <w:rFonts w:ascii="Times New Roman" w:hAnsi="Times New Roman" w:cs="Times New Roman"/>
                <w:sz w:val="24"/>
                <w:szCs w:val="24"/>
              </w:rPr>
            </w:pPr>
          </w:p>
        </w:tc>
      </w:tr>
      <w:tr w:rsidR="00994FF0" w:rsidRPr="0064582A" w14:paraId="2C170293" w14:textId="77777777" w:rsidTr="000C3C54">
        <w:trPr>
          <w:trHeight w:val="250"/>
          <w:jc w:val="center"/>
          <w:ins w:id="2136" w:author="Mohammad Nayeem Hasan" w:date="2024-11-04T00:05:00Z"/>
        </w:trPr>
        <w:tc>
          <w:tcPr>
            <w:tcW w:w="950" w:type="pct"/>
            <w:vAlign w:val="center"/>
          </w:tcPr>
          <w:p w14:paraId="1EE08388" w14:textId="77777777" w:rsidR="00994FF0" w:rsidRPr="0064582A" w:rsidRDefault="00994FF0" w:rsidP="000C3C54">
            <w:pPr>
              <w:rPr>
                <w:ins w:id="2137" w:author="Mohammad Nayeem Hasan" w:date="2024-11-04T00:05:00Z" w16du:dateUtc="2024-11-03T18:05:00Z"/>
                <w:rFonts w:ascii="Times New Roman" w:hAnsi="Times New Roman" w:cs="Times New Roman"/>
                <w:sz w:val="24"/>
                <w:szCs w:val="24"/>
              </w:rPr>
            </w:pPr>
            <w:ins w:id="2138" w:author="Mohammad Nayeem Hasan" w:date="2024-11-04T00:05:00Z" w16du:dateUtc="2024-11-03T18:05:00Z">
              <w:r w:rsidRPr="0064582A">
                <w:rPr>
                  <w:rFonts w:ascii="Times New Roman" w:hAnsi="Times New Roman" w:cs="Times New Roman"/>
                  <w:sz w:val="24"/>
                  <w:szCs w:val="24"/>
                </w:rPr>
                <w:t>Rural</w:t>
              </w:r>
            </w:ins>
          </w:p>
        </w:tc>
        <w:tc>
          <w:tcPr>
            <w:tcW w:w="818" w:type="pct"/>
            <w:vAlign w:val="center"/>
          </w:tcPr>
          <w:p w14:paraId="2622C9B5" w14:textId="77777777" w:rsidR="00994FF0" w:rsidRPr="0064582A" w:rsidRDefault="00994FF0" w:rsidP="000C3C54">
            <w:pPr>
              <w:rPr>
                <w:ins w:id="2139" w:author="Mohammad Nayeem Hasan" w:date="2024-11-04T00:05:00Z" w16du:dateUtc="2024-11-03T18:05:00Z"/>
                <w:rFonts w:ascii="Times New Roman" w:hAnsi="Times New Roman" w:cs="Times New Roman"/>
                <w:sz w:val="24"/>
                <w:szCs w:val="24"/>
              </w:rPr>
            </w:pPr>
            <w:ins w:id="2140" w:author="Mohammad Nayeem Hasan" w:date="2024-11-04T00:05:00Z" w16du:dateUtc="2024-11-03T18:05:00Z">
              <w:r w:rsidRPr="0064582A">
                <w:rPr>
                  <w:rFonts w:ascii="Times New Roman" w:hAnsi="Times New Roman" w:cs="Times New Roman"/>
                  <w:sz w:val="24"/>
                  <w:szCs w:val="24"/>
                </w:rPr>
                <w:t>1.43 (1.06, 1.92)</w:t>
              </w:r>
            </w:ins>
          </w:p>
        </w:tc>
        <w:tc>
          <w:tcPr>
            <w:tcW w:w="478" w:type="pct"/>
            <w:vAlign w:val="center"/>
          </w:tcPr>
          <w:p w14:paraId="1FA0DB4E" w14:textId="77777777" w:rsidR="00994FF0" w:rsidRPr="0064582A" w:rsidRDefault="00994FF0" w:rsidP="000C3C54">
            <w:pPr>
              <w:rPr>
                <w:ins w:id="2141" w:author="Mohammad Nayeem Hasan" w:date="2024-11-04T00:05:00Z" w16du:dateUtc="2024-11-03T18:05:00Z"/>
                <w:rFonts w:ascii="Times New Roman" w:hAnsi="Times New Roman" w:cs="Times New Roman"/>
                <w:b/>
                <w:bCs/>
                <w:sz w:val="24"/>
                <w:szCs w:val="24"/>
              </w:rPr>
            </w:pPr>
            <w:ins w:id="2142" w:author="Mohammad Nayeem Hasan" w:date="2024-11-04T00:05:00Z" w16du:dateUtc="2024-11-03T18:05:00Z">
              <w:r w:rsidRPr="0064582A">
                <w:rPr>
                  <w:rFonts w:ascii="Times New Roman" w:hAnsi="Times New Roman" w:cs="Times New Roman"/>
                  <w:b/>
                  <w:bCs/>
                  <w:sz w:val="24"/>
                  <w:szCs w:val="24"/>
                </w:rPr>
                <w:t>0.018</w:t>
              </w:r>
            </w:ins>
          </w:p>
        </w:tc>
        <w:tc>
          <w:tcPr>
            <w:tcW w:w="822" w:type="pct"/>
            <w:vAlign w:val="center"/>
          </w:tcPr>
          <w:p w14:paraId="7909FBCD" w14:textId="77777777" w:rsidR="00994FF0" w:rsidRPr="0064582A" w:rsidRDefault="00994FF0" w:rsidP="000C3C54">
            <w:pPr>
              <w:rPr>
                <w:ins w:id="2143" w:author="Mohammad Nayeem Hasan" w:date="2024-11-04T00:05:00Z" w16du:dateUtc="2024-11-03T18:05:00Z"/>
                <w:rFonts w:ascii="Times New Roman" w:hAnsi="Times New Roman" w:cs="Times New Roman"/>
                <w:sz w:val="24"/>
                <w:szCs w:val="24"/>
              </w:rPr>
            </w:pPr>
            <w:ins w:id="2144" w:author="Mohammad Nayeem Hasan" w:date="2024-11-04T00:05:00Z" w16du:dateUtc="2024-11-03T18:05:00Z">
              <w:r w:rsidRPr="0064582A">
                <w:rPr>
                  <w:rFonts w:ascii="Times New Roman" w:hAnsi="Times New Roman" w:cs="Times New Roman"/>
                  <w:sz w:val="24"/>
                  <w:szCs w:val="24"/>
                </w:rPr>
                <w:t>1.24 (0.96, 1.61)</w:t>
              </w:r>
            </w:ins>
          </w:p>
        </w:tc>
        <w:tc>
          <w:tcPr>
            <w:tcW w:w="478" w:type="pct"/>
            <w:vAlign w:val="center"/>
          </w:tcPr>
          <w:p w14:paraId="0F0DD7B8" w14:textId="77777777" w:rsidR="00994FF0" w:rsidRPr="0064582A" w:rsidRDefault="00994FF0" w:rsidP="000C3C54">
            <w:pPr>
              <w:rPr>
                <w:ins w:id="2145" w:author="Mohammad Nayeem Hasan" w:date="2024-11-04T00:05:00Z" w16du:dateUtc="2024-11-03T18:05:00Z"/>
                <w:rFonts w:ascii="Times New Roman" w:hAnsi="Times New Roman" w:cs="Times New Roman"/>
                <w:sz w:val="24"/>
                <w:szCs w:val="24"/>
              </w:rPr>
            </w:pPr>
            <w:ins w:id="2146" w:author="Mohammad Nayeem Hasan" w:date="2024-11-04T00:05:00Z" w16du:dateUtc="2024-11-03T18:05:00Z">
              <w:r w:rsidRPr="0064582A">
                <w:rPr>
                  <w:rFonts w:ascii="Times New Roman" w:hAnsi="Times New Roman" w:cs="Times New Roman"/>
                  <w:sz w:val="24"/>
                  <w:szCs w:val="24"/>
                </w:rPr>
                <w:t>0.099</w:t>
              </w:r>
            </w:ins>
          </w:p>
        </w:tc>
        <w:tc>
          <w:tcPr>
            <w:tcW w:w="978" w:type="pct"/>
            <w:vAlign w:val="center"/>
          </w:tcPr>
          <w:p w14:paraId="21196538" w14:textId="77777777" w:rsidR="00994FF0" w:rsidRPr="0064582A" w:rsidRDefault="00994FF0" w:rsidP="000C3C54">
            <w:pPr>
              <w:rPr>
                <w:ins w:id="2147" w:author="Mohammad Nayeem Hasan" w:date="2024-11-04T00:05:00Z" w16du:dateUtc="2024-11-03T18:05:00Z"/>
                <w:rFonts w:ascii="Times New Roman" w:hAnsi="Times New Roman" w:cs="Times New Roman"/>
                <w:sz w:val="24"/>
                <w:szCs w:val="24"/>
              </w:rPr>
            </w:pPr>
            <w:ins w:id="2148" w:author="Mohammad Nayeem Hasan" w:date="2024-11-04T00:05:00Z" w16du:dateUtc="2024-11-03T18:05:00Z">
              <w:r w:rsidRPr="0064582A">
                <w:rPr>
                  <w:rFonts w:ascii="Times New Roman" w:hAnsi="Times New Roman" w:cs="Times New Roman"/>
                  <w:sz w:val="24"/>
                  <w:szCs w:val="24"/>
                </w:rPr>
                <w:t>1.01 (0.85, 1.19)</w:t>
              </w:r>
            </w:ins>
          </w:p>
        </w:tc>
        <w:tc>
          <w:tcPr>
            <w:tcW w:w="478" w:type="pct"/>
            <w:vAlign w:val="center"/>
          </w:tcPr>
          <w:p w14:paraId="664CD1BC" w14:textId="77777777" w:rsidR="00994FF0" w:rsidRPr="0064582A" w:rsidRDefault="00994FF0" w:rsidP="000C3C54">
            <w:pPr>
              <w:rPr>
                <w:ins w:id="2149" w:author="Mohammad Nayeem Hasan" w:date="2024-11-04T00:05:00Z" w16du:dateUtc="2024-11-03T18:05:00Z"/>
                <w:rFonts w:ascii="Times New Roman" w:hAnsi="Times New Roman" w:cs="Times New Roman"/>
                <w:sz w:val="24"/>
                <w:szCs w:val="24"/>
              </w:rPr>
            </w:pPr>
            <w:ins w:id="2150" w:author="Mohammad Nayeem Hasan" w:date="2024-11-04T00:05:00Z" w16du:dateUtc="2024-11-03T18:05:00Z">
              <w:r w:rsidRPr="0064582A">
                <w:rPr>
                  <w:rFonts w:ascii="Times New Roman" w:hAnsi="Times New Roman" w:cs="Times New Roman"/>
                  <w:sz w:val="24"/>
                  <w:szCs w:val="24"/>
                </w:rPr>
                <w:t>0.896</w:t>
              </w:r>
            </w:ins>
          </w:p>
        </w:tc>
      </w:tr>
      <w:tr w:rsidR="00994FF0" w:rsidRPr="0064582A" w14:paraId="648DFFA8" w14:textId="77777777" w:rsidTr="000C3C54">
        <w:trPr>
          <w:trHeight w:val="250"/>
          <w:jc w:val="center"/>
          <w:ins w:id="2151" w:author="Mohammad Nayeem Hasan" w:date="2024-11-04T00:05:00Z"/>
        </w:trPr>
        <w:tc>
          <w:tcPr>
            <w:tcW w:w="950" w:type="pct"/>
            <w:vAlign w:val="center"/>
          </w:tcPr>
          <w:p w14:paraId="09CA7CC0" w14:textId="77777777" w:rsidR="00994FF0" w:rsidRPr="0064582A" w:rsidRDefault="00994FF0" w:rsidP="000C3C54">
            <w:pPr>
              <w:rPr>
                <w:ins w:id="2152" w:author="Mohammad Nayeem Hasan" w:date="2024-11-04T00:05:00Z" w16du:dateUtc="2024-11-03T18:05:00Z"/>
                <w:rFonts w:ascii="Times New Roman" w:hAnsi="Times New Roman" w:cs="Times New Roman"/>
                <w:sz w:val="24"/>
                <w:szCs w:val="24"/>
              </w:rPr>
            </w:pPr>
            <w:ins w:id="2153" w:author="Mohammad Nayeem Hasan" w:date="2024-11-04T00:05:00Z" w16du:dateUtc="2024-11-03T18:05:00Z">
              <w:r w:rsidRPr="0064582A">
                <w:rPr>
                  <w:rFonts w:ascii="Times New Roman" w:hAnsi="Times New Roman" w:cs="Times New Roman"/>
                  <w:sz w:val="24"/>
                  <w:szCs w:val="24"/>
                </w:rPr>
                <w:t>Urban</w:t>
              </w:r>
            </w:ins>
          </w:p>
        </w:tc>
        <w:tc>
          <w:tcPr>
            <w:tcW w:w="818" w:type="pct"/>
            <w:vAlign w:val="center"/>
          </w:tcPr>
          <w:p w14:paraId="38207FD5" w14:textId="77777777" w:rsidR="00994FF0" w:rsidRPr="0064582A" w:rsidRDefault="00994FF0" w:rsidP="000C3C54">
            <w:pPr>
              <w:rPr>
                <w:ins w:id="2154" w:author="Mohammad Nayeem Hasan" w:date="2024-11-04T00:05:00Z" w16du:dateUtc="2024-11-03T18:05:00Z"/>
                <w:rFonts w:ascii="Times New Roman" w:hAnsi="Times New Roman" w:cs="Times New Roman"/>
                <w:sz w:val="24"/>
                <w:szCs w:val="24"/>
              </w:rPr>
            </w:pPr>
            <w:ins w:id="2155" w:author="Mohammad Nayeem Hasan" w:date="2024-11-04T00:05:00Z" w16du:dateUtc="2024-11-03T18:05:00Z">
              <w:r w:rsidRPr="0064582A">
                <w:rPr>
                  <w:rFonts w:ascii="Times New Roman" w:hAnsi="Times New Roman" w:cs="Times New Roman"/>
                  <w:sz w:val="24"/>
                  <w:szCs w:val="24"/>
                </w:rPr>
                <w:t>1.50 (1.10, 2.04)</w:t>
              </w:r>
            </w:ins>
          </w:p>
        </w:tc>
        <w:tc>
          <w:tcPr>
            <w:tcW w:w="478" w:type="pct"/>
            <w:vAlign w:val="center"/>
          </w:tcPr>
          <w:p w14:paraId="51D4DD0E" w14:textId="77777777" w:rsidR="00994FF0" w:rsidRPr="0064582A" w:rsidRDefault="00994FF0" w:rsidP="000C3C54">
            <w:pPr>
              <w:rPr>
                <w:ins w:id="2156" w:author="Mohammad Nayeem Hasan" w:date="2024-11-04T00:05:00Z" w16du:dateUtc="2024-11-03T18:05:00Z"/>
                <w:rFonts w:ascii="Times New Roman" w:hAnsi="Times New Roman" w:cs="Times New Roman"/>
                <w:b/>
                <w:bCs/>
                <w:sz w:val="24"/>
                <w:szCs w:val="24"/>
              </w:rPr>
            </w:pPr>
            <w:ins w:id="2157" w:author="Mohammad Nayeem Hasan" w:date="2024-11-04T00:05:00Z" w16du:dateUtc="2024-11-03T18:05:00Z">
              <w:r w:rsidRPr="0064582A">
                <w:rPr>
                  <w:rFonts w:ascii="Times New Roman" w:hAnsi="Times New Roman" w:cs="Times New Roman"/>
                  <w:b/>
                  <w:bCs/>
                  <w:sz w:val="24"/>
                  <w:szCs w:val="24"/>
                </w:rPr>
                <w:t>0.011</w:t>
              </w:r>
            </w:ins>
          </w:p>
        </w:tc>
        <w:tc>
          <w:tcPr>
            <w:tcW w:w="822" w:type="pct"/>
            <w:vAlign w:val="center"/>
          </w:tcPr>
          <w:p w14:paraId="6E313148" w14:textId="77777777" w:rsidR="00994FF0" w:rsidRPr="0064582A" w:rsidRDefault="00994FF0" w:rsidP="000C3C54">
            <w:pPr>
              <w:rPr>
                <w:ins w:id="2158" w:author="Mohammad Nayeem Hasan" w:date="2024-11-04T00:05:00Z" w16du:dateUtc="2024-11-03T18:05:00Z"/>
                <w:rFonts w:ascii="Times New Roman" w:hAnsi="Times New Roman" w:cs="Times New Roman"/>
                <w:sz w:val="24"/>
                <w:szCs w:val="24"/>
              </w:rPr>
            </w:pPr>
            <w:ins w:id="215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03C9722" w14:textId="77777777" w:rsidR="00994FF0" w:rsidRPr="0064582A" w:rsidRDefault="00994FF0" w:rsidP="000C3C54">
            <w:pPr>
              <w:rPr>
                <w:ins w:id="2160" w:author="Mohammad Nayeem Hasan" w:date="2024-11-04T00:05:00Z" w16du:dateUtc="2024-11-03T18:05:00Z"/>
                <w:rFonts w:ascii="Times New Roman" w:hAnsi="Times New Roman" w:cs="Times New Roman"/>
                <w:sz w:val="24"/>
                <w:szCs w:val="24"/>
              </w:rPr>
            </w:pPr>
            <w:ins w:id="2161"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5F7ED67B" w14:textId="77777777" w:rsidR="00994FF0" w:rsidRPr="0064582A" w:rsidRDefault="00994FF0" w:rsidP="000C3C54">
            <w:pPr>
              <w:rPr>
                <w:ins w:id="2162" w:author="Mohammad Nayeem Hasan" w:date="2024-11-04T00:05:00Z" w16du:dateUtc="2024-11-03T18:05:00Z"/>
                <w:rFonts w:ascii="Times New Roman" w:hAnsi="Times New Roman" w:cs="Times New Roman"/>
                <w:sz w:val="24"/>
                <w:szCs w:val="24"/>
              </w:rPr>
            </w:pPr>
            <w:ins w:id="216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FF71283" w14:textId="77777777" w:rsidR="00994FF0" w:rsidRPr="0064582A" w:rsidRDefault="00994FF0" w:rsidP="000C3C54">
            <w:pPr>
              <w:rPr>
                <w:ins w:id="2164" w:author="Mohammad Nayeem Hasan" w:date="2024-11-04T00:05:00Z" w16du:dateUtc="2024-11-03T18:05:00Z"/>
                <w:rFonts w:ascii="Times New Roman" w:hAnsi="Times New Roman" w:cs="Times New Roman"/>
                <w:sz w:val="24"/>
                <w:szCs w:val="24"/>
              </w:rPr>
            </w:pPr>
            <w:ins w:id="2165" w:author="Mohammad Nayeem Hasan" w:date="2024-11-04T00:05:00Z" w16du:dateUtc="2024-11-03T18:05:00Z">
              <w:r w:rsidRPr="0064582A">
                <w:rPr>
                  <w:rFonts w:ascii="Times New Roman" w:hAnsi="Times New Roman" w:cs="Times New Roman"/>
                  <w:sz w:val="24"/>
                  <w:szCs w:val="24"/>
                </w:rPr>
                <w:t>-</w:t>
              </w:r>
            </w:ins>
          </w:p>
        </w:tc>
      </w:tr>
      <w:tr w:rsidR="00994FF0" w:rsidRPr="0064582A" w14:paraId="613DE02B" w14:textId="77777777" w:rsidTr="000C3C54">
        <w:trPr>
          <w:trHeight w:val="138"/>
          <w:jc w:val="center"/>
          <w:ins w:id="2166" w:author="Mohammad Nayeem Hasan" w:date="2024-11-04T00:05:00Z"/>
        </w:trPr>
        <w:tc>
          <w:tcPr>
            <w:tcW w:w="950" w:type="pct"/>
            <w:vAlign w:val="center"/>
          </w:tcPr>
          <w:p w14:paraId="3695C897" w14:textId="77777777" w:rsidR="00994FF0" w:rsidRPr="0064582A" w:rsidRDefault="00994FF0" w:rsidP="000C3C54">
            <w:pPr>
              <w:rPr>
                <w:ins w:id="2167" w:author="Mohammad Nayeem Hasan" w:date="2024-11-04T00:05:00Z" w16du:dateUtc="2024-11-03T18:05:00Z"/>
                <w:rFonts w:ascii="Times New Roman" w:hAnsi="Times New Roman" w:cs="Times New Roman"/>
                <w:sz w:val="24"/>
                <w:szCs w:val="24"/>
              </w:rPr>
            </w:pPr>
            <w:ins w:id="2168" w:author="Mohammad Nayeem Hasan" w:date="2024-11-04T00:05:00Z" w16du:dateUtc="2024-11-03T18:05:00Z">
              <w:r w:rsidRPr="0064582A">
                <w:rPr>
                  <w:rFonts w:ascii="Times New Roman" w:hAnsi="Times New Roman" w:cs="Times New Roman"/>
                  <w:sz w:val="24"/>
                  <w:szCs w:val="24"/>
                </w:rPr>
                <w:t>Tribal</w:t>
              </w:r>
            </w:ins>
          </w:p>
        </w:tc>
        <w:tc>
          <w:tcPr>
            <w:tcW w:w="818" w:type="pct"/>
            <w:vAlign w:val="center"/>
          </w:tcPr>
          <w:p w14:paraId="2B3D2CA9" w14:textId="77777777" w:rsidR="00994FF0" w:rsidRPr="0064582A" w:rsidRDefault="00994FF0" w:rsidP="000C3C54">
            <w:pPr>
              <w:rPr>
                <w:ins w:id="2169" w:author="Mohammad Nayeem Hasan" w:date="2024-11-04T00:05:00Z" w16du:dateUtc="2024-11-03T18:05:00Z"/>
                <w:rFonts w:ascii="Times New Roman" w:hAnsi="Times New Roman" w:cs="Times New Roman"/>
                <w:sz w:val="24"/>
                <w:szCs w:val="24"/>
              </w:rPr>
            </w:pPr>
            <w:ins w:id="217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64E72722" w14:textId="77777777" w:rsidR="00994FF0" w:rsidRPr="0064582A" w:rsidRDefault="00994FF0" w:rsidP="000C3C54">
            <w:pPr>
              <w:rPr>
                <w:ins w:id="2171" w:author="Mohammad Nayeem Hasan" w:date="2024-11-04T00:05:00Z" w16du:dateUtc="2024-11-03T18:05:00Z"/>
                <w:rFonts w:ascii="Times New Roman" w:hAnsi="Times New Roman" w:cs="Times New Roman"/>
                <w:sz w:val="24"/>
                <w:szCs w:val="24"/>
              </w:rPr>
            </w:pPr>
            <w:ins w:id="217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12D53818" w14:textId="77777777" w:rsidR="00994FF0" w:rsidRPr="0064582A" w:rsidRDefault="00994FF0" w:rsidP="000C3C54">
            <w:pPr>
              <w:rPr>
                <w:ins w:id="2173" w:author="Mohammad Nayeem Hasan" w:date="2024-11-04T00:05:00Z" w16du:dateUtc="2024-11-03T18:05:00Z"/>
                <w:rFonts w:ascii="Times New Roman" w:hAnsi="Times New Roman" w:cs="Times New Roman"/>
                <w:sz w:val="24"/>
                <w:szCs w:val="24"/>
              </w:rPr>
            </w:pPr>
            <w:ins w:id="2174"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18D5A40C" w14:textId="77777777" w:rsidR="00994FF0" w:rsidRPr="0064582A" w:rsidRDefault="00994FF0" w:rsidP="000C3C54">
            <w:pPr>
              <w:rPr>
                <w:ins w:id="2175" w:author="Mohammad Nayeem Hasan" w:date="2024-11-04T00:05:00Z" w16du:dateUtc="2024-11-03T18:05:00Z"/>
                <w:rFonts w:ascii="Times New Roman" w:hAnsi="Times New Roman" w:cs="Times New Roman"/>
                <w:sz w:val="24"/>
                <w:szCs w:val="24"/>
              </w:rPr>
            </w:pPr>
          </w:p>
        </w:tc>
        <w:tc>
          <w:tcPr>
            <w:tcW w:w="978" w:type="pct"/>
            <w:vAlign w:val="center"/>
          </w:tcPr>
          <w:p w14:paraId="57032418" w14:textId="77777777" w:rsidR="00994FF0" w:rsidRPr="0064582A" w:rsidRDefault="00994FF0" w:rsidP="000C3C54">
            <w:pPr>
              <w:rPr>
                <w:ins w:id="2176" w:author="Mohammad Nayeem Hasan" w:date="2024-11-04T00:05:00Z" w16du:dateUtc="2024-11-03T18:05:00Z"/>
                <w:rFonts w:ascii="Times New Roman" w:hAnsi="Times New Roman" w:cs="Times New Roman"/>
                <w:sz w:val="24"/>
                <w:szCs w:val="24"/>
              </w:rPr>
            </w:pPr>
            <w:ins w:id="2177"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2E8C8E5A" w14:textId="77777777" w:rsidR="00994FF0" w:rsidRPr="0064582A" w:rsidRDefault="00994FF0" w:rsidP="000C3C54">
            <w:pPr>
              <w:rPr>
                <w:ins w:id="2178" w:author="Mohammad Nayeem Hasan" w:date="2024-11-04T00:05:00Z" w16du:dateUtc="2024-11-03T18:05:00Z"/>
                <w:rFonts w:ascii="Times New Roman" w:hAnsi="Times New Roman" w:cs="Times New Roman"/>
                <w:sz w:val="24"/>
                <w:szCs w:val="24"/>
              </w:rPr>
            </w:pPr>
            <w:ins w:id="2179" w:author="Mohammad Nayeem Hasan" w:date="2024-11-04T00:05:00Z" w16du:dateUtc="2024-11-03T18:05:00Z">
              <w:r w:rsidRPr="0064582A">
                <w:rPr>
                  <w:rFonts w:ascii="Times New Roman" w:hAnsi="Times New Roman" w:cs="Times New Roman"/>
                  <w:sz w:val="24"/>
                  <w:szCs w:val="24"/>
                </w:rPr>
                <w:t>-</w:t>
              </w:r>
            </w:ins>
          </w:p>
        </w:tc>
      </w:tr>
      <w:tr w:rsidR="00994FF0" w:rsidRPr="0064582A" w14:paraId="419C4C25" w14:textId="77777777" w:rsidTr="000C3C54">
        <w:trPr>
          <w:trHeight w:val="138"/>
          <w:jc w:val="center"/>
          <w:ins w:id="2180" w:author="Mohammad Nayeem Hasan" w:date="2024-11-04T00:05:00Z"/>
        </w:trPr>
        <w:tc>
          <w:tcPr>
            <w:tcW w:w="1767" w:type="pct"/>
            <w:gridSpan w:val="2"/>
            <w:vAlign w:val="center"/>
          </w:tcPr>
          <w:p w14:paraId="1DCDCAC8" w14:textId="77777777" w:rsidR="00994FF0" w:rsidRPr="0064582A" w:rsidRDefault="00994FF0" w:rsidP="000C3C54">
            <w:pPr>
              <w:rPr>
                <w:ins w:id="2181" w:author="Mohammad Nayeem Hasan" w:date="2024-11-04T00:05:00Z" w16du:dateUtc="2024-11-03T18:05:00Z"/>
                <w:rFonts w:ascii="Times New Roman" w:hAnsi="Times New Roman" w:cs="Times New Roman"/>
                <w:sz w:val="24"/>
                <w:szCs w:val="24"/>
              </w:rPr>
            </w:pPr>
            <w:ins w:id="2182" w:author="Mohammad Nayeem Hasan" w:date="2024-11-04T00:05:00Z" w16du:dateUtc="2024-11-03T18:05:00Z">
              <w:r w:rsidRPr="0064582A">
                <w:rPr>
                  <w:rFonts w:ascii="Times New Roman" w:hAnsi="Times New Roman" w:cs="Times New Roman"/>
                  <w:sz w:val="24"/>
                  <w:szCs w:val="24"/>
                </w:rPr>
                <w:t>Division</w:t>
              </w:r>
            </w:ins>
          </w:p>
        </w:tc>
        <w:tc>
          <w:tcPr>
            <w:tcW w:w="1300" w:type="pct"/>
            <w:gridSpan w:val="2"/>
            <w:vAlign w:val="center"/>
          </w:tcPr>
          <w:p w14:paraId="7AE9297A" w14:textId="77777777" w:rsidR="00994FF0" w:rsidRPr="0064582A" w:rsidRDefault="00994FF0" w:rsidP="000C3C54">
            <w:pPr>
              <w:rPr>
                <w:ins w:id="2183" w:author="Mohammad Nayeem Hasan" w:date="2024-11-04T00:05:00Z" w16du:dateUtc="2024-11-03T18:05:00Z"/>
                <w:rFonts w:ascii="Times New Roman" w:hAnsi="Times New Roman" w:cs="Times New Roman"/>
                <w:sz w:val="24"/>
                <w:szCs w:val="24"/>
              </w:rPr>
            </w:pPr>
          </w:p>
        </w:tc>
        <w:tc>
          <w:tcPr>
            <w:tcW w:w="1455" w:type="pct"/>
            <w:gridSpan w:val="2"/>
            <w:vAlign w:val="center"/>
          </w:tcPr>
          <w:p w14:paraId="5DE930D1" w14:textId="77777777" w:rsidR="00994FF0" w:rsidRPr="0064582A" w:rsidRDefault="00994FF0" w:rsidP="000C3C54">
            <w:pPr>
              <w:rPr>
                <w:ins w:id="2184" w:author="Mohammad Nayeem Hasan" w:date="2024-11-04T00:05:00Z" w16du:dateUtc="2024-11-03T18:05:00Z"/>
                <w:rFonts w:ascii="Times New Roman" w:hAnsi="Times New Roman" w:cs="Times New Roman"/>
                <w:sz w:val="24"/>
                <w:szCs w:val="24"/>
              </w:rPr>
            </w:pPr>
          </w:p>
        </w:tc>
        <w:tc>
          <w:tcPr>
            <w:tcW w:w="478" w:type="pct"/>
            <w:vAlign w:val="center"/>
          </w:tcPr>
          <w:p w14:paraId="5602B9BC" w14:textId="77777777" w:rsidR="00994FF0" w:rsidRPr="0064582A" w:rsidRDefault="00994FF0" w:rsidP="000C3C54">
            <w:pPr>
              <w:rPr>
                <w:ins w:id="2185" w:author="Mohammad Nayeem Hasan" w:date="2024-11-04T00:05:00Z" w16du:dateUtc="2024-11-03T18:05:00Z"/>
                <w:rFonts w:ascii="Times New Roman" w:hAnsi="Times New Roman" w:cs="Times New Roman"/>
                <w:sz w:val="24"/>
                <w:szCs w:val="24"/>
              </w:rPr>
            </w:pPr>
          </w:p>
        </w:tc>
      </w:tr>
      <w:tr w:rsidR="00994FF0" w:rsidRPr="0064582A" w14:paraId="7054E1F2" w14:textId="77777777" w:rsidTr="000C3C54">
        <w:trPr>
          <w:trHeight w:val="250"/>
          <w:jc w:val="center"/>
          <w:ins w:id="2186" w:author="Mohammad Nayeem Hasan" w:date="2024-11-04T00:05:00Z"/>
        </w:trPr>
        <w:tc>
          <w:tcPr>
            <w:tcW w:w="950" w:type="pct"/>
            <w:vAlign w:val="center"/>
          </w:tcPr>
          <w:p w14:paraId="24220208" w14:textId="77777777" w:rsidR="00994FF0" w:rsidRPr="0064582A" w:rsidRDefault="00994FF0" w:rsidP="000C3C54">
            <w:pPr>
              <w:rPr>
                <w:ins w:id="2187" w:author="Mohammad Nayeem Hasan" w:date="2024-11-04T00:05:00Z" w16du:dateUtc="2024-11-03T18:05:00Z"/>
                <w:rFonts w:ascii="Times New Roman" w:hAnsi="Times New Roman" w:cs="Times New Roman"/>
                <w:sz w:val="24"/>
                <w:szCs w:val="24"/>
              </w:rPr>
            </w:pPr>
            <w:proofErr w:type="spellStart"/>
            <w:ins w:id="2188" w:author="Mohammad Nayeem Hasan" w:date="2024-11-04T00:05:00Z" w16du:dateUtc="2024-11-03T18:05:00Z">
              <w:r w:rsidRPr="0064582A">
                <w:rPr>
                  <w:rFonts w:ascii="Times New Roman" w:hAnsi="Times New Roman" w:cs="Times New Roman"/>
                  <w:sz w:val="24"/>
                  <w:szCs w:val="24"/>
                </w:rPr>
                <w:t>Barishal</w:t>
              </w:r>
              <w:proofErr w:type="spellEnd"/>
            </w:ins>
          </w:p>
        </w:tc>
        <w:tc>
          <w:tcPr>
            <w:tcW w:w="818" w:type="pct"/>
            <w:vAlign w:val="center"/>
          </w:tcPr>
          <w:p w14:paraId="47B4B789" w14:textId="77777777" w:rsidR="00994FF0" w:rsidRPr="0064582A" w:rsidRDefault="00994FF0" w:rsidP="000C3C54">
            <w:pPr>
              <w:rPr>
                <w:ins w:id="2189" w:author="Mohammad Nayeem Hasan" w:date="2024-11-04T00:05:00Z" w16du:dateUtc="2024-11-03T18:05:00Z"/>
                <w:rFonts w:ascii="Times New Roman" w:hAnsi="Times New Roman" w:cs="Times New Roman"/>
                <w:sz w:val="24"/>
                <w:szCs w:val="24"/>
              </w:rPr>
            </w:pPr>
            <w:ins w:id="2190" w:author="Mohammad Nayeem Hasan" w:date="2024-11-04T00:05:00Z" w16du:dateUtc="2024-11-03T18:05:00Z">
              <w:r w:rsidRPr="0064582A">
                <w:rPr>
                  <w:rFonts w:ascii="Times New Roman" w:hAnsi="Times New Roman" w:cs="Times New Roman"/>
                  <w:sz w:val="24"/>
                  <w:szCs w:val="24"/>
                </w:rPr>
                <w:t>1.21 (0.95, 1.55)</w:t>
              </w:r>
            </w:ins>
          </w:p>
        </w:tc>
        <w:tc>
          <w:tcPr>
            <w:tcW w:w="478" w:type="pct"/>
            <w:vAlign w:val="center"/>
          </w:tcPr>
          <w:p w14:paraId="7AF1D94F" w14:textId="77777777" w:rsidR="00994FF0" w:rsidRPr="0064582A" w:rsidRDefault="00994FF0" w:rsidP="000C3C54">
            <w:pPr>
              <w:rPr>
                <w:ins w:id="2191" w:author="Mohammad Nayeem Hasan" w:date="2024-11-04T00:05:00Z" w16du:dateUtc="2024-11-03T18:05:00Z"/>
                <w:rFonts w:ascii="Times New Roman" w:hAnsi="Times New Roman" w:cs="Times New Roman"/>
                <w:sz w:val="24"/>
                <w:szCs w:val="24"/>
              </w:rPr>
            </w:pPr>
            <w:ins w:id="2192" w:author="Mohammad Nayeem Hasan" w:date="2024-11-04T00:05:00Z" w16du:dateUtc="2024-11-03T18:05:00Z">
              <w:r w:rsidRPr="0064582A">
                <w:rPr>
                  <w:rFonts w:ascii="Times New Roman" w:hAnsi="Times New Roman" w:cs="Times New Roman"/>
                  <w:sz w:val="24"/>
                  <w:szCs w:val="24"/>
                </w:rPr>
                <w:t>0.114</w:t>
              </w:r>
            </w:ins>
          </w:p>
        </w:tc>
        <w:tc>
          <w:tcPr>
            <w:tcW w:w="822" w:type="pct"/>
            <w:vAlign w:val="center"/>
          </w:tcPr>
          <w:p w14:paraId="2B2AA409" w14:textId="77777777" w:rsidR="00994FF0" w:rsidRPr="0064582A" w:rsidRDefault="00994FF0" w:rsidP="000C3C54">
            <w:pPr>
              <w:rPr>
                <w:ins w:id="2193" w:author="Mohammad Nayeem Hasan" w:date="2024-11-04T00:05:00Z" w16du:dateUtc="2024-11-03T18:05:00Z"/>
                <w:rFonts w:ascii="Times New Roman" w:hAnsi="Times New Roman" w:cs="Times New Roman"/>
                <w:sz w:val="24"/>
                <w:szCs w:val="24"/>
              </w:rPr>
            </w:pPr>
            <w:ins w:id="2194" w:author="Mohammad Nayeem Hasan" w:date="2024-11-04T00:05:00Z" w16du:dateUtc="2024-11-03T18:05:00Z">
              <w:r w:rsidRPr="0064582A">
                <w:rPr>
                  <w:rFonts w:ascii="Times New Roman" w:hAnsi="Times New Roman" w:cs="Times New Roman"/>
                  <w:sz w:val="24"/>
                  <w:szCs w:val="24"/>
                </w:rPr>
                <w:t>1.70 (1.22, 2.37)</w:t>
              </w:r>
            </w:ins>
          </w:p>
        </w:tc>
        <w:tc>
          <w:tcPr>
            <w:tcW w:w="478" w:type="pct"/>
            <w:vAlign w:val="center"/>
          </w:tcPr>
          <w:p w14:paraId="1DE3BC52" w14:textId="77777777" w:rsidR="00994FF0" w:rsidRPr="0064582A" w:rsidRDefault="00994FF0" w:rsidP="000C3C54">
            <w:pPr>
              <w:rPr>
                <w:ins w:id="2195" w:author="Mohammad Nayeem Hasan" w:date="2024-11-04T00:05:00Z" w16du:dateUtc="2024-11-03T18:05:00Z"/>
                <w:rFonts w:ascii="Times New Roman" w:hAnsi="Times New Roman" w:cs="Times New Roman"/>
                <w:b/>
                <w:bCs/>
                <w:sz w:val="24"/>
                <w:szCs w:val="24"/>
              </w:rPr>
            </w:pPr>
            <w:ins w:id="2196" w:author="Mohammad Nayeem Hasan" w:date="2024-11-04T00:05:00Z" w16du:dateUtc="2024-11-03T18:05:00Z">
              <w:r w:rsidRPr="0064582A">
                <w:rPr>
                  <w:rFonts w:ascii="Times New Roman" w:hAnsi="Times New Roman" w:cs="Times New Roman"/>
                  <w:b/>
                  <w:bCs/>
                  <w:sz w:val="24"/>
                  <w:szCs w:val="24"/>
                </w:rPr>
                <w:t>0.002</w:t>
              </w:r>
            </w:ins>
          </w:p>
        </w:tc>
        <w:tc>
          <w:tcPr>
            <w:tcW w:w="978" w:type="pct"/>
            <w:vAlign w:val="center"/>
          </w:tcPr>
          <w:p w14:paraId="44BC6177" w14:textId="77777777" w:rsidR="00994FF0" w:rsidRPr="0064582A" w:rsidRDefault="00994FF0" w:rsidP="000C3C54">
            <w:pPr>
              <w:rPr>
                <w:ins w:id="2197" w:author="Mohammad Nayeem Hasan" w:date="2024-11-04T00:05:00Z" w16du:dateUtc="2024-11-03T18:05:00Z"/>
                <w:rFonts w:ascii="Times New Roman" w:hAnsi="Times New Roman" w:cs="Times New Roman"/>
                <w:sz w:val="24"/>
                <w:szCs w:val="24"/>
              </w:rPr>
            </w:pPr>
            <w:ins w:id="2198" w:author="Mohammad Nayeem Hasan" w:date="2024-11-04T00:05:00Z" w16du:dateUtc="2024-11-03T18:05:00Z">
              <w:r w:rsidRPr="0064582A">
                <w:rPr>
                  <w:rFonts w:ascii="Times New Roman" w:hAnsi="Times New Roman" w:cs="Times New Roman"/>
                  <w:sz w:val="24"/>
                  <w:szCs w:val="24"/>
                </w:rPr>
                <w:t>2.43 (1.79, 3.30)</w:t>
              </w:r>
            </w:ins>
          </w:p>
        </w:tc>
        <w:tc>
          <w:tcPr>
            <w:tcW w:w="478" w:type="pct"/>
            <w:vAlign w:val="center"/>
          </w:tcPr>
          <w:p w14:paraId="09F3FD9B" w14:textId="77777777" w:rsidR="00994FF0" w:rsidRPr="0064582A" w:rsidRDefault="00994FF0" w:rsidP="000C3C54">
            <w:pPr>
              <w:rPr>
                <w:ins w:id="2199" w:author="Mohammad Nayeem Hasan" w:date="2024-11-04T00:05:00Z" w16du:dateUtc="2024-11-03T18:05:00Z"/>
                <w:rFonts w:ascii="Times New Roman" w:hAnsi="Times New Roman" w:cs="Times New Roman"/>
                <w:b/>
                <w:bCs/>
                <w:sz w:val="24"/>
                <w:szCs w:val="24"/>
              </w:rPr>
            </w:pPr>
            <w:ins w:id="2200"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54A6F104" w14:textId="77777777" w:rsidTr="000C3C54">
        <w:trPr>
          <w:trHeight w:val="138"/>
          <w:jc w:val="center"/>
          <w:ins w:id="2201" w:author="Mohammad Nayeem Hasan" w:date="2024-11-04T00:05:00Z"/>
        </w:trPr>
        <w:tc>
          <w:tcPr>
            <w:tcW w:w="950" w:type="pct"/>
            <w:vAlign w:val="center"/>
          </w:tcPr>
          <w:p w14:paraId="036CFB6D" w14:textId="77777777" w:rsidR="00994FF0" w:rsidRPr="0064582A" w:rsidRDefault="00994FF0" w:rsidP="000C3C54">
            <w:pPr>
              <w:rPr>
                <w:ins w:id="2202" w:author="Mohammad Nayeem Hasan" w:date="2024-11-04T00:05:00Z" w16du:dateUtc="2024-11-03T18:05:00Z"/>
                <w:rFonts w:ascii="Times New Roman" w:hAnsi="Times New Roman" w:cs="Times New Roman"/>
                <w:sz w:val="24"/>
                <w:szCs w:val="24"/>
              </w:rPr>
            </w:pPr>
            <w:ins w:id="2203" w:author="Mohammad Nayeem Hasan" w:date="2024-11-04T00:05:00Z" w16du:dateUtc="2024-11-03T18:05:00Z">
              <w:r w:rsidRPr="0064582A">
                <w:rPr>
                  <w:rFonts w:ascii="Times New Roman" w:hAnsi="Times New Roman" w:cs="Times New Roman"/>
                  <w:sz w:val="24"/>
                  <w:szCs w:val="24"/>
                </w:rPr>
                <w:t>Chattogram</w:t>
              </w:r>
            </w:ins>
          </w:p>
        </w:tc>
        <w:tc>
          <w:tcPr>
            <w:tcW w:w="818" w:type="pct"/>
            <w:vAlign w:val="center"/>
          </w:tcPr>
          <w:p w14:paraId="06F6377A" w14:textId="77777777" w:rsidR="00994FF0" w:rsidRPr="0064582A" w:rsidRDefault="00994FF0" w:rsidP="000C3C54">
            <w:pPr>
              <w:rPr>
                <w:ins w:id="2204" w:author="Mohammad Nayeem Hasan" w:date="2024-11-04T00:05:00Z" w16du:dateUtc="2024-11-03T18:05:00Z"/>
                <w:rFonts w:ascii="Times New Roman" w:hAnsi="Times New Roman" w:cs="Times New Roman"/>
                <w:sz w:val="24"/>
                <w:szCs w:val="24"/>
              </w:rPr>
            </w:pPr>
            <w:ins w:id="2205" w:author="Mohammad Nayeem Hasan" w:date="2024-11-04T00:05:00Z" w16du:dateUtc="2024-11-03T18:05:00Z">
              <w:r w:rsidRPr="0064582A">
                <w:rPr>
                  <w:rFonts w:ascii="Times New Roman" w:hAnsi="Times New Roman" w:cs="Times New Roman"/>
                  <w:sz w:val="24"/>
                  <w:szCs w:val="24"/>
                </w:rPr>
                <w:t>1.01 (0.82, 1.26)</w:t>
              </w:r>
            </w:ins>
          </w:p>
        </w:tc>
        <w:tc>
          <w:tcPr>
            <w:tcW w:w="478" w:type="pct"/>
            <w:vAlign w:val="center"/>
          </w:tcPr>
          <w:p w14:paraId="2EBB039C" w14:textId="77777777" w:rsidR="00994FF0" w:rsidRPr="0064582A" w:rsidRDefault="00994FF0" w:rsidP="000C3C54">
            <w:pPr>
              <w:rPr>
                <w:ins w:id="2206" w:author="Mohammad Nayeem Hasan" w:date="2024-11-04T00:05:00Z" w16du:dateUtc="2024-11-03T18:05:00Z"/>
                <w:rFonts w:ascii="Times New Roman" w:hAnsi="Times New Roman" w:cs="Times New Roman"/>
                <w:sz w:val="24"/>
                <w:szCs w:val="24"/>
              </w:rPr>
            </w:pPr>
            <w:ins w:id="2207" w:author="Mohammad Nayeem Hasan" w:date="2024-11-04T00:05:00Z" w16du:dateUtc="2024-11-03T18:05:00Z">
              <w:r w:rsidRPr="0064582A">
                <w:rPr>
                  <w:rFonts w:ascii="Times New Roman" w:hAnsi="Times New Roman" w:cs="Times New Roman"/>
                  <w:sz w:val="24"/>
                  <w:szCs w:val="24"/>
                </w:rPr>
                <w:t>0.893</w:t>
              </w:r>
            </w:ins>
          </w:p>
        </w:tc>
        <w:tc>
          <w:tcPr>
            <w:tcW w:w="822" w:type="pct"/>
            <w:vAlign w:val="center"/>
          </w:tcPr>
          <w:p w14:paraId="57864BAA" w14:textId="77777777" w:rsidR="00994FF0" w:rsidRPr="0064582A" w:rsidRDefault="00994FF0" w:rsidP="000C3C54">
            <w:pPr>
              <w:rPr>
                <w:ins w:id="2208" w:author="Mohammad Nayeem Hasan" w:date="2024-11-04T00:05:00Z" w16du:dateUtc="2024-11-03T18:05:00Z"/>
                <w:rFonts w:ascii="Times New Roman" w:hAnsi="Times New Roman" w:cs="Times New Roman"/>
                <w:sz w:val="24"/>
                <w:szCs w:val="24"/>
              </w:rPr>
            </w:pPr>
            <w:ins w:id="2209" w:author="Mohammad Nayeem Hasan" w:date="2024-11-04T00:05:00Z" w16du:dateUtc="2024-11-03T18:05:00Z">
              <w:r w:rsidRPr="0064582A">
                <w:rPr>
                  <w:rFonts w:ascii="Times New Roman" w:hAnsi="Times New Roman" w:cs="Times New Roman"/>
                  <w:sz w:val="24"/>
                  <w:szCs w:val="24"/>
                </w:rPr>
                <w:t>1.20 (0.87, 1.66)</w:t>
              </w:r>
            </w:ins>
          </w:p>
        </w:tc>
        <w:tc>
          <w:tcPr>
            <w:tcW w:w="478" w:type="pct"/>
            <w:vAlign w:val="center"/>
          </w:tcPr>
          <w:p w14:paraId="5611AA59" w14:textId="77777777" w:rsidR="00994FF0" w:rsidRPr="0064582A" w:rsidRDefault="00994FF0" w:rsidP="000C3C54">
            <w:pPr>
              <w:rPr>
                <w:ins w:id="2210" w:author="Mohammad Nayeem Hasan" w:date="2024-11-04T00:05:00Z" w16du:dateUtc="2024-11-03T18:05:00Z"/>
                <w:rFonts w:ascii="Times New Roman" w:hAnsi="Times New Roman" w:cs="Times New Roman"/>
                <w:sz w:val="24"/>
                <w:szCs w:val="24"/>
              </w:rPr>
            </w:pPr>
            <w:ins w:id="2211" w:author="Mohammad Nayeem Hasan" w:date="2024-11-04T00:05:00Z" w16du:dateUtc="2024-11-03T18:05:00Z">
              <w:r w:rsidRPr="0064582A">
                <w:rPr>
                  <w:rFonts w:ascii="Times New Roman" w:hAnsi="Times New Roman" w:cs="Times New Roman"/>
                  <w:sz w:val="24"/>
                  <w:szCs w:val="24"/>
                </w:rPr>
                <w:t>0.265</w:t>
              </w:r>
            </w:ins>
          </w:p>
        </w:tc>
        <w:tc>
          <w:tcPr>
            <w:tcW w:w="978" w:type="pct"/>
            <w:vAlign w:val="center"/>
          </w:tcPr>
          <w:p w14:paraId="7EC10041" w14:textId="77777777" w:rsidR="00994FF0" w:rsidRPr="0064582A" w:rsidRDefault="00994FF0" w:rsidP="000C3C54">
            <w:pPr>
              <w:rPr>
                <w:ins w:id="2212" w:author="Mohammad Nayeem Hasan" w:date="2024-11-04T00:05:00Z" w16du:dateUtc="2024-11-03T18:05:00Z"/>
                <w:rFonts w:ascii="Times New Roman" w:hAnsi="Times New Roman" w:cs="Times New Roman"/>
                <w:sz w:val="24"/>
                <w:szCs w:val="24"/>
              </w:rPr>
            </w:pPr>
            <w:ins w:id="2213" w:author="Mohammad Nayeem Hasan" w:date="2024-11-04T00:05:00Z" w16du:dateUtc="2024-11-03T18:05:00Z">
              <w:r w:rsidRPr="0064582A">
                <w:rPr>
                  <w:rFonts w:ascii="Times New Roman" w:hAnsi="Times New Roman" w:cs="Times New Roman"/>
                  <w:sz w:val="24"/>
                  <w:szCs w:val="24"/>
                </w:rPr>
                <w:t>1.21 (0.90, 1.62)</w:t>
              </w:r>
            </w:ins>
          </w:p>
        </w:tc>
        <w:tc>
          <w:tcPr>
            <w:tcW w:w="478" w:type="pct"/>
            <w:vAlign w:val="center"/>
          </w:tcPr>
          <w:p w14:paraId="4D33BB58" w14:textId="77777777" w:rsidR="00994FF0" w:rsidRPr="0064582A" w:rsidRDefault="00994FF0" w:rsidP="000C3C54">
            <w:pPr>
              <w:rPr>
                <w:ins w:id="2214" w:author="Mohammad Nayeem Hasan" w:date="2024-11-04T00:05:00Z" w16du:dateUtc="2024-11-03T18:05:00Z"/>
                <w:rFonts w:ascii="Times New Roman" w:hAnsi="Times New Roman" w:cs="Times New Roman"/>
                <w:sz w:val="24"/>
                <w:szCs w:val="24"/>
              </w:rPr>
            </w:pPr>
            <w:ins w:id="2215" w:author="Mohammad Nayeem Hasan" w:date="2024-11-04T00:05:00Z" w16du:dateUtc="2024-11-03T18:05:00Z">
              <w:r w:rsidRPr="0064582A">
                <w:rPr>
                  <w:rFonts w:ascii="Times New Roman" w:hAnsi="Times New Roman" w:cs="Times New Roman"/>
                  <w:sz w:val="24"/>
                  <w:szCs w:val="24"/>
                </w:rPr>
                <w:t>0.213</w:t>
              </w:r>
            </w:ins>
          </w:p>
        </w:tc>
      </w:tr>
      <w:tr w:rsidR="00994FF0" w:rsidRPr="0064582A" w14:paraId="38358BA2" w14:textId="77777777" w:rsidTr="000C3C54">
        <w:trPr>
          <w:trHeight w:val="138"/>
          <w:jc w:val="center"/>
          <w:ins w:id="2216" w:author="Mohammad Nayeem Hasan" w:date="2024-11-04T00:05:00Z"/>
        </w:trPr>
        <w:tc>
          <w:tcPr>
            <w:tcW w:w="950" w:type="pct"/>
            <w:vAlign w:val="center"/>
          </w:tcPr>
          <w:p w14:paraId="2378FC53" w14:textId="77777777" w:rsidR="00994FF0" w:rsidRPr="0064582A" w:rsidRDefault="00994FF0" w:rsidP="000C3C54">
            <w:pPr>
              <w:rPr>
                <w:ins w:id="2217" w:author="Mohammad Nayeem Hasan" w:date="2024-11-04T00:05:00Z" w16du:dateUtc="2024-11-03T18:05:00Z"/>
                <w:rFonts w:ascii="Times New Roman" w:hAnsi="Times New Roman" w:cs="Times New Roman"/>
                <w:sz w:val="24"/>
                <w:szCs w:val="24"/>
              </w:rPr>
            </w:pPr>
            <w:ins w:id="2218" w:author="Mohammad Nayeem Hasan" w:date="2024-11-04T00:05:00Z" w16du:dateUtc="2024-11-03T18:05:00Z">
              <w:r w:rsidRPr="0064582A">
                <w:rPr>
                  <w:rFonts w:ascii="Times New Roman" w:hAnsi="Times New Roman" w:cs="Times New Roman"/>
                  <w:sz w:val="24"/>
                  <w:szCs w:val="24"/>
                </w:rPr>
                <w:t>Dhaka</w:t>
              </w:r>
            </w:ins>
          </w:p>
        </w:tc>
        <w:tc>
          <w:tcPr>
            <w:tcW w:w="818" w:type="pct"/>
            <w:vAlign w:val="center"/>
          </w:tcPr>
          <w:p w14:paraId="7374B5C5" w14:textId="77777777" w:rsidR="00994FF0" w:rsidRPr="0064582A" w:rsidRDefault="00994FF0" w:rsidP="000C3C54">
            <w:pPr>
              <w:rPr>
                <w:ins w:id="2219" w:author="Mohammad Nayeem Hasan" w:date="2024-11-04T00:05:00Z" w16du:dateUtc="2024-11-03T18:05:00Z"/>
                <w:rFonts w:ascii="Times New Roman" w:hAnsi="Times New Roman" w:cs="Times New Roman"/>
                <w:sz w:val="24"/>
                <w:szCs w:val="24"/>
              </w:rPr>
            </w:pPr>
            <w:ins w:id="2220" w:author="Mohammad Nayeem Hasan" w:date="2024-11-04T00:05:00Z" w16du:dateUtc="2024-11-03T18:05:00Z">
              <w:r w:rsidRPr="0064582A">
                <w:rPr>
                  <w:rFonts w:ascii="Times New Roman" w:hAnsi="Times New Roman" w:cs="Times New Roman"/>
                  <w:sz w:val="24"/>
                  <w:szCs w:val="24"/>
                </w:rPr>
                <w:t>0.94 (0.77, 1.16)</w:t>
              </w:r>
            </w:ins>
          </w:p>
        </w:tc>
        <w:tc>
          <w:tcPr>
            <w:tcW w:w="478" w:type="pct"/>
            <w:vAlign w:val="center"/>
          </w:tcPr>
          <w:p w14:paraId="5F6E3A8E" w14:textId="77777777" w:rsidR="00994FF0" w:rsidRPr="0064582A" w:rsidRDefault="00994FF0" w:rsidP="000C3C54">
            <w:pPr>
              <w:rPr>
                <w:ins w:id="2221" w:author="Mohammad Nayeem Hasan" w:date="2024-11-04T00:05:00Z" w16du:dateUtc="2024-11-03T18:05:00Z"/>
                <w:rFonts w:ascii="Times New Roman" w:hAnsi="Times New Roman" w:cs="Times New Roman"/>
                <w:sz w:val="24"/>
                <w:szCs w:val="24"/>
              </w:rPr>
            </w:pPr>
            <w:ins w:id="2222" w:author="Mohammad Nayeem Hasan" w:date="2024-11-04T00:05:00Z" w16du:dateUtc="2024-11-03T18:05:00Z">
              <w:r w:rsidRPr="0064582A">
                <w:rPr>
                  <w:rFonts w:ascii="Times New Roman" w:hAnsi="Times New Roman" w:cs="Times New Roman"/>
                  <w:sz w:val="24"/>
                  <w:szCs w:val="24"/>
                </w:rPr>
                <w:t>0.579</w:t>
              </w:r>
            </w:ins>
          </w:p>
        </w:tc>
        <w:tc>
          <w:tcPr>
            <w:tcW w:w="822" w:type="pct"/>
            <w:vAlign w:val="center"/>
          </w:tcPr>
          <w:p w14:paraId="22C93A52" w14:textId="77777777" w:rsidR="00994FF0" w:rsidRPr="0064582A" w:rsidRDefault="00994FF0" w:rsidP="000C3C54">
            <w:pPr>
              <w:rPr>
                <w:ins w:id="2223" w:author="Mohammad Nayeem Hasan" w:date="2024-11-04T00:05:00Z" w16du:dateUtc="2024-11-03T18:05:00Z"/>
                <w:rFonts w:ascii="Times New Roman" w:hAnsi="Times New Roman" w:cs="Times New Roman"/>
                <w:sz w:val="24"/>
                <w:szCs w:val="24"/>
              </w:rPr>
            </w:pPr>
            <w:ins w:id="2224" w:author="Mohammad Nayeem Hasan" w:date="2024-11-04T00:05:00Z" w16du:dateUtc="2024-11-03T18:05:00Z">
              <w:r w:rsidRPr="0064582A">
                <w:rPr>
                  <w:rFonts w:ascii="Times New Roman" w:hAnsi="Times New Roman" w:cs="Times New Roman"/>
                  <w:sz w:val="24"/>
                  <w:szCs w:val="24"/>
                </w:rPr>
                <w:t>0.91 (0.65, 1.26)</w:t>
              </w:r>
            </w:ins>
          </w:p>
        </w:tc>
        <w:tc>
          <w:tcPr>
            <w:tcW w:w="478" w:type="pct"/>
            <w:vAlign w:val="center"/>
          </w:tcPr>
          <w:p w14:paraId="1CCF2260" w14:textId="77777777" w:rsidR="00994FF0" w:rsidRPr="0064582A" w:rsidRDefault="00994FF0" w:rsidP="000C3C54">
            <w:pPr>
              <w:rPr>
                <w:ins w:id="2225" w:author="Mohammad Nayeem Hasan" w:date="2024-11-04T00:05:00Z" w16du:dateUtc="2024-11-03T18:05:00Z"/>
                <w:rFonts w:ascii="Times New Roman" w:hAnsi="Times New Roman" w:cs="Times New Roman"/>
                <w:sz w:val="24"/>
                <w:szCs w:val="24"/>
              </w:rPr>
            </w:pPr>
            <w:ins w:id="2226" w:author="Mohammad Nayeem Hasan" w:date="2024-11-04T00:05:00Z" w16du:dateUtc="2024-11-03T18:05:00Z">
              <w:r w:rsidRPr="0064582A">
                <w:rPr>
                  <w:rFonts w:ascii="Times New Roman" w:hAnsi="Times New Roman" w:cs="Times New Roman"/>
                  <w:sz w:val="24"/>
                  <w:szCs w:val="24"/>
                </w:rPr>
                <w:t>0.559</w:t>
              </w:r>
            </w:ins>
          </w:p>
        </w:tc>
        <w:tc>
          <w:tcPr>
            <w:tcW w:w="978" w:type="pct"/>
            <w:vAlign w:val="center"/>
          </w:tcPr>
          <w:p w14:paraId="51667465" w14:textId="77777777" w:rsidR="00994FF0" w:rsidRPr="0064582A" w:rsidRDefault="00994FF0" w:rsidP="000C3C54">
            <w:pPr>
              <w:rPr>
                <w:ins w:id="2227" w:author="Mohammad Nayeem Hasan" w:date="2024-11-04T00:05:00Z" w16du:dateUtc="2024-11-03T18:05:00Z"/>
                <w:rFonts w:ascii="Times New Roman" w:hAnsi="Times New Roman" w:cs="Times New Roman"/>
                <w:sz w:val="24"/>
                <w:szCs w:val="24"/>
              </w:rPr>
            </w:pPr>
            <w:ins w:id="2228" w:author="Mohammad Nayeem Hasan" w:date="2024-11-04T00:05:00Z" w16du:dateUtc="2024-11-03T18:05:00Z">
              <w:r w:rsidRPr="0064582A">
                <w:rPr>
                  <w:rFonts w:ascii="Times New Roman" w:hAnsi="Times New Roman" w:cs="Times New Roman"/>
                  <w:sz w:val="24"/>
                  <w:szCs w:val="24"/>
                </w:rPr>
                <w:t>0.99 (0.65, 1.21)</w:t>
              </w:r>
            </w:ins>
          </w:p>
        </w:tc>
        <w:tc>
          <w:tcPr>
            <w:tcW w:w="478" w:type="pct"/>
            <w:vAlign w:val="center"/>
          </w:tcPr>
          <w:p w14:paraId="628C3762" w14:textId="77777777" w:rsidR="00994FF0" w:rsidRPr="0064582A" w:rsidRDefault="00994FF0" w:rsidP="000C3C54">
            <w:pPr>
              <w:rPr>
                <w:ins w:id="2229" w:author="Mohammad Nayeem Hasan" w:date="2024-11-04T00:05:00Z" w16du:dateUtc="2024-11-03T18:05:00Z"/>
                <w:rFonts w:ascii="Times New Roman" w:hAnsi="Times New Roman" w:cs="Times New Roman"/>
                <w:sz w:val="24"/>
                <w:szCs w:val="24"/>
              </w:rPr>
            </w:pPr>
            <w:ins w:id="2230" w:author="Mohammad Nayeem Hasan" w:date="2024-11-04T00:05:00Z" w16du:dateUtc="2024-11-03T18:05:00Z">
              <w:r w:rsidRPr="0064582A">
                <w:rPr>
                  <w:rFonts w:ascii="Times New Roman" w:hAnsi="Times New Roman" w:cs="Times New Roman"/>
                  <w:sz w:val="24"/>
                  <w:szCs w:val="24"/>
                </w:rPr>
                <w:t>0.455</w:t>
              </w:r>
            </w:ins>
          </w:p>
        </w:tc>
      </w:tr>
      <w:tr w:rsidR="00994FF0" w:rsidRPr="0064582A" w14:paraId="14FD96BC" w14:textId="77777777" w:rsidTr="000C3C54">
        <w:trPr>
          <w:trHeight w:val="138"/>
          <w:jc w:val="center"/>
          <w:ins w:id="2231" w:author="Mohammad Nayeem Hasan" w:date="2024-11-04T00:05:00Z"/>
        </w:trPr>
        <w:tc>
          <w:tcPr>
            <w:tcW w:w="950" w:type="pct"/>
            <w:vAlign w:val="center"/>
          </w:tcPr>
          <w:p w14:paraId="793AA84E" w14:textId="77777777" w:rsidR="00994FF0" w:rsidRPr="0064582A" w:rsidRDefault="00994FF0" w:rsidP="000C3C54">
            <w:pPr>
              <w:rPr>
                <w:ins w:id="2232" w:author="Mohammad Nayeem Hasan" w:date="2024-11-04T00:05:00Z" w16du:dateUtc="2024-11-03T18:05:00Z"/>
                <w:rFonts w:ascii="Times New Roman" w:hAnsi="Times New Roman" w:cs="Times New Roman"/>
                <w:sz w:val="24"/>
                <w:szCs w:val="24"/>
              </w:rPr>
            </w:pPr>
            <w:ins w:id="2233" w:author="Mohammad Nayeem Hasan" w:date="2024-11-04T00:05:00Z" w16du:dateUtc="2024-11-03T18:05:00Z">
              <w:r w:rsidRPr="0064582A">
                <w:rPr>
                  <w:rFonts w:ascii="Times New Roman" w:hAnsi="Times New Roman" w:cs="Times New Roman"/>
                  <w:sz w:val="24"/>
                  <w:szCs w:val="24"/>
                </w:rPr>
                <w:t>Khulna</w:t>
              </w:r>
            </w:ins>
          </w:p>
        </w:tc>
        <w:tc>
          <w:tcPr>
            <w:tcW w:w="818" w:type="pct"/>
            <w:vAlign w:val="center"/>
          </w:tcPr>
          <w:p w14:paraId="5A57AC19" w14:textId="77777777" w:rsidR="00994FF0" w:rsidRPr="0064582A" w:rsidRDefault="00994FF0" w:rsidP="000C3C54">
            <w:pPr>
              <w:rPr>
                <w:ins w:id="2234" w:author="Mohammad Nayeem Hasan" w:date="2024-11-04T00:05:00Z" w16du:dateUtc="2024-11-03T18:05:00Z"/>
                <w:rFonts w:ascii="Times New Roman" w:hAnsi="Times New Roman" w:cs="Times New Roman"/>
                <w:sz w:val="24"/>
                <w:szCs w:val="24"/>
              </w:rPr>
            </w:pPr>
            <w:ins w:id="2235" w:author="Mohammad Nayeem Hasan" w:date="2024-11-04T00:05:00Z" w16du:dateUtc="2024-11-03T18:05:00Z">
              <w:r w:rsidRPr="0064582A">
                <w:rPr>
                  <w:rFonts w:ascii="Times New Roman" w:hAnsi="Times New Roman" w:cs="Times New Roman"/>
                  <w:sz w:val="24"/>
                  <w:szCs w:val="24"/>
                </w:rPr>
                <w:t>0.57 (0.45, 0.74)</w:t>
              </w:r>
            </w:ins>
          </w:p>
        </w:tc>
        <w:tc>
          <w:tcPr>
            <w:tcW w:w="478" w:type="pct"/>
            <w:vAlign w:val="center"/>
          </w:tcPr>
          <w:p w14:paraId="70722D58" w14:textId="77777777" w:rsidR="00994FF0" w:rsidRPr="0064582A" w:rsidRDefault="00994FF0" w:rsidP="000C3C54">
            <w:pPr>
              <w:rPr>
                <w:ins w:id="2236" w:author="Mohammad Nayeem Hasan" w:date="2024-11-04T00:05:00Z" w16du:dateUtc="2024-11-03T18:05:00Z"/>
                <w:rFonts w:ascii="Times New Roman" w:hAnsi="Times New Roman" w:cs="Times New Roman"/>
                <w:b/>
                <w:bCs/>
                <w:sz w:val="24"/>
                <w:szCs w:val="24"/>
              </w:rPr>
            </w:pPr>
            <w:ins w:id="2237"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6742893E" w14:textId="77777777" w:rsidR="00994FF0" w:rsidRPr="0064582A" w:rsidRDefault="00994FF0" w:rsidP="000C3C54">
            <w:pPr>
              <w:rPr>
                <w:ins w:id="2238" w:author="Mohammad Nayeem Hasan" w:date="2024-11-04T00:05:00Z" w16du:dateUtc="2024-11-03T18:05:00Z"/>
                <w:rFonts w:ascii="Times New Roman" w:hAnsi="Times New Roman" w:cs="Times New Roman"/>
                <w:sz w:val="24"/>
                <w:szCs w:val="24"/>
              </w:rPr>
            </w:pPr>
            <w:ins w:id="2239" w:author="Mohammad Nayeem Hasan" w:date="2024-11-04T00:05:00Z" w16du:dateUtc="2024-11-03T18:05:00Z">
              <w:r w:rsidRPr="0064582A">
                <w:rPr>
                  <w:rFonts w:ascii="Times New Roman" w:hAnsi="Times New Roman" w:cs="Times New Roman"/>
                  <w:sz w:val="24"/>
                  <w:szCs w:val="24"/>
                </w:rPr>
                <w:t>0.87 (0.62, 1.23)</w:t>
              </w:r>
            </w:ins>
          </w:p>
        </w:tc>
        <w:tc>
          <w:tcPr>
            <w:tcW w:w="478" w:type="pct"/>
            <w:vAlign w:val="center"/>
          </w:tcPr>
          <w:p w14:paraId="7E980E86" w14:textId="77777777" w:rsidR="00994FF0" w:rsidRPr="0064582A" w:rsidRDefault="00994FF0" w:rsidP="000C3C54">
            <w:pPr>
              <w:rPr>
                <w:ins w:id="2240" w:author="Mohammad Nayeem Hasan" w:date="2024-11-04T00:05:00Z" w16du:dateUtc="2024-11-03T18:05:00Z"/>
                <w:rFonts w:ascii="Times New Roman" w:hAnsi="Times New Roman" w:cs="Times New Roman"/>
                <w:sz w:val="24"/>
                <w:szCs w:val="24"/>
              </w:rPr>
            </w:pPr>
            <w:ins w:id="2241" w:author="Mohammad Nayeem Hasan" w:date="2024-11-04T00:05:00Z" w16du:dateUtc="2024-11-03T18:05:00Z">
              <w:r w:rsidRPr="0064582A">
                <w:rPr>
                  <w:rFonts w:ascii="Times New Roman" w:hAnsi="Times New Roman" w:cs="Times New Roman"/>
                  <w:sz w:val="24"/>
                  <w:szCs w:val="24"/>
                </w:rPr>
                <w:t>0.429</w:t>
              </w:r>
            </w:ins>
          </w:p>
        </w:tc>
        <w:tc>
          <w:tcPr>
            <w:tcW w:w="978" w:type="pct"/>
            <w:vAlign w:val="center"/>
          </w:tcPr>
          <w:p w14:paraId="2A722650" w14:textId="77777777" w:rsidR="00994FF0" w:rsidRPr="0064582A" w:rsidRDefault="00994FF0" w:rsidP="000C3C54">
            <w:pPr>
              <w:rPr>
                <w:ins w:id="2242" w:author="Mohammad Nayeem Hasan" w:date="2024-11-04T00:05:00Z" w16du:dateUtc="2024-11-03T18:05:00Z"/>
                <w:rFonts w:ascii="Times New Roman" w:hAnsi="Times New Roman" w:cs="Times New Roman"/>
                <w:sz w:val="24"/>
                <w:szCs w:val="24"/>
              </w:rPr>
            </w:pPr>
            <w:ins w:id="2243" w:author="Mohammad Nayeem Hasan" w:date="2024-11-04T00:05:00Z" w16du:dateUtc="2024-11-03T18:05:00Z">
              <w:r w:rsidRPr="0064582A">
                <w:rPr>
                  <w:rFonts w:ascii="Times New Roman" w:hAnsi="Times New Roman" w:cs="Times New Roman"/>
                  <w:sz w:val="24"/>
                  <w:szCs w:val="24"/>
                </w:rPr>
                <w:t>1.02 (0.74, 1.42)</w:t>
              </w:r>
            </w:ins>
          </w:p>
        </w:tc>
        <w:tc>
          <w:tcPr>
            <w:tcW w:w="478" w:type="pct"/>
            <w:vAlign w:val="center"/>
          </w:tcPr>
          <w:p w14:paraId="783499CF" w14:textId="77777777" w:rsidR="00994FF0" w:rsidRPr="0064582A" w:rsidRDefault="00994FF0" w:rsidP="000C3C54">
            <w:pPr>
              <w:rPr>
                <w:ins w:id="2244" w:author="Mohammad Nayeem Hasan" w:date="2024-11-04T00:05:00Z" w16du:dateUtc="2024-11-03T18:05:00Z"/>
                <w:rFonts w:ascii="Times New Roman" w:hAnsi="Times New Roman" w:cs="Times New Roman"/>
                <w:sz w:val="24"/>
                <w:szCs w:val="24"/>
              </w:rPr>
            </w:pPr>
            <w:ins w:id="2245" w:author="Mohammad Nayeem Hasan" w:date="2024-11-04T00:05:00Z" w16du:dateUtc="2024-11-03T18:05:00Z">
              <w:r w:rsidRPr="0064582A">
                <w:rPr>
                  <w:rFonts w:ascii="Times New Roman" w:hAnsi="Times New Roman" w:cs="Times New Roman"/>
                  <w:sz w:val="24"/>
                  <w:szCs w:val="24"/>
                </w:rPr>
                <w:t>0.884</w:t>
              </w:r>
            </w:ins>
          </w:p>
        </w:tc>
      </w:tr>
      <w:tr w:rsidR="00994FF0" w:rsidRPr="0064582A" w14:paraId="2EF624F5" w14:textId="77777777" w:rsidTr="000C3C54">
        <w:trPr>
          <w:trHeight w:val="138"/>
          <w:jc w:val="center"/>
          <w:ins w:id="2246" w:author="Mohammad Nayeem Hasan" w:date="2024-11-04T00:05:00Z"/>
        </w:trPr>
        <w:tc>
          <w:tcPr>
            <w:tcW w:w="950" w:type="pct"/>
            <w:vAlign w:val="center"/>
          </w:tcPr>
          <w:p w14:paraId="5F8C5993" w14:textId="77777777" w:rsidR="00994FF0" w:rsidRPr="0064582A" w:rsidRDefault="00994FF0" w:rsidP="000C3C54">
            <w:pPr>
              <w:rPr>
                <w:ins w:id="2247" w:author="Mohammad Nayeem Hasan" w:date="2024-11-04T00:05:00Z" w16du:dateUtc="2024-11-03T18:05:00Z"/>
                <w:rFonts w:ascii="Times New Roman" w:hAnsi="Times New Roman" w:cs="Times New Roman"/>
                <w:sz w:val="24"/>
                <w:szCs w:val="24"/>
              </w:rPr>
            </w:pPr>
            <w:ins w:id="2248" w:author="Mohammad Nayeem Hasan" w:date="2024-11-04T00:05:00Z" w16du:dateUtc="2024-11-03T18:05:00Z">
              <w:r w:rsidRPr="0064582A">
                <w:rPr>
                  <w:rFonts w:ascii="Times New Roman" w:hAnsi="Times New Roman" w:cs="Times New Roman"/>
                  <w:sz w:val="24"/>
                  <w:szCs w:val="24"/>
                </w:rPr>
                <w:t>Mymensingh</w:t>
              </w:r>
            </w:ins>
          </w:p>
        </w:tc>
        <w:tc>
          <w:tcPr>
            <w:tcW w:w="818" w:type="pct"/>
            <w:vAlign w:val="center"/>
          </w:tcPr>
          <w:p w14:paraId="26554DD8" w14:textId="77777777" w:rsidR="00994FF0" w:rsidRPr="0064582A" w:rsidRDefault="00994FF0" w:rsidP="000C3C54">
            <w:pPr>
              <w:rPr>
                <w:ins w:id="2249" w:author="Mohammad Nayeem Hasan" w:date="2024-11-04T00:05:00Z" w16du:dateUtc="2024-11-03T18:05:00Z"/>
                <w:rFonts w:ascii="Times New Roman" w:hAnsi="Times New Roman" w:cs="Times New Roman"/>
                <w:sz w:val="24"/>
                <w:szCs w:val="24"/>
              </w:rPr>
            </w:pPr>
            <w:ins w:id="2250"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1983175" w14:textId="77777777" w:rsidR="00994FF0" w:rsidRPr="0064582A" w:rsidRDefault="00994FF0" w:rsidP="000C3C54">
            <w:pPr>
              <w:rPr>
                <w:ins w:id="2251" w:author="Mohammad Nayeem Hasan" w:date="2024-11-04T00:05:00Z" w16du:dateUtc="2024-11-03T18:05:00Z"/>
                <w:rFonts w:ascii="Times New Roman" w:hAnsi="Times New Roman" w:cs="Times New Roman"/>
                <w:sz w:val="24"/>
                <w:szCs w:val="24"/>
              </w:rPr>
            </w:pPr>
            <w:ins w:id="225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36AE351D" w14:textId="77777777" w:rsidR="00994FF0" w:rsidRPr="0064582A" w:rsidRDefault="00994FF0" w:rsidP="000C3C54">
            <w:pPr>
              <w:rPr>
                <w:ins w:id="2253" w:author="Mohammad Nayeem Hasan" w:date="2024-11-04T00:05:00Z" w16du:dateUtc="2024-11-03T18:05:00Z"/>
                <w:rFonts w:ascii="Times New Roman" w:hAnsi="Times New Roman" w:cs="Times New Roman"/>
                <w:sz w:val="24"/>
                <w:szCs w:val="24"/>
              </w:rPr>
            </w:pPr>
            <w:ins w:id="2254"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4386AAE" w14:textId="77777777" w:rsidR="00994FF0" w:rsidRPr="0064582A" w:rsidRDefault="00994FF0" w:rsidP="000C3C54">
            <w:pPr>
              <w:rPr>
                <w:ins w:id="2255" w:author="Mohammad Nayeem Hasan" w:date="2024-11-04T00:05:00Z" w16du:dateUtc="2024-11-03T18:05:00Z"/>
                <w:rFonts w:ascii="Times New Roman" w:hAnsi="Times New Roman" w:cs="Times New Roman"/>
                <w:sz w:val="24"/>
                <w:szCs w:val="24"/>
              </w:rPr>
            </w:pPr>
            <w:ins w:id="2256"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13618A8D" w14:textId="77777777" w:rsidR="00994FF0" w:rsidRPr="0064582A" w:rsidRDefault="00994FF0" w:rsidP="000C3C54">
            <w:pPr>
              <w:rPr>
                <w:ins w:id="2257" w:author="Mohammad Nayeem Hasan" w:date="2024-11-04T00:05:00Z" w16du:dateUtc="2024-11-03T18:05:00Z"/>
                <w:rFonts w:ascii="Times New Roman" w:hAnsi="Times New Roman" w:cs="Times New Roman"/>
                <w:sz w:val="24"/>
                <w:szCs w:val="24"/>
              </w:rPr>
            </w:pPr>
            <w:ins w:id="2258" w:author="Mohammad Nayeem Hasan" w:date="2024-11-04T00:05:00Z" w16du:dateUtc="2024-11-03T18:05:00Z">
              <w:r w:rsidRPr="0064582A">
                <w:rPr>
                  <w:rFonts w:ascii="Times New Roman" w:hAnsi="Times New Roman" w:cs="Times New Roman"/>
                  <w:sz w:val="24"/>
                  <w:szCs w:val="24"/>
                </w:rPr>
                <w:t>1.41 (1.01, 1.97)</w:t>
              </w:r>
            </w:ins>
          </w:p>
        </w:tc>
        <w:tc>
          <w:tcPr>
            <w:tcW w:w="478" w:type="pct"/>
            <w:vAlign w:val="center"/>
          </w:tcPr>
          <w:p w14:paraId="200D07EF" w14:textId="77777777" w:rsidR="00994FF0" w:rsidRPr="0064582A" w:rsidRDefault="00994FF0" w:rsidP="000C3C54">
            <w:pPr>
              <w:rPr>
                <w:ins w:id="2259" w:author="Mohammad Nayeem Hasan" w:date="2024-11-04T00:05:00Z" w16du:dateUtc="2024-11-03T18:05:00Z"/>
                <w:rFonts w:ascii="Times New Roman" w:hAnsi="Times New Roman" w:cs="Times New Roman"/>
                <w:sz w:val="24"/>
                <w:szCs w:val="24"/>
              </w:rPr>
            </w:pPr>
            <w:ins w:id="2260" w:author="Mohammad Nayeem Hasan" w:date="2024-11-04T00:05:00Z" w16du:dateUtc="2024-11-03T18:05:00Z">
              <w:r w:rsidRPr="0064582A">
                <w:rPr>
                  <w:rFonts w:ascii="Times New Roman" w:hAnsi="Times New Roman" w:cs="Times New Roman"/>
                  <w:sz w:val="24"/>
                  <w:szCs w:val="24"/>
                </w:rPr>
                <w:t>0.043</w:t>
              </w:r>
            </w:ins>
          </w:p>
        </w:tc>
      </w:tr>
      <w:tr w:rsidR="00994FF0" w:rsidRPr="0064582A" w14:paraId="3957C780" w14:textId="77777777" w:rsidTr="000C3C54">
        <w:trPr>
          <w:trHeight w:val="138"/>
          <w:jc w:val="center"/>
          <w:ins w:id="2261" w:author="Mohammad Nayeem Hasan" w:date="2024-11-04T00:05:00Z"/>
        </w:trPr>
        <w:tc>
          <w:tcPr>
            <w:tcW w:w="950" w:type="pct"/>
            <w:vAlign w:val="center"/>
          </w:tcPr>
          <w:p w14:paraId="33F48945" w14:textId="77777777" w:rsidR="00994FF0" w:rsidRPr="0064582A" w:rsidRDefault="00994FF0" w:rsidP="000C3C54">
            <w:pPr>
              <w:rPr>
                <w:ins w:id="2262" w:author="Mohammad Nayeem Hasan" w:date="2024-11-04T00:05:00Z" w16du:dateUtc="2024-11-03T18:05:00Z"/>
                <w:rFonts w:ascii="Times New Roman" w:hAnsi="Times New Roman" w:cs="Times New Roman"/>
                <w:sz w:val="24"/>
                <w:szCs w:val="24"/>
              </w:rPr>
            </w:pPr>
            <w:proofErr w:type="spellStart"/>
            <w:ins w:id="2263" w:author="Mohammad Nayeem Hasan" w:date="2024-11-04T00:05:00Z" w16du:dateUtc="2024-11-03T18:05:00Z">
              <w:r w:rsidRPr="0064582A">
                <w:rPr>
                  <w:rFonts w:ascii="Times New Roman" w:hAnsi="Times New Roman" w:cs="Times New Roman"/>
                  <w:sz w:val="24"/>
                  <w:szCs w:val="24"/>
                </w:rPr>
                <w:t>Rajshahi</w:t>
              </w:r>
              <w:proofErr w:type="spellEnd"/>
            </w:ins>
          </w:p>
        </w:tc>
        <w:tc>
          <w:tcPr>
            <w:tcW w:w="818" w:type="pct"/>
            <w:vAlign w:val="center"/>
          </w:tcPr>
          <w:p w14:paraId="4742F3BB" w14:textId="77777777" w:rsidR="00994FF0" w:rsidRPr="0064582A" w:rsidRDefault="00994FF0" w:rsidP="000C3C54">
            <w:pPr>
              <w:rPr>
                <w:ins w:id="2264" w:author="Mohammad Nayeem Hasan" w:date="2024-11-04T00:05:00Z" w16du:dateUtc="2024-11-03T18:05:00Z"/>
                <w:rFonts w:ascii="Times New Roman" w:hAnsi="Times New Roman" w:cs="Times New Roman"/>
                <w:sz w:val="24"/>
                <w:szCs w:val="24"/>
              </w:rPr>
            </w:pPr>
            <w:ins w:id="2265" w:author="Mohammad Nayeem Hasan" w:date="2024-11-04T00:05:00Z" w16du:dateUtc="2024-11-03T18:05:00Z">
              <w:r w:rsidRPr="0064582A">
                <w:rPr>
                  <w:rFonts w:ascii="Times New Roman" w:hAnsi="Times New Roman" w:cs="Times New Roman"/>
                  <w:sz w:val="24"/>
                  <w:szCs w:val="24"/>
                </w:rPr>
                <w:t>0.99 (0.81, 1.21)</w:t>
              </w:r>
            </w:ins>
          </w:p>
        </w:tc>
        <w:tc>
          <w:tcPr>
            <w:tcW w:w="478" w:type="pct"/>
            <w:vAlign w:val="center"/>
          </w:tcPr>
          <w:p w14:paraId="6E8D3AB3" w14:textId="77777777" w:rsidR="00994FF0" w:rsidRPr="0064582A" w:rsidRDefault="00994FF0" w:rsidP="000C3C54">
            <w:pPr>
              <w:rPr>
                <w:ins w:id="2266" w:author="Mohammad Nayeem Hasan" w:date="2024-11-04T00:05:00Z" w16du:dateUtc="2024-11-03T18:05:00Z"/>
                <w:rFonts w:ascii="Times New Roman" w:hAnsi="Times New Roman" w:cs="Times New Roman"/>
                <w:sz w:val="24"/>
                <w:szCs w:val="24"/>
              </w:rPr>
            </w:pPr>
            <w:ins w:id="2267" w:author="Mohammad Nayeem Hasan" w:date="2024-11-04T00:05:00Z" w16du:dateUtc="2024-11-03T18:05:00Z">
              <w:r w:rsidRPr="0064582A">
                <w:rPr>
                  <w:rFonts w:ascii="Times New Roman" w:hAnsi="Times New Roman" w:cs="Times New Roman"/>
                  <w:sz w:val="24"/>
                  <w:szCs w:val="24"/>
                </w:rPr>
                <w:t>0.933</w:t>
              </w:r>
            </w:ins>
          </w:p>
        </w:tc>
        <w:tc>
          <w:tcPr>
            <w:tcW w:w="822" w:type="pct"/>
            <w:vAlign w:val="center"/>
          </w:tcPr>
          <w:p w14:paraId="3B11E934" w14:textId="77777777" w:rsidR="00994FF0" w:rsidRPr="0064582A" w:rsidRDefault="00994FF0" w:rsidP="000C3C54">
            <w:pPr>
              <w:rPr>
                <w:ins w:id="2268" w:author="Mohammad Nayeem Hasan" w:date="2024-11-04T00:05:00Z" w16du:dateUtc="2024-11-03T18:05:00Z"/>
                <w:rFonts w:ascii="Times New Roman" w:hAnsi="Times New Roman" w:cs="Times New Roman"/>
                <w:sz w:val="24"/>
                <w:szCs w:val="24"/>
              </w:rPr>
            </w:pPr>
            <w:ins w:id="2269" w:author="Mohammad Nayeem Hasan" w:date="2024-11-04T00:05:00Z" w16du:dateUtc="2024-11-03T18:05:00Z">
              <w:r w:rsidRPr="0064582A">
                <w:rPr>
                  <w:rFonts w:ascii="Times New Roman" w:hAnsi="Times New Roman" w:cs="Times New Roman"/>
                  <w:sz w:val="24"/>
                  <w:szCs w:val="24"/>
                </w:rPr>
                <w:t>0.93 (0.65, 1.31)</w:t>
              </w:r>
            </w:ins>
          </w:p>
        </w:tc>
        <w:tc>
          <w:tcPr>
            <w:tcW w:w="478" w:type="pct"/>
            <w:vAlign w:val="center"/>
          </w:tcPr>
          <w:p w14:paraId="392C3340" w14:textId="77777777" w:rsidR="00994FF0" w:rsidRPr="0064582A" w:rsidRDefault="00994FF0" w:rsidP="000C3C54">
            <w:pPr>
              <w:rPr>
                <w:ins w:id="2270" w:author="Mohammad Nayeem Hasan" w:date="2024-11-04T00:05:00Z" w16du:dateUtc="2024-11-03T18:05:00Z"/>
                <w:rFonts w:ascii="Times New Roman" w:hAnsi="Times New Roman" w:cs="Times New Roman"/>
                <w:sz w:val="24"/>
                <w:szCs w:val="24"/>
              </w:rPr>
            </w:pPr>
            <w:ins w:id="2271" w:author="Mohammad Nayeem Hasan" w:date="2024-11-04T00:05:00Z" w16du:dateUtc="2024-11-03T18:05:00Z">
              <w:r w:rsidRPr="0064582A">
                <w:rPr>
                  <w:rFonts w:ascii="Times New Roman" w:hAnsi="Times New Roman" w:cs="Times New Roman"/>
                  <w:sz w:val="24"/>
                  <w:szCs w:val="24"/>
                </w:rPr>
                <w:t>0.666</w:t>
              </w:r>
            </w:ins>
          </w:p>
        </w:tc>
        <w:tc>
          <w:tcPr>
            <w:tcW w:w="978" w:type="pct"/>
            <w:vAlign w:val="center"/>
          </w:tcPr>
          <w:p w14:paraId="6FB70367" w14:textId="77777777" w:rsidR="00994FF0" w:rsidRPr="0064582A" w:rsidRDefault="00994FF0" w:rsidP="000C3C54">
            <w:pPr>
              <w:rPr>
                <w:ins w:id="2272" w:author="Mohammad Nayeem Hasan" w:date="2024-11-04T00:05:00Z" w16du:dateUtc="2024-11-03T18:05:00Z"/>
                <w:rFonts w:ascii="Times New Roman" w:hAnsi="Times New Roman" w:cs="Times New Roman"/>
                <w:sz w:val="24"/>
                <w:szCs w:val="24"/>
              </w:rPr>
            </w:pPr>
            <w:ins w:id="2273" w:author="Mohammad Nayeem Hasan" w:date="2024-11-04T00:05:00Z" w16du:dateUtc="2024-11-03T18:05:00Z">
              <w:r w:rsidRPr="0064582A">
                <w:rPr>
                  <w:rFonts w:ascii="Times New Roman" w:hAnsi="Times New Roman" w:cs="Times New Roman"/>
                  <w:sz w:val="24"/>
                  <w:szCs w:val="24"/>
                </w:rPr>
                <w:t>1.04 (0.75, 1.45)</w:t>
              </w:r>
            </w:ins>
          </w:p>
        </w:tc>
        <w:tc>
          <w:tcPr>
            <w:tcW w:w="478" w:type="pct"/>
            <w:vAlign w:val="center"/>
          </w:tcPr>
          <w:p w14:paraId="5B0A687F" w14:textId="77777777" w:rsidR="00994FF0" w:rsidRPr="0064582A" w:rsidRDefault="00994FF0" w:rsidP="000C3C54">
            <w:pPr>
              <w:rPr>
                <w:ins w:id="2274" w:author="Mohammad Nayeem Hasan" w:date="2024-11-04T00:05:00Z" w16du:dateUtc="2024-11-03T18:05:00Z"/>
                <w:rFonts w:ascii="Times New Roman" w:hAnsi="Times New Roman" w:cs="Times New Roman"/>
                <w:sz w:val="24"/>
                <w:szCs w:val="24"/>
              </w:rPr>
            </w:pPr>
            <w:ins w:id="2275" w:author="Mohammad Nayeem Hasan" w:date="2024-11-04T00:05:00Z" w16du:dateUtc="2024-11-03T18:05:00Z">
              <w:r w:rsidRPr="0064582A">
                <w:rPr>
                  <w:rFonts w:ascii="Times New Roman" w:hAnsi="Times New Roman" w:cs="Times New Roman"/>
                  <w:sz w:val="24"/>
                  <w:szCs w:val="24"/>
                </w:rPr>
                <w:t>0.788</w:t>
              </w:r>
            </w:ins>
          </w:p>
        </w:tc>
      </w:tr>
      <w:tr w:rsidR="00994FF0" w:rsidRPr="0064582A" w14:paraId="73228EE1" w14:textId="77777777" w:rsidTr="000C3C54">
        <w:trPr>
          <w:trHeight w:val="138"/>
          <w:jc w:val="center"/>
          <w:ins w:id="2276" w:author="Mohammad Nayeem Hasan" w:date="2024-11-04T00:05:00Z"/>
        </w:trPr>
        <w:tc>
          <w:tcPr>
            <w:tcW w:w="950" w:type="pct"/>
            <w:vAlign w:val="center"/>
          </w:tcPr>
          <w:p w14:paraId="778D3A89" w14:textId="77777777" w:rsidR="00994FF0" w:rsidRPr="0064582A" w:rsidRDefault="00994FF0" w:rsidP="000C3C54">
            <w:pPr>
              <w:rPr>
                <w:ins w:id="2277" w:author="Mohammad Nayeem Hasan" w:date="2024-11-04T00:05:00Z" w16du:dateUtc="2024-11-03T18:05:00Z"/>
                <w:rFonts w:ascii="Times New Roman" w:hAnsi="Times New Roman" w:cs="Times New Roman"/>
                <w:sz w:val="24"/>
                <w:szCs w:val="24"/>
              </w:rPr>
            </w:pPr>
            <w:ins w:id="2278" w:author="Mohammad Nayeem Hasan" w:date="2024-11-04T00:05:00Z" w16du:dateUtc="2024-11-03T18:05:00Z">
              <w:r w:rsidRPr="0064582A">
                <w:rPr>
                  <w:rFonts w:ascii="Times New Roman" w:hAnsi="Times New Roman" w:cs="Times New Roman"/>
                  <w:sz w:val="24"/>
                  <w:szCs w:val="24"/>
                </w:rPr>
                <w:t>Rangpur</w:t>
              </w:r>
            </w:ins>
          </w:p>
        </w:tc>
        <w:tc>
          <w:tcPr>
            <w:tcW w:w="818" w:type="pct"/>
            <w:vAlign w:val="center"/>
          </w:tcPr>
          <w:p w14:paraId="000B8D17" w14:textId="77777777" w:rsidR="00994FF0" w:rsidRPr="0064582A" w:rsidRDefault="00994FF0" w:rsidP="000C3C54">
            <w:pPr>
              <w:rPr>
                <w:ins w:id="2279" w:author="Mohammad Nayeem Hasan" w:date="2024-11-04T00:05:00Z" w16du:dateUtc="2024-11-03T18:05:00Z"/>
                <w:rFonts w:ascii="Times New Roman" w:hAnsi="Times New Roman" w:cs="Times New Roman"/>
                <w:sz w:val="24"/>
                <w:szCs w:val="24"/>
              </w:rPr>
            </w:pPr>
            <w:ins w:id="2280"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56304D72" w14:textId="77777777" w:rsidR="00994FF0" w:rsidRPr="0064582A" w:rsidRDefault="00994FF0" w:rsidP="000C3C54">
            <w:pPr>
              <w:rPr>
                <w:ins w:id="2281" w:author="Mohammad Nayeem Hasan" w:date="2024-11-04T00:05:00Z" w16du:dateUtc="2024-11-03T18:05:00Z"/>
                <w:rFonts w:ascii="Times New Roman" w:hAnsi="Times New Roman" w:cs="Times New Roman"/>
                <w:sz w:val="24"/>
                <w:szCs w:val="24"/>
              </w:rPr>
            </w:pPr>
            <w:ins w:id="228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1618010F" w14:textId="77777777" w:rsidR="00994FF0" w:rsidRPr="0064582A" w:rsidRDefault="00994FF0" w:rsidP="000C3C54">
            <w:pPr>
              <w:rPr>
                <w:ins w:id="2283" w:author="Mohammad Nayeem Hasan" w:date="2024-11-04T00:05:00Z" w16du:dateUtc="2024-11-03T18:05:00Z"/>
                <w:rFonts w:ascii="Times New Roman" w:hAnsi="Times New Roman" w:cs="Times New Roman"/>
                <w:sz w:val="24"/>
                <w:szCs w:val="24"/>
              </w:rPr>
            </w:pPr>
            <w:ins w:id="2284" w:author="Mohammad Nayeem Hasan" w:date="2024-11-04T00:05:00Z" w16du:dateUtc="2024-11-03T18:05:00Z">
              <w:r w:rsidRPr="0064582A">
                <w:rPr>
                  <w:rFonts w:ascii="Times New Roman" w:hAnsi="Times New Roman" w:cs="Times New Roman"/>
                  <w:sz w:val="24"/>
                  <w:szCs w:val="24"/>
                </w:rPr>
                <w:t>0.99 (0.71, 1.39)</w:t>
              </w:r>
            </w:ins>
          </w:p>
        </w:tc>
        <w:tc>
          <w:tcPr>
            <w:tcW w:w="478" w:type="pct"/>
            <w:vAlign w:val="center"/>
          </w:tcPr>
          <w:p w14:paraId="31ED5A1E" w14:textId="77777777" w:rsidR="00994FF0" w:rsidRPr="0064582A" w:rsidRDefault="00994FF0" w:rsidP="000C3C54">
            <w:pPr>
              <w:rPr>
                <w:ins w:id="2285" w:author="Mohammad Nayeem Hasan" w:date="2024-11-04T00:05:00Z" w16du:dateUtc="2024-11-03T18:05:00Z"/>
                <w:rFonts w:ascii="Times New Roman" w:hAnsi="Times New Roman" w:cs="Times New Roman"/>
                <w:sz w:val="24"/>
                <w:szCs w:val="24"/>
              </w:rPr>
            </w:pPr>
            <w:ins w:id="2286" w:author="Mohammad Nayeem Hasan" w:date="2024-11-04T00:05:00Z" w16du:dateUtc="2024-11-03T18:05:00Z">
              <w:r w:rsidRPr="0064582A">
                <w:rPr>
                  <w:rFonts w:ascii="Times New Roman" w:hAnsi="Times New Roman" w:cs="Times New Roman"/>
                  <w:sz w:val="24"/>
                  <w:szCs w:val="24"/>
                </w:rPr>
                <w:t>0.955</w:t>
              </w:r>
            </w:ins>
          </w:p>
        </w:tc>
        <w:tc>
          <w:tcPr>
            <w:tcW w:w="978" w:type="pct"/>
            <w:vAlign w:val="center"/>
          </w:tcPr>
          <w:p w14:paraId="79A6F72E" w14:textId="77777777" w:rsidR="00994FF0" w:rsidRPr="0064582A" w:rsidRDefault="00994FF0" w:rsidP="000C3C54">
            <w:pPr>
              <w:rPr>
                <w:ins w:id="2287" w:author="Mohammad Nayeem Hasan" w:date="2024-11-04T00:05:00Z" w16du:dateUtc="2024-11-03T18:05:00Z"/>
                <w:rFonts w:ascii="Times New Roman" w:hAnsi="Times New Roman" w:cs="Times New Roman"/>
                <w:sz w:val="24"/>
                <w:szCs w:val="24"/>
              </w:rPr>
            </w:pPr>
            <w:ins w:id="2288" w:author="Mohammad Nayeem Hasan" w:date="2024-11-04T00:05:00Z" w16du:dateUtc="2024-11-03T18:05:00Z">
              <w:r w:rsidRPr="0064582A">
                <w:rPr>
                  <w:rFonts w:ascii="Times New Roman" w:hAnsi="Times New Roman" w:cs="Times New Roman"/>
                  <w:sz w:val="24"/>
                  <w:szCs w:val="24"/>
                </w:rPr>
                <w:t>0.70 (0.49, 0.98)</w:t>
              </w:r>
            </w:ins>
          </w:p>
        </w:tc>
        <w:tc>
          <w:tcPr>
            <w:tcW w:w="478" w:type="pct"/>
            <w:vAlign w:val="center"/>
          </w:tcPr>
          <w:p w14:paraId="15658817" w14:textId="77777777" w:rsidR="00994FF0" w:rsidRPr="0064582A" w:rsidRDefault="00994FF0" w:rsidP="000C3C54">
            <w:pPr>
              <w:rPr>
                <w:ins w:id="2289" w:author="Mohammad Nayeem Hasan" w:date="2024-11-04T00:05:00Z" w16du:dateUtc="2024-11-03T18:05:00Z"/>
                <w:rFonts w:ascii="Times New Roman" w:hAnsi="Times New Roman" w:cs="Times New Roman"/>
                <w:b/>
                <w:bCs/>
                <w:sz w:val="24"/>
                <w:szCs w:val="24"/>
              </w:rPr>
            </w:pPr>
            <w:ins w:id="2290" w:author="Mohammad Nayeem Hasan" w:date="2024-11-04T00:05:00Z" w16du:dateUtc="2024-11-03T18:05:00Z">
              <w:r w:rsidRPr="0064582A">
                <w:rPr>
                  <w:rFonts w:ascii="Times New Roman" w:hAnsi="Times New Roman" w:cs="Times New Roman"/>
                  <w:b/>
                  <w:bCs/>
                  <w:sz w:val="24"/>
                  <w:szCs w:val="24"/>
                </w:rPr>
                <w:t>0.037</w:t>
              </w:r>
            </w:ins>
          </w:p>
        </w:tc>
      </w:tr>
      <w:tr w:rsidR="00994FF0" w:rsidRPr="0064582A" w14:paraId="6F4B0CC3" w14:textId="77777777" w:rsidTr="000C3C54">
        <w:trPr>
          <w:trHeight w:val="138"/>
          <w:jc w:val="center"/>
          <w:ins w:id="2291" w:author="Mohammad Nayeem Hasan" w:date="2024-11-04T00:05:00Z"/>
        </w:trPr>
        <w:tc>
          <w:tcPr>
            <w:tcW w:w="950" w:type="pct"/>
            <w:vAlign w:val="center"/>
          </w:tcPr>
          <w:p w14:paraId="0FD0343E" w14:textId="77777777" w:rsidR="00994FF0" w:rsidRPr="0064582A" w:rsidRDefault="00994FF0" w:rsidP="000C3C54">
            <w:pPr>
              <w:rPr>
                <w:ins w:id="2292" w:author="Mohammad Nayeem Hasan" w:date="2024-11-04T00:05:00Z" w16du:dateUtc="2024-11-03T18:05:00Z"/>
                <w:rFonts w:ascii="Times New Roman" w:hAnsi="Times New Roman" w:cs="Times New Roman"/>
                <w:sz w:val="24"/>
                <w:szCs w:val="24"/>
              </w:rPr>
            </w:pPr>
            <w:ins w:id="2293" w:author="Mohammad Nayeem Hasan" w:date="2024-11-04T00:05:00Z" w16du:dateUtc="2024-11-03T18:05:00Z">
              <w:r w:rsidRPr="0064582A">
                <w:rPr>
                  <w:rFonts w:ascii="Times New Roman" w:hAnsi="Times New Roman" w:cs="Times New Roman"/>
                  <w:sz w:val="24"/>
                  <w:szCs w:val="24"/>
                </w:rPr>
                <w:t>Sylhet</w:t>
              </w:r>
            </w:ins>
          </w:p>
        </w:tc>
        <w:tc>
          <w:tcPr>
            <w:tcW w:w="818" w:type="pct"/>
            <w:vAlign w:val="center"/>
          </w:tcPr>
          <w:p w14:paraId="4170F495" w14:textId="77777777" w:rsidR="00994FF0" w:rsidRPr="0064582A" w:rsidRDefault="00994FF0" w:rsidP="000C3C54">
            <w:pPr>
              <w:rPr>
                <w:ins w:id="2294" w:author="Mohammad Nayeem Hasan" w:date="2024-11-04T00:05:00Z" w16du:dateUtc="2024-11-03T18:05:00Z"/>
                <w:rFonts w:ascii="Times New Roman" w:hAnsi="Times New Roman" w:cs="Times New Roman"/>
                <w:sz w:val="24"/>
                <w:szCs w:val="24"/>
              </w:rPr>
            </w:pPr>
            <w:ins w:id="229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563CB9A" w14:textId="77777777" w:rsidR="00994FF0" w:rsidRPr="0064582A" w:rsidRDefault="00994FF0" w:rsidP="000C3C54">
            <w:pPr>
              <w:rPr>
                <w:ins w:id="2296" w:author="Mohammad Nayeem Hasan" w:date="2024-11-04T00:05:00Z" w16du:dateUtc="2024-11-03T18:05:00Z"/>
                <w:rFonts w:ascii="Times New Roman" w:hAnsi="Times New Roman" w:cs="Times New Roman"/>
                <w:sz w:val="24"/>
                <w:szCs w:val="24"/>
              </w:rPr>
            </w:pPr>
            <w:ins w:id="2297"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008693C3" w14:textId="77777777" w:rsidR="00994FF0" w:rsidRPr="0064582A" w:rsidRDefault="00994FF0" w:rsidP="000C3C54">
            <w:pPr>
              <w:rPr>
                <w:ins w:id="2298" w:author="Mohammad Nayeem Hasan" w:date="2024-11-04T00:05:00Z" w16du:dateUtc="2024-11-03T18:05:00Z"/>
                <w:rFonts w:ascii="Times New Roman" w:hAnsi="Times New Roman" w:cs="Times New Roman"/>
                <w:sz w:val="24"/>
                <w:szCs w:val="24"/>
              </w:rPr>
            </w:pPr>
            <w:ins w:id="229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5DF57E3" w14:textId="77777777" w:rsidR="00994FF0" w:rsidRPr="0064582A" w:rsidRDefault="00994FF0" w:rsidP="000C3C54">
            <w:pPr>
              <w:rPr>
                <w:ins w:id="2300" w:author="Mohammad Nayeem Hasan" w:date="2024-11-04T00:05:00Z" w16du:dateUtc="2024-11-03T18:05:00Z"/>
                <w:rFonts w:ascii="Times New Roman" w:hAnsi="Times New Roman" w:cs="Times New Roman"/>
                <w:sz w:val="24"/>
                <w:szCs w:val="24"/>
              </w:rPr>
            </w:pPr>
            <w:ins w:id="2301"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43B7436" w14:textId="77777777" w:rsidR="00994FF0" w:rsidRPr="0064582A" w:rsidRDefault="00994FF0" w:rsidP="000C3C54">
            <w:pPr>
              <w:rPr>
                <w:ins w:id="2302" w:author="Mohammad Nayeem Hasan" w:date="2024-11-04T00:05:00Z" w16du:dateUtc="2024-11-03T18:05:00Z"/>
                <w:rFonts w:ascii="Times New Roman" w:hAnsi="Times New Roman" w:cs="Times New Roman"/>
                <w:sz w:val="24"/>
                <w:szCs w:val="24"/>
              </w:rPr>
            </w:pPr>
            <w:ins w:id="230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7E60B45" w14:textId="77777777" w:rsidR="00994FF0" w:rsidRPr="0064582A" w:rsidRDefault="00994FF0" w:rsidP="000C3C54">
            <w:pPr>
              <w:rPr>
                <w:ins w:id="2304" w:author="Mohammad Nayeem Hasan" w:date="2024-11-04T00:05:00Z" w16du:dateUtc="2024-11-03T18:05:00Z"/>
                <w:rFonts w:ascii="Times New Roman" w:hAnsi="Times New Roman" w:cs="Times New Roman"/>
                <w:sz w:val="24"/>
                <w:szCs w:val="24"/>
              </w:rPr>
            </w:pPr>
            <w:ins w:id="2305" w:author="Mohammad Nayeem Hasan" w:date="2024-11-04T00:05:00Z" w16du:dateUtc="2024-11-03T18:05:00Z">
              <w:r w:rsidRPr="0064582A">
                <w:rPr>
                  <w:rFonts w:ascii="Times New Roman" w:hAnsi="Times New Roman" w:cs="Times New Roman"/>
                  <w:sz w:val="24"/>
                  <w:szCs w:val="24"/>
                </w:rPr>
                <w:t>-</w:t>
              </w:r>
            </w:ins>
          </w:p>
        </w:tc>
      </w:tr>
      <w:tr w:rsidR="00994FF0" w:rsidRPr="0064582A" w14:paraId="79537361" w14:textId="77777777" w:rsidTr="000C3C54">
        <w:trPr>
          <w:trHeight w:val="138"/>
          <w:jc w:val="center"/>
          <w:ins w:id="2306" w:author="Mohammad Nayeem Hasan" w:date="2024-11-04T00:05:00Z"/>
        </w:trPr>
        <w:tc>
          <w:tcPr>
            <w:tcW w:w="5000" w:type="pct"/>
            <w:gridSpan w:val="7"/>
            <w:vAlign w:val="center"/>
          </w:tcPr>
          <w:p w14:paraId="2D35859C" w14:textId="77777777" w:rsidR="00994FF0" w:rsidRPr="0064582A" w:rsidRDefault="00994FF0" w:rsidP="000C3C54">
            <w:pPr>
              <w:rPr>
                <w:ins w:id="2307" w:author="Mohammad Nayeem Hasan" w:date="2024-11-04T00:05:00Z" w16du:dateUtc="2024-11-03T18:05:00Z"/>
                <w:rFonts w:ascii="Times New Roman" w:hAnsi="Times New Roman" w:cs="Times New Roman"/>
                <w:sz w:val="24"/>
                <w:szCs w:val="24"/>
              </w:rPr>
            </w:pPr>
            <w:ins w:id="2308" w:author="Mohammad Nayeem Hasan" w:date="2024-11-04T00:05:00Z" w16du:dateUtc="2024-11-03T18:05:00Z">
              <w:r w:rsidRPr="000C3C54">
                <w:rPr>
                  <w:rFonts w:ascii="Times New Roman" w:hAnsi="Times New Roman" w:cs="Times New Roman"/>
                  <w:b/>
                  <w:bCs/>
                  <w:sz w:val="24"/>
                  <w:szCs w:val="24"/>
                </w:rPr>
                <w:t>Parental characteristics</w:t>
              </w:r>
            </w:ins>
          </w:p>
        </w:tc>
      </w:tr>
      <w:tr w:rsidR="00994FF0" w:rsidRPr="0064582A" w14:paraId="0F92297C" w14:textId="77777777" w:rsidTr="000C3C54">
        <w:trPr>
          <w:trHeight w:val="138"/>
          <w:jc w:val="center"/>
          <w:ins w:id="2309" w:author="Mohammad Nayeem Hasan" w:date="2024-11-04T00:05:00Z"/>
        </w:trPr>
        <w:tc>
          <w:tcPr>
            <w:tcW w:w="1767" w:type="pct"/>
            <w:gridSpan w:val="2"/>
            <w:vAlign w:val="center"/>
          </w:tcPr>
          <w:p w14:paraId="117E5BE8" w14:textId="77777777" w:rsidR="00994FF0" w:rsidRPr="0064582A" w:rsidRDefault="00994FF0" w:rsidP="000C3C54">
            <w:pPr>
              <w:rPr>
                <w:ins w:id="2310" w:author="Mohammad Nayeem Hasan" w:date="2024-11-04T00:05:00Z" w16du:dateUtc="2024-11-03T18:05:00Z"/>
                <w:rFonts w:ascii="Times New Roman" w:hAnsi="Times New Roman" w:cs="Times New Roman"/>
                <w:sz w:val="24"/>
                <w:szCs w:val="24"/>
              </w:rPr>
            </w:pPr>
            <w:ins w:id="2311" w:author="Mohammad Nayeem Hasan" w:date="2024-11-04T00:05:00Z" w16du:dateUtc="2024-11-03T18:05:00Z">
              <w:r w:rsidRPr="0064582A">
                <w:rPr>
                  <w:rFonts w:ascii="Times New Roman" w:hAnsi="Times New Roman" w:cs="Times New Roman"/>
                  <w:sz w:val="24"/>
                  <w:szCs w:val="24"/>
                </w:rPr>
                <w:t xml:space="preserve">Mother’s </w:t>
              </w:r>
              <w:r>
                <w:rPr>
                  <w:rFonts w:ascii="Times New Roman" w:hAnsi="Times New Roman" w:cs="Times New Roman"/>
                  <w:sz w:val="24"/>
                  <w:szCs w:val="24"/>
                </w:rPr>
                <w:t>e</w:t>
              </w:r>
              <w:r w:rsidRPr="0064582A">
                <w:rPr>
                  <w:rFonts w:ascii="Times New Roman" w:hAnsi="Times New Roman" w:cs="Times New Roman"/>
                  <w:sz w:val="24"/>
                  <w:szCs w:val="24"/>
                </w:rPr>
                <w:t>ducation</w:t>
              </w:r>
            </w:ins>
          </w:p>
        </w:tc>
        <w:tc>
          <w:tcPr>
            <w:tcW w:w="1300" w:type="pct"/>
            <w:gridSpan w:val="2"/>
            <w:vAlign w:val="center"/>
          </w:tcPr>
          <w:p w14:paraId="37989CF0" w14:textId="77777777" w:rsidR="00994FF0" w:rsidRPr="0064582A" w:rsidRDefault="00994FF0" w:rsidP="000C3C54">
            <w:pPr>
              <w:rPr>
                <w:ins w:id="2312" w:author="Mohammad Nayeem Hasan" w:date="2024-11-04T00:05:00Z" w16du:dateUtc="2024-11-03T18:05:00Z"/>
                <w:rFonts w:ascii="Times New Roman" w:hAnsi="Times New Roman" w:cs="Times New Roman"/>
                <w:sz w:val="24"/>
                <w:szCs w:val="24"/>
              </w:rPr>
            </w:pPr>
          </w:p>
        </w:tc>
        <w:tc>
          <w:tcPr>
            <w:tcW w:w="1455" w:type="pct"/>
            <w:gridSpan w:val="2"/>
            <w:vAlign w:val="center"/>
          </w:tcPr>
          <w:p w14:paraId="74C96BDD" w14:textId="77777777" w:rsidR="00994FF0" w:rsidRPr="0064582A" w:rsidRDefault="00994FF0" w:rsidP="000C3C54">
            <w:pPr>
              <w:rPr>
                <w:ins w:id="2313" w:author="Mohammad Nayeem Hasan" w:date="2024-11-04T00:05:00Z" w16du:dateUtc="2024-11-03T18:05:00Z"/>
                <w:rFonts w:ascii="Times New Roman" w:hAnsi="Times New Roman" w:cs="Times New Roman"/>
                <w:sz w:val="24"/>
                <w:szCs w:val="24"/>
              </w:rPr>
            </w:pPr>
          </w:p>
        </w:tc>
        <w:tc>
          <w:tcPr>
            <w:tcW w:w="478" w:type="pct"/>
            <w:vAlign w:val="center"/>
          </w:tcPr>
          <w:p w14:paraId="6E3C04D4" w14:textId="77777777" w:rsidR="00994FF0" w:rsidRPr="0064582A" w:rsidRDefault="00994FF0" w:rsidP="000C3C54">
            <w:pPr>
              <w:rPr>
                <w:ins w:id="2314" w:author="Mohammad Nayeem Hasan" w:date="2024-11-04T00:05:00Z" w16du:dateUtc="2024-11-03T18:05:00Z"/>
                <w:rFonts w:ascii="Times New Roman" w:hAnsi="Times New Roman" w:cs="Times New Roman"/>
                <w:sz w:val="24"/>
                <w:szCs w:val="24"/>
              </w:rPr>
            </w:pPr>
          </w:p>
        </w:tc>
      </w:tr>
      <w:tr w:rsidR="00994FF0" w:rsidRPr="0064582A" w14:paraId="149B2C06" w14:textId="77777777" w:rsidTr="000C3C54">
        <w:trPr>
          <w:trHeight w:val="396"/>
          <w:jc w:val="center"/>
          <w:ins w:id="2315" w:author="Mohammad Nayeem Hasan" w:date="2024-11-04T00:05:00Z"/>
        </w:trPr>
        <w:tc>
          <w:tcPr>
            <w:tcW w:w="950" w:type="pct"/>
            <w:vAlign w:val="center"/>
          </w:tcPr>
          <w:p w14:paraId="754E463F" w14:textId="77777777" w:rsidR="00994FF0" w:rsidRPr="0064582A" w:rsidRDefault="00994FF0" w:rsidP="000C3C54">
            <w:pPr>
              <w:rPr>
                <w:ins w:id="2316" w:author="Mohammad Nayeem Hasan" w:date="2024-11-04T00:05:00Z" w16du:dateUtc="2024-11-03T18:05:00Z"/>
                <w:rFonts w:ascii="Times New Roman" w:hAnsi="Times New Roman" w:cs="Times New Roman"/>
                <w:sz w:val="24"/>
                <w:szCs w:val="24"/>
              </w:rPr>
            </w:pPr>
            <w:ins w:id="2317" w:author="Mohammad Nayeem Hasan" w:date="2024-11-04T00:05:00Z" w16du:dateUtc="2024-11-03T18:05:00Z">
              <w:r w:rsidRPr="0064582A">
                <w:rPr>
                  <w:rFonts w:ascii="Times New Roman" w:hAnsi="Times New Roman" w:cs="Times New Roman"/>
                  <w:sz w:val="24"/>
                  <w:szCs w:val="24"/>
                </w:rPr>
                <w:t>Non-standard curriculum</w:t>
              </w:r>
            </w:ins>
          </w:p>
        </w:tc>
        <w:tc>
          <w:tcPr>
            <w:tcW w:w="818" w:type="pct"/>
            <w:vAlign w:val="center"/>
          </w:tcPr>
          <w:p w14:paraId="56E9D4AC" w14:textId="77777777" w:rsidR="00994FF0" w:rsidRPr="0064582A" w:rsidRDefault="00994FF0" w:rsidP="000C3C54">
            <w:pPr>
              <w:rPr>
                <w:ins w:id="2318" w:author="Mohammad Nayeem Hasan" w:date="2024-11-04T00:05:00Z" w16du:dateUtc="2024-11-03T18:05:00Z"/>
                <w:rFonts w:ascii="Times New Roman" w:hAnsi="Times New Roman" w:cs="Times New Roman"/>
                <w:sz w:val="24"/>
                <w:szCs w:val="24"/>
              </w:rPr>
            </w:pPr>
            <w:ins w:id="2319" w:author="Mohammad Nayeem Hasan" w:date="2024-11-04T00:05:00Z" w16du:dateUtc="2024-11-03T18:05:00Z">
              <w:r w:rsidRPr="0064582A">
                <w:rPr>
                  <w:rFonts w:ascii="Times New Roman" w:hAnsi="Times New Roman" w:cs="Times New Roman"/>
                  <w:sz w:val="24"/>
                  <w:szCs w:val="24"/>
                </w:rPr>
                <w:t>2.69 (1.36, 5.31)</w:t>
              </w:r>
            </w:ins>
          </w:p>
        </w:tc>
        <w:tc>
          <w:tcPr>
            <w:tcW w:w="478" w:type="pct"/>
            <w:vAlign w:val="center"/>
          </w:tcPr>
          <w:p w14:paraId="6390B900" w14:textId="77777777" w:rsidR="00994FF0" w:rsidRPr="0064582A" w:rsidRDefault="00994FF0" w:rsidP="000C3C54">
            <w:pPr>
              <w:rPr>
                <w:ins w:id="2320" w:author="Mohammad Nayeem Hasan" w:date="2024-11-04T00:05:00Z" w16du:dateUtc="2024-11-03T18:05:00Z"/>
                <w:rFonts w:ascii="Times New Roman" w:hAnsi="Times New Roman" w:cs="Times New Roman"/>
                <w:b/>
                <w:bCs/>
                <w:sz w:val="24"/>
                <w:szCs w:val="24"/>
              </w:rPr>
            </w:pPr>
            <w:ins w:id="2321" w:author="Mohammad Nayeem Hasan" w:date="2024-11-04T00:05:00Z" w16du:dateUtc="2024-11-03T18:05:00Z">
              <w:r w:rsidRPr="0064582A">
                <w:rPr>
                  <w:rFonts w:ascii="Times New Roman" w:hAnsi="Times New Roman" w:cs="Times New Roman"/>
                  <w:b/>
                  <w:bCs/>
                  <w:sz w:val="24"/>
                  <w:szCs w:val="24"/>
                </w:rPr>
                <w:t>0.004</w:t>
              </w:r>
            </w:ins>
          </w:p>
        </w:tc>
        <w:tc>
          <w:tcPr>
            <w:tcW w:w="822" w:type="pct"/>
            <w:vAlign w:val="center"/>
          </w:tcPr>
          <w:p w14:paraId="42163221" w14:textId="77777777" w:rsidR="00994FF0" w:rsidRPr="0064582A" w:rsidRDefault="00994FF0" w:rsidP="000C3C54">
            <w:pPr>
              <w:rPr>
                <w:ins w:id="2322" w:author="Mohammad Nayeem Hasan" w:date="2024-11-04T00:05:00Z" w16du:dateUtc="2024-11-03T18:05:00Z"/>
                <w:rFonts w:ascii="Times New Roman" w:hAnsi="Times New Roman" w:cs="Times New Roman"/>
                <w:sz w:val="24"/>
                <w:szCs w:val="24"/>
              </w:rPr>
            </w:pPr>
            <w:ins w:id="2323"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688E02DD" w14:textId="77777777" w:rsidR="00994FF0" w:rsidRPr="0064582A" w:rsidRDefault="00994FF0" w:rsidP="000C3C54">
            <w:pPr>
              <w:rPr>
                <w:ins w:id="2324" w:author="Mohammad Nayeem Hasan" w:date="2024-11-04T00:05:00Z" w16du:dateUtc="2024-11-03T18:05:00Z"/>
                <w:rFonts w:ascii="Times New Roman" w:hAnsi="Times New Roman" w:cs="Times New Roman"/>
                <w:sz w:val="24"/>
                <w:szCs w:val="24"/>
              </w:rPr>
            </w:pPr>
            <w:ins w:id="232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B10C130" w14:textId="77777777" w:rsidR="00994FF0" w:rsidRPr="0064582A" w:rsidRDefault="00994FF0" w:rsidP="000C3C54">
            <w:pPr>
              <w:rPr>
                <w:ins w:id="2326" w:author="Mohammad Nayeem Hasan" w:date="2024-11-04T00:05:00Z" w16du:dateUtc="2024-11-03T18:05:00Z"/>
                <w:rFonts w:ascii="Times New Roman" w:hAnsi="Times New Roman" w:cs="Times New Roman"/>
                <w:sz w:val="24"/>
                <w:szCs w:val="24"/>
              </w:rPr>
            </w:pPr>
            <w:ins w:id="2327"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CD00D4E" w14:textId="77777777" w:rsidR="00994FF0" w:rsidRPr="0064582A" w:rsidRDefault="00994FF0" w:rsidP="000C3C54">
            <w:pPr>
              <w:rPr>
                <w:ins w:id="2328" w:author="Mohammad Nayeem Hasan" w:date="2024-11-04T00:05:00Z" w16du:dateUtc="2024-11-03T18:05:00Z"/>
                <w:rFonts w:ascii="Times New Roman" w:hAnsi="Times New Roman" w:cs="Times New Roman"/>
                <w:b/>
                <w:bCs/>
                <w:sz w:val="24"/>
                <w:szCs w:val="24"/>
              </w:rPr>
            </w:pPr>
            <w:ins w:id="2329" w:author="Mohammad Nayeem Hasan" w:date="2024-11-04T00:05:00Z" w16du:dateUtc="2024-11-03T18:05:00Z">
              <w:r w:rsidRPr="0064582A">
                <w:rPr>
                  <w:rFonts w:ascii="Times New Roman" w:hAnsi="Times New Roman" w:cs="Times New Roman"/>
                  <w:sz w:val="24"/>
                  <w:szCs w:val="24"/>
                </w:rPr>
                <w:t>-</w:t>
              </w:r>
            </w:ins>
          </w:p>
        </w:tc>
      </w:tr>
      <w:tr w:rsidR="00994FF0" w:rsidRPr="0064582A" w14:paraId="49E19C32" w14:textId="77777777" w:rsidTr="000C3C54">
        <w:trPr>
          <w:trHeight w:val="396"/>
          <w:jc w:val="center"/>
          <w:ins w:id="2330" w:author="Mohammad Nayeem Hasan" w:date="2024-11-04T00:05:00Z"/>
        </w:trPr>
        <w:tc>
          <w:tcPr>
            <w:tcW w:w="950" w:type="pct"/>
            <w:vAlign w:val="center"/>
          </w:tcPr>
          <w:p w14:paraId="1FF4AEFC" w14:textId="77777777" w:rsidR="00994FF0" w:rsidRPr="0064582A" w:rsidRDefault="00994FF0" w:rsidP="000C3C54">
            <w:pPr>
              <w:rPr>
                <w:ins w:id="2331" w:author="Mohammad Nayeem Hasan" w:date="2024-11-04T00:05:00Z" w16du:dateUtc="2024-11-03T18:05:00Z"/>
                <w:rFonts w:ascii="Times New Roman" w:hAnsi="Times New Roman" w:cs="Times New Roman"/>
                <w:sz w:val="24"/>
                <w:szCs w:val="24"/>
              </w:rPr>
            </w:pPr>
            <w:ins w:id="2332" w:author="Mohammad Nayeem Hasan" w:date="2024-11-04T00:05:00Z" w16du:dateUtc="2024-11-03T18:05:00Z">
              <w:r w:rsidRPr="0064582A">
                <w:rPr>
                  <w:rFonts w:ascii="Times New Roman" w:hAnsi="Times New Roman" w:cs="Times New Roman"/>
                  <w:sz w:val="24"/>
                  <w:szCs w:val="24"/>
                </w:rPr>
                <w:t>Primary incomplete</w:t>
              </w:r>
            </w:ins>
          </w:p>
        </w:tc>
        <w:tc>
          <w:tcPr>
            <w:tcW w:w="818" w:type="pct"/>
            <w:vAlign w:val="center"/>
          </w:tcPr>
          <w:p w14:paraId="08E9B3FF" w14:textId="77777777" w:rsidR="00994FF0" w:rsidRPr="0064582A" w:rsidRDefault="00994FF0" w:rsidP="000C3C54">
            <w:pPr>
              <w:rPr>
                <w:ins w:id="2333" w:author="Mohammad Nayeem Hasan" w:date="2024-11-04T00:05:00Z" w16du:dateUtc="2024-11-03T18:05:00Z"/>
                <w:rFonts w:ascii="Times New Roman" w:hAnsi="Times New Roman" w:cs="Times New Roman"/>
                <w:sz w:val="24"/>
                <w:szCs w:val="24"/>
              </w:rPr>
            </w:pPr>
            <w:ins w:id="2334" w:author="Mohammad Nayeem Hasan" w:date="2024-11-04T00:05:00Z" w16du:dateUtc="2024-11-03T18:05:00Z">
              <w:r w:rsidRPr="0064582A">
                <w:rPr>
                  <w:rFonts w:ascii="Times New Roman" w:hAnsi="Times New Roman" w:cs="Times New Roman"/>
                  <w:sz w:val="24"/>
                  <w:szCs w:val="24"/>
                </w:rPr>
                <w:t>1.48 (1.18, 1.86)</w:t>
              </w:r>
            </w:ins>
          </w:p>
        </w:tc>
        <w:tc>
          <w:tcPr>
            <w:tcW w:w="478" w:type="pct"/>
            <w:vAlign w:val="center"/>
          </w:tcPr>
          <w:p w14:paraId="08AAE4D4" w14:textId="77777777" w:rsidR="00994FF0" w:rsidRPr="0064582A" w:rsidRDefault="00994FF0" w:rsidP="000C3C54">
            <w:pPr>
              <w:rPr>
                <w:ins w:id="2335" w:author="Mohammad Nayeem Hasan" w:date="2024-11-04T00:05:00Z" w16du:dateUtc="2024-11-03T18:05:00Z"/>
                <w:rFonts w:ascii="Times New Roman" w:hAnsi="Times New Roman" w:cs="Times New Roman"/>
                <w:b/>
                <w:bCs/>
                <w:sz w:val="24"/>
                <w:szCs w:val="24"/>
              </w:rPr>
            </w:pPr>
            <w:ins w:id="2336" w:author="Mohammad Nayeem Hasan" w:date="2024-11-04T00:05:00Z" w16du:dateUtc="2024-11-03T18:05:00Z">
              <w:r w:rsidRPr="0064582A">
                <w:rPr>
                  <w:rFonts w:ascii="Times New Roman" w:hAnsi="Times New Roman" w:cs="Times New Roman"/>
                  <w:b/>
                  <w:bCs/>
                  <w:sz w:val="24"/>
                  <w:szCs w:val="24"/>
                </w:rPr>
                <w:t>0.001</w:t>
              </w:r>
            </w:ins>
          </w:p>
        </w:tc>
        <w:tc>
          <w:tcPr>
            <w:tcW w:w="822" w:type="pct"/>
            <w:vAlign w:val="center"/>
          </w:tcPr>
          <w:p w14:paraId="1F194C6B" w14:textId="77777777" w:rsidR="00994FF0" w:rsidRPr="0064582A" w:rsidRDefault="00994FF0" w:rsidP="000C3C54">
            <w:pPr>
              <w:rPr>
                <w:ins w:id="2337" w:author="Mohammad Nayeem Hasan" w:date="2024-11-04T00:05:00Z" w16du:dateUtc="2024-11-03T18:05:00Z"/>
                <w:rFonts w:ascii="Times New Roman" w:hAnsi="Times New Roman" w:cs="Times New Roman"/>
                <w:sz w:val="24"/>
                <w:szCs w:val="24"/>
              </w:rPr>
            </w:pPr>
            <w:ins w:id="2338" w:author="Mohammad Nayeem Hasan" w:date="2024-11-04T00:05:00Z" w16du:dateUtc="2024-11-03T18:05:00Z">
              <w:r w:rsidRPr="0064582A">
                <w:rPr>
                  <w:rFonts w:ascii="Times New Roman" w:hAnsi="Times New Roman" w:cs="Times New Roman"/>
                  <w:sz w:val="24"/>
                  <w:szCs w:val="24"/>
                </w:rPr>
                <w:t>1.07 (0.76, 1.50)</w:t>
              </w:r>
            </w:ins>
          </w:p>
        </w:tc>
        <w:tc>
          <w:tcPr>
            <w:tcW w:w="478" w:type="pct"/>
            <w:vAlign w:val="center"/>
          </w:tcPr>
          <w:p w14:paraId="28956F94" w14:textId="77777777" w:rsidR="00994FF0" w:rsidRPr="0064582A" w:rsidRDefault="00994FF0" w:rsidP="000C3C54">
            <w:pPr>
              <w:rPr>
                <w:ins w:id="2339" w:author="Mohammad Nayeem Hasan" w:date="2024-11-04T00:05:00Z" w16du:dateUtc="2024-11-03T18:05:00Z"/>
                <w:rFonts w:ascii="Times New Roman" w:hAnsi="Times New Roman" w:cs="Times New Roman"/>
                <w:sz w:val="24"/>
                <w:szCs w:val="24"/>
              </w:rPr>
            </w:pPr>
            <w:ins w:id="2340" w:author="Mohammad Nayeem Hasan" w:date="2024-11-04T00:05:00Z" w16du:dateUtc="2024-11-03T18:05:00Z">
              <w:r w:rsidRPr="0064582A">
                <w:rPr>
                  <w:rFonts w:ascii="Times New Roman" w:hAnsi="Times New Roman" w:cs="Times New Roman"/>
                  <w:sz w:val="24"/>
                  <w:szCs w:val="24"/>
                </w:rPr>
                <w:t>0.706</w:t>
              </w:r>
            </w:ins>
          </w:p>
        </w:tc>
        <w:tc>
          <w:tcPr>
            <w:tcW w:w="978" w:type="pct"/>
            <w:vAlign w:val="center"/>
          </w:tcPr>
          <w:p w14:paraId="07E637EB" w14:textId="77777777" w:rsidR="00994FF0" w:rsidRPr="0064582A" w:rsidRDefault="00994FF0" w:rsidP="000C3C54">
            <w:pPr>
              <w:rPr>
                <w:ins w:id="2341" w:author="Mohammad Nayeem Hasan" w:date="2024-11-04T00:05:00Z" w16du:dateUtc="2024-11-03T18:05:00Z"/>
                <w:rFonts w:ascii="Times New Roman" w:hAnsi="Times New Roman" w:cs="Times New Roman"/>
                <w:sz w:val="24"/>
                <w:szCs w:val="24"/>
              </w:rPr>
            </w:pPr>
            <w:ins w:id="2342" w:author="Mohammad Nayeem Hasan" w:date="2024-11-04T00:05:00Z" w16du:dateUtc="2024-11-03T18:05:00Z">
              <w:r w:rsidRPr="0064582A">
                <w:rPr>
                  <w:rFonts w:ascii="Times New Roman" w:hAnsi="Times New Roman" w:cs="Times New Roman"/>
                  <w:sz w:val="24"/>
                  <w:szCs w:val="24"/>
                </w:rPr>
                <w:t>1.34 (1.06, 1.69)</w:t>
              </w:r>
            </w:ins>
          </w:p>
        </w:tc>
        <w:tc>
          <w:tcPr>
            <w:tcW w:w="478" w:type="pct"/>
            <w:vAlign w:val="center"/>
          </w:tcPr>
          <w:p w14:paraId="25FBD9DC" w14:textId="77777777" w:rsidR="00994FF0" w:rsidRPr="0064582A" w:rsidRDefault="00994FF0" w:rsidP="000C3C54">
            <w:pPr>
              <w:rPr>
                <w:ins w:id="2343" w:author="Mohammad Nayeem Hasan" w:date="2024-11-04T00:05:00Z" w16du:dateUtc="2024-11-03T18:05:00Z"/>
                <w:rFonts w:ascii="Times New Roman" w:hAnsi="Times New Roman" w:cs="Times New Roman"/>
                <w:b/>
                <w:bCs/>
                <w:sz w:val="24"/>
                <w:szCs w:val="24"/>
              </w:rPr>
            </w:pPr>
            <w:ins w:id="2344" w:author="Mohammad Nayeem Hasan" w:date="2024-11-04T00:05:00Z" w16du:dateUtc="2024-11-03T18:05:00Z">
              <w:r w:rsidRPr="0064582A">
                <w:rPr>
                  <w:rFonts w:ascii="Times New Roman" w:hAnsi="Times New Roman" w:cs="Times New Roman"/>
                  <w:b/>
                  <w:bCs/>
                  <w:sz w:val="24"/>
                  <w:szCs w:val="24"/>
                </w:rPr>
                <w:t>0.013</w:t>
              </w:r>
            </w:ins>
          </w:p>
        </w:tc>
      </w:tr>
      <w:tr w:rsidR="00994FF0" w:rsidRPr="0064582A" w14:paraId="7BED52CE" w14:textId="77777777" w:rsidTr="000C3C54">
        <w:trPr>
          <w:trHeight w:val="138"/>
          <w:jc w:val="center"/>
          <w:ins w:id="2345" w:author="Mohammad Nayeem Hasan" w:date="2024-11-04T00:05:00Z"/>
        </w:trPr>
        <w:tc>
          <w:tcPr>
            <w:tcW w:w="950" w:type="pct"/>
            <w:vAlign w:val="center"/>
          </w:tcPr>
          <w:p w14:paraId="6F320ABE" w14:textId="77777777" w:rsidR="00994FF0" w:rsidRPr="0064582A" w:rsidRDefault="00994FF0" w:rsidP="000C3C54">
            <w:pPr>
              <w:rPr>
                <w:ins w:id="2346" w:author="Mohammad Nayeem Hasan" w:date="2024-11-04T00:05:00Z" w16du:dateUtc="2024-11-03T18:05:00Z"/>
                <w:rFonts w:ascii="Times New Roman" w:hAnsi="Times New Roman" w:cs="Times New Roman"/>
                <w:sz w:val="24"/>
                <w:szCs w:val="24"/>
              </w:rPr>
            </w:pPr>
            <w:ins w:id="2347" w:author="Mohammad Nayeem Hasan" w:date="2024-11-04T00:05:00Z" w16du:dateUtc="2024-11-03T18:05:00Z">
              <w:r w:rsidRPr="0064582A">
                <w:rPr>
                  <w:rFonts w:ascii="Times New Roman" w:hAnsi="Times New Roman" w:cs="Times New Roman"/>
                  <w:sz w:val="24"/>
                  <w:szCs w:val="24"/>
                </w:rPr>
                <w:t>Primary complete</w:t>
              </w:r>
            </w:ins>
          </w:p>
        </w:tc>
        <w:tc>
          <w:tcPr>
            <w:tcW w:w="818" w:type="pct"/>
            <w:vAlign w:val="center"/>
          </w:tcPr>
          <w:p w14:paraId="6DD32065" w14:textId="77777777" w:rsidR="00994FF0" w:rsidRPr="0064582A" w:rsidRDefault="00994FF0" w:rsidP="000C3C54">
            <w:pPr>
              <w:rPr>
                <w:ins w:id="2348" w:author="Mohammad Nayeem Hasan" w:date="2024-11-04T00:05:00Z" w16du:dateUtc="2024-11-03T18:05:00Z"/>
                <w:rFonts w:ascii="Times New Roman" w:hAnsi="Times New Roman" w:cs="Times New Roman"/>
                <w:sz w:val="24"/>
                <w:szCs w:val="24"/>
              </w:rPr>
            </w:pPr>
            <w:ins w:id="2349" w:author="Mohammad Nayeem Hasan" w:date="2024-11-04T00:05:00Z" w16du:dateUtc="2024-11-03T18:05:00Z">
              <w:r w:rsidRPr="0064582A">
                <w:rPr>
                  <w:rFonts w:ascii="Times New Roman" w:hAnsi="Times New Roman" w:cs="Times New Roman"/>
                  <w:sz w:val="24"/>
                  <w:szCs w:val="24"/>
                </w:rPr>
                <w:t>1.23 (0.94, 1.60)</w:t>
              </w:r>
            </w:ins>
          </w:p>
        </w:tc>
        <w:tc>
          <w:tcPr>
            <w:tcW w:w="478" w:type="pct"/>
            <w:vAlign w:val="center"/>
          </w:tcPr>
          <w:p w14:paraId="578EA8D1" w14:textId="77777777" w:rsidR="00994FF0" w:rsidRPr="0064582A" w:rsidRDefault="00994FF0" w:rsidP="000C3C54">
            <w:pPr>
              <w:rPr>
                <w:ins w:id="2350" w:author="Mohammad Nayeem Hasan" w:date="2024-11-04T00:05:00Z" w16du:dateUtc="2024-11-03T18:05:00Z"/>
                <w:rFonts w:ascii="Times New Roman" w:hAnsi="Times New Roman" w:cs="Times New Roman"/>
                <w:sz w:val="24"/>
                <w:szCs w:val="24"/>
              </w:rPr>
            </w:pPr>
            <w:ins w:id="2351" w:author="Mohammad Nayeem Hasan" w:date="2024-11-04T00:05:00Z" w16du:dateUtc="2024-11-03T18:05:00Z">
              <w:r w:rsidRPr="0064582A">
                <w:rPr>
                  <w:rFonts w:ascii="Times New Roman" w:hAnsi="Times New Roman" w:cs="Times New Roman"/>
                  <w:sz w:val="24"/>
                  <w:szCs w:val="24"/>
                </w:rPr>
                <w:t>0.133</w:t>
              </w:r>
            </w:ins>
          </w:p>
        </w:tc>
        <w:tc>
          <w:tcPr>
            <w:tcW w:w="822" w:type="pct"/>
            <w:vAlign w:val="center"/>
          </w:tcPr>
          <w:p w14:paraId="16EF49F2" w14:textId="77777777" w:rsidR="00994FF0" w:rsidRPr="0064582A" w:rsidRDefault="00994FF0" w:rsidP="000C3C54">
            <w:pPr>
              <w:rPr>
                <w:ins w:id="2352" w:author="Mohammad Nayeem Hasan" w:date="2024-11-04T00:05:00Z" w16du:dateUtc="2024-11-03T18:05:00Z"/>
                <w:rFonts w:ascii="Times New Roman" w:hAnsi="Times New Roman" w:cs="Times New Roman"/>
                <w:sz w:val="24"/>
                <w:szCs w:val="24"/>
              </w:rPr>
            </w:pPr>
            <w:ins w:id="2353" w:author="Mohammad Nayeem Hasan" w:date="2024-11-04T00:05:00Z" w16du:dateUtc="2024-11-03T18:05:00Z">
              <w:r w:rsidRPr="0064582A">
                <w:rPr>
                  <w:rFonts w:ascii="Times New Roman" w:hAnsi="Times New Roman" w:cs="Times New Roman"/>
                  <w:sz w:val="24"/>
                  <w:szCs w:val="24"/>
                </w:rPr>
                <w:t>0.93 (0.62, 1.37)</w:t>
              </w:r>
            </w:ins>
          </w:p>
        </w:tc>
        <w:tc>
          <w:tcPr>
            <w:tcW w:w="478" w:type="pct"/>
            <w:vAlign w:val="center"/>
          </w:tcPr>
          <w:p w14:paraId="74F49197" w14:textId="77777777" w:rsidR="00994FF0" w:rsidRPr="0064582A" w:rsidRDefault="00994FF0" w:rsidP="000C3C54">
            <w:pPr>
              <w:rPr>
                <w:ins w:id="2354" w:author="Mohammad Nayeem Hasan" w:date="2024-11-04T00:05:00Z" w16du:dateUtc="2024-11-03T18:05:00Z"/>
                <w:rFonts w:ascii="Times New Roman" w:hAnsi="Times New Roman" w:cs="Times New Roman"/>
                <w:sz w:val="24"/>
                <w:szCs w:val="24"/>
              </w:rPr>
            </w:pPr>
            <w:ins w:id="2355" w:author="Mohammad Nayeem Hasan" w:date="2024-11-04T00:05:00Z" w16du:dateUtc="2024-11-03T18:05:00Z">
              <w:r w:rsidRPr="0064582A">
                <w:rPr>
                  <w:rFonts w:ascii="Times New Roman" w:hAnsi="Times New Roman" w:cs="Times New Roman"/>
                  <w:sz w:val="24"/>
                  <w:szCs w:val="24"/>
                </w:rPr>
                <w:t>0.701</w:t>
              </w:r>
            </w:ins>
          </w:p>
        </w:tc>
        <w:tc>
          <w:tcPr>
            <w:tcW w:w="978" w:type="pct"/>
            <w:vAlign w:val="center"/>
          </w:tcPr>
          <w:p w14:paraId="65825566" w14:textId="77777777" w:rsidR="00994FF0" w:rsidRPr="0064582A" w:rsidRDefault="00994FF0" w:rsidP="000C3C54">
            <w:pPr>
              <w:rPr>
                <w:ins w:id="2356" w:author="Mohammad Nayeem Hasan" w:date="2024-11-04T00:05:00Z" w16du:dateUtc="2024-11-03T18:05:00Z"/>
                <w:rFonts w:ascii="Times New Roman" w:hAnsi="Times New Roman" w:cs="Times New Roman"/>
                <w:sz w:val="24"/>
                <w:szCs w:val="24"/>
              </w:rPr>
            </w:pPr>
            <w:ins w:id="2357" w:author="Mohammad Nayeem Hasan" w:date="2024-11-04T00:05:00Z" w16du:dateUtc="2024-11-03T18:05:00Z">
              <w:r w:rsidRPr="0064582A">
                <w:rPr>
                  <w:rFonts w:ascii="Times New Roman" w:hAnsi="Times New Roman" w:cs="Times New Roman"/>
                  <w:sz w:val="24"/>
                  <w:szCs w:val="24"/>
                </w:rPr>
                <w:t>1.27 (1.04, 1.55)</w:t>
              </w:r>
            </w:ins>
          </w:p>
        </w:tc>
        <w:tc>
          <w:tcPr>
            <w:tcW w:w="478" w:type="pct"/>
            <w:vAlign w:val="center"/>
          </w:tcPr>
          <w:p w14:paraId="54131A85" w14:textId="77777777" w:rsidR="00994FF0" w:rsidRPr="0064582A" w:rsidRDefault="00994FF0" w:rsidP="000C3C54">
            <w:pPr>
              <w:rPr>
                <w:ins w:id="2358" w:author="Mohammad Nayeem Hasan" w:date="2024-11-04T00:05:00Z" w16du:dateUtc="2024-11-03T18:05:00Z"/>
                <w:rFonts w:ascii="Times New Roman" w:hAnsi="Times New Roman" w:cs="Times New Roman"/>
                <w:b/>
                <w:bCs/>
                <w:sz w:val="24"/>
                <w:szCs w:val="24"/>
              </w:rPr>
            </w:pPr>
            <w:ins w:id="2359" w:author="Mohammad Nayeem Hasan" w:date="2024-11-04T00:05:00Z" w16du:dateUtc="2024-11-03T18:05:00Z">
              <w:r w:rsidRPr="0064582A">
                <w:rPr>
                  <w:rFonts w:ascii="Times New Roman" w:hAnsi="Times New Roman" w:cs="Times New Roman"/>
                  <w:b/>
                  <w:bCs/>
                  <w:sz w:val="24"/>
                  <w:szCs w:val="24"/>
                </w:rPr>
                <w:t>0.019</w:t>
              </w:r>
            </w:ins>
          </w:p>
        </w:tc>
      </w:tr>
      <w:tr w:rsidR="00994FF0" w:rsidRPr="0064582A" w14:paraId="61AE2B38" w14:textId="77777777" w:rsidTr="000C3C54">
        <w:trPr>
          <w:trHeight w:val="138"/>
          <w:jc w:val="center"/>
          <w:ins w:id="2360" w:author="Mohammad Nayeem Hasan" w:date="2024-11-04T00:05:00Z"/>
        </w:trPr>
        <w:tc>
          <w:tcPr>
            <w:tcW w:w="950" w:type="pct"/>
            <w:vAlign w:val="center"/>
          </w:tcPr>
          <w:p w14:paraId="5A8E97A7" w14:textId="77777777" w:rsidR="00994FF0" w:rsidRPr="0064582A" w:rsidRDefault="00994FF0" w:rsidP="000C3C54">
            <w:pPr>
              <w:rPr>
                <w:ins w:id="2361" w:author="Mohammad Nayeem Hasan" w:date="2024-11-04T00:05:00Z" w16du:dateUtc="2024-11-03T18:05:00Z"/>
                <w:rFonts w:ascii="Times New Roman" w:hAnsi="Times New Roman" w:cs="Times New Roman"/>
                <w:sz w:val="24"/>
                <w:szCs w:val="24"/>
              </w:rPr>
            </w:pPr>
            <w:ins w:id="2362" w:author="Mohammad Nayeem Hasan" w:date="2024-11-04T00:05:00Z" w16du:dateUtc="2024-11-03T18:05:00Z">
              <w:r w:rsidRPr="0064582A">
                <w:rPr>
                  <w:rFonts w:ascii="Times New Roman" w:hAnsi="Times New Roman" w:cs="Times New Roman"/>
                  <w:sz w:val="24"/>
                  <w:szCs w:val="24"/>
                </w:rPr>
                <w:t>Secondary incomplete</w:t>
              </w:r>
            </w:ins>
          </w:p>
        </w:tc>
        <w:tc>
          <w:tcPr>
            <w:tcW w:w="818" w:type="pct"/>
            <w:vAlign w:val="center"/>
          </w:tcPr>
          <w:p w14:paraId="2B5CD463" w14:textId="77777777" w:rsidR="00994FF0" w:rsidRPr="0064582A" w:rsidRDefault="00994FF0" w:rsidP="000C3C54">
            <w:pPr>
              <w:rPr>
                <w:ins w:id="2363" w:author="Mohammad Nayeem Hasan" w:date="2024-11-04T00:05:00Z" w16du:dateUtc="2024-11-03T18:05:00Z"/>
                <w:rFonts w:ascii="Times New Roman" w:hAnsi="Times New Roman" w:cs="Times New Roman"/>
                <w:sz w:val="24"/>
                <w:szCs w:val="24"/>
              </w:rPr>
            </w:pPr>
            <w:ins w:id="2364" w:author="Mohammad Nayeem Hasan" w:date="2024-11-04T00:05:00Z" w16du:dateUtc="2024-11-03T18:05:00Z">
              <w:r w:rsidRPr="0064582A">
                <w:rPr>
                  <w:rFonts w:ascii="Times New Roman" w:hAnsi="Times New Roman" w:cs="Times New Roman"/>
                  <w:sz w:val="24"/>
                  <w:szCs w:val="24"/>
                </w:rPr>
                <w:t>1.12 (0.88, 1.41)</w:t>
              </w:r>
            </w:ins>
          </w:p>
        </w:tc>
        <w:tc>
          <w:tcPr>
            <w:tcW w:w="478" w:type="pct"/>
            <w:vAlign w:val="center"/>
          </w:tcPr>
          <w:p w14:paraId="234C90F7" w14:textId="77777777" w:rsidR="00994FF0" w:rsidRPr="0064582A" w:rsidRDefault="00994FF0" w:rsidP="000C3C54">
            <w:pPr>
              <w:rPr>
                <w:ins w:id="2365" w:author="Mohammad Nayeem Hasan" w:date="2024-11-04T00:05:00Z" w16du:dateUtc="2024-11-03T18:05:00Z"/>
                <w:rFonts w:ascii="Times New Roman" w:hAnsi="Times New Roman" w:cs="Times New Roman"/>
                <w:sz w:val="24"/>
                <w:szCs w:val="24"/>
              </w:rPr>
            </w:pPr>
            <w:ins w:id="2366" w:author="Mohammad Nayeem Hasan" w:date="2024-11-04T00:05:00Z" w16du:dateUtc="2024-11-03T18:05:00Z">
              <w:r w:rsidRPr="0064582A">
                <w:rPr>
                  <w:rFonts w:ascii="Times New Roman" w:hAnsi="Times New Roman" w:cs="Times New Roman"/>
                  <w:sz w:val="24"/>
                  <w:szCs w:val="24"/>
                </w:rPr>
                <w:t>0.353</w:t>
              </w:r>
            </w:ins>
          </w:p>
        </w:tc>
        <w:tc>
          <w:tcPr>
            <w:tcW w:w="822" w:type="pct"/>
            <w:vAlign w:val="center"/>
          </w:tcPr>
          <w:p w14:paraId="4B6213A5" w14:textId="77777777" w:rsidR="00994FF0" w:rsidRPr="0064582A" w:rsidRDefault="00994FF0" w:rsidP="000C3C54">
            <w:pPr>
              <w:rPr>
                <w:ins w:id="2367" w:author="Mohammad Nayeem Hasan" w:date="2024-11-04T00:05:00Z" w16du:dateUtc="2024-11-03T18:05:00Z"/>
                <w:rFonts w:ascii="Times New Roman" w:hAnsi="Times New Roman" w:cs="Times New Roman"/>
                <w:sz w:val="24"/>
                <w:szCs w:val="24"/>
              </w:rPr>
            </w:pPr>
            <w:ins w:id="2368" w:author="Mohammad Nayeem Hasan" w:date="2024-11-04T00:05:00Z" w16du:dateUtc="2024-11-03T18:05:00Z">
              <w:r w:rsidRPr="0064582A">
                <w:rPr>
                  <w:rFonts w:ascii="Times New Roman" w:hAnsi="Times New Roman" w:cs="Times New Roman"/>
                  <w:sz w:val="24"/>
                  <w:szCs w:val="24"/>
                </w:rPr>
                <w:t>0.99 (0.69, 1.41)</w:t>
              </w:r>
            </w:ins>
          </w:p>
        </w:tc>
        <w:tc>
          <w:tcPr>
            <w:tcW w:w="478" w:type="pct"/>
            <w:vAlign w:val="center"/>
          </w:tcPr>
          <w:p w14:paraId="0C987876" w14:textId="77777777" w:rsidR="00994FF0" w:rsidRPr="0064582A" w:rsidRDefault="00994FF0" w:rsidP="000C3C54">
            <w:pPr>
              <w:rPr>
                <w:ins w:id="2369" w:author="Mohammad Nayeem Hasan" w:date="2024-11-04T00:05:00Z" w16du:dateUtc="2024-11-03T18:05:00Z"/>
                <w:rFonts w:ascii="Times New Roman" w:hAnsi="Times New Roman" w:cs="Times New Roman"/>
                <w:sz w:val="24"/>
                <w:szCs w:val="24"/>
              </w:rPr>
            </w:pPr>
            <w:ins w:id="2370" w:author="Mohammad Nayeem Hasan" w:date="2024-11-04T00:05:00Z" w16du:dateUtc="2024-11-03T18:05:00Z">
              <w:r w:rsidRPr="0064582A">
                <w:rPr>
                  <w:rFonts w:ascii="Times New Roman" w:hAnsi="Times New Roman" w:cs="Times New Roman"/>
                  <w:sz w:val="24"/>
                  <w:szCs w:val="24"/>
                </w:rPr>
                <w:t>0.937</w:t>
              </w:r>
            </w:ins>
          </w:p>
        </w:tc>
        <w:tc>
          <w:tcPr>
            <w:tcW w:w="978" w:type="pct"/>
            <w:vAlign w:val="center"/>
          </w:tcPr>
          <w:p w14:paraId="50520056" w14:textId="77777777" w:rsidR="00994FF0" w:rsidRPr="0064582A" w:rsidRDefault="00994FF0" w:rsidP="000C3C54">
            <w:pPr>
              <w:rPr>
                <w:ins w:id="2371" w:author="Mohammad Nayeem Hasan" w:date="2024-11-04T00:05:00Z" w16du:dateUtc="2024-11-03T18:05:00Z"/>
                <w:rFonts w:ascii="Times New Roman" w:hAnsi="Times New Roman" w:cs="Times New Roman"/>
                <w:sz w:val="24"/>
                <w:szCs w:val="24"/>
              </w:rPr>
            </w:pPr>
            <w:ins w:id="2372" w:author="Mohammad Nayeem Hasan" w:date="2024-11-04T00:05:00Z" w16du:dateUtc="2024-11-03T18:05:00Z">
              <w:r w:rsidRPr="0064582A">
                <w:rPr>
                  <w:rFonts w:ascii="Times New Roman" w:hAnsi="Times New Roman" w:cs="Times New Roman"/>
                  <w:sz w:val="24"/>
                  <w:szCs w:val="24"/>
                </w:rPr>
                <w:t>1.18 (0.99, 1.42)</w:t>
              </w:r>
            </w:ins>
          </w:p>
        </w:tc>
        <w:tc>
          <w:tcPr>
            <w:tcW w:w="478" w:type="pct"/>
            <w:vAlign w:val="center"/>
          </w:tcPr>
          <w:p w14:paraId="74E3C94B" w14:textId="77777777" w:rsidR="00994FF0" w:rsidRPr="0064582A" w:rsidRDefault="00994FF0" w:rsidP="000C3C54">
            <w:pPr>
              <w:rPr>
                <w:ins w:id="2373" w:author="Mohammad Nayeem Hasan" w:date="2024-11-04T00:05:00Z" w16du:dateUtc="2024-11-03T18:05:00Z"/>
                <w:rFonts w:ascii="Times New Roman" w:hAnsi="Times New Roman" w:cs="Times New Roman"/>
                <w:sz w:val="24"/>
                <w:szCs w:val="24"/>
              </w:rPr>
            </w:pPr>
            <w:ins w:id="2374" w:author="Mohammad Nayeem Hasan" w:date="2024-11-04T00:05:00Z" w16du:dateUtc="2024-11-03T18:05:00Z">
              <w:r w:rsidRPr="0064582A">
                <w:rPr>
                  <w:rFonts w:ascii="Times New Roman" w:hAnsi="Times New Roman" w:cs="Times New Roman"/>
                  <w:sz w:val="24"/>
                  <w:szCs w:val="24"/>
                </w:rPr>
                <w:t>0.067</w:t>
              </w:r>
            </w:ins>
          </w:p>
        </w:tc>
      </w:tr>
      <w:tr w:rsidR="00994FF0" w:rsidRPr="0064582A" w14:paraId="4032E5A8" w14:textId="77777777" w:rsidTr="000C3C54">
        <w:trPr>
          <w:trHeight w:val="138"/>
          <w:jc w:val="center"/>
          <w:ins w:id="2375" w:author="Mohammad Nayeem Hasan" w:date="2024-11-04T00:05:00Z"/>
        </w:trPr>
        <w:tc>
          <w:tcPr>
            <w:tcW w:w="950" w:type="pct"/>
            <w:vAlign w:val="center"/>
          </w:tcPr>
          <w:p w14:paraId="71BCEF9D" w14:textId="77777777" w:rsidR="00994FF0" w:rsidRPr="0064582A" w:rsidRDefault="00994FF0" w:rsidP="000C3C54">
            <w:pPr>
              <w:rPr>
                <w:ins w:id="2376" w:author="Mohammad Nayeem Hasan" w:date="2024-11-04T00:05:00Z" w16du:dateUtc="2024-11-03T18:05:00Z"/>
                <w:rFonts w:ascii="Times New Roman" w:hAnsi="Times New Roman" w:cs="Times New Roman"/>
                <w:sz w:val="24"/>
                <w:szCs w:val="24"/>
              </w:rPr>
            </w:pPr>
            <w:ins w:id="2377" w:author="Mohammad Nayeem Hasan" w:date="2024-11-04T00:05:00Z" w16du:dateUtc="2024-11-03T18:05:00Z">
              <w:r w:rsidRPr="0064582A">
                <w:rPr>
                  <w:rFonts w:ascii="Times New Roman" w:hAnsi="Times New Roman" w:cs="Times New Roman"/>
                  <w:sz w:val="24"/>
                  <w:szCs w:val="24"/>
                </w:rPr>
                <w:t>Secondary complete or higher</w:t>
              </w:r>
            </w:ins>
          </w:p>
        </w:tc>
        <w:tc>
          <w:tcPr>
            <w:tcW w:w="818" w:type="pct"/>
            <w:vAlign w:val="center"/>
          </w:tcPr>
          <w:p w14:paraId="784145EE" w14:textId="77777777" w:rsidR="00994FF0" w:rsidRPr="0064582A" w:rsidRDefault="00994FF0" w:rsidP="000C3C54">
            <w:pPr>
              <w:rPr>
                <w:ins w:id="2378" w:author="Mohammad Nayeem Hasan" w:date="2024-11-04T00:05:00Z" w16du:dateUtc="2024-11-03T18:05:00Z"/>
                <w:rFonts w:ascii="Times New Roman" w:hAnsi="Times New Roman" w:cs="Times New Roman"/>
                <w:sz w:val="24"/>
                <w:szCs w:val="24"/>
              </w:rPr>
            </w:pPr>
            <w:ins w:id="237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B24AAE0" w14:textId="77777777" w:rsidR="00994FF0" w:rsidRPr="0064582A" w:rsidRDefault="00994FF0" w:rsidP="000C3C54">
            <w:pPr>
              <w:rPr>
                <w:ins w:id="2380" w:author="Mohammad Nayeem Hasan" w:date="2024-11-04T00:05:00Z" w16du:dateUtc="2024-11-03T18:05:00Z"/>
                <w:rFonts w:ascii="Times New Roman" w:hAnsi="Times New Roman" w:cs="Times New Roman"/>
                <w:sz w:val="24"/>
                <w:szCs w:val="24"/>
              </w:rPr>
            </w:pPr>
            <w:ins w:id="238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48BC5779" w14:textId="77777777" w:rsidR="00994FF0" w:rsidRPr="0064582A" w:rsidRDefault="00994FF0" w:rsidP="000C3C54">
            <w:pPr>
              <w:rPr>
                <w:ins w:id="2382" w:author="Mohammad Nayeem Hasan" w:date="2024-11-04T00:05:00Z" w16du:dateUtc="2024-11-03T18:05:00Z"/>
                <w:rFonts w:ascii="Times New Roman" w:hAnsi="Times New Roman" w:cs="Times New Roman"/>
                <w:sz w:val="24"/>
                <w:szCs w:val="24"/>
              </w:rPr>
            </w:pPr>
            <w:ins w:id="238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C749FC9" w14:textId="77777777" w:rsidR="00994FF0" w:rsidRPr="0064582A" w:rsidRDefault="00994FF0" w:rsidP="000C3C54">
            <w:pPr>
              <w:rPr>
                <w:ins w:id="2384" w:author="Mohammad Nayeem Hasan" w:date="2024-11-04T00:05:00Z" w16du:dateUtc="2024-11-03T18:05:00Z"/>
                <w:rFonts w:ascii="Times New Roman" w:hAnsi="Times New Roman" w:cs="Times New Roman"/>
                <w:sz w:val="24"/>
                <w:szCs w:val="24"/>
              </w:rPr>
            </w:pPr>
            <w:ins w:id="238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122D244" w14:textId="77777777" w:rsidR="00994FF0" w:rsidRPr="0064582A" w:rsidRDefault="00994FF0" w:rsidP="000C3C54">
            <w:pPr>
              <w:rPr>
                <w:ins w:id="2386" w:author="Mohammad Nayeem Hasan" w:date="2024-11-04T00:05:00Z" w16du:dateUtc="2024-11-03T18:05:00Z"/>
                <w:rFonts w:ascii="Times New Roman" w:hAnsi="Times New Roman" w:cs="Times New Roman"/>
                <w:sz w:val="24"/>
                <w:szCs w:val="24"/>
              </w:rPr>
            </w:pPr>
            <w:ins w:id="238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FE93213" w14:textId="77777777" w:rsidR="00994FF0" w:rsidRPr="0064582A" w:rsidRDefault="00994FF0" w:rsidP="000C3C54">
            <w:pPr>
              <w:rPr>
                <w:ins w:id="2388" w:author="Mohammad Nayeem Hasan" w:date="2024-11-04T00:05:00Z" w16du:dateUtc="2024-11-03T18:05:00Z"/>
                <w:rFonts w:ascii="Times New Roman" w:hAnsi="Times New Roman" w:cs="Times New Roman"/>
                <w:sz w:val="24"/>
                <w:szCs w:val="24"/>
              </w:rPr>
            </w:pPr>
            <w:ins w:id="2389" w:author="Mohammad Nayeem Hasan" w:date="2024-11-04T00:05:00Z" w16du:dateUtc="2024-11-03T18:05:00Z">
              <w:r w:rsidRPr="0064582A">
                <w:rPr>
                  <w:rFonts w:ascii="Times New Roman" w:hAnsi="Times New Roman" w:cs="Times New Roman"/>
                  <w:sz w:val="24"/>
                  <w:szCs w:val="24"/>
                </w:rPr>
                <w:t>-</w:t>
              </w:r>
            </w:ins>
          </w:p>
        </w:tc>
      </w:tr>
      <w:tr w:rsidR="00994FF0" w:rsidRPr="0064582A" w14:paraId="153DD2A5" w14:textId="77777777" w:rsidTr="000C3C54">
        <w:trPr>
          <w:trHeight w:val="138"/>
          <w:jc w:val="center"/>
          <w:ins w:id="2390" w:author="Mohammad Nayeem Hasan" w:date="2024-11-04T00:05:00Z"/>
        </w:trPr>
        <w:tc>
          <w:tcPr>
            <w:tcW w:w="1767" w:type="pct"/>
            <w:gridSpan w:val="2"/>
            <w:vAlign w:val="center"/>
          </w:tcPr>
          <w:p w14:paraId="7BA1474D" w14:textId="77777777" w:rsidR="00994FF0" w:rsidRPr="0064582A" w:rsidRDefault="00994FF0" w:rsidP="000C3C54">
            <w:pPr>
              <w:rPr>
                <w:ins w:id="2391" w:author="Mohammad Nayeem Hasan" w:date="2024-11-04T00:05:00Z" w16du:dateUtc="2024-11-03T18:05:00Z"/>
                <w:rFonts w:ascii="Times New Roman" w:hAnsi="Times New Roman" w:cs="Times New Roman"/>
                <w:sz w:val="24"/>
                <w:szCs w:val="24"/>
              </w:rPr>
            </w:pPr>
            <w:ins w:id="2392" w:author="Mohammad Nayeem Hasan" w:date="2024-11-04T00:05:00Z" w16du:dateUtc="2024-11-03T18:05:00Z">
              <w:r w:rsidRPr="0064582A">
                <w:rPr>
                  <w:rFonts w:ascii="Times New Roman" w:hAnsi="Times New Roman" w:cs="Times New Roman"/>
                  <w:sz w:val="24"/>
                  <w:szCs w:val="24"/>
                </w:rPr>
                <w:t xml:space="preserve">Mother’s </w:t>
              </w:r>
              <w:r>
                <w:rPr>
                  <w:rFonts w:ascii="Times New Roman" w:hAnsi="Times New Roman" w:cs="Times New Roman"/>
                  <w:sz w:val="24"/>
                  <w:szCs w:val="24"/>
                </w:rPr>
                <w:t>a</w:t>
              </w:r>
              <w:r w:rsidRPr="0064582A">
                <w:rPr>
                  <w:rFonts w:ascii="Times New Roman" w:hAnsi="Times New Roman" w:cs="Times New Roman"/>
                  <w:sz w:val="24"/>
                  <w:szCs w:val="24"/>
                </w:rPr>
                <w:t>ge</w:t>
              </w:r>
            </w:ins>
          </w:p>
        </w:tc>
        <w:tc>
          <w:tcPr>
            <w:tcW w:w="1300" w:type="pct"/>
            <w:gridSpan w:val="2"/>
            <w:vAlign w:val="center"/>
          </w:tcPr>
          <w:p w14:paraId="75395D0A" w14:textId="77777777" w:rsidR="00994FF0" w:rsidRPr="0064582A" w:rsidRDefault="00994FF0" w:rsidP="000C3C54">
            <w:pPr>
              <w:rPr>
                <w:ins w:id="2393" w:author="Mohammad Nayeem Hasan" w:date="2024-11-04T00:05:00Z" w16du:dateUtc="2024-11-03T18:05:00Z"/>
                <w:rFonts w:ascii="Times New Roman" w:hAnsi="Times New Roman" w:cs="Times New Roman"/>
                <w:sz w:val="24"/>
                <w:szCs w:val="24"/>
              </w:rPr>
            </w:pPr>
          </w:p>
        </w:tc>
        <w:tc>
          <w:tcPr>
            <w:tcW w:w="1455" w:type="pct"/>
            <w:gridSpan w:val="2"/>
            <w:vAlign w:val="center"/>
          </w:tcPr>
          <w:p w14:paraId="34B34371" w14:textId="77777777" w:rsidR="00994FF0" w:rsidRPr="0064582A" w:rsidRDefault="00994FF0" w:rsidP="000C3C54">
            <w:pPr>
              <w:rPr>
                <w:ins w:id="2394" w:author="Mohammad Nayeem Hasan" w:date="2024-11-04T00:05:00Z" w16du:dateUtc="2024-11-03T18:05:00Z"/>
                <w:rFonts w:ascii="Times New Roman" w:hAnsi="Times New Roman" w:cs="Times New Roman"/>
                <w:sz w:val="24"/>
                <w:szCs w:val="24"/>
              </w:rPr>
            </w:pPr>
          </w:p>
        </w:tc>
        <w:tc>
          <w:tcPr>
            <w:tcW w:w="478" w:type="pct"/>
            <w:vAlign w:val="center"/>
          </w:tcPr>
          <w:p w14:paraId="5C2F14CD" w14:textId="77777777" w:rsidR="00994FF0" w:rsidRPr="0064582A" w:rsidRDefault="00994FF0" w:rsidP="000C3C54">
            <w:pPr>
              <w:rPr>
                <w:ins w:id="2395" w:author="Mohammad Nayeem Hasan" w:date="2024-11-04T00:05:00Z" w16du:dateUtc="2024-11-03T18:05:00Z"/>
                <w:rFonts w:ascii="Times New Roman" w:hAnsi="Times New Roman" w:cs="Times New Roman"/>
                <w:sz w:val="24"/>
                <w:szCs w:val="24"/>
              </w:rPr>
            </w:pPr>
          </w:p>
        </w:tc>
      </w:tr>
      <w:tr w:rsidR="00994FF0" w:rsidRPr="0064582A" w14:paraId="7ECA10A4" w14:textId="77777777" w:rsidTr="000C3C54">
        <w:trPr>
          <w:trHeight w:val="138"/>
          <w:jc w:val="center"/>
          <w:ins w:id="2396" w:author="Mohammad Nayeem Hasan" w:date="2024-11-04T00:05:00Z"/>
        </w:trPr>
        <w:tc>
          <w:tcPr>
            <w:tcW w:w="950" w:type="pct"/>
            <w:vAlign w:val="center"/>
          </w:tcPr>
          <w:p w14:paraId="7FC6B311" w14:textId="77777777" w:rsidR="00994FF0" w:rsidRPr="0064582A" w:rsidRDefault="00994FF0" w:rsidP="000C3C54">
            <w:pPr>
              <w:rPr>
                <w:ins w:id="2397" w:author="Mohammad Nayeem Hasan" w:date="2024-11-04T00:05:00Z" w16du:dateUtc="2024-11-03T18:05:00Z"/>
                <w:rFonts w:ascii="Times New Roman" w:hAnsi="Times New Roman" w:cs="Times New Roman"/>
                <w:sz w:val="24"/>
                <w:szCs w:val="24"/>
              </w:rPr>
            </w:pPr>
            <w:ins w:id="2398" w:author="Mohammad Nayeem Hasan" w:date="2024-11-04T00:05:00Z" w16du:dateUtc="2024-11-03T18:05:00Z">
              <w:r w:rsidRPr="0064582A">
                <w:rPr>
                  <w:rFonts w:ascii="Times New Roman" w:hAnsi="Times New Roman" w:cs="Times New Roman"/>
                  <w:sz w:val="24"/>
                  <w:szCs w:val="24"/>
                </w:rPr>
                <w:t>15 – 19</w:t>
              </w:r>
            </w:ins>
          </w:p>
        </w:tc>
        <w:tc>
          <w:tcPr>
            <w:tcW w:w="818" w:type="pct"/>
            <w:vAlign w:val="center"/>
          </w:tcPr>
          <w:p w14:paraId="04D09D0C" w14:textId="77777777" w:rsidR="00994FF0" w:rsidRPr="0064582A" w:rsidRDefault="00994FF0" w:rsidP="000C3C54">
            <w:pPr>
              <w:rPr>
                <w:ins w:id="2399" w:author="Mohammad Nayeem Hasan" w:date="2024-11-04T00:05:00Z" w16du:dateUtc="2024-11-03T18:05:00Z"/>
                <w:rFonts w:ascii="Times New Roman" w:hAnsi="Times New Roman" w:cs="Times New Roman"/>
                <w:sz w:val="24"/>
                <w:szCs w:val="24"/>
              </w:rPr>
            </w:pPr>
            <w:ins w:id="2400" w:author="Mohammad Nayeem Hasan" w:date="2024-11-04T00:05:00Z" w16du:dateUtc="2024-11-03T18:05:00Z">
              <w:r w:rsidRPr="0064582A">
                <w:rPr>
                  <w:rFonts w:ascii="Times New Roman" w:hAnsi="Times New Roman" w:cs="Times New Roman"/>
                  <w:sz w:val="24"/>
                  <w:szCs w:val="24"/>
                </w:rPr>
                <w:t>1.08 (0.92, 1.25)</w:t>
              </w:r>
            </w:ins>
          </w:p>
        </w:tc>
        <w:tc>
          <w:tcPr>
            <w:tcW w:w="478" w:type="pct"/>
            <w:vAlign w:val="center"/>
          </w:tcPr>
          <w:p w14:paraId="5225913A" w14:textId="77777777" w:rsidR="00994FF0" w:rsidRPr="0064582A" w:rsidRDefault="00994FF0" w:rsidP="000C3C54">
            <w:pPr>
              <w:rPr>
                <w:ins w:id="2401" w:author="Mohammad Nayeem Hasan" w:date="2024-11-04T00:05:00Z" w16du:dateUtc="2024-11-03T18:05:00Z"/>
                <w:rFonts w:ascii="Times New Roman" w:hAnsi="Times New Roman" w:cs="Times New Roman"/>
                <w:sz w:val="24"/>
                <w:szCs w:val="24"/>
              </w:rPr>
            </w:pPr>
            <w:ins w:id="2402" w:author="Mohammad Nayeem Hasan" w:date="2024-11-04T00:05:00Z" w16du:dateUtc="2024-11-03T18:05:00Z">
              <w:r w:rsidRPr="0064582A">
                <w:rPr>
                  <w:rFonts w:ascii="Times New Roman" w:hAnsi="Times New Roman" w:cs="Times New Roman"/>
                  <w:sz w:val="24"/>
                  <w:szCs w:val="24"/>
                </w:rPr>
                <w:t>0.355</w:t>
              </w:r>
            </w:ins>
          </w:p>
        </w:tc>
        <w:tc>
          <w:tcPr>
            <w:tcW w:w="822" w:type="pct"/>
            <w:vAlign w:val="center"/>
          </w:tcPr>
          <w:p w14:paraId="06413CEF" w14:textId="77777777" w:rsidR="00994FF0" w:rsidRPr="0064582A" w:rsidRDefault="00994FF0" w:rsidP="000C3C54">
            <w:pPr>
              <w:rPr>
                <w:ins w:id="2403" w:author="Mohammad Nayeem Hasan" w:date="2024-11-04T00:05:00Z" w16du:dateUtc="2024-11-03T18:05:00Z"/>
                <w:rFonts w:ascii="Times New Roman" w:hAnsi="Times New Roman" w:cs="Times New Roman"/>
                <w:sz w:val="24"/>
                <w:szCs w:val="24"/>
              </w:rPr>
            </w:pPr>
            <w:ins w:id="2404" w:author="Mohammad Nayeem Hasan" w:date="2024-11-04T00:05:00Z" w16du:dateUtc="2024-11-03T18:05:00Z">
              <w:r w:rsidRPr="0064582A">
                <w:rPr>
                  <w:rFonts w:ascii="Times New Roman" w:hAnsi="Times New Roman" w:cs="Times New Roman"/>
                  <w:sz w:val="24"/>
                  <w:szCs w:val="24"/>
                </w:rPr>
                <w:t>1.75 (1.22, 2.50)</w:t>
              </w:r>
            </w:ins>
          </w:p>
        </w:tc>
        <w:tc>
          <w:tcPr>
            <w:tcW w:w="478" w:type="pct"/>
            <w:vAlign w:val="center"/>
          </w:tcPr>
          <w:p w14:paraId="0FCB4EA8" w14:textId="77777777" w:rsidR="00994FF0" w:rsidRPr="0064582A" w:rsidRDefault="00994FF0" w:rsidP="000C3C54">
            <w:pPr>
              <w:rPr>
                <w:ins w:id="2405" w:author="Mohammad Nayeem Hasan" w:date="2024-11-04T00:05:00Z" w16du:dateUtc="2024-11-03T18:05:00Z"/>
                <w:rFonts w:ascii="Times New Roman" w:hAnsi="Times New Roman" w:cs="Times New Roman"/>
                <w:b/>
                <w:bCs/>
                <w:sz w:val="24"/>
                <w:szCs w:val="24"/>
              </w:rPr>
            </w:pPr>
            <w:ins w:id="2406" w:author="Mohammad Nayeem Hasan" w:date="2024-11-04T00:05:00Z" w16du:dateUtc="2024-11-03T18:05:00Z">
              <w:r w:rsidRPr="0064582A">
                <w:rPr>
                  <w:rFonts w:ascii="Times New Roman" w:hAnsi="Times New Roman" w:cs="Times New Roman"/>
                  <w:b/>
                  <w:bCs/>
                  <w:sz w:val="24"/>
                  <w:szCs w:val="24"/>
                </w:rPr>
                <w:t>0.002</w:t>
              </w:r>
            </w:ins>
          </w:p>
        </w:tc>
        <w:tc>
          <w:tcPr>
            <w:tcW w:w="978" w:type="pct"/>
            <w:vAlign w:val="center"/>
          </w:tcPr>
          <w:p w14:paraId="05952E7E" w14:textId="77777777" w:rsidR="00994FF0" w:rsidRPr="0064582A" w:rsidRDefault="00994FF0" w:rsidP="000C3C54">
            <w:pPr>
              <w:rPr>
                <w:ins w:id="2407" w:author="Mohammad Nayeem Hasan" w:date="2024-11-04T00:05:00Z" w16du:dateUtc="2024-11-03T18:05:00Z"/>
                <w:rFonts w:ascii="Times New Roman" w:hAnsi="Times New Roman" w:cs="Times New Roman"/>
                <w:sz w:val="24"/>
                <w:szCs w:val="24"/>
              </w:rPr>
            </w:pPr>
            <w:ins w:id="2408" w:author="Mohammad Nayeem Hasan" w:date="2024-11-04T00:05:00Z" w16du:dateUtc="2024-11-03T18:05:00Z">
              <w:r w:rsidRPr="0064582A">
                <w:rPr>
                  <w:rFonts w:ascii="Times New Roman" w:hAnsi="Times New Roman" w:cs="Times New Roman"/>
                  <w:sz w:val="24"/>
                  <w:szCs w:val="24"/>
                </w:rPr>
                <w:t>1.00 (0.85, 1.18)</w:t>
              </w:r>
            </w:ins>
          </w:p>
        </w:tc>
        <w:tc>
          <w:tcPr>
            <w:tcW w:w="478" w:type="pct"/>
            <w:vAlign w:val="center"/>
          </w:tcPr>
          <w:p w14:paraId="472558BC" w14:textId="77777777" w:rsidR="00994FF0" w:rsidRPr="0064582A" w:rsidRDefault="00994FF0" w:rsidP="000C3C54">
            <w:pPr>
              <w:rPr>
                <w:ins w:id="2409" w:author="Mohammad Nayeem Hasan" w:date="2024-11-04T00:05:00Z" w16du:dateUtc="2024-11-03T18:05:00Z"/>
                <w:rFonts w:ascii="Times New Roman" w:hAnsi="Times New Roman" w:cs="Times New Roman"/>
                <w:sz w:val="24"/>
                <w:szCs w:val="24"/>
              </w:rPr>
            </w:pPr>
            <w:ins w:id="2410" w:author="Mohammad Nayeem Hasan" w:date="2024-11-04T00:05:00Z" w16du:dateUtc="2024-11-03T18:05:00Z">
              <w:r w:rsidRPr="0064582A">
                <w:rPr>
                  <w:rFonts w:ascii="Times New Roman" w:hAnsi="Times New Roman" w:cs="Times New Roman"/>
                  <w:sz w:val="24"/>
                  <w:szCs w:val="24"/>
                </w:rPr>
                <w:t>0.952</w:t>
              </w:r>
            </w:ins>
          </w:p>
        </w:tc>
      </w:tr>
      <w:tr w:rsidR="00994FF0" w:rsidRPr="0064582A" w14:paraId="2D6298A8" w14:textId="77777777" w:rsidTr="000C3C54">
        <w:trPr>
          <w:trHeight w:val="138"/>
          <w:jc w:val="center"/>
          <w:ins w:id="2411" w:author="Mohammad Nayeem Hasan" w:date="2024-11-04T00:05:00Z"/>
        </w:trPr>
        <w:tc>
          <w:tcPr>
            <w:tcW w:w="950" w:type="pct"/>
            <w:vAlign w:val="center"/>
          </w:tcPr>
          <w:p w14:paraId="28ED5672" w14:textId="77777777" w:rsidR="00994FF0" w:rsidRPr="0064582A" w:rsidRDefault="00994FF0" w:rsidP="000C3C54">
            <w:pPr>
              <w:rPr>
                <w:ins w:id="2412" w:author="Mohammad Nayeem Hasan" w:date="2024-11-04T00:05:00Z" w16du:dateUtc="2024-11-03T18:05:00Z"/>
                <w:rFonts w:ascii="Times New Roman" w:hAnsi="Times New Roman" w:cs="Times New Roman"/>
                <w:sz w:val="24"/>
                <w:szCs w:val="24"/>
              </w:rPr>
            </w:pPr>
            <w:ins w:id="2413" w:author="Mohammad Nayeem Hasan" w:date="2024-11-04T00:05:00Z" w16du:dateUtc="2024-11-03T18:05:00Z">
              <w:r w:rsidRPr="0064582A">
                <w:rPr>
                  <w:rFonts w:ascii="Times New Roman" w:hAnsi="Times New Roman" w:cs="Times New Roman"/>
                  <w:sz w:val="24"/>
                  <w:szCs w:val="24"/>
                </w:rPr>
                <w:t>20-34</w:t>
              </w:r>
            </w:ins>
          </w:p>
        </w:tc>
        <w:tc>
          <w:tcPr>
            <w:tcW w:w="818" w:type="pct"/>
            <w:vAlign w:val="center"/>
          </w:tcPr>
          <w:p w14:paraId="341A186D" w14:textId="77777777" w:rsidR="00994FF0" w:rsidRPr="0064582A" w:rsidRDefault="00994FF0" w:rsidP="000C3C54">
            <w:pPr>
              <w:rPr>
                <w:ins w:id="2414" w:author="Mohammad Nayeem Hasan" w:date="2024-11-04T00:05:00Z" w16du:dateUtc="2024-11-03T18:05:00Z"/>
                <w:rFonts w:ascii="Times New Roman" w:hAnsi="Times New Roman" w:cs="Times New Roman"/>
                <w:sz w:val="24"/>
                <w:szCs w:val="24"/>
              </w:rPr>
            </w:pPr>
            <w:ins w:id="2415" w:author="Mohammad Nayeem Hasan" w:date="2024-11-04T00:05:00Z" w16du:dateUtc="2024-11-03T18:05:00Z">
              <w:r w:rsidRPr="0064582A">
                <w:rPr>
                  <w:rFonts w:ascii="Times New Roman" w:hAnsi="Times New Roman" w:cs="Times New Roman"/>
                  <w:sz w:val="24"/>
                  <w:szCs w:val="24"/>
                </w:rPr>
                <w:t>0.98 (0.86, 1.10)</w:t>
              </w:r>
            </w:ins>
          </w:p>
        </w:tc>
        <w:tc>
          <w:tcPr>
            <w:tcW w:w="478" w:type="pct"/>
            <w:vAlign w:val="center"/>
          </w:tcPr>
          <w:p w14:paraId="6827CC3C" w14:textId="77777777" w:rsidR="00994FF0" w:rsidRPr="0064582A" w:rsidRDefault="00994FF0" w:rsidP="000C3C54">
            <w:pPr>
              <w:rPr>
                <w:ins w:id="2416" w:author="Mohammad Nayeem Hasan" w:date="2024-11-04T00:05:00Z" w16du:dateUtc="2024-11-03T18:05:00Z"/>
                <w:rFonts w:ascii="Times New Roman" w:hAnsi="Times New Roman" w:cs="Times New Roman"/>
                <w:sz w:val="24"/>
                <w:szCs w:val="24"/>
              </w:rPr>
            </w:pPr>
            <w:ins w:id="2417" w:author="Mohammad Nayeem Hasan" w:date="2024-11-04T00:05:00Z" w16du:dateUtc="2024-11-03T18:05:00Z">
              <w:r w:rsidRPr="0064582A">
                <w:rPr>
                  <w:rFonts w:ascii="Times New Roman" w:hAnsi="Times New Roman" w:cs="Times New Roman"/>
                  <w:sz w:val="24"/>
                  <w:szCs w:val="24"/>
                </w:rPr>
                <w:t>0.694</w:t>
              </w:r>
            </w:ins>
          </w:p>
        </w:tc>
        <w:tc>
          <w:tcPr>
            <w:tcW w:w="822" w:type="pct"/>
            <w:vAlign w:val="center"/>
          </w:tcPr>
          <w:p w14:paraId="59D3144E" w14:textId="77777777" w:rsidR="00994FF0" w:rsidRPr="0064582A" w:rsidRDefault="00994FF0" w:rsidP="000C3C54">
            <w:pPr>
              <w:rPr>
                <w:ins w:id="2418" w:author="Mohammad Nayeem Hasan" w:date="2024-11-04T00:05:00Z" w16du:dateUtc="2024-11-03T18:05:00Z"/>
                <w:rFonts w:ascii="Times New Roman" w:hAnsi="Times New Roman" w:cs="Times New Roman"/>
                <w:sz w:val="24"/>
                <w:szCs w:val="24"/>
              </w:rPr>
            </w:pPr>
            <w:ins w:id="2419" w:author="Mohammad Nayeem Hasan" w:date="2024-11-04T00:05:00Z" w16du:dateUtc="2024-11-03T18:05:00Z">
              <w:r w:rsidRPr="0064582A">
                <w:rPr>
                  <w:rFonts w:ascii="Times New Roman" w:hAnsi="Times New Roman" w:cs="Times New Roman"/>
                  <w:sz w:val="24"/>
                  <w:szCs w:val="24"/>
                </w:rPr>
                <w:t>1.43 (1.10, 1.86)</w:t>
              </w:r>
            </w:ins>
          </w:p>
        </w:tc>
        <w:tc>
          <w:tcPr>
            <w:tcW w:w="478" w:type="pct"/>
            <w:vAlign w:val="center"/>
          </w:tcPr>
          <w:p w14:paraId="11BECD81" w14:textId="77777777" w:rsidR="00994FF0" w:rsidRPr="0064582A" w:rsidRDefault="00994FF0" w:rsidP="000C3C54">
            <w:pPr>
              <w:rPr>
                <w:ins w:id="2420" w:author="Mohammad Nayeem Hasan" w:date="2024-11-04T00:05:00Z" w16du:dateUtc="2024-11-03T18:05:00Z"/>
                <w:rFonts w:ascii="Times New Roman" w:hAnsi="Times New Roman" w:cs="Times New Roman"/>
                <w:b/>
                <w:bCs/>
                <w:sz w:val="24"/>
                <w:szCs w:val="24"/>
              </w:rPr>
            </w:pPr>
            <w:ins w:id="2421" w:author="Mohammad Nayeem Hasan" w:date="2024-11-04T00:05:00Z" w16du:dateUtc="2024-11-03T18:05:00Z">
              <w:r w:rsidRPr="0064582A">
                <w:rPr>
                  <w:rFonts w:ascii="Times New Roman" w:hAnsi="Times New Roman" w:cs="Times New Roman"/>
                  <w:b/>
                  <w:bCs/>
                  <w:sz w:val="24"/>
                  <w:szCs w:val="24"/>
                </w:rPr>
                <w:t>0.007</w:t>
              </w:r>
            </w:ins>
          </w:p>
        </w:tc>
        <w:tc>
          <w:tcPr>
            <w:tcW w:w="978" w:type="pct"/>
            <w:vAlign w:val="center"/>
          </w:tcPr>
          <w:p w14:paraId="5FDE872F" w14:textId="77777777" w:rsidR="00994FF0" w:rsidRPr="0064582A" w:rsidRDefault="00994FF0" w:rsidP="000C3C54">
            <w:pPr>
              <w:rPr>
                <w:ins w:id="2422" w:author="Mohammad Nayeem Hasan" w:date="2024-11-04T00:05:00Z" w16du:dateUtc="2024-11-03T18:05:00Z"/>
                <w:rFonts w:ascii="Times New Roman" w:hAnsi="Times New Roman" w:cs="Times New Roman"/>
                <w:sz w:val="24"/>
                <w:szCs w:val="24"/>
              </w:rPr>
            </w:pPr>
            <w:ins w:id="2423" w:author="Mohammad Nayeem Hasan" w:date="2024-11-04T00:05:00Z" w16du:dateUtc="2024-11-03T18:05:00Z">
              <w:r w:rsidRPr="0064582A">
                <w:rPr>
                  <w:rFonts w:ascii="Times New Roman" w:hAnsi="Times New Roman" w:cs="Times New Roman"/>
                  <w:sz w:val="24"/>
                  <w:szCs w:val="24"/>
                </w:rPr>
                <w:t>1.00 (0.87, 1.13)</w:t>
              </w:r>
            </w:ins>
          </w:p>
        </w:tc>
        <w:tc>
          <w:tcPr>
            <w:tcW w:w="478" w:type="pct"/>
            <w:vAlign w:val="center"/>
          </w:tcPr>
          <w:p w14:paraId="76F4EE30" w14:textId="77777777" w:rsidR="00994FF0" w:rsidRPr="0064582A" w:rsidRDefault="00994FF0" w:rsidP="000C3C54">
            <w:pPr>
              <w:rPr>
                <w:ins w:id="2424" w:author="Mohammad Nayeem Hasan" w:date="2024-11-04T00:05:00Z" w16du:dateUtc="2024-11-03T18:05:00Z"/>
                <w:rFonts w:ascii="Times New Roman" w:hAnsi="Times New Roman" w:cs="Times New Roman"/>
                <w:sz w:val="24"/>
                <w:szCs w:val="24"/>
              </w:rPr>
            </w:pPr>
            <w:ins w:id="2425" w:author="Mohammad Nayeem Hasan" w:date="2024-11-04T00:05:00Z" w16du:dateUtc="2024-11-03T18:05:00Z">
              <w:r w:rsidRPr="0064582A">
                <w:rPr>
                  <w:rFonts w:ascii="Times New Roman" w:hAnsi="Times New Roman" w:cs="Times New Roman"/>
                  <w:sz w:val="24"/>
                  <w:szCs w:val="24"/>
                </w:rPr>
                <w:t>0.895</w:t>
              </w:r>
            </w:ins>
          </w:p>
        </w:tc>
      </w:tr>
      <w:tr w:rsidR="00994FF0" w:rsidRPr="0064582A" w14:paraId="621A8BB9" w14:textId="77777777" w:rsidTr="000C3C54">
        <w:trPr>
          <w:trHeight w:val="138"/>
          <w:jc w:val="center"/>
          <w:ins w:id="2426" w:author="Mohammad Nayeem Hasan" w:date="2024-11-04T00:05:00Z"/>
        </w:trPr>
        <w:tc>
          <w:tcPr>
            <w:tcW w:w="950" w:type="pct"/>
            <w:vAlign w:val="center"/>
          </w:tcPr>
          <w:p w14:paraId="3A872A31" w14:textId="77777777" w:rsidR="00994FF0" w:rsidRPr="0064582A" w:rsidRDefault="00994FF0" w:rsidP="000C3C54">
            <w:pPr>
              <w:rPr>
                <w:ins w:id="2427" w:author="Mohammad Nayeem Hasan" w:date="2024-11-04T00:05:00Z" w16du:dateUtc="2024-11-03T18:05:00Z"/>
                <w:rFonts w:ascii="Times New Roman" w:hAnsi="Times New Roman" w:cs="Times New Roman"/>
                <w:sz w:val="24"/>
                <w:szCs w:val="24"/>
              </w:rPr>
            </w:pPr>
            <w:ins w:id="2428" w:author="Mohammad Nayeem Hasan" w:date="2024-11-04T00:05:00Z" w16du:dateUtc="2024-11-03T18:05:00Z">
              <w:r w:rsidRPr="0064582A">
                <w:rPr>
                  <w:rFonts w:ascii="Times New Roman" w:hAnsi="Times New Roman" w:cs="Times New Roman"/>
                  <w:sz w:val="24"/>
                  <w:szCs w:val="24"/>
                </w:rPr>
                <w:t>35+</w:t>
              </w:r>
            </w:ins>
          </w:p>
        </w:tc>
        <w:tc>
          <w:tcPr>
            <w:tcW w:w="818" w:type="pct"/>
            <w:vAlign w:val="center"/>
          </w:tcPr>
          <w:p w14:paraId="6E6A6660" w14:textId="77777777" w:rsidR="00994FF0" w:rsidRPr="0064582A" w:rsidRDefault="00994FF0" w:rsidP="000C3C54">
            <w:pPr>
              <w:rPr>
                <w:ins w:id="2429" w:author="Mohammad Nayeem Hasan" w:date="2024-11-04T00:05:00Z" w16du:dateUtc="2024-11-03T18:05:00Z"/>
                <w:rFonts w:ascii="Times New Roman" w:hAnsi="Times New Roman" w:cs="Times New Roman"/>
                <w:sz w:val="24"/>
                <w:szCs w:val="24"/>
              </w:rPr>
            </w:pPr>
            <w:ins w:id="243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2E66325" w14:textId="77777777" w:rsidR="00994FF0" w:rsidRPr="0064582A" w:rsidRDefault="00994FF0" w:rsidP="000C3C54">
            <w:pPr>
              <w:rPr>
                <w:ins w:id="2431" w:author="Mohammad Nayeem Hasan" w:date="2024-11-04T00:05:00Z" w16du:dateUtc="2024-11-03T18:05:00Z"/>
                <w:rFonts w:ascii="Times New Roman" w:hAnsi="Times New Roman" w:cs="Times New Roman"/>
                <w:sz w:val="24"/>
                <w:szCs w:val="24"/>
              </w:rPr>
            </w:pPr>
            <w:ins w:id="243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B763611" w14:textId="77777777" w:rsidR="00994FF0" w:rsidRPr="0064582A" w:rsidRDefault="00994FF0" w:rsidP="000C3C54">
            <w:pPr>
              <w:rPr>
                <w:ins w:id="2433" w:author="Mohammad Nayeem Hasan" w:date="2024-11-04T00:05:00Z" w16du:dateUtc="2024-11-03T18:05:00Z"/>
                <w:rFonts w:ascii="Times New Roman" w:hAnsi="Times New Roman" w:cs="Times New Roman"/>
                <w:sz w:val="24"/>
                <w:szCs w:val="24"/>
              </w:rPr>
            </w:pPr>
            <w:ins w:id="243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610509C9" w14:textId="77777777" w:rsidR="00994FF0" w:rsidRPr="0064582A" w:rsidRDefault="00994FF0" w:rsidP="000C3C54">
            <w:pPr>
              <w:rPr>
                <w:ins w:id="2435" w:author="Mohammad Nayeem Hasan" w:date="2024-11-04T00:05:00Z" w16du:dateUtc="2024-11-03T18:05:00Z"/>
                <w:rFonts w:ascii="Times New Roman" w:hAnsi="Times New Roman" w:cs="Times New Roman"/>
                <w:sz w:val="24"/>
                <w:szCs w:val="24"/>
              </w:rPr>
            </w:pPr>
            <w:ins w:id="2436"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19554C2C" w14:textId="77777777" w:rsidR="00994FF0" w:rsidRPr="0064582A" w:rsidRDefault="00994FF0" w:rsidP="000C3C54">
            <w:pPr>
              <w:rPr>
                <w:ins w:id="2437" w:author="Mohammad Nayeem Hasan" w:date="2024-11-04T00:05:00Z" w16du:dateUtc="2024-11-03T18:05:00Z"/>
                <w:rFonts w:ascii="Times New Roman" w:hAnsi="Times New Roman" w:cs="Times New Roman"/>
                <w:sz w:val="24"/>
                <w:szCs w:val="24"/>
              </w:rPr>
            </w:pPr>
            <w:ins w:id="243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857F9E4" w14:textId="77777777" w:rsidR="00994FF0" w:rsidRPr="0064582A" w:rsidRDefault="00994FF0" w:rsidP="000C3C54">
            <w:pPr>
              <w:rPr>
                <w:ins w:id="2439" w:author="Mohammad Nayeem Hasan" w:date="2024-11-04T00:05:00Z" w16du:dateUtc="2024-11-03T18:05:00Z"/>
                <w:rFonts w:ascii="Times New Roman" w:hAnsi="Times New Roman" w:cs="Times New Roman"/>
                <w:sz w:val="24"/>
                <w:szCs w:val="24"/>
              </w:rPr>
            </w:pPr>
            <w:ins w:id="2440" w:author="Mohammad Nayeem Hasan" w:date="2024-11-04T00:05:00Z" w16du:dateUtc="2024-11-03T18:05:00Z">
              <w:r w:rsidRPr="0064582A">
                <w:rPr>
                  <w:rFonts w:ascii="Times New Roman" w:hAnsi="Times New Roman" w:cs="Times New Roman"/>
                  <w:sz w:val="24"/>
                  <w:szCs w:val="24"/>
                </w:rPr>
                <w:t>-</w:t>
              </w:r>
            </w:ins>
          </w:p>
        </w:tc>
      </w:tr>
      <w:tr w:rsidR="00994FF0" w:rsidRPr="0064582A" w14:paraId="565002C9" w14:textId="77777777" w:rsidTr="000C3C54">
        <w:trPr>
          <w:trHeight w:val="138"/>
          <w:jc w:val="center"/>
          <w:ins w:id="2441" w:author="Mohammad Nayeem Hasan" w:date="2024-11-04T00:05:00Z"/>
        </w:trPr>
        <w:tc>
          <w:tcPr>
            <w:tcW w:w="5000" w:type="pct"/>
            <w:gridSpan w:val="7"/>
            <w:vAlign w:val="center"/>
          </w:tcPr>
          <w:p w14:paraId="2F6F27A0" w14:textId="77777777" w:rsidR="00994FF0" w:rsidRPr="0064582A" w:rsidRDefault="00994FF0" w:rsidP="000C3C54">
            <w:pPr>
              <w:rPr>
                <w:ins w:id="2442" w:author="Mohammad Nayeem Hasan" w:date="2024-11-04T00:05:00Z" w16du:dateUtc="2024-11-03T18:05:00Z"/>
                <w:rFonts w:ascii="Times New Roman" w:hAnsi="Times New Roman" w:cs="Times New Roman"/>
                <w:sz w:val="24"/>
                <w:szCs w:val="24"/>
              </w:rPr>
            </w:pPr>
            <w:ins w:id="2443" w:author="Mohammad Nayeem Hasan" w:date="2024-11-04T00:05:00Z" w16du:dateUtc="2024-11-03T18:05:00Z">
              <w:r w:rsidRPr="000C3C54">
                <w:rPr>
                  <w:rFonts w:ascii="Times New Roman" w:hAnsi="Times New Roman" w:cs="Times New Roman"/>
                  <w:b/>
                  <w:bCs/>
                  <w:sz w:val="24"/>
                  <w:szCs w:val="24"/>
                </w:rPr>
                <w:t>Household characteristics</w:t>
              </w:r>
            </w:ins>
          </w:p>
        </w:tc>
      </w:tr>
      <w:tr w:rsidR="00994FF0" w:rsidRPr="0064582A" w14:paraId="73E9B7E6" w14:textId="77777777" w:rsidTr="000C3C54">
        <w:trPr>
          <w:trHeight w:val="138"/>
          <w:jc w:val="center"/>
          <w:ins w:id="2444" w:author="Mohammad Nayeem Hasan" w:date="2024-11-04T00:05:00Z"/>
        </w:trPr>
        <w:tc>
          <w:tcPr>
            <w:tcW w:w="1767" w:type="pct"/>
            <w:gridSpan w:val="2"/>
            <w:vAlign w:val="center"/>
          </w:tcPr>
          <w:p w14:paraId="5687B4CE" w14:textId="77777777" w:rsidR="00994FF0" w:rsidRPr="0064582A" w:rsidRDefault="00994FF0" w:rsidP="000C3C54">
            <w:pPr>
              <w:rPr>
                <w:ins w:id="2445" w:author="Mohammad Nayeem Hasan" w:date="2024-11-04T00:05:00Z" w16du:dateUtc="2024-11-03T18:05:00Z"/>
                <w:rFonts w:ascii="Times New Roman" w:hAnsi="Times New Roman" w:cs="Times New Roman"/>
                <w:sz w:val="24"/>
                <w:szCs w:val="24"/>
              </w:rPr>
            </w:pPr>
            <w:ins w:id="2446" w:author="Mohammad Nayeem Hasan" w:date="2024-11-04T00:05:00Z" w16du:dateUtc="2024-11-03T18:05:00Z">
              <w:r w:rsidRPr="0064582A">
                <w:rPr>
                  <w:rFonts w:ascii="Times New Roman" w:hAnsi="Times New Roman" w:cs="Times New Roman"/>
                  <w:sz w:val="24"/>
                  <w:szCs w:val="24"/>
                </w:rPr>
                <w:t xml:space="preserve">Wealth </w:t>
              </w:r>
              <w:r>
                <w:rPr>
                  <w:rFonts w:ascii="Times New Roman" w:hAnsi="Times New Roman" w:cs="Times New Roman"/>
                  <w:sz w:val="24"/>
                  <w:szCs w:val="24"/>
                </w:rPr>
                <w:t>i</w:t>
              </w:r>
              <w:r w:rsidRPr="0064582A">
                <w:rPr>
                  <w:rFonts w:ascii="Times New Roman" w:hAnsi="Times New Roman" w:cs="Times New Roman"/>
                  <w:sz w:val="24"/>
                  <w:szCs w:val="24"/>
                </w:rPr>
                <w:t>ndex</w:t>
              </w:r>
            </w:ins>
          </w:p>
        </w:tc>
        <w:tc>
          <w:tcPr>
            <w:tcW w:w="1300" w:type="pct"/>
            <w:gridSpan w:val="2"/>
            <w:vAlign w:val="center"/>
          </w:tcPr>
          <w:p w14:paraId="2F30303C" w14:textId="77777777" w:rsidR="00994FF0" w:rsidRPr="0064582A" w:rsidRDefault="00994FF0" w:rsidP="000C3C54">
            <w:pPr>
              <w:rPr>
                <w:ins w:id="2447" w:author="Mohammad Nayeem Hasan" w:date="2024-11-04T00:05:00Z" w16du:dateUtc="2024-11-03T18:05:00Z"/>
                <w:rFonts w:ascii="Times New Roman" w:hAnsi="Times New Roman" w:cs="Times New Roman"/>
                <w:sz w:val="24"/>
                <w:szCs w:val="24"/>
              </w:rPr>
            </w:pPr>
          </w:p>
        </w:tc>
        <w:tc>
          <w:tcPr>
            <w:tcW w:w="1455" w:type="pct"/>
            <w:gridSpan w:val="2"/>
            <w:vAlign w:val="center"/>
          </w:tcPr>
          <w:p w14:paraId="66B728C3" w14:textId="77777777" w:rsidR="00994FF0" w:rsidRPr="0064582A" w:rsidRDefault="00994FF0" w:rsidP="000C3C54">
            <w:pPr>
              <w:rPr>
                <w:ins w:id="2448" w:author="Mohammad Nayeem Hasan" w:date="2024-11-04T00:05:00Z" w16du:dateUtc="2024-11-03T18:05:00Z"/>
                <w:rFonts w:ascii="Times New Roman" w:hAnsi="Times New Roman" w:cs="Times New Roman"/>
                <w:sz w:val="24"/>
                <w:szCs w:val="24"/>
              </w:rPr>
            </w:pPr>
          </w:p>
        </w:tc>
        <w:tc>
          <w:tcPr>
            <w:tcW w:w="478" w:type="pct"/>
            <w:vAlign w:val="center"/>
          </w:tcPr>
          <w:p w14:paraId="1BA3BF2C" w14:textId="77777777" w:rsidR="00994FF0" w:rsidRPr="0064582A" w:rsidRDefault="00994FF0" w:rsidP="000C3C54">
            <w:pPr>
              <w:rPr>
                <w:ins w:id="2449" w:author="Mohammad Nayeem Hasan" w:date="2024-11-04T00:05:00Z" w16du:dateUtc="2024-11-03T18:05:00Z"/>
                <w:rFonts w:ascii="Times New Roman" w:hAnsi="Times New Roman" w:cs="Times New Roman"/>
                <w:sz w:val="24"/>
                <w:szCs w:val="24"/>
              </w:rPr>
            </w:pPr>
          </w:p>
        </w:tc>
      </w:tr>
      <w:tr w:rsidR="00994FF0" w:rsidRPr="0064582A" w14:paraId="6DF70708" w14:textId="77777777" w:rsidTr="000C3C54">
        <w:trPr>
          <w:trHeight w:val="250"/>
          <w:jc w:val="center"/>
          <w:ins w:id="2450" w:author="Mohammad Nayeem Hasan" w:date="2024-11-04T00:05:00Z"/>
        </w:trPr>
        <w:tc>
          <w:tcPr>
            <w:tcW w:w="950" w:type="pct"/>
            <w:vAlign w:val="center"/>
          </w:tcPr>
          <w:p w14:paraId="6840E63E" w14:textId="77777777" w:rsidR="00994FF0" w:rsidRPr="0064582A" w:rsidRDefault="00994FF0" w:rsidP="000C3C54">
            <w:pPr>
              <w:rPr>
                <w:ins w:id="2451" w:author="Mohammad Nayeem Hasan" w:date="2024-11-04T00:05:00Z" w16du:dateUtc="2024-11-03T18:05:00Z"/>
                <w:rFonts w:ascii="Times New Roman" w:hAnsi="Times New Roman" w:cs="Times New Roman"/>
                <w:sz w:val="24"/>
                <w:szCs w:val="24"/>
              </w:rPr>
            </w:pPr>
            <w:ins w:id="2452" w:author="Mohammad Nayeem Hasan" w:date="2024-11-04T00:05:00Z" w16du:dateUtc="2024-11-03T18:05:00Z">
              <w:r w:rsidRPr="0064582A">
                <w:rPr>
                  <w:rFonts w:ascii="Times New Roman" w:hAnsi="Times New Roman" w:cs="Times New Roman"/>
                  <w:sz w:val="24"/>
                  <w:szCs w:val="24"/>
                </w:rPr>
                <w:t>Poorest</w:t>
              </w:r>
            </w:ins>
          </w:p>
        </w:tc>
        <w:tc>
          <w:tcPr>
            <w:tcW w:w="818" w:type="pct"/>
            <w:vAlign w:val="center"/>
          </w:tcPr>
          <w:p w14:paraId="1CCDC3C0" w14:textId="77777777" w:rsidR="00994FF0" w:rsidRPr="0064582A" w:rsidRDefault="00994FF0" w:rsidP="000C3C54">
            <w:pPr>
              <w:rPr>
                <w:ins w:id="2453" w:author="Mohammad Nayeem Hasan" w:date="2024-11-04T00:05:00Z" w16du:dateUtc="2024-11-03T18:05:00Z"/>
                <w:rFonts w:ascii="Times New Roman" w:hAnsi="Times New Roman" w:cs="Times New Roman"/>
                <w:sz w:val="24"/>
                <w:szCs w:val="24"/>
              </w:rPr>
            </w:pPr>
            <w:ins w:id="2454" w:author="Mohammad Nayeem Hasan" w:date="2024-11-04T00:05:00Z" w16du:dateUtc="2024-11-03T18:05:00Z">
              <w:r w:rsidRPr="0064582A">
                <w:rPr>
                  <w:rFonts w:ascii="Times New Roman" w:hAnsi="Times New Roman" w:cs="Times New Roman"/>
                  <w:sz w:val="24"/>
                  <w:szCs w:val="24"/>
                </w:rPr>
                <w:t>1.42 (1.17, 1.74)</w:t>
              </w:r>
            </w:ins>
          </w:p>
        </w:tc>
        <w:tc>
          <w:tcPr>
            <w:tcW w:w="478" w:type="pct"/>
            <w:vAlign w:val="center"/>
          </w:tcPr>
          <w:p w14:paraId="1CDB4D75" w14:textId="77777777" w:rsidR="00994FF0" w:rsidRPr="0064582A" w:rsidRDefault="00994FF0" w:rsidP="000C3C54">
            <w:pPr>
              <w:rPr>
                <w:ins w:id="2455" w:author="Mohammad Nayeem Hasan" w:date="2024-11-04T00:05:00Z" w16du:dateUtc="2024-11-03T18:05:00Z"/>
                <w:rFonts w:ascii="Times New Roman" w:hAnsi="Times New Roman" w:cs="Times New Roman"/>
                <w:b/>
                <w:bCs/>
                <w:sz w:val="24"/>
                <w:szCs w:val="24"/>
              </w:rPr>
            </w:pPr>
            <w:ins w:id="2456" w:author="Mohammad Nayeem Hasan" w:date="2024-11-04T00:05:00Z" w16du:dateUtc="2024-11-03T18:05:00Z">
              <w:r w:rsidRPr="0064582A">
                <w:rPr>
                  <w:rFonts w:ascii="Times New Roman" w:hAnsi="Times New Roman" w:cs="Times New Roman"/>
                  <w:b/>
                  <w:bCs/>
                  <w:sz w:val="24"/>
                  <w:szCs w:val="24"/>
                </w:rPr>
                <w:t>0.001</w:t>
              </w:r>
            </w:ins>
          </w:p>
        </w:tc>
        <w:tc>
          <w:tcPr>
            <w:tcW w:w="822" w:type="pct"/>
            <w:vAlign w:val="center"/>
          </w:tcPr>
          <w:p w14:paraId="24373787" w14:textId="77777777" w:rsidR="00994FF0" w:rsidRPr="0064582A" w:rsidRDefault="00994FF0" w:rsidP="000C3C54">
            <w:pPr>
              <w:rPr>
                <w:ins w:id="2457" w:author="Mohammad Nayeem Hasan" w:date="2024-11-04T00:05:00Z" w16du:dateUtc="2024-11-03T18:05:00Z"/>
                <w:rFonts w:ascii="Times New Roman" w:hAnsi="Times New Roman" w:cs="Times New Roman"/>
                <w:sz w:val="24"/>
                <w:szCs w:val="24"/>
              </w:rPr>
            </w:pPr>
            <w:ins w:id="2458" w:author="Mohammad Nayeem Hasan" w:date="2024-11-04T00:05:00Z" w16du:dateUtc="2024-11-03T18:05:00Z">
              <w:r w:rsidRPr="0064582A">
                <w:rPr>
                  <w:rFonts w:ascii="Times New Roman" w:hAnsi="Times New Roman" w:cs="Times New Roman"/>
                  <w:sz w:val="24"/>
                  <w:szCs w:val="24"/>
                </w:rPr>
                <w:t>1.22 (0.89, 1.67)</w:t>
              </w:r>
            </w:ins>
          </w:p>
        </w:tc>
        <w:tc>
          <w:tcPr>
            <w:tcW w:w="478" w:type="pct"/>
            <w:vAlign w:val="center"/>
          </w:tcPr>
          <w:p w14:paraId="755A0E75" w14:textId="77777777" w:rsidR="00994FF0" w:rsidRPr="0064582A" w:rsidRDefault="00994FF0" w:rsidP="000C3C54">
            <w:pPr>
              <w:rPr>
                <w:ins w:id="2459" w:author="Mohammad Nayeem Hasan" w:date="2024-11-04T00:05:00Z" w16du:dateUtc="2024-11-03T18:05:00Z"/>
                <w:rFonts w:ascii="Times New Roman" w:hAnsi="Times New Roman" w:cs="Times New Roman"/>
                <w:sz w:val="24"/>
                <w:szCs w:val="24"/>
              </w:rPr>
            </w:pPr>
            <w:ins w:id="2460" w:author="Mohammad Nayeem Hasan" w:date="2024-11-04T00:05:00Z" w16du:dateUtc="2024-11-03T18:05:00Z">
              <w:r w:rsidRPr="0064582A">
                <w:rPr>
                  <w:rFonts w:ascii="Times New Roman" w:hAnsi="Times New Roman" w:cs="Times New Roman"/>
                  <w:sz w:val="24"/>
                  <w:szCs w:val="24"/>
                </w:rPr>
                <w:t>0.224</w:t>
              </w:r>
            </w:ins>
          </w:p>
        </w:tc>
        <w:tc>
          <w:tcPr>
            <w:tcW w:w="978" w:type="pct"/>
            <w:tcBorders>
              <w:top w:val="single" w:sz="4" w:space="0" w:color="auto"/>
              <w:left w:val="nil"/>
              <w:bottom w:val="single" w:sz="4" w:space="0" w:color="auto"/>
              <w:right w:val="nil"/>
            </w:tcBorders>
            <w:shd w:val="clear" w:color="auto" w:fill="auto"/>
            <w:vAlign w:val="bottom"/>
          </w:tcPr>
          <w:p w14:paraId="1AE9853C" w14:textId="77777777" w:rsidR="00994FF0" w:rsidRPr="0064582A" w:rsidRDefault="00994FF0" w:rsidP="000C3C54">
            <w:pPr>
              <w:rPr>
                <w:ins w:id="2461" w:author="Mohammad Nayeem Hasan" w:date="2024-11-04T00:05:00Z" w16du:dateUtc="2024-11-03T18:05:00Z"/>
                <w:rFonts w:ascii="Times New Roman" w:hAnsi="Times New Roman" w:cs="Times New Roman"/>
                <w:sz w:val="24"/>
                <w:szCs w:val="24"/>
              </w:rPr>
            </w:pPr>
            <w:ins w:id="2462" w:author="Mohammad Nayeem Hasan" w:date="2024-11-04T00:05:00Z" w16du:dateUtc="2024-11-03T18:05:00Z">
              <w:r w:rsidRPr="0064582A">
                <w:rPr>
                  <w:rFonts w:ascii="Times New Roman" w:hAnsi="Times New Roman" w:cs="Times New Roman"/>
                  <w:sz w:val="24"/>
                  <w:szCs w:val="24"/>
                </w:rPr>
                <w:t>1.55 (1.28, 1.89)</w:t>
              </w:r>
            </w:ins>
          </w:p>
        </w:tc>
        <w:tc>
          <w:tcPr>
            <w:tcW w:w="478" w:type="pct"/>
            <w:vAlign w:val="center"/>
          </w:tcPr>
          <w:p w14:paraId="0BA9037A" w14:textId="77777777" w:rsidR="00994FF0" w:rsidRPr="0064582A" w:rsidRDefault="00994FF0" w:rsidP="000C3C54">
            <w:pPr>
              <w:rPr>
                <w:ins w:id="2463" w:author="Mohammad Nayeem Hasan" w:date="2024-11-04T00:05:00Z" w16du:dateUtc="2024-11-03T18:05:00Z"/>
                <w:rFonts w:ascii="Times New Roman" w:hAnsi="Times New Roman" w:cs="Times New Roman"/>
                <w:b/>
                <w:bCs/>
                <w:sz w:val="24"/>
                <w:szCs w:val="24"/>
              </w:rPr>
            </w:pPr>
            <w:ins w:id="2464"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5551889E" w14:textId="77777777" w:rsidTr="000C3C54">
        <w:trPr>
          <w:trHeight w:val="250"/>
          <w:jc w:val="center"/>
          <w:ins w:id="2465" w:author="Mohammad Nayeem Hasan" w:date="2024-11-04T00:05:00Z"/>
        </w:trPr>
        <w:tc>
          <w:tcPr>
            <w:tcW w:w="950" w:type="pct"/>
            <w:vAlign w:val="center"/>
          </w:tcPr>
          <w:p w14:paraId="38D5A216" w14:textId="77777777" w:rsidR="00994FF0" w:rsidRPr="0064582A" w:rsidRDefault="00994FF0" w:rsidP="000C3C54">
            <w:pPr>
              <w:rPr>
                <w:ins w:id="2466" w:author="Mohammad Nayeem Hasan" w:date="2024-11-04T00:05:00Z" w16du:dateUtc="2024-11-03T18:05:00Z"/>
                <w:rFonts w:ascii="Times New Roman" w:hAnsi="Times New Roman" w:cs="Times New Roman"/>
                <w:sz w:val="24"/>
                <w:szCs w:val="24"/>
              </w:rPr>
            </w:pPr>
            <w:ins w:id="2467" w:author="Mohammad Nayeem Hasan" w:date="2024-11-04T00:05:00Z" w16du:dateUtc="2024-11-03T18:05:00Z">
              <w:r w:rsidRPr="0064582A">
                <w:rPr>
                  <w:rFonts w:ascii="Times New Roman" w:hAnsi="Times New Roman" w:cs="Times New Roman"/>
                  <w:sz w:val="24"/>
                  <w:szCs w:val="24"/>
                </w:rPr>
                <w:lastRenderedPageBreak/>
                <w:t>Poor</w:t>
              </w:r>
            </w:ins>
          </w:p>
        </w:tc>
        <w:tc>
          <w:tcPr>
            <w:tcW w:w="818" w:type="pct"/>
            <w:vAlign w:val="center"/>
          </w:tcPr>
          <w:p w14:paraId="76B7FA49" w14:textId="77777777" w:rsidR="00994FF0" w:rsidRPr="0064582A" w:rsidRDefault="00994FF0" w:rsidP="000C3C54">
            <w:pPr>
              <w:rPr>
                <w:ins w:id="2468" w:author="Mohammad Nayeem Hasan" w:date="2024-11-04T00:05:00Z" w16du:dateUtc="2024-11-03T18:05:00Z"/>
                <w:rFonts w:ascii="Times New Roman" w:hAnsi="Times New Roman" w:cs="Times New Roman"/>
                <w:sz w:val="24"/>
                <w:szCs w:val="24"/>
              </w:rPr>
            </w:pPr>
            <w:ins w:id="2469" w:author="Mohammad Nayeem Hasan" w:date="2024-11-04T00:05:00Z" w16du:dateUtc="2024-11-03T18:05:00Z">
              <w:r w:rsidRPr="0064582A">
                <w:rPr>
                  <w:rFonts w:ascii="Times New Roman" w:hAnsi="Times New Roman" w:cs="Times New Roman"/>
                  <w:sz w:val="24"/>
                  <w:szCs w:val="24"/>
                </w:rPr>
                <w:t>1.25 (1.01, 1.53)</w:t>
              </w:r>
            </w:ins>
          </w:p>
        </w:tc>
        <w:tc>
          <w:tcPr>
            <w:tcW w:w="478" w:type="pct"/>
            <w:vAlign w:val="center"/>
          </w:tcPr>
          <w:p w14:paraId="0B09A9A0" w14:textId="77777777" w:rsidR="00994FF0" w:rsidRPr="0064582A" w:rsidRDefault="00994FF0" w:rsidP="000C3C54">
            <w:pPr>
              <w:rPr>
                <w:ins w:id="2470" w:author="Mohammad Nayeem Hasan" w:date="2024-11-04T00:05:00Z" w16du:dateUtc="2024-11-03T18:05:00Z"/>
                <w:rFonts w:ascii="Times New Roman" w:hAnsi="Times New Roman" w:cs="Times New Roman"/>
                <w:b/>
                <w:bCs/>
                <w:sz w:val="24"/>
                <w:szCs w:val="24"/>
              </w:rPr>
            </w:pPr>
            <w:ins w:id="2471" w:author="Mohammad Nayeem Hasan" w:date="2024-11-04T00:05:00Z" w16du:dateUtc="2024-11-03T18:05:00Z">
              <w:r w:rsidRPr="0064582A">
                <w:rPr>
                  <w:rFonts w:ascii="Times New Roman" w:hAnsi="Times New Roman" w:cs="Times New Roman"/>
                  <w:b/>
                  <w:bCs/>
                  <w:sz w:val="24"/>
                  <w:szCs w:val="24"/>
                </w:rPr>
                <w:t>0.037</w:t>
              </w:r>
            </w:ins>
          </w:p>
        </w:tc>
        <w:tc>
          <w:tcPr>
            <w:tcW w:w="822" w:type="pct"/>
            <w:vAlign w:val="center"/>
          </w:tcPr>
          <w:p w14:paraId="0CBD1035" w14:textId="77777777" w:rsidR="00994FF0" w:rsidRPr="0064582A" w:rsidRDefault="00994FF0" w:rsidP="000C3C54">
            <w:pPr>
              <w:rPr>
                <w:ins w:id="2472" w:author="Mohammad Nayeem Hasan" w:date="2024-11-04T00:05:00Z" w16du:dateUtc="2024-11-03T18:05:00Z"/>
                <w:rFonts w:ascii="Times New Roman" w:hAnsi="Times New Roman" w:cs="Times New Roman"/>
                <w:sz w:val="24"/>
                <w:szCs w:val="24"/>
              </w:rPr>
            </w:pPr>
            <w:ins w:id="2473" w:author="Mohammad Nayeem Hasan" w:date="2024-11-04T00:05:00Z" w16du:dateUtc="2024-11-03T18:05:00Z">
              <w:r w:rsidRPr="0064582A">
                <w:rPr>
                  <w:rFonts w:ascii="Times New Roman" w:hAnsi="Times New Roman" w:cs="Times New Roman"/>
                  <w:sz w:val="24"/>
                  <w:szCs w:val="24"/>
                </w:rPr>
                <w:t>0.90 (0.65, 1.25)</w:t>
              </w:r>
            </w:ins>
          </w:p>
        </w:tc>
        <w:tc>
          <w:tcPr>
            <w:tcW w:w="478" w:type="pct"/>
            <w:vAlign w:val="center"/>
          </w:tcPr>
          <w:p w14:paraId="4C2373C1" w14:textId="77777777" w:rsidR="00994FF0" w:rsidRPr="0064582A" w:rsidRDefault="00994FF0" w:rsidP="000C3C54">
            <w:pPr>
              <w:rPr>
                <w:ins w:id="2474" w:author="Mohammad Nayeem Hasan" w:date="2024-11-04T00:05:00Z" w16du:dateUtc="2024-11-03T18:05:00Z"/>
                <w:rFonts w:ascii="Times New Roman" w:hAnsi="Times New Roman" w:cs="Times New Roman"/>
                <w:sz w:val="24"/>
                <w:szCs w:val="24"/>
              </w:rPr>
            </w:pPr>
            <w:ins w:id="2475" w:author="Mohammad Nayeem Hasan" w:date="2024-11-04T00:05:00Z" w16du:dateUtc="2024-11-03T18:05:00Z">
              <w:r w:rsidRPr="0064582A">
                <w:rPr>
                  <w:rFonts w:ascii="Times New Roman" w:hAnsi="Times New Roman" w:cs="Times New Roman"/>
                  <w:sz w:val="24"/>
                  <w:szCs w:val="24"/>
                </w:rPr>
                <w:t>0.539</w:t>
              </w:r>
            </w:ins>
          </w:p>
        </w:tc>
        <w:tc>
          <w:tcPr>
            <w:tcW w:w="978" w:type="pct"/>
            <w:tcBorders>
              <w:top w:val="single" w:sz="4" w:space="0" w:color="auto"/>
              <w:left w:val="nil"/>
              <w:bottom w:val="single" w:sz="4" w:space="0" w:color="auto"/>
              <w:right w:val="nil"/>
            </w:tcBorders>
            <w:shd w:val="clear" w:color="auto" w:fill="auto"/>
            <w:vAlign w:val="bottom"/>
          </w:tcPr>
          <w:p w14:paraId="071C9D4A" w14:textId="77777777" w:rsidR="00994FF0" w:rsidRPr="0064582A" w:rsidRDefault="00994FF0" w:rsidP="000C3C54">
            <w:pPr>
              <w:rPr>
                <w:ins w:id="2476" w:author="Mohammad Nayeem Hasan" w:date="2024-11-04T00:05:00Z" w16du:dateUtc="2024-11-03T18:05:00Z"/>
                <w:rFonts w:ascii="Times New Roman" w:hAnsi="Times New Roman" w:cs="Times New Roman"/>
                <w:sz w:val="24"/>
                <w:szCs w:val="24"/>
              </w:rPr>
            </w:pPr>
            <w:ins w:id="2477" w:author="Mohammad Nayeem Hasan" w:date="2024-11-04T00:05:00Z" w16du:dateUtc="2024-11-03T18:05:00Z">
              <w:r w:rsidRPr="0064582A">
                <w:rPr>
                  <w:rFonts w:ascii="Times New Roman" w:hAnsi="Times New Roman" w:cs="Times New Roman"/>
                  <w:sz w:val="24"/>
                  <w:szCs w:val="24"/>
                </w:rPr>
                <w:t>1.52 (1.24, 1.86)</w:t>
              </w:r>
            </w:ins>
          </w:p>
        </w:tc>
        <w:tc>
          <w:tcPr>
            <w:tcW w:w="478" w:type="pct"/>
            <w:vAlign w:val="center"/>
          </w:tcPr>
          <w:p w14:paraId="6FCAE21E" w14:textId="77777777" w:rsidR="00994FF0" w:rsidRPr="0064582A" w:rsidRDefault="00994FF0" w:rsidP="000C3C54">
            <w:pPr>
              <w:rPr>
                <w:ins w:id="2478" w:author="Mohammad Nayeem Hasan" w:date="2024-11-04T00:05:00Z" w16du:dateUtc="2024-11-03T18:05:00Z"/>
                <w:rFonts w:ascii="Times New Roman" w:hAnsi="Times New Roman" w:cs="Times New Roman"/>
                <w:b/>
                <w:bCs/>
                <w:sz w:val="24"/>
                <w:szCs w:val="24"/>
              </w:rPr>
            </w:pPr>
            <w:ins w:id="2479" w:author="Mohammad Nayeem Hasan" w:date="2024-11-04T00:05:00Z" w16du:dateUtc="2024-11-03T18:05:00Z">
              <w:r w:rsidRPr="0064582A">
                <w:rPr>
                  <w:rFonts w:ascii="Times New Roman" w:hAnsi="Times New Roman" w:cs="Times New Roman"/>
                  <w:b/>
                  <w:bCs/>
                  <w:sz w:val="24"/>
                  <w:szCs w:val="24"/>
                </w:rPr>
                <w:t>&lt;0.001</w:t>
              </w:r>
            </w:ins>
          </w:p>
        </w:tc>
      </w:tr>
      <w:tr w:rsidR="00994FF0" w:rsidRPr="0064582A" w14:paraId="2ACE2F2E" w14:textId="77777777" w:rsidTr="000C3C54">
        <w:trPr>
          <w:trHeight w:val="138"/>
          <w:jc w:val="center"/>
          <w:ins w:id="2480" w:author="Mohammad Nayeem Hasan" w:date="2024-11-04T00:05:00Z"/>
        </w:trPr>
        <w:tc>
          <w:tcPr>
            <w:tcW w:w="950" w:type="pct"/>
            <w:vAlign w:val="center"/>
          </w:tcPr>
          <w:p w14:paraId="33F2E8A5" w14:textId="77777777" w:rsidR="00994FF0" w:rsidRPr="0064582A" w:rsidRDefault="00994FF0" w:rsidP="000C3C54">
            <w:pPr>
              <w:rPr>
                <w:ins w:id="2481" w:author="Mohammad Nayeem Hasan" w:date="2024-11-04T00:05:00Z" w16du:dateUtc="2024-11-03T18:05:00Z"/>
                <w:rFonts w:ascii="Times New Roman" w:hAnsi="Times New Roman" w:cs="Times New Roman"/>
                <w:sz w:val="24"/>
                <w:szCs w:val="24"/>
              </w:rPr>
            </w:pPr>
            <w:ins w:id="2482" w:author="Mohammad Nayeem Hasan" w:date="2024-11-04T00:05:00Z" w16du:dateUtc="2024-11-03T18:05:00Z">
              <w:r w:rsidRPr="0064582A">
                <w:rPr>
                  <w:rFonts w:ascii="Times New Roman" w:hAnsi="Times New Roman" w:cs="Times New Roman"/>
                  <w:sz w:val="24"/>
                  <w:szCs w:val="24"/>
                </w:rPr>
                <w:t>Middle</w:t>
              </w:r>
            </w:ins>
          </w:p>
        </w:tc>
        <w:tc>
          <w:tcPr>
            <w:tcW w:w="818" w:type="pct"/>
            <w:vAlign w:val="center"/>
          </w:tcPr>
          <w:p w14:paraId="08D3D437" w14:textId="77777777" w:rsidR="00994FF0" w:rsidRPr="0064582A" w:rsidRDefault="00994FF0" w:rsidP="000C3C54">
            <w:pPr>
              <w:rPr>
                <w:ins w:id="2483" w:author="Mohammad Nayeem Hasan" w:date="2024-11-04T00:05:00Z" w16du:dateUtc="2024-11-03T18:05:00Z"/>
                <w:rFonts w:ascii="Times New Roman" w:hAnsi="Times New Roman" w:cs="Times New Roman"/>
                <w:sz w:val="24"/>
                <w:szCs w:val="24"/>
              </w:rPr>
            </w:pPr>
            <w:ins w:id="2484" w:author="Mohammad Nayeem Hasan" w:date="2024-11-04T00:05:00Z" w16du:dateUtc="2024-11-03T18:05:00Z">
              <w:r w:rsidRPr="0064582A">
                <w:rPr>
                  <w:rFonts w:ascii="Times New Roman" w:hAnsi="Times New Roman" w:cs="Times New Roman"/>
                  <w:sz w:val="24"/>
                  <w:szCs w:val="24"/>
                </w:rPr>
                <w:t>1.16 (0.94, 1.43)</w:t>
              </w:r>
            </w:ins>
          </w:p>
        </w:tc>
        <w:tc>
          <w:tcPr>
            <w:tcW w:w="478" w:type="pct"/>
            <w:vAlign w:val="center"/>
          </w:tcPr>
          <w:p w14:paraId="41810664" w14:textId="77777777" w:rsidR="00994FF0" w:rsidRPr="0064582A" w:rsidRDefault="00994FF0" w:rsidP="000C3C54">
            <w:pPr>
              <w:rPr>
                <w:ins w:id="2485" w:author="Mohammad Nayeem Hasan" w:date="2024-11-04T00:05:00Z" w16du:dateUtc="2024-11-03T18:05:00Z"/>
                <w:rFonts w:ascii="Times New Roman" w:hAnsi="Times New Roman" w:cs="Times New Roman"/>
                <w:sz w:val="24"/>
                <w:szCs w:val="24"/>
              </w:rPr>
            </w:pPr>
            <w:ins w:id="2486" w:author="Mohammad Nayeem Hasan" w:date="2024-11-04T00:05:00Z" w16du:dateUtc="2024-11-03T18:05:00Z">
              <w:r w:rsidRPr="0064582A">
                <w:rPr>
                  <w:rFonts w:ascii="Times New Roman" w:hAnsi="Times New Roman" w:cs="Times New Roman"/>
                  <w:sz w:val="24"/>
                  <w:szCs w:val="24"/>
                </w:rPr>
                <w:t>0.164</w:t>
              </w:r>
            </w:ins>
          </w:p>
        </w:tc>
        <w:tc>
          <w:tcPr>
            <w:tcW w:w="822" w:type="pct"/>
            <w:vAlign w:val="center"/>
          </w:tcPr>
          <w:p w14:paraId="0DDEFDF4" w14:textId="77777777" w:rsidR="00994FF0" w:rsidRPr="0064582A" w:rsidRDefault="00994FF0" w:rsidP="000C3C54">
            <w:pPr>
              <w:rPr>
                <w:ins w:id="2487" w:author="Mohammad Nayeem Hasan" w:date="2024-11-04T00:05:00Z" w16du:dateUtc="2024-11-03T18:05:00Z"/>
                <w:rFonts w:ascii="Times New Roman" w:hAnsi="Times New Roman" w:cs="Times New Roman"/>
                <w:sz w:val="24"/>
                <w:szCs w:val="24"/>
              </w:rPr>
            </w:pPr>
            <w:ins w:id="2488" w:author="Mohammad Nayeem Hasan" w:date="2024-11-04T00:05:00Z" w16du:dateUtc="2024-11-03T18:05:00Z">
              <w:r w:rsidRPr="0064582A">
                <w:rPr>
                  <w:rFonts w:ascii="Times New Roman" w:hAnsi="Times New Roman" w:cs="Times New Roman"/>
                  <w:sz w:val="24"/>
                  <w:szCs w:val="24"/>
                </w:rPr>
                <w:t>0.83 (0.59, 1.17)</w:t>
              </w:r>
            </w:ins>
          </w:p>
        </w:tc>
        <w:tc>
          <w:tcPr>
            <w:tcW w:w="478" w:type="pct"/>
            <w:vAlign w:val="center"/>
          </w:tcPr>
          <w:p w14:paraId="3EC12207" w14:textId="77777777" w:rsidR="00994FF0" w:rsidRPr="0064582A" w:rsidRDefault="00994FF0" w:rsidP="000C3C54">
            <w:pPr>
              <w:rPr>
                <w:ins w:id="2489" w:author="Mohammad Nayeem Hasan" w:date="2024-11-04T00:05:00Z" w16du:dateUtc="2024-11-03T18:05:00Z"/>
                <w:rFonts w:ascii="Times New Roman" w:hAnsi="Times New Roman" w:cs="Times New Roman"/>
                <w:sz w:val="24"/>
                <w:szCs w:val="24"/>
              </w:rPr>
            </w:pPr>
            <w:ins w:id="2490" w:author="Mohammad Nayeem Hasan" w:date="2024-11-04T00:05:00Z" w16du:dateUtc="2024-11-03T18:05:00Z">
              <w:r w:rsidRPr="0064582A">
                <w:rPr>
                  <w:rFonts w:ascii="Times New Roman" w:hAnsi="Times New Roman" w:cs="Times New Roman"/>
                  <w:sz w:val="24"/>
                  <w:szCs w:val="24"/>
                </w:rPr>
                <w:t>0.303</w:t>
              </w:r>
            </w:ins>
          </w:p>
        </w:tc>
        <w:tc>
          <w:tcPr>
            <w:tcW w:w="978" w:type="pct"/>
            <w:tcBorders>
              <w:top w:val="single" w:sz="4" w:space="0" w:color="auto"/>
              <w:left w:val="nil"/>
              <w:bottom w:val="single" w:sz="4" w:space="0" w:color="auto"/>
              <w:right w:val="nil"/>
            </w:tcBorders>
            <w:shd w:val="clear" w:color="auto" w:fill="auto"/>
            <w:vAlign w:val="bottom"/>
          </w:tcPr>
          <w:p w14:paraId="12433CB7" w14:textId="77777777" w:rsidR="00994FF0" w:rsidRPr="0064582A" w:rsidRDefault="00994FF0" w:rsidP="000C3C54">
            <w:pPr>
              <w:rPr>
                <w:ins w:id="2491" w:author="Mohammad Nayeem Hasan" w:date="2024-11-04T00:05:00Z" w16du:dateUtc="2024-11-03T18:05:00Z"/>
                <w:rFonts w:ascii="Times New Roman" w:hAnsi="Times New Roman" w:cs="Times New Roman"/>
                <w:sz w:val="24"/>
                <w:szCs w:val="24"/>
              </w:rPr>
            </w:pPr>
            <w:ins w:id="2492" w:author="Mohammad Nayeem Hasan" w:date="2024-11-04T00:05:00Z" w16du:dateUtc="2024-11-03T18:05:00Z">
              <w:r w:rsidRPr="0064582A">
                <w:rPr>
                  <w:rFonts w:ascii="Times New Roman" w:hAnsi="Times New Roman" w:cs="Times New Roman"/>
                  <w:sz w:val="24"/>
                  <w:szCs w:val="24"/>
                </w:rPr>
                <w:t>1.11 (0.90, 1.37)</w:t>
              </w:r>
            </w:ins>
          </w:p>
        </w:tc>
        <w:tc>
          <w:tcPr>
            <w:tcW w:w="478" w:type="pct"/>
            <w:vAlign w:val="center"/>
          </w:tcPr>
          <w:p w14:paraId="387CE79C" w14:textId="77777777" w:rsidR="00994FF0" w:rsidRPr="0064582A" w:rsidRDefault="00994FF0" w:rsidP="000C3C54">
            <w:pPr>
              <w:rPr>
                <w:ins w:id="2493" w:author="Mohammad Nayeem Hasan" w:date="2024-11-04T00:05:00Z" w16du:dateUtc="2024-11-03T18:05:00Z"/>
                <w:rFonts w:ascii="Times New Roman" w:hAnsi="Times New Roman" w:cs="Times New Roman"/>
                <w:sz w:val="24"/>
                <w:szCs w:val="24"/>
              </w:rPr>
            </w:pPr>
            <w:ins w:id="2494" w:author="Mohammad Nayeem Hasan" w:date="2024-11-04T00:05:00Z" w16du:dateUtc="2024-11-03T18:05:00Z">
              <w:r w:rsidRPr="0064582A">
                <w:rPr>
                  <w:rFonts w:ascii="Times New Roman" w:hAnsi="Times New Roman" w:cs="Times New Roman"/>
                  <w:sz w:val="24"/>
                  <w:szCs w:val="24"/>
                </w:rPr>
                <w:t>0.347</w:t>
              </w:r>
            </w:ins>
          </w:p>
        </w:tc>
      </w:tr>
      <w:tr w:rsidR="00994FF0" w:rsidRPr="0064582A" w14:paraId="77B1AFBA" w14:textId="77777777" w:rsidTr="000C3C54">
        <w:trPr>
          <w:trHeight w:val="138"/>
          <w:jc w:val="center"/>
          <w:ins w:id="2495" w:author="Mohammad Nayeem Hasan" w:date="2024-11-04T00:05:00Z"/>
        </w:trPr>
        <w:tc>
          <w:tcPr>
            <w:tcW w:w="950" w:type="pct"/>
            <w:vAlign w:val="center"/>
          </w:tcPr>
          <w:p w14:paraId="42F4B394" w14:textId="77777777" w:rsidR="00994FF0" w:rsidRPr="0064582A" w:rsidRDefault="00994FF0" w:rsidP="000C3C54">
            <w:pPr>
              <w:rPr>
                <w:ins w:id="2496" w:author="Mohammad Nayeem Hasan" w:date="2024-11-04T00:05:00Z" w16du:dateUtc="2024-11-03T18:05:00Z"/>
                <w:rFonts w:ascii="Times New Roman" w:hAnsi="Times New Roman" w:cs="Times New Roman"/>
                <w:sz w:val="24"/>
                <w:szCs w:val="24"/>
              </w:rPr>
            </w:pPr>
            <w:ins w:id="2497" w:author="Mohammad Nayeem Hasan" w:date="2024-11-04T00:05:00Z" w16du:dateUtc="2024-11-03T18:05:00Z">
              <w:r w:rsidRPr="0064582A">
                <w:rPr>
                  <w:rFonts w:ascii="Times New Roman" w:hAnsi="Times New Roman" w:cs="Times New Roman"/>
                  <w:sz w:val="24"/>
                  <w:szCs w:val="24"/>
                </w:rPr>
                <w:t>Rich</w:t>
              </w:r>
            </w:ins>
          </w:p>
        </w:tc>
        <w:tc>
          <w:tcPr>
            <w:tcW w:w="818" w:type="pct"/>
            <w:vAlign w:val="center"/>
          </w:tcPr>
          <w:p w14:paraId="409A13A0" w14:textId="77777777" w:rsidR="00994FF0" w:rsidRPr="0064582A" w:rsidRDefault="00994FF0" w:rsidP="000C3C54">
            <w:pPr>
              <w:rPr>
                <w:ins w:id="2498" w:author="Mohammad Nayeem Hasan" w:date="2024-11-04T00:05:00Z" w16du:dateUtc="2024-11-03T18:05:00Z"/>
                <w:rFonts w:ascii="Times New Roman" w:hAnsi="Times New Roman" w:cs="Times New Roman"/>
                <w:sz w:val="24"/>
                <w:szCs w:val="24"/>
              </w:rPr>
            </w:pPr>
            <w:ins w:id="2499" w:author="Mohammad Nayeem Hasan" w:date="2024-11-04T00:05:00Z" w16du:dateUtc="2024-11-03T18:05:00Z">
              <w:r w:rsidRPr="0064582A">
                <w:rPr>
                  <w:rFonts w:ascii="Times New Roman" w:hAnsi="Times New Roman" w:cs="Times New Roman"/>
                  <w:sz w:val="24"/>
                  <w:szCs w:val="24"/>
                </w:rPr>
                <w:t>0.89 (0.71, 1.12)</w:t>
              </w:r>
            </w:ins>
          </w:p>
        </w:tc>
        <w:tc>
          <w:tcPr>
            <w:tcW w:w="478" w:type="pct"/>
            <w:vAlign w:val="center"/>
          </w:tcPr>
          <w:p w14:paraId="71EFB950" w14:textId="77777777" w:rsidR="00994FF0" w:rsidRPr="0064582A" w:rsidRDefault="00994FF0" w:rsidP="000C3C54">
            <w:pPr>
              <w:rPr>
                <w:ins w:id="2500" w:author="Mohammad Nayeem Hasan" w:date="2024-11-04T00:05:00Z" w16du:dateUtc="2024-11-03T18:05:00Z"/>
                <w:rFonts w:ascii="Times New Roman" w:hAnsi="Times New Roman" w:cs="Times New Roman"/>
                <w:sz w:val="24"/>
                <w:szCs w:val="24"/>
              </w:rPr>
            </w:pPr>
            <w:ins w:id="2501" w:author="Mohammad Nayeem Hasan" w:date="2024-11-04T00:05:00Z" w16du:dateUtc="2024-11-03T18:05:00Z">
              <w:r w:rsidRPr="0064582A">
                <w:rPr>
                  <w:rFonts w:ascii="Times New Roman" w:hAnsi="Times New Roman" w:cs="Times New Roman"/>
                  <w:sz w:val="24"/>
                  <w:szCs w:val="24"/>
                </w:rPr>
                <w:t>0.322</w:t>
              </w:r>
            </w:ins>
          </w:p>
        </w:tc>
        <w:tc>
          <w:tcPr>
            <w:tcW w:w="822" w:type="pct"/>
            <w:vAlign w:val="center"/>
          </w:tcPr>
          <w:p w14:paraId="14A52A40" w14:textId="77777777" w:rsidR="00994FF0" w:rsidRPr="0064582A" w:rsidRDefault="00994FF0" w:rsidP="000C3C54">
            <w:pPr>
              <w:rPr>
                <w:ins w:id="2502" w:author="Mohammad Nayeem Hasan" w:date="2024-11-04T00:05:00Z" w16du:dateUtc="2024-11-03T18:05:00Z"/>
                <w:rFonts w:ascii="Times New Roman" w:hAnsi="Times New Roman" w:cs="Times New Roman"/>
                <w:sz w:val="24"/>
                <w:szCs w:val="24"/>
              </w:rPr>
            </w:pPr>
            <w:ins w:id="2503" w:author="Mohammad Nayeem Hasan" w:date="2024-11-04T00:05:00Z" w16du:dateUtc="2024-11-03T18:05:00Z">
              <w:r w:rsidRPr="0064582A">
                <w:rPr>
                  <w:rFonts w:ascii="Times New Roman" w:hAnsi="Times New Roman" w:cs="Times New Roman"/>
                  <w:sz w:val="24"/>
                  <w:szCs w:val="24"/>
                </w:rPr>
                <w:t>0.92 (0.65, 1.32)</w:t>
              </w:r>
            </w:ins>
          </w:p>
        </w:tc>
        <w:tc>
          <w:tcPr>
            <w:tcW w:w="478" w:type="pct"/>
            <w:vAlign w:val="center"/>
          </w:tcPr>
          <w:p w14:paraId="1F529A37" w14:textId="77777777" w:rsidR="00994FF0" w:rsidRPr="0064582A" w:rsidRDefault="00994FF0" w:rsidP="000C3C54">
            <w:pPr>
              <w:rPr>
                <w:ins w:id="2504" w:author="Mohammad Nayeem Hasan" w:date="2024-11-04T00:05:00Z" w16du:dateUtc="2024-11-03T18:05:00Z"/>
                <w:rFonts w:ascii="Times New Roman" w:hAnsi="Times New Roman" w:cs="Times New Roman"/>
                <w:sz w:val="24"/>
                <w:szCs w:val="24"/>
              </w:rPr>
            </w:pPr>
            <w:ins w:id="2505" w:author="Mohammad Nayeem Hasan" w:date="2024-11-04T00:05:00Z" w16du:dateUtc="2024-11-03T18:05:00Z">
              <w:r w:rsidRPr="0064582A">
                <w:rPr>
                  <w:rFonts w:ascii="Times New Roman" w:hAnsi="Times New Roman" w:cs="Times New Roman"/>
                  <w:sz w:val="24"/>
                  <w:szCs w:val="24"/>
                </w:rPr>
                <w:t>0.666</w:t>
              </w:r>
            </w:ins>
          </w:p>
        </w:tc>
        <w:tc>
          <w:tcPr>
            <w:tcW w:w="978" w:type="pct"/>
            <w:tcBorders>
              <w:top w:val="single" w:sz="4" w:space="0" w:color="auto"/>
              <w:left w:val="nil"/>
              <w:bottom w:val="single" w:sz="4" w:space="0" w:color="auto"/>
              <w:right w:val="nil"/>
            </w:tcBorders>
            <w:shd w:val="clear" w:color="auto" w:fill="auto"/>
            <w:vAlign w:val="bottom"/>
          </w:tcPr>
          <w:p w14:paraId="3EF2F5F7" w14:textId="77777777" w:rsidR="00994FF0" w:rsidRPr="0064582A" w:rsidRDefault="00994FF0" w:rsidP="000C3C54">
            <w:pPr>
              <w:rPr>
                <w:ins w:id="2506" w:author="Mohammad Nayeem Hasan" w:date="2024-11-04T00:05:00Z" w16du:dateUtc="2024-11-03T18:05:00Z"/>
                <w:rFonts w:ascii="Times New Roman" w:hAnsi="Times New Roman" w:cs="Times New Roman"/>
                <w:sz w:val="24"/>
                <w:szCs w:val="24"/>
              </w:rPr>
            </w:pPr>
            <w:ins w:id="2507" w:author="Mohammad Nayeem Hasan" w:date="2024-11-04T00:05:00Z" w16du:dateUtc="2024-11-03T18:05:00Z">
              <w:r w:rsidRPr="0064582A">
                <w:rPr>
                  <w:rFonts w:ascii="Times New Roman" w:hAnsi="Times New Roman" w:cs="Times New Roman"/>
                  <w:sz w:val="24"/>
                  <w:szCs w:val="24"/>
                </w:rPr>
                <w:t>1.13 (0.91, 1.41)</w:t>
              </w:r>
            </w:ins>
          </w:p>
        </w:tc>
        <w:tc>
          <w:tcPr>
            <w:tcW w:w="478" w:type="pct"/>
            <w:vAlign w:val="center"/>
          </w:tcPr>
          <w:p w14:paraId="09D2D13C" w14:textId="77777777" w:rsidR="00994FF0" w:rsidRPr="0064582A" w:rsidRDefault="00994FF0" w:rsidP="000C3C54">
            <w:pPr>
              <w:rPr>
                <w:ins w:id="2508" w:author="Mohammad Nayeem Hasan" w:date="2024-11-04T00:05:00Z" w16du:dateUtc="2024-11-03T18:05:00Z"/>
                <w:rFonts w:ascii="Times New Roman" w:hAnsi="Times New Roman" w:cs="Times New Roman"/>
                <w:sz w:val="24"/>
                <w:szCs w:val="24"/>
              </w:rPr>
            </w:pPr>
            <w:ins w:id="2509" w:author="Mohammad Nayeem Hasan" w:date="2024-11-04T00:05:00Z" w16du:dateUtc="2024-11-03T18:05:00Z">
              <w:r w:rsidRPr="0064582A">
                <w:rPr>
                  <w:rFonts w:ascii="Times New Roman" w:hAnsi="Times New Roman" w:cs="Times New Roman"/>
                  <w:sz w:val="24"/>
                  <w:szCs w:val="24"/>
                </w:rPr>
                <w:t>0.271</w:t>
              </w:r>
            </w:ins>
          </w:p>
        </w:tc>
      </w:tr>
      <w:tr w:rsidR="00994FF0" w:rsidRPr="0064582A" w14:paraId="02A88868" w14:textId="77777777" w:rsidTr="000C3C54">
        <w:trPr>
          <w:trHeight w:val="138"/>
          <w:jc w:val="center"/>
          <w:ins w:id="2510" w:author="Mohammad Nayeem Hasan" w:date="2024-11-04T00:05:00Z"/>
        </w:trPr>
        <w:tc>
          <w:tcPr>
            <w:tcW w:w="950" w:type="pct"/>
            <w:vAlign w:val="center"/>
          </w:tcPr>
          <w:p w14:paraId="76AF76F7" w14:textId="77777777" w:rsidR="00994FF0" w:rsidRPr="0064582A" w:rsidRDefault="00994FF0" w:rsidP="000C3C54">
            <w:pPr>
              <w:rPr>
                <w:ins w:id="2511" w:author="Mohammad Nayeem Hasan" w:date="2024-11-04T00:05:00Z" w16du:dateUtc="2024-11-03T18:05:00Z"/>
                <w:rFonts w:ascii="Times New Roman" w:hAnsi="Times New Roman" w:cs="Times New Roman"/>
                <w:sz w:val="24"/>
                <w:szCs w:val="24"/>
              </w:rPr>
            </w:pPr>
            <w:ins w:id="2512" w:author="Mohammad Nayeem Hasan" w:date="2024-11-04T00:05:00Z" w16du:dateUtc="2024-11-03T18:05:00Z">
              <w:r w:rsidRPr="0064582A">
                <w:rPr>
                  <w:rFonts w:ascii="Times New Roman" w:hAnsi="Times New Roman" w:cs="Times New Roman"/>
                  <w:sz w:val="24"/>
                  <w:szCs w:val="24"/>
                </w:rPr>
                <w:t>Richest</w:t>
              </w:r>
            </w:ins>
          </w:p>
        </w:tc>
        <w:tc>
          <w:tcPr>
            <w:tcW w:w="818" w:type="pct"/>
            <w:vAlign w:val="center"/>
          </w:tcPr>
          <w:p w14:paraId="4473E06F" w14:textId="77777777" w:rsidR="00994FF0" w:rsidRPr="0064582A" w:rsidRDefault="00994FF0" w:rsidP="000C3C54">
            <w:pPr>
              <w:rPr>
                <w:ins w:id="2513" w:author="Mohammad Nayeem Hasan" w:date="2024-11-04T00:05:00Z" w16du:dateUtc="2024-11-03T18:05:00Z"/>
                <w:rFonts w:ascii="Times New Roman" w:hAnsi="Times New Roman" w:cs="Times New Roman"/>
                <w:sz w:val="24"/>
                <w:szCs w:val="24"/>
              </w:rPr>
            </w:pPr>
            <w:ins w:id="251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C75E229" w14:textId="77777777" w:rsidR="00994FF0" w:rsidRPr="0064582A" w:rsidRDefault="00994FF0" w:rsidP="000C3C54">
            <w:pPr>
              <w:rPr>
                <w:ins w:id="2515" w:author="Mohammad Nayeem Hasan" w:date="2024-11-04T00:05:00Z" w16du:dateUtc="2024-11-03T18:05:00Z"/>
                <w:rFonts w:ascii="Times New Roman" w:hAnsi="Times New Roman" w:cs="Times New Roman"/>
                <w:sz w:val="24"/>
                <w:szCs w:val="24"/>
              </w:rPr>
            </w:pPr>
            <w:ins w:id="2516"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4171FE95" w14:textId="77777777" w:rsidR="00994FF0" w:rsidRPr="0064582A" w:rsidRDefault="00994FF0" w:rsidP="000C3C54">
            <w:pPr>
              <w:rPr>
                <w:ins w:id="2517" w:author="Mohammad Nayeem Hasan" w:date="2024-11-04T00:05:00Z" w16du:dateUtc="2024-11-03T18:05:00Z"/>
                <w:rFonts w:ascii="Times New Roman" w:hAnsi="Times New Roman" w:cs="Times New Roman"/>
                <w:sz w:val="24"/>
                <w:szCs w:val="24"/>
              </w:rPr>
            </w:pPr>
            <w:ins w:id="251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D40831A" w14:textId="77777777" w:rsidR="00994FF0" w:rsidRPr="0064582A" w:rsidRDefault="00994FF0" w:rsidP="000C3C54">
            <w:pPr>
              <w:rPr>
                <w:ins w:id="2519" w:author="Mohammad Nayeem Hasan" w:date="2024-11-04T00:05:00Z" w16du:dateUtc="2024-11-03T18:05:00Z"/>
                <w:rFonts w:ascii="Times New Roman" w:hAnsi="Times New Roman" w:cs="Times New Roman"/>
                <w:sz w:val="24"/>
                <w:szCs w:val="24"/>
              </w:rPr>
            </w:pPr>
            <w:ins w:id="2520" w:author="Mohammad Nayeem Hasan" w:date="2024-11-04T00:05:00Z" w16du:dateUtc="2024-11-03T18:05:00Z">
              <w:r w:rsidRPr="0064582A">
                <w:rPr>
                  <w:rFonts w:ascii="Times New Roman" w:hAnsi="Times New Roman" w:cs="Times New Roman"/>
                  <w:sz w:val="24"/>
                  <w:szCs w:val="24"/>
                </w:rPr>
                <w:t>-</w:t>
              </w:r>
            </w:ins>
          </w:p>
        </w:tc>
        <w:tc>
          <w:tcPr>
            <w:tcW w:w="978" w:type="pct"/>
            <w:tcBorders>
              <w:top w:val="single" w:sz="4" w:space="0" w:color="auto"/>
            </w:tcBorders>
            <w:vAlign w:val="center"/>
          </w:tcPr>
          <w:p w14:paraId="3EF268A4" w14:textId="77777777" w:rsidR="00994FF0" w:rsidRPr="0064582A" w:rsidRDefault="00994FF0" w:rsidP="000C3C54">
            <w:pPr>
              <w:rPr>
                <w:ins w:id="2521" w:author="Mohammad Nayeem Hasan" w:date="2024-11-04T00:05:00Z" w16du:dateUtc="2024-11-03T18:05:00Z"/>
                <w:rFonts w:ascii="Times New Roman" w:hAnsi="Times New Roman" w:cs="Times New Roman"/>
                <w:sz w:val="24"/>
                <w:szCs w:val="24"/>
              </w:rPr>
            </w:pPr>
            <w:ins w:id="252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74A54081" w14:textId="77777777" w:rsidR="00994FF0" w:rsidRPr="0064582A" w:rsidRDefault="00994FF0" w:rsidP="000C3C54">
            <w:pPr>
              <w:rPr>
                <w:ins w:id="2523" w:author="Mohammad Nayeem Hasan" w:date="2024-11-04T00:05:00Z" w16du:dateUtc="2024-11-03T18:05:00Z"/>
                <w:rFonts w:ascii="Times New Roman" w:hAnsi="Times New Roman" w:cs="Times New Roman"/>
                <w:sz w:val="24"/>
                <w:szCs w:val="24"/>
              </w:rPr>
            </w:pPr>
            <w:ins w:id="2524" w:author="Mohammad Nayeem Hasan" w:date="2024-11-04T00:05:00Z" w16du:dateUtc="2024-11-03T18:05:00Z">
              <w:r w:rsidRPr="0064582A">
                <w:rPr>
                  <w:rFonts w:ascii="Times New Roman" w:hAnsi="Times New Roman" w:cs="Times New Roman"/>
                  <w:sz w:val="24"/>
                  <w:szCs w:val="24"/>
                </w:rPr>
                <w:t>-</w:t>
              </w:r>
            </w:ins>
          </w:p>
        </w:tc>
      </w:tr>
      <w:tr w:rsidR="00994FF0" w:rsidRPr="0064582A" w14:paraId="43A4F1CD" w14:textId="77777777" w:rsidTr="000C3C54">
        <w:trPr>
          <w:trHeight w:val="138"/>
          <w:jc w:val="center"/>
          <w:ins w:id="2525" w:author="Mohammad Nayeem Hasan" w:date="2024-11-04T00:05:00Z"/>
        </w:trPr>
        <w:tc>
          <w:tcPr>
            <w:tcW w:w="1767" w:type="pct"/>
            <w:gridSpan w:val="2"/>
            <w:vAlign w:val="center"/>
          </w:tcPr>
          <w:p w14:paraId="1685B4DB" w14:textId="77777777" w:rsidR="00994FF0" w:rsidRPr="0064582A" w:rsidRDefault="00994FF0" w:rsidP="000C3C54">
            <w:pPr>
              <w:rPr>
                <w:ins w:id="2526" w:author="Mohammad Nayeem Hasan" w:date="2024-11-04T00:05:00Z" w16du:dateUtc="2024-11-03T18:05:00Z"/>
                <w:rFonts w:ascii="Times New Roman" w:hAnsi="Times New Roman" w:cs="Times New Roman"/>
                <w:sz w:val="24"/>
                <w:szCs w:val="24"/>
              </w:rPr>
            </w:pPr>
            <w:ins w:id="2527" w:author="Mohammad Nayeem Hasan" w:date="2024-11-04T00:05:00Z" w16du:dateUtc="2024-11-03T18:05:00Z">
              <w:r w:rsidRPr="0064582A">
                <w:rPr>
                  <w:rFonts w:ascii="Times New Roman" w:hAnsi="Times New Roman" w:cs="Times New Roman"/>
                  <w:sz w:val="24"/>
                  <w:szCs w:val="24"/>
                </w:rPr>
                <w:t>Religion</w:t>
              </w:r>
            </w:ins>
          </w:p>
        </w:tc>
        <w:tc>
          <w:tcPr>
            <w:tcW w:w="1300" w:type="pct"/>
            <w:gridSpan w:val="2"/>
            <w:vAlign w:val="center"/>
          </w:tcPr>
          <w:p w14:paraId="2277FC72" w14:textId="77777777" w:rsidR="00994FF0" w:rsidRPr="0064582A" w:rsidRDefault="00994FF0" w:rsidP="000C3C54">
            <w:pPr>
              <w:rPr>
                <w:ins w:id="2528" w:author="Mohammad Nayeem Hasan" w:date="2024-11-04T00:05:00Z" w16du:dateUtc="2024-11-03T18:05:00Z"/>
                <w:rFonts w:ascii="Times New Roman" w:hAnsi="Times New Roman" w:cs="Times New Roman"/>
                <w:sz w:val="24"/>
                <w:szCs w:val="24"/>
              </w:rPr>
            </w:pPr>
          </w:p>
        </w:tc>
        <w:tc>
          <w:tcPr>
            <w:tcW w:w="1455" w:type="pct"/>
            <w:gridSpan w:val="2"/>
            <w:vAlign w:val="center"/>
          </w:tcPr>
          <w:p w14:paraId="701C6572" w14:textId="77777777" w:rsidR="00994FF0" w:rsidRPr="0064582A" w:rsidRDefault="00994FF0" w:rsidP="000C3C54">
            <w:pPr>
              <w:rPr>
                <w:ins w:id="2529" w:author="Mohammad Nayeem Hasan" w:date="2024-11-04T00:05:00Z" w16du:dateUtc="2024-11-03T18:05:00Z"/>
                <w:rFonts w:ascii="Times New Roman" w:hAnsi="Times New Roman" w:cs="Times New Roman"/>
                <w:sz w:val="24"/>
                <w:szCs w:val="24"/>
              </w:rPr>
            </w:pPr>
          </w:p>
        </w:tc>
        <w:tc>
          <w:tcPr>
            <w:tcW w:w="478" w:type="pct"/>
            <w:vAlign w:val="center"/>
          </w:tcPr>
          <w:p w14:paraId="0C6CC3EC" w14:textId="77777777" w:rsidR="00994FF0" w:rsidRPr="0064582A" w:rsidRDefault="00994FF0" w:rsidP="000C3C54">
            <w:pPr>
              <w:rPr>
                <w:ins w:id="2530" w:author="Mohammad Nayeem Hasan" w:date="2024-11-04T00:05:00Z" w16du:dateUtc="2024-11-03T18:05:00Z"/>
                <w:rFonts w:ascii="Times New Roman" w:hAnsi="Times New Roman" w:cs="Times New Roman"/>
                <w:sz w:val="24"/>
                <w:szCs w:val="24"/>
              </w:rPr>
            </w:pPr>
          </w:p>
        </w:tc>
      </w:tr>
      <w:tr w:rsidR="00994FF0" w:rsidRPr="0064582A" w14:paraId="0FE74483" w14:textId="77777777" w:rsidTr="000C3C54">
        <w:trPr>
          <w:trHeight w:val="268"/>
          <w:jc w:val="center"/>
          <w:ins w:id="2531" w:author="Mohammad Nayeem Hasan" w:date="2024-11-04T00:05:00Z"/>
        </w:trPr>
        <w:tc>
          <w:tcPr>
            <w:tcW w:w="950" w:type="pct"/>
            <w:vAlign w:val="center"/>
          </w:tcPr>
          <w:p w14:paraId="29DD20BD" w14:textId="77777777" w:rsidR="00994FF0" w:rsidRPr="0064582A" w:rsidRDefault="00994FF0" w:rsidP="000C3C54">
            <w:pPr>
              <w:rPr>
                <w:ins w:id="2532" w:author="Mohammad Nayeem Hasan" w:date="2024-11-04T00:05:00Z" w16du:dateUtc="2024-11-03T18:05:00Z"/>
                <w:rFonts w:ascii="Times New Roman" w:hAnsi="Times New Roman" w:cs="Times New Roman"/>
                <w:sz w:val="24"/>
                <w:szCs w:val="24"/>
              </w:rPr>
            </w:pPr>
            <w:ins w:id="2533" w:author="Mohammad Nayeem Hasan" w:date="2024-11-04T00:05:00Z" w16du:dateUtc="2024-11-03T18:05:00Z">
              <w:r w:rsidRPr="0064582A">
                <w:rPr>
                  <w:rFonts w:ascii="Times New Roman" w:hAnsi="Times New Roman" w:cs="Times New Roman"/>
                  <w:sz w:val="24"/>
                  <w:szCs w:val="24"/>
                </w:rPr>
                <w:t>Islam</w:t>
              </w:r>
            </w:ins>
          </w:p>
        </w:tc>
        <w:tc>
          <w:tcPr>
            <w:tcW w:w="818" w:type="pct"/>
            <w:vAlign w:val="center"/>
          </w:tcPr>
          <w:p w14:paraId="233DAF47" w14:textId="77777777" w:rsidR="00994FF0" w:rsidRPr="0064582A" w:rsidRDefault="00994FF0" w:rsidP="000C3C54">
            <w:pPr>
              <w:rPr>
                <w:ins w:id="2534" w:author="Mohammad Nayeem Hasan" w:date="2024-11-04T00:05:00Z" w16du:dateUtc="2024-11-03T18:05:00Z"/>
                <w:rFonts w:ascii="Times New Roman" w:hAnsi="Times New Roman" w:cs="Times New Roman"/>
                <w:sz w:val="24"/>
                <w:szCs w:val="24"/>
              </w:rPr>
            </w:pPr>
            <w:ins w:id="2535" w:author="Mohammad Nayeem Hasan" w:date="2024-11-04T00:05:00Z" w16du:dateUtc="2024-11-03T18:05:00Z">
              <w:r w:rsidRPr="0064582A">
                <w:rPr>
                  <w:rFonts w:ascii="Times New Roman" w:hAnsi="Times New Roman" w:cs="Times New Roman"/>
                  <w:sz w:val="24"/>
                  <w:szCs w:val="24"/>
                </w:rPr>
                <w:t>1.22 (0.99, 1.51)</w:t>
              </w:r>
            </w:ins>
          </w:p>
        </w:tc>
        <w:tc>
          <w:tcPr>
            <w:tcW w:w="478" w:type="pct"/>
            <w:vAlign w:val="center"/>
          </w:tcPr>
          <w:p w14:paraId="107A0E9D" w14:textId="77777777" w:rsidR="00994FF0" w:rsidRPr="0064582A" w:rsidRDefault="00994FF0" w:rsidP="000C3C54">
            <w:pPr>
              <w:rPr>
                <w:ins w:id="2536" w:author="Mohammad Nayeem Hasan" w:date="2024-11-04T00:05:00Z" w16du:dateUtc="2024-11-03T18:05:00Z"/>
                <w:rFonts w:ascii="Times New Roman" w:hAnsi="Times New Roman" w:cs="Times New Roman"/>
                <w:sz w:val="24"/>
                <w:szCs w:val="24"/>
              </w:rPr>
            </w:pPr>
            <w:ins w:id="2537" w:author="Mohammad Nayeem Hasan" w:date="2024-11-04T00:05:00Z" w16du:dateUtc="2024-11-03T18:05:00Z">
              <w:r w:rsidRPr="0064582A">
                <w:rPr>
                  <w:rFonts w:ascii="Times New Roman" w:hAnsi="Times New Roman" w:cs="Times New Roman"/>
                  <w:sz w:val="24"/>
                  <w:szCs w:val="24"/>
                </w:rPr>
                <w:t>0.061</w:t>
              </w:r>
            </w:ins>
          </w:p>
        </w:tc>
        <w:tc>
          <w:tcPr>
            <w:tcW w:w="822" w:type="pct"/>
            <w:vAlign w:val="center"/>
          </w:tcPr>
          <w:p w14:paraId="358F4C04" w14:textId="77777777" w:rsidR="00994FF0" w:rsidRPr="0064582A" w:rsidRDefault="00994FF0" w:rsidP="000C3C54">
            <w:pPr>
              <w:rPr>
                <w:ins w:id="2538" w:author="Mohammad Nayeem Hasan" w:date="2024-11-04T00:05:00Z" w16du:dateUtc="2024-11-03T18:05:00Z"/>
                <w:rFonts w:ascii="Times New Roman" w:hAnsi="Times New Roman" w:cs="Times New Roman"/>
                <w:sz w:val="24"/>
                <w:szCs w:val="24"/>
              </w:rPr>
            </w:pPr>
            <w:ins w:id="2539" w:author="Mohammad Nayeem Hasan" w:date="2024-11-04T00:05:00Z" w16du:dateUtc="2024-11-03T18:05:00Z">
              <w:r w:rsidRPr="0064582A">
                <w:rPr>
                  <w:rFonts w:ascii="Times New Roman" w:hAnsi="Times New Roman" w:cs="Times New Roman"/>
                  <w:sz w:val="24"/>
                  <w:szCs w:val="24"/>
                </w:rPr>
                <w:t>1.02 (0.76, 1.37)</w:t>
              </w:r>
            </w:ins>
          </w:p>
        </w:tc>
        <w:tc>
          <w:tcPr>
            <w:tcW w:w="478" w:type="pct"/>
            <w:vAlign w:val="center"/>
          </w:tcPr>
          <w:p w14:paraId="55640B05" w14:textId="77777777" w:rsidR="00994FF0" w:rsidRPr="0064582A" w:rsidRDefault="00994FF0" w:rsidP="000C3C54">
            <w:pPr>
              <w:rPr>
                <w:ins w:id="2540" w:author="Mohammad Nayeem Hasan" w:date="2024-11-04T00:05:00Z" w16du:dateUtc="2024-11-03T18:05:00Z"/>
                <w:rFonts w:ascii="Times New Roman" w:hAnsi="Times New Roman" w:cs="Times New Roman"/>
                <w:sz w:val="24"/>
                <w:szCs w:val="24"/>
              </w:rPr>
            </w:pPr>
            <w:ins w:id="2541" w:author="Mohammad Nayeem Hasan" w:date="2024-11-04T00:05:00Z" w16du:dateUtc="2024-11-03T18:05:00Z">
              <w:r w:rsidRPr="0064582A">
                <w:rPr>
                  <w:rFonts w:ascii="Times New Roman" w:hAnsi="Times New Roman" w:cs="Times New Roman"/>
                  <w:sz w:val="24"/>
                  <w:szCs w:val="24"/>
                </w:rPr>
                <w:t>0.904</w:t>
              </w:r>
            </w:ins>
          </w:p>
        </w:tc>
        <w:tc>
          <w:tcPr>
            <w:tcW w:w="978" w:type="pct"/>
            <w:vAlign w:val="center"/>
          </w:tcPr>
          <w:p w14:paraId="7A07A949" w14:textId="77777777" w:rsidR="00994FF0" w:rsidRPr="0064582A" w:rsidRDefault="00994FF0" w:rsidP="000C3C54">
            <w:pPr>
              <w:rPr>
                <w:ins w:id="2542" w:author="Mohammad Nayeem Hasan" w:date="2024-11-04T00:05:00Z" w16du:dateUtc="2024-11-03T18:05:00Z"/>
                <w:rFonts w:ascii="Times New Roman" w:hAnsi="Times New Roman" w:cs="Times New Roman"/>
                <w:sz w:val="24"/>
                <w:szCs w:val="24"/>
              </w:rPr>
            </w:pPr>
            <w:ins w:id="2543" w:author="Mohammad Nayeem Hasan" w:date="2024-11-04T00:05:00Z" w16du:dateUtc="2024-11-03T18:05:00Z">
              <w:r w:rsidRPr="0064582A">
                <w:rPr>
                  <w:rFonts w:ascii="Times New Roman" w:hAnsi="Times New Roman" w:cs="Times New Roman"/>
                  <w:sz w:val="24"/>
                  <w:szCs w:val="24"/>
                </w:rPr>
                <w:t>1.29 (1.03, 1.62)</w:t>
              </w:r>
            </w:ins>
          </w:p>
        </w:tc>
        <w:tc>
          <w:tcPr>
            <w:tcW w:w="478" w:type="pct"/>
            <w:vAlign w:val="center"/>
          </w:tcPr>
          <w:p w14:paraId="12F659FF" w14:textId="77777777" w:rsidR="00994FF0" w:rsidRPr="0064582A" w:rsidRDefault="00994FF0" w:rsidP="000C3C54">
            <w:pPr>
              <w:rPr>
                <w:ins w:id="2544" w:author="Mohammad Nayeem Hasan" w:date="2024-11-04T00:05:00Z" w16du:dateUtc="2024-11-03T18:05:00Z"/>
                <w:rFonts w:ascii="Times New Roman" w:hAnsi="Times New Roman" w:cs="Times New Roman"/>
                <w:b/>
                <w:bCs/>
                <w:sz w:val="24"/>
                <w:szCs w:val="24"/>
              </w:rPr>
            </w:pPr>
            <w:ins w:id="2545" w:author="Mohammad Nayeem Hasan" w:date="2024-11-04T00:05:00Z" w16du:dateUtc="2024-11-03T18:05:00Z">
              <w:r w:rsidRPr="0064582A">
                <w:rPr>
                  <w:rFonts w:ascii="Times New Roman" w:hAnsi="Times New Roman" w:cs="Times New Roman"/>
                  <w:b/>
                  <w:bCs/>
                  <w:sz w:val="24"/>
                  <w:szCs w:val="24"/>
                </w:rPr>
                <w:t>0.026</w:t>
              </w:r>
            </w:ins>
          </w:p>
        </w:tc>
      </w:tr>
      <w:tr w:rsidR="00994FF0" w:rsidRPr="0064582A" w14:paraId="59EF8F1B" w14:textId="77777777" w:rsidTr="000C3C54">
        <w:trPr>
          <w:trHeight w:val="138"/>
          <w:jc w:val="center"/>
          <w:ins w:id="2546" w:author="Mohammad Nayeem Hasan" w:date="2024-11-04T00:05:00Z"/>
        </w:trPr>
        <w:tc>
          <w:tcPr>
            <w:tcW w:w="950" w:type="pct"/>
            <w:vAlign w:val="center"/>
          </w:tcPr>
          <w:p w14:paraId="363C03E5" w14:textId="77777777" w:rsidR="00994FF0" w:rsidRPr="0064582A" w:rsidRDefault="00994FF0" w:rsidP="000C3C54">
            <w:pPr>
              <w:rPr>
                <w:ins w:id="2547" w:author="Mohammad Nayeem Hasan" w:date="2024-11-04T00:05:00Z" w16du:dateUtc="2024-11-03T18:05:00Z"/>
                <w:rFonts w:ascii="Times New Roman" w:hAnsi="Times New Roman" w:cs="Times New Roman"/>
                <w:sz w:val="24"/>
                <w:szCs w:val="24"/>
              </w:rPr>
            </w:pPr>
            <w:ins w:id="2548" w:author="Mohammad Nayeem Hasan" w:date="2024-11-04T00:05:00Z" w16du:dateUtc="2024-11-03T18:05:00Z">
              <w:r w:rsidRPr="0064582A">
                <w:rPr>
                  <w:rFonts w:ascii="Times New Roman" w:hAnsi="Times New Roman" w:cs="Times New Roman"/>
                  <w:sz w:val="24"/>
                  <w:szCs w:val="24"/>
                </w:rPr>
                <w:t>Others</w:t>
              </w:r>
            </w:ins>
          </w:p>
        </w:tc>
        <w:tc>
          <w:tcPr>
            <w:tcW w:w="818" w:type="pct"/>
            <w:vAlign w:val="center"/>
          </w:tcPr>
          <w:p w14:paraId="376E4BC6" w14:textId="77777777" w:rsidR="00994FF0" w:rsidRPr="0064582A" w:rsidRDefault="00994FF0" w:rsidP="000C3C54">
            <w:pPr>
              <w:rPr>
                <w:ins w:id="2549" w:author="Mohammad Nayeem Hasan" w:date="2024-11-04T00:05:00Z" w16du:dateUtc="2024-11-03T18:05:00Z"/>
                <w:rFonts w:ascii="Times New Roman" w:hAnsi="Times New Roman" w:cs="Times New Roman"/>
                <w:sz w:val="24"/>
                <w:szCs w:val="24"/>
              </w:rPr>
            </w:pPr>
            <w:ins w:id="255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D5DADC5" w14:textId="77777777" w:rsidR="00994FF0" w:rsidRPr="0064582A" w:rsidRDefault="00994FF0" w:rsidP="000C3C54">
            <w:pPr>
              <w:rPr>
                <w:ins w:id="2551" w:author="Mohammad Nayeem Hasan" w:date="2024-11-04T00:05:00Z" w16du:dateUtc="2024-11-03T18:05:00Z"/>
                <w:rFonts w:ascii="Times New Roman" w:hAnsi="Times New Roman" w:cs="Times New Roman"/>
                <w:sz w:val="24"/>
                <w:szCs w:val="24"/>
              </w:rPr>
            </w:pPr>
            <w:ins w:id="255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2DE012F1" w14:textId="77777777" w:rsidR="00994FF0" w:rsidRPr="0064582A" w:rsidRDefault="00994FF0" w:rsidP="000C3C54">
            <w:pPr>
              <w:rPr>
                <w:ins w:id="2553" w:author="Mohammad Nayeem Hasan" w:date="2024-11-04T00:05:00Z" w16du:dateUtc="2024-11-03T18:05:00Z"/>
                <w:rFonts w:ascii="Times New Roman" w:hAnsi="Times New Roman" w:cs="Times New Roman"/>
                <w:sz w:val="24"/>
                <w:szCs w:val="24"/>
              </w:rPr>
            </w:pPr>
            <w:ins w:id="255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843801F" w14:textId="77777777" w:rsidR="00994FF0" w:rsidRPr="0064582A" w:rsidRDefault="00994FF0" w:rsidP="000C3C54">
            <w:pPr>
              <w:rPr>
                <w:ins w:id="2555" w:author="Mohammad Nayeem Hasan" w:date="2024-11-04T00:05:00Z" w16du:dateUtc="2024-11-03T18:05:00Z"/>
                <w:rFonts w:ascii="Times New Roman" w:hAnsi="Times New Roman" w:cs="Times New Roman"/>
                <w:sz w:val="24"/>
                <w:szCs w:val="24"/>
              </w:rPr>
            </w:pPr>
            <w:ins w:id="2556"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096CD33" w14:textId="77777777" w:rsidR="00994FF0" w:rsidRPr="0064582A" w:rsidRDefault="00994FF0" w:rsidP="000C3C54">
            <w:pPr>
              <w:rPr>
                <w:ins w:id="2557" w:author="Mohammad Nayeem Hasan" w:date="2024-11-04T00:05:00Z" w16du:dateUtc="2024-11-03T18:05:00Z"/>
                <w:rFonts w:ascii="Times New Roman" w:hAnsi="Times New Roman" w:cs="Times New Roman"/>
                <w:sz w:val="24"/>
                <w:szCs w:val="24"/>
              </w:rPr>
            </w:pPr>
            <w:ins w:id="255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44AF03F" w14:textId="77777777" w:rsidR="00994FF0" w:rsidRPr="0064582A" w:rsidRDefault="00994FF0" w:rsidP="000C3C54">
            <w:pPr>
              <w:rPr>
                <w:ins w:id="2559" w:author="Mohammad Nayeem Hasan" w:date="2024-11-04T00:05:00Z" w16du:dateUtc="2024-11-03T18:05:00Z"/>
                <w:rFonts w:ascii="Times New Roman" w:hAnsi="Times New Roman" w:cs="Times New Roman"/>
                <w:sz w:val="24"/>
                <w:szCs w:val="24"/>
              </w:rPr>
            </w:pPr>
            <w:ins w:id="2560" w:author="Mohammad Nayeem Hasan" w:date="2024-11-04T00:05:00Z" w16du:dateUtc="2024-11-03T18:05:00Z">
              <w:r w:rsidRPr="0064582A">
                <w:rPr>
                  <w:rFonts w:ascii="Times New Roman" w:hAnsi="Times New Roman" w:cs="Times New Roman"/>
                  <w:sz w:val="24"/>
                  <w:szCs w:val="24"/>
                </w:rPr>
                <w:t>-</w:t>
              </w:r>
            </w:ins>
          </w:p>
        </w:tc>
      </w:tr>
      <w:tr w:rsidR="00994FF0" w:rsidRPr="0064582A" w14:paraId="165D2AEB" w14:textId="77777777" w:rsidTr="000C3C54">
        <w:trPr>
          <w:trHeight w:val="188"/>
          <w:jc w:val="center"/>
          <w:ins w:id="2561" w:author="Mohammad Nayeem Hasan" w:date="2024-11-04T00:05:00Z"/>
        </w:trPr>
        <w:tc>
          <w:tcPr>
            <w:tcW w:w="1767" w:type="pct"/>
            <w:gridSpan w:val="2"/>
            <w:vAlign w:val="center"/>
          </w:tcPr>
          <w:p w14:paraId="5651E011" w14:textId="77777777" w:rsidR="00994FF0" w:rsidRPr="0064582A" w:rsidRDefault="00994FF0" w:rsidP="000C3C54">
            <w:pPr>
              <w:rPr>
                <w:ins w:id="2562" w:author="Mohammad Nayeem Hasan" w:date="2024-11-04T00:05:00Z" w16du:dateUtc="2024-11-03T18:05:00Z"/>
                <w:rFonts w:ascii="Times New Roman" w:hAnsi="Times New Roman" w:cs="Times New Roman"/>
                <w:sz w:val="24"/>
                <w:szCs w:val="24"/>
              </w:rPr>
            </w:pPr>
            <w:ins w:id="2563" w:author="Mohammad Nayeem Hasan" w:date="2024-11-04T00:05:00Z" w16du:dateUtc="2024-11-03T18:05:00Z">
              <w:r w:rsidRPr="0064582A">
                <w:rPr>
                  <w:rFonts w:ascii="Times New Roman" w:hAnsi="Times New Roman" w:cs="Times New Roman"/>
                  <w:sz w:val="24"/>
                  <w:szCs w:val="24"/>
                </w:rPr>
                <w:t xml:space="preserve">Household </w:t>
              </w:r>
              <w:r>
                <w:rPr>
                  <w:rFonts w:ascii="Times New Roman" w:hAnsi="Times New Roman" w:cs="Times New Roman"/>
                  <w:sz w:val="24"/>
                  <w:szCs w:val="24"/>
                </w:rPr>
                <w:t>h</w:t>
              </w:r>
              <w:r w:rsidRPr="0064582A">
                <w:rPr>
                  <w:rFonts w:ascii="Times New Roman" w:hAnsi="Times New Roman" w:cs="Times New Roman"/>
                  <w:sz w:val="24"/>
                  <w:szCs w:val="24"/>
                </w:rPr>
                <w:t xml:space="preserve">ead </w:t>
              </w:r>
              <w:r>
                <w:rPr>
                  <w:rFonts w:ascii="Times New Roman" w:hAnsi="Times New Roman" w:cs="Times New Roman"/>
                  <w:sz w:val="24"/>
                  <w:szCs w:val="24"/>
                </w:rPr>
                <w:t>s</w:t>
              </w:r>
              <w:r w:rsidRPr="0064582A">
                <w:rPr>
                  <w:rFonts w:ascii="Times New Roman" w:hAnsi="Times New Roman" w:cs="Times New Roman"/>
                  <w:sz w:val="24"/>
                  <w:szCs w:val="24"/>
                </w:rPr>
                <w:t>ex</w:t>
              </w:r>
            </w:ins>
          </w:p>
        </w:tc>
        <w:tc>
          <w:tcPr>
            <w:tcW w:w="2755" w:type="pct"/>
            <w:gridSpan w:val="4"/>
            <w:vAlign w:val="center"/>
          </w:tcPr>
          <w:p w14:paraId="1E0DBD2D" w14:textId="77777777" w:rsidR="00994FF0" w:rsidRPr="0064582A" w:rsidRDefault="00994FF0" w:rsidP="000C3C54">
            <w:pPr>
              <w:rPr>
                <w:ins w:id="2564" w:author="Mohammad Nayeem Hasan" w:date="2024-11-04T00:05:00Z" w16du:dateUtc="2024-11-03T18:05:00Z"/>
                <w:rFonts w:ascii="Times New Roman" w:hAnsi="Times New Roman" w:cs="Times New Roman"/>
                <w:sz w:val="24"/>
                <w:szCs w:val="24"/>
              </w:rPr>
            </w:pPr>
          </w:p>
        </w:tc>
        <w:tc>
          <w:tcPr>
            <w:tcW w:w="478" w:type="pct"/>
            <w:vAlign w:val="center"/>
          </w:tcPr>
          <w:p w14:paraId="101F2863" w14:textId="77777777" w:rsidR="00994FF0" w:rsidRPr="0064582A" w:rsidRDefault="00994FF0" w:rsidP="000C3C54">
            <w:pPr>
              <w:rPr>
                <w:ins w:id="2565" w:author="Mohammad Nayeem Hasan" w:date="2024-11-04T00:05:00Z" w16du:dateUtc="2024-11-03T18:05:00Z"/>
                <w:rFonts w:ascii="Times New Roman" w:hAnsi="Times New Roman" w:cs="Times New Roman"/>
                <w:sz w:val="24"/>
                <w:szCs w:val="24"/>
              </w:rPr>
            </w:pPr>
          </w:p>
        </w:tc>
      </w:tr>
      <w:tr w:rsidR="00994FF0" w:rsidRPr="0064582A" w14:paraId="1FF447C1" w14:textId="77777777" w:rsidTr="000C3C54">
        <w:trPr>
          <w:trHeight w:val="250"/>
          <w:jc w:val="center"/>
          <w:ins w:id="2566" w:author="Mohammad Nayeem Hasan" w:date="2024-11-04T00:05:00Z"/>
        </w:trPr>
        <w:tc>
          <w:tcPr>
            <w:tcW w:w="950" w:type="pct"/>
            <w:vAlign w:val="center"/>
          </w:tcPr>
          <w:p w14:paraId="0F4441C1" w14:textId="77777777" w:rsidR="00994FF0" w:rsidRPr="0064582A" w:rsidRDefault="00994FF0" w:rsidP="000C3C54">
            <w:pPr>
              <w:rPr>
                <w:ins w:id="2567" w:author="Mohammad Nayeem Hasan" w:date="2024-11-04T00:05:00Z" w16du:dateUtc="2024-11-03T18:05:00Z"/>
                <w:rFonts w:ascii="Times New Roman" w:hAnsi="Times New Roman" w:cs="Times New Roman"/>
                <w:sz w:val="24"/>
                <w:szCs w:val="24"/>
              </w:rPr>
            </w:pPr>
            <w:ins w:id="2568" w:author="Mohammad Nayeem Hasan" w:date="2024-11-04T00:05:00Z" w16du:dateUtc="2024-11-03T18:05:00Z">
              <w:r w:rsidRPr="0064582A">
                <w:rPr>
                  <w:rFonts w:ascii="Times New Roman" w:hAnsi="Times New Roman" w:cs="Times New Roman"/>
                  <w:sz w:val="24"/>
                  <w:szCs w:val="24"/>
                </w:rPr>
                <w:t>Male</w:t>
              </w:r>
            </w:ins>
          </w:p>
        </w:tc>
        <w:tc>
          <w:tcPr>
            <w:tcW w:w="818" w:type="pct"/>
            <w:vAlign w:val="center"/>
          </w:tcPr>
          <w:p w14:paraId="489B4E6C" w14:textId="77777777" w:rsidR="00994FF0" w:rsidRPr="0064582A" w:rsidRDefault="00994FF0" w:rsidP="000C3C54">
            <w:pPr>
              <w:rPr>
                <w:ins w:id="2569" w:author="Mohammad Nayeem Hasan" w:date="2024-11-04T00:05:00Z" w16du:dateUtc="2024-11-03T18:05:00Z"/>
                <w:rFonts w:ascii="Times New Roman" w:hAnsi="Times New Roman" w:cs="Times New Roman"/>
                <w:sz w:val="24"/>
                <w:szCs w:val="24"/>
              </w:rPr>
            </w:pPr>
            <w:ins w:id="2570" w:author="Mohammad Nayeem Hasan" w:date="2024-11-04T00:05:00Z" w16du:dateUtc="2024-11-03T18:05:00Z">
              <w:r w:rsidRPr="0064582A">
                <w:rPr>
                  <w:rFonts w:ascii="Times New Roman" w:hAnsi="Times New Roman" w:cs="Times New Roman"/>
                  <w:sz w:val="24"/>
                  <w:szCs w:val="24"/>
                </w:rPr>
                <w:t>1.14 (0.89, 1.47)</w:t>
              </w:r>
            </w:ins>
          </w:p>
        </w:tc>
        <w:tc>
          <w:tcPr>
            <w:tcW w:w="478" w:type="pct"/>
            <w:vAlign w:val="center"/>
          </w:tcPr>
          <w:p w14:paraId="091C5FC0" w14:textId="77777777" w:rsidR="00994FF0" w:rsidRPr="0064582A" w:rsidRDefault="00994FF0" w:rsidP="000C3C54">
            <w:pPr>
              <w:rPr>
                <w:ins w:id="2571" w:author="Mohammad Nayeem Hasan" w:date="2024-11-04T00:05:00Z" w16du:dateUtc="2024-11-03T18:05:00Z"/>
                <w:rFonts w:ascii="Times New Roman" w:hAnsi="Times New Roman" w:cs="Times New Roman"/>
                <w:sz w:val="24"/>
                <w:szCs w:val="24"/>
              </w:rPr>
            </w:pPr>
            <w:ins w:id="2572" w:author="Mohammad Nayeem Hasan" w:date="2024-11-04T00:05:00Z" w16du:dateUtc="2024-11-03T18:05:00Z">
              <w:r w:rsidRPr="0064582A">
                <w:rPr>
                  <w:rFonts w:ascii="Times New Roman" w:hAnsi="Times New Roman" w:cs="Times New Roman"/>
                  <w:sz w:val="24"/>
                  <w:szCs w:val="24"/>
                </w:rPr>
                <w:t>0.285</w:t>
              </w:r>
            </w:ins>
          </w:p>
        </w:tc>
        <w:tc>
          <w:tcPr>
            <w:tcW w:w="822" w:type="pct"/>
            <w:vAlign w:val="center"/>
          </w:tcPr>
          <w:p w14:paraId="20920C6A" w14:textId="77777777" w:rsidR="00994FF0" w:rsidRPr="0064582A" w:rsidRDefault="00994FF0" w:rsidP="000C3C54">
            <w:pPr>
              <w:rPr>
                <w:ins w:id="2573" w:author="Mohammad Nayeem Hasan" w:date="2024-11-04T00:05:00Z" w16du:dateUtc="2024-11-03T18:05:00Z"/>
                <w:rFonts w:ascii="Times New Roman" w:hAnsi="Times New Roman" w:cs="Times New Roman"/>
                <w:sz w:val="24"/>
                <w:szCs w:val="24"/>
              </w:rPr>
            </w:pPr>
            <w:ins w:id="2574" w:author="Mohammad Nayeem Hasan" w:date="2024-11-04T00:05:00Z" w16du:dateUtc="2024-11-03T18:05:00Z">
              <w:r w:rsidRPr="0064582A">
                <w:rPr>
                  <w:rFonts w:ascii="Times New Roman" w:hAnsi="Times New Roman" w:cs="Times New Roman"/>
                  <w:sz w:val="24"/>
                  <w:szCs w:val="24"/>
                </w:rPr>
                <w:t>1.06 (0.79, 0.03)</w:t>
              </w:r>
            </w:ins>
          </w:p>
        </w:tc>
        <w:tc>
          <w:tcPr>
            <w:tcW w:w="478" w:type="pct"/>
            <w:vAlign w:val="center"/>
          </w:tcPr>
          <w:p w14:paraId="1DF2F2CF" w14:textId="77777777" w:rsidR="00994FF0" w:rsidRPr="0064582A" w:rsidRDefault="00994FF0" w:rsidP="000C3C54">
            <w:pPr>
              <w:rPr>
                <w:ins w:id="2575" w:author="Mohammad Nayeem Hasan" w:date="2024-11-04T00:05:00Z" w16du:dateUtc="2024-11-03T18:05:00Z"/>
                <w:rFonts w:ascii="Times New Roman" w:hAnsi="Times New Roman" w:cs="Times New Roman"/>
                <w:sz w:val="24"/>
                <w:szCs w:val="24"/>
              </w:rPr>
            </w:pPr>
            <w:ins w:id="2576" w:author="Mohammad Nayeem Hasan" w:date="2024-11-04T00:05:00Z" w16du:dateUtc="2024-11-03T18:05:00Z">
              <w:r w:rsidRPr="0064582A">
                <w:rPr>
                  <w:rFonts w:ascii="Times New Roman" w:hAnsi="Times New Roman" w:cs="Times New Roman"/>
                  <w:sz w:val="24"/>
                  <w:szCs w:val="24"/>
                </w:rPr>
                <w:t>0.704</w:t>
              </w:r>
            </w:ins>
          </w:p>
        </w:tc>
        <w:tc>
          <w:tcPr>
            <w:tcW w:w="978" w:type="pct"/>
            <w:vAlign w:val="center"/>
          </w:tcPr>
          <w:p w14:paraId="0C59C0CD" w14:textId="77777777" w:rsidR="00994FF0" w:rsidRPr="0064582A" w:rsidRDefault="00994FF0" w:rsidP="000C3C54">
            <w:pPr>
              <w:rPr>
                <w:ins w:id="2577" w:author="Mohammad Nayeem Hasan" w:date="2024-11-04T00:05:00Z" w16du:dateUtc="2024-11-03T18:05:00Z"/>
                <w:rFonts w:ascii="Times New Roman" w:hAnsi="Times New Roman" w:cs="Times New Roman"/>
                <w:sz w:val="24"/>
                <w:szCs w:val="24"/>
              </w:rPr>
            </w:pPr>
            <w:ins w:id="2578" w:author="Mohammad Nayeem Hasan" w:date="2024-11-04T00:05:00Z" w16du:dateUtc="2024-11-03T18:05:00Z">
              <w:r w:rsidRPr="0064582A">
                <w:rPr>
                  <w:rFonts w:ascii="Times New Roman" w:hAnsi="Times New Roman" w:cs="Times New Roman"/>
                  <w:sz w:val="24"/>
                  <w:szCs w:val="24"/>
                </w:rPr>
                <w:t>1.24 (0.98, 1.56)</w:t>
              </w:r>
            </w:ins>
          </w:p>
        </w:tc>
        <w:tc>
          <w:tcPr>
            <w:tcW w:w="478" w:type="pct"/>
            <w:vAlign w:val="center"/>
          </w:tcPr>
          <w:p w14:paraId="6A462487" w14:textId="77777777" w:rsidR="00994FF0" w:rsidRPr="0064582A" w:rsidRDefault="00994FF0" w:rsidP="000C3C54">
            <w:pPr>
              <w:rPr>
                <w:ins w:id="2579" w:author="Mohammad Nayeem Hasan" w:date="2024-11-04T00:05:00Z" w16du:dateUtc="2024-11-03T18:05:00Z"/>
                <w:rFonts w:ascii="Times New Roman" w:hAnsi="Times New Roman" w:cs="Times New Roman"/>
                <w:sz w:val="24"/>
                <w:szCs w:val="24"/>
              </w:rPr>
            </w:pPr>
            <w:ins w:id="2580" w:author="Mohammad Nayeem Hasan" w:date="2024-11-04T00:05:00Z" w16du:dateUtc="2024-11-03T18:05:00Z">
              <w:r w:rsidRPr="0064582A">
                <w:rPr>
                  <w:rFonts w:ascii="Times New Roman" w:hAnsi="Times New Roman" w:cs="Times New Roman"/>
                  <w:sz w:val="24"/>
                  <w:szCs w:val="24"/>
                </w:rPr>
                <w:t>0.068</w:t>
              </w:r>
            </w:ins>
          </w:p>
        </w:tc>
      </w:tr>
      <w:tr w:rsidR="00994FF0" w:rsidRPr="0064582A" w14:paraId="1B91422C" w14:textId="77777777" w:rsidTr="000C3C54">
        <w:trPr>
          <w:trHeight w:val="138"/>
          <w:jc w:val="center"/>
          <w:ins w:id="2581" w:author="Mohammad Nayeem Hasan" w:date="2024-11-04T00:05:00Z"/>
        </w:trPr>
        <w:tc>
          <w:tcPr>
            <w:tcW w:w="950" w:type="pct"/>
            <w:vAlign w:val="center"/>
          </w:tcPr>
          <w:p w14:paraId="7971827D" w14:textId="77777777" w:rsidR="00994FF0" w:rsidRPr="0064582A" w:rsidRDefault="00994FF0" w:rsidP="000C3C54">
            <w:pPr>
              <w:rPr>
                <w:ins w:id="2582" w:author="Mohammad Nayeem Hasan" w:date="2024-11-04T00:05:00Z" w16du:dateUtc="2024-11-03T18:05:00Z"/>
                <w:rFonts w:ascii="Times New Roman" w:hAnsi="Times New Roman" w:cs="Times New Roman"/>
                <w:sz w:val="24"/>
                <w:szCs w:val="24"/>
              </w:rPr>
            </w:pPr>
            <w:ins w:id="2583" w:author="Mohammad Nayeem Hasan" w:date="2024-11-04T00:05:00Z" w16du:dateUtc="2024-11-03T18:05:00Z">
              <w:r w:rsidRPr="0064582A">
                <w:rPr>
                  <w:rFonts w:ascii="Times New Roman" w:hAnsi="Times New Roman" w:cs="Times New Roman"/>
                  <w:sz w:val="24"/>
                  <w:szCs w:val="24"/>
                </w:rPr>
                <w:t>Female</w:t>
              </w:r>
            </w:ins>
          </w:p>
        </w:tc>
        <w:tc>
          <w:tcPr>
            <w:tcW w:w="818" w:type="pct"/>
            <w:vAlign w:val="center"/>
          </w:tcPr>
          <w:p w14:paraId="12A7EB47" w14:textId="77777777" w:rsidR="00994FF0" w:rsidRPr="0064582A" w:rsidRDefault="00994FF0" w:rsidP="000C3C54">
            <w:pPr>
              <w:rPr>
                <w:ins w:id="2584" w:author="Mohammad Nayeem Hasan" w:date="2024-11-04T00:05:00Z" w16du:dateUtc="2024-11-03T18:05:00Z"/>
                <w:rFonts w:ascii="Times New Roman" w:hAnsi="Times New Roman" w:cs="Times New Roman"/>
                <w:sz w:val="24"/>
                <w:szCs w:val="24"/>
              </w:rPr>
            </w:pPr>
            <w:ins w:id="258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EF9ABA1" w14:textId="77777777" w:rsidR="00994FF0" w:rsidRPr="0064582A" w:rsidRDefault="00994FF0" w:rsidP="000C3C54">
            <w:pPr>
              <w:rPr>
                <w:ins w:id="2586" w:author="Mohammad Nayeem Hasan" w:date="2024-11-04T00:05:00Z" w16du:dateUtc="2024-11-03T18:05:00Z"/>
                <w:rFonts w:ascii="Times New Roman" w:hAnsi="Times New Roman" w:cs="Times New Roman"/>
                <w:sz w:val="24"/>
                <w:szCs w:val="24"/>
              </w:rPr>
            </w:pPr>
            <w:ins w:id="2587"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B3A191A" w14:textId="77777777" w:rsidR="00994FF0" w:rsidRPr="0064582A" w:rsidRDefault="00994FF0" w:rsidP="000C3C54">
            <w:pPr>
              <w:rPr>
                <w:ins w:id="2588" w:author="Mohammad Nayeem Hasan" w:date="2024-11-04T00:05:00Z" w16du:dateUtc="2024-11-03T18:05:00Z"/>
                <w:rFonts w:ascii="Times New Roman" w:hAnsi="Times New Roman" w:cs="Times New Roman"/>
                <w:sz w:val="24"/>
                <w:szCs w:val="24"/>
              </w:rPr>
            </w:pPr>
            <w:ins w:id="258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EE1DD93" w14:textId="77777777" w:rsidR="00994FF0" w:rsidRPr="0064582A" w:rsidRDefault="00994FF0" w:rsidP="000C3C54">
            <w:pPr>
              <w:rPr>
                <w:ins w:id="2590" w:author="Mohammad Nayeem Hasan" w:date="2024-11-04T00:05:00Z" w16du:dateUtc="2024-11-03T18:05:00Z"/>
                <w:rFonts w:ascii="Times New Roman" w:hAnsi="Times New Roman" w:cs="Times New Roman"/>
                <w:sz w:val="24"/>
                <w:szCs w:val="24"/>
              </w:rPr>
            </w:pPr>
            <w:ins w:id="2591"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19FE3628" w14:textId="77777777" w:rsidR="00994FF0" w:rsidRPr="0064582A" w:rsidRDefault="00994FF0" w:rsidP="000C3C54">
            <w:pPr>
              <w:rPr>
                <w:ins w:id="2592" w:author="Mohammad Nayeem Hasan" w:date="2024-11-04T00:05:00Z" w16du:dateUtc="2024-11-03T18:05:00Z"/>
                <w:rFonts w:ascii="Times New Roman" w:hAnsi="Times New Roman" w:cs="Times New Roman"/>
                <w:sz w:val="24"/>
                <w:szCs w:val="24"/>
              </w:rPr>
            </w:pPr>
            <w:ins w:id="259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87069A2" w14:textId="77777777" w:rsidR="00994FF0" w:rsidRPr="0064582A" w:rsidRDefault="00994FF0" w:rsidP="000C3C54">
            <w:pPr>
              <w:rPr>
                <w:ins w:id="2594" w:author="Mohammad Nayeem Hasan" w:date="2024-11-04T00:05:00Z" w16du:dateUtc="2024-11-03T18:05:00Z"/>
                <w:rFonts w:ascii="Times New Roman" w:hAnsi="Times New Roman" w:cs="Times New Roman"/>
                <w:sz w:val="24"/>
                <w:szCs w:val="24"/>
              </w:rPr>
            </w:pPr>
            <w:ins w:id="2595" w:author="Mohammad Nayeem Hasan" w:date="2024-11-04T00:05:00Z" w16du:dateUtc="2024-11-03T18:05:00Z">
              <w:r w:rsidRPr="0064582A">
                <w:rPr>
                  <w:rFonts w:ascii="Times New Roman" w:hAnsi="Times New Roman" w:cs="Times New Roman"/>
                  <w:sz w:val="24"/>
                  <w:szCs w:val="24"/>
                </w:rPr>
                <w:t>-</w:t>
              </w:r>
            </w:ins>
          </w:p>
        </w:tc>
      </w:tr>
      <w:tr w:rsidR="00994FF0" w:rsidRPr="0064582A" w14:paraId="16920D24" w14:textId="77777777" w:rsidTr="000C3C54">
        <w:trPr>
          <w:trHeight w:val="138"/>
          <w:jc w:val="center"/>
          <w:ins w:id="2596" w:author="Mohammad Nayeem Hasan" w:date="2024-11-04T00:05:00Z"/>
        </w:trPr>
        <w:tc>
          <w:tcPr>
            <w:tcW w:w="1767" w:type="pct"/>
            <w:gridSpan w:val="2"/>
            <w:vAlign w:val="center"/>
          </w:tcPr>
          <w:p w14:paraId="2EA44F0D" w14:textId="77777777" w:rsidR="00994FF0" w:rsidRPr="0064582A" w:rsidRDefault="00994FF0" w:rsidP="000C3C54">
            <w:pPr>
              <w:rPr>
                <w:ins w:id="2597" w:author="Mohammad Nayeem Hasan" w:date="2024-11-04T00:05:00Z" w16du:dateUtc="2024-11-03T18:05:00Z"/>
                <w:rFonts w:ascii="Times New Roman" w:hAnsi="Times New Roman" w:cs="Times New Roman"/>
                <w:sz w:val="24"/>
                <w:szCs w:val="24"/>
              </w:rPr>
            </w:pPr>
            <w:ins w:id="2598" w:author="Mohammad Nayeem Hasan" w:date="2024-11-04T00:05:00Z" w16du:dateUtc="2024-11-03T18:05:00Z">
              <w:r w:rsidRPr="0064582A">
                <w:rPr>
                  <w:rFonts w:ascii="Times New Roman" w:hAnsi="Times New Roman" w:cs="Times New Roman"/>
                  <w:sz w:val="24"/>
                  <w:szCs w:val="24"/>
                </w:rPr>
                <w:t>Ethnicity</w:t>
              </w:r>
            </w:ins>
          </w:p>
        </w:tc>
        <w:tc>
          <w:tcPr>
            <w:tcW w:w="1300" w:type="pct"/>
            <w:gridSpan w:val="2"/>
            <w:vAlign w:val="center"/>
          </w:tcPr>
          <w:p w14:paraId="707980FC" w14:textId="77777777" w:rsidR="00994FF0" w:rsidRPr="0064582A" w:rsidRDefault="00994FF0" w:rsidP="000C3C54">
            <w:pPr>
              <w:rPr>
                <w:ins w:id="2599" w:author="Mohammad Nayeem Hasan" w:date="2024-11-04T00:05:00Z" w16du:dateUtc="2024-11-03T18:05:00Z"/>
                <w:rFonts w:ascii="Times New Roman" w:hAnsi="Times New Roman" w:cs="Times New Roman"/>
                <w:sz w:val="24"/>
                <w:szCs w:val="24"/>
              </w:rPr>
            </w:pPr>
          </w:p>
        </w:tc>
        <w:tc>
          <w:tcPr>
            <w:tcW w:w="1455" w:type="pct"/>
            <w:gridSpan w:val="2"/>
            <w:vAlign w:val="center"/>
          </w:tcPr>
          <w:p w14:paraId="00562688" w14:textId="77777777" w:rsidR="00994FF0" w:rsidRPr="0064582A" w:rsidRDefault="00994FF0" w:rsidP="000C3C54">
            <w:pPr>
              <w:rPr>
                <w:ins w:id="2600" w:author="Mohammad Nayeem Hasan" w:date="2024-11-04T00:05:00Z" w16du:dateUtc="2024-11-03T18:05:00Z"/>
                <w:rFonts w:ascii="Times New Roman" w:hAnsi="Times New Roman" w:cs="Times New Roman"/>
                <w:sz w:val="24"/>
                <w:szCs w:val="24"/>
              </w:rPr>
            </w:pPr>
          </w:p>
        </w:tc>
        <w:tc>
          <w:tcPr>
            <w:tcW w:w="478" w:type="pct"/>
            <w:vAlign w:val="center"/>
          </w:tcPr>
          <w:p w14:paraId="0410E0F0" w14:textId="77777777" w:rsidR="00994FF0" w:rsidRPr="0064582A" w:rsidRDefault="00994FF0" w:rsidP="000C3C54">
            <w:pPr>
              <w:rPr>
                <w:ins w:id="2601" w:author="Mohammad Nayeem Hasan" w:date="2024-11-04T00:05:00Z" w16du:dateUtc="2024-11-03T18:05:00Z"/>
                <w:rFonts w:ascii="Times New Roman" w:hAnsi="Times New Roman" w:cs="Times New Roman"/>
                <w:sz w:val="24"/>
                <w:szCs w:val="24"/>
              </w:rPr>
            </w:pPr>
          </w:p>
        </w:tc>
      </w:tr>
      <w:tr w:rsidR="00994FF0" w:rsidRPr="0064582A" w14:paraId="10D3CBB9" w14:textId="77777777" w:rsidTr="000C3C54">
        <w:trPr>
          <w:trHeight w:val="138"/>
          <w:jc w:val="center"/>
          <w:ins w:id="2602" w:author="Mohammad Nayeem Hasan" w:date="2024-11-04T00:05:00Z"/>
        </w:trPr>
        <w:tc>
          <w:tcPr>
            <w:tcW w:w="950" w:type="pct"/>
            <w:vAlign w:val="center"/>
          </w:tcPr>
          <w:p w14:paraId="7C0ED788" w14:textId="77777777" w:rsidR="00994FF0" w:rsidRPr="0064582A" w:rsidRDefault="00994FF0" w:rsidP="000C3C54">
            <w:pPr>
              <w:rPr>
                <w:ins w:id="2603" w:author="Mohammad Nayeem Hasan" w:date="2024-11-04T00:05:00Z" w16du:dateUtc="2024-11-03T18:05:00Z"/>
                <w:rFonts w:ascii="Times New Roman" w:hAnsi="Times New Roman" w:cs="Times New Roman"/>
                <w:sz w:val="24"/>
                <w:szCs w:val="24"/>
              </w:rPr>
            </w:pPr>
            <w:ins w:id="2604" w:author="Mohammad Nayeem Hasan" w:date="2024-11-04T00:05:00Z" w16du:dateUtc="2024-11-03T18:05:00Z">
              <w:r w:rsidRPr="0064582A">
                <w:rPr>
                  <w:rFonts w:ascii="Times New Roman" w:hAnsi="Times New Roman" w:cs="Times New Roman"/>
                  <w:sz w:val="24"/>
                  <w:szCs w:val="24"/>
                </w:rPr>
                <w:t>Bengali</w:t>
              </w:r>
            </w:ins>
          </w:p>
        </w:tc>
        <w:tc>
          <w:tcPr>
            <w:tcW w:w="818" w:type="pct"/>
            <w:vAlign w:val="center"/>
          </w:tcPr>
          <w:p w14:paraId="606F71EE" w14:textId="77777777" w:rsidR="00994FF0" w:rsidRPr="0064582A" w:rsidRDefault="00994FF0" w:rsidP="000C3C54">
            <w:pPr>
              <w:rPr>
                <w:ins w:id="2605" w:author="Mohammad Nayeem Hasan" w:date="2024-11-04T00:05:00Z" w16du:dateUtc="2024-11-03T18:05:00Z"/>
                <w:rFonts w:ascii="Times New Roman" w:hAnsi="Times New Roman" w:cs="Times New Roman"/>
                <w:sz w:val="24"/>
                <w:szCs w:val="24"/>
              </w:rPr>
            </w:pPr>
            <w:ins w:id="2606" w:author="Mohammad Nayeem Hasan" w:date="2024-11-04T00:05:00Z" w16du:dateUtc="2024-11-03T18:05:00Z">
              <w:r w:rsidRPr="0064582A">
                <w:rPr>
                  <w:rFonts w:ascii="Times New Roman" w:hAnsi="Times New Roman" w:cs="Times New Roman"/>
                  <w:sz w:val="24"/>
                  <w:szCs w:val="24"/>
                </w:rPr>
                <w:t>1.28 (0.92, 1.77)</w:t>
              </w:r>
            </w:ins>
          </w:p>
        </w:tc>
        <w:tc>
          <w:tcPr>
            <w:tcW w:w="478" w:type="pct"/>
            <w:vAlign w:val="center"/>
          </w:tcPr>
          <w:p w14:paraId="2E72A0E3" w14:textId="77777777" w:rsidR="00994FF0" w:rsidRPr="0064582A" w:rsidRDefault="00994FF0" w:rsidP="000C3C54">
            <w:pPr>
              <w:rPr>
                <w:ins w:id="2607" w:author="Mohammad Nayeem Hasan" w:date="2024-11-04T00:05:00Z" w16du:dateUtc="2024-11-03T18:05:00Z"/>
                <w:rFonts w:ascii="Times New Roman" w:hAnsi="Times New Roman" w:cs="Times New Roman"/>
                <w:sz w:val="24"/>
                <w:szCs w:val="24"/>
              </w:rPr>
            </w:pPr>
            <w:ins w:id="2608" w:author="Mohammad Nayeem Hasan" w:date="2024-11-04T00:05:00Z" w16du:dateUtc="2024-11-03T18:05:00Z">
              <w:r w:rsidRPr="0064582A">
                <w:rPr>
                  <w:rFonts w:ascii="Times New Roman" w:hAnsi="Times New Roman" w:cs="Times New Roman"/>
                  <w:sz w:val="24"/>
                  <w:szCs w:val="24"/>
                </w:rPr>
                <w:t>0.145</w:t>
              </w:r>
            </w:ins>
          </w:p>
        </w:tc>
        <w:tc>
          <w:tcPr>
            <w:tcW w:w="822" w:type="pct"/>
            <w:vAlign w:val="center"/>
          </w:tcPr>
          <w:p w14:paraId="7E92EDBE" w14:textId="77777777" w:rsidR="00994FF0" w:rsidRPr="0064582A" w:rsidRDefault="00994FF0" w:rsidP="000C3C54">
            <w:pPr>
              <w:rPr>
                <w:ins w:id="2609" w:author="Mohammad Nayeem Hasan" w:date="2024-11-04T00:05:00Z" w16du:dateUtc="2024-11-03T18:05:00Z"/>
                <w:rFonts w:ascii="Times New Roman" w:hAnsi="Times New Roman" w:cs="Times New Roman"/>
                <w:sz w:val="24"/>
                <w:szCs w:val="24"/>
              </w:rPr>
            </w:pPr>
            <w:ins w:id="2610" w:author="Mohammad Nayeem Hasan" w:date="2024-11-04T00:05:00Z" w16du:dateUtc="2024-11-03T18:05:00Z">
              <w:r w:rsidRPr="0064582A">
                <w:rPr>
                  <w:rFonts w:ascii="Times New Roman" w:hAnsi="Times New Roman" w:cs="Times New Roman"/>
                  <w:sz w:val="24"/>
                  <w:szCs w:val="24"/>
                </w:rPr>
                <w:t>1.07 (0.59, 1.95)</w:t>
              </w:r>
            </w:ins>
          </w:p>
        </w:tc>
        <w:tc>
          <w:tcPr>
            <w:tcW w:w="478" w:type="pct"/>
            <w:vAlign w:val="center"/>
          </w:tcPr>
          <w:p w14:paraId="65B78496" w14:textId="77777777" w:rsidR="00994FF0" w:rsidRPr="0064582A" w:rsidRDefault="00994FF0" w:rsidP="000C3C54">
            <w:pPr>
              <w:rPr>
                <w:ins w:id="2611" w:author="Mohammad Nayeem Hasan" w:date="2024-11-04T00:05:00Z" w16du:dateUtc="2024-11-03T18:05:00Z"/>
                <w:rFonts w:ascii="Times New Roman" w:hAnsi="Times New Roman" w:cs="Times New Roman"/>
                <w:sz w:val="24"/>
                <w:szCs w:val="24"/>
              </w:rPr>
            </w:pPr>
            <w:ins w:id="2612" w:author="Mohammad Nayeem Hasan" w:date="2024-11-04T00:05:00Z" w16du:dateUtc="2024-11-03T18:05:00Z">
              <w:r w:rsidRPr="0064582A">
                <w:rPr>
                  <w:rFonts w:ascii="Times New Roman" w:hAnsi="Times New Roman" w:cs="Times New Roman"/>
                  <w:sz w:val="24"/>
                  <w:szCs w:val="24"/>
                </w:rPr>
                <w:t>0.814</w:t>
              </w:r>
            </w:ins>
          </w:p>
        </w:tc>
        <w:tc>
          <w:tcPr>
            <w:tcW w:w="978" w:type="pct"/>
            <w:vAlign w:val="center"/>
          </w:tcPr>
          <w:p w14:paraId="4C66645B" w14:textId="77777777" w:rsidR="00994FF0" w:rsidRPr="0064582A" w:rsidRDefault="00994FF0" w:rsidP="000C3C54">
            <w:pPr>
              <w:rPr>
                <w:ins w:id="2613" w:author="Mohammad Nayeem Hasan" w:date="2024-11-04T00:05:00Z" w16du:dateUtc="2024-11-03T18:05:00Z"/>
                <w:rFonts w:ascii="Times New Roman" w:hAnsi="Times New Roman" w:cs="Times New Roman"/>
                <w:sz w:val="24"/>
                <w:szCs w:val="24"/>
              </w:rPr>
            </w:pPr>
            <w:ins w:id="2614" w:author="Mohammad Nayeem Hasan" w:date="2024-11-04T00:05:00Z" w16du:dateUtc="2024-11-03T18:05:00Z">
              <w:r w:rsidRPr="0064582A">
                <w:rPr>
                  <w:rFonts w:ascii="Times New Roman" w:hAnsi="Times New Roman" w:cs="Times New Roman"/>
                  <w:sz w:val="24"/>
                  <w:szCs w:val="24"/>
                </w:rPr>
                <w:t>0.66 (0.47, 0.94)</w:t>
              </w:r>
            </w:ins>
          </w:p>
        </w:tc>
        <w:tc>
          <w:tcPr>
            <w:tcW w:w="478" w:type="pct"/>
            <w:vAlign w:val="center"/>
          </w:tcPr>
          <w:p w14:paraId="0F24C630" w14:textId="77777777" w:rsidR="00994FF0" w:rsidRPr="0064582A" w:rsidRDefault="00994FF0" w:rsidP="000C3C54">
            <w:pPr>
              <w:rPr>
                <w:ins w:id="2615" w:author="Mohammad Nayeem Hasan" w:date="2024-11-04T00:05:00Z" w16du:dateUtc="2024-11-03T18:05:00Z"/>
                <w:rFonts w:ascii="Times New Roman" w:hAnsi="Times New Roman" w:cs="Times New Roman"/>
                <w:b/>
                <w:bCs/>
                <w:sz w:val="24"/>
                <w:szCs w:val="24"/>
              </w:rPr>
            </w:pPr>
            <w:ins w:id="2616" w:author="Mohammad Nayeem Hasan" w:date="2024-11-04T00:05:00Z" w16du:dateUtc="2024-11-03T18:05:00Z">
              <w:r w:rsidRPr="0064582A">
                <w:rPr>
                  <w:rFonts w:ascii="Times New Roman" w:hAnsi="Times New Roman" w:cs="Times New Roman"/>
                  <w:b/>
                  <w:bCs/>
                  <w:sz w:val="24"/>
                  <w:szCs w:val="24"/>
                </w:rPr>
                <w:t>0.020</w:t>
              </w:r>
            </w:ins>
          </w:p>
        </w:tc>
      </w:tr>
      <w:tr w:rsidR="00994FF0" w:rsidRPr="0064582A" w14:paraId="383FDB3F" w14:textId="77777777" w:rsidTr="000C3C54">
        <w:trPr>
          <w:trHeight w:val="138"/>
          <w:jc w:val="center"/>
          <w:ins w:id="2617" w:author="Mohammad Nayeem Hasan" w:date="2024-11-04T00:05:00Z"/>
        </w:trPr>
        <w:tc>
          <w:tcPr>
            <w:tcW w:w="950" w:type="pct"/>
            <w:vAlign w:val="center"/>
          </w:tcPr>
          <w:p w14:paraId="283B3919" w14:textId="77777777" w:rsidR="00994FF0" w:rsidRPr="0064582A" w:rsidRDefault="00994FF0" w:rsidP="000C3C54">
            <w:pPr>
              <w:rPr>
                <w:ins w:id="2618" w:author="Mohammad Nayeem Hasan" w:date="2024-11-04T00:05:00Z" w16du:dateUtc="2024-11-03T18:05:00Z"/>
                <w:rFonts w:ascii="Times New Roman" w:hAnsi="Times New Roman" w:cs="Times New Roman"/>
                <w:sz w:val="24"/>
                <w:szCs w:val="24"/>
              </w:rPr>
            </w:pPr>
            <w:ins w:id="2619" w:author="Mohammad Nayeem Hasan" w:date="2024-11-04T00:05:00Z" w16du:dateUtc="2024-11-03T18:05:00Z">
              <w:r w:rsidRPr="0064582A">
                <w:rPr>
                  <w:rFonts w:ascii="Times New Roman" w:hAnsi="Times New Roman" w:cs="Times New Roman"/>
                  <w:sz w:val="24"/>
                  <w:szCs w:val="24"/>
                </w:rPr>
                <w:t>Other</w:t>
              </w:r>
            </w:ins>
          </w:p>
        </w:tc>
        <w:tc>
          <w:tcPr>
            <w:tcW w:w="818" w:type="pct"/>
            <w:vAlign w:val="center"/>
          </w:tcPr>
          <w:p w14:paraId="030A331A" w14:textId="77777777" w:rsidR="00994FF0" w:rsidRPr="0064582A" w:rsidRDefault="00994FF0" w:rsidP="000C3C54">
            <w:pPr>
              <w:rPr>
                <w:ins w:id="2620" w:author="Mohammad Nayeem Hasan" w:date="2024-11-04T00:05:00Z" w16du:dateUtc="2024-11-03T18:05:00Z"/>
                <w:rFonts w:ascii="Times New Roman" w:hAnsi="Times New Roman" w:cs="Times New Roman"/>
                <w:sz w:val="24"/>
                <w:szCs w:val="24"/>
              </w:rPr>
            </w:pPr>
            <w:ins w:id="262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95716B5" w14:textId="77777777" w:rsidR="00994FF0" w:rsidRPr="0064582A" w:rsidRDefault="00994FF0" w:rsidP="000C3C54">
            <w:pPr>
              <w:rPr>
                <w:ins w:id="2622" w:author="Mohammad Nayeem Hasan" w:date="2024-11-04T00:05:00Z" w16du:dateUtc="2024-11-03T18:05:00Z"/>
                <w:rFonts w:ascii="Times New Roman" w:hAnsi="Times New Roman" w:cs="Times New Roman"/>
                <w:sz w:val="24"/>
                <w:szCs w:val="24"/>
              </w:rPr>
            </w:pPr>
            <w:ins w:id="2623"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D0EE250" w14:textId="77777777" w:rsidR="00994FF0" w:rsidRPr="0064582A" w:rsidRDefault="00994FF0" w:rsidP="000C3C54">
            <w:pPr>
              <w:rPr>
                <w:ins w:id="2624" w:author="Mohammad Nayeem Hasan" w:date="2024-11-04T00:05:00Z" w16du:dateUtc="2024-11-03T18:05:00Z"/>
                <w:rFonts w:ascii="Times New Roman" w:hAnsi="Times New Roman" w:cs="Times New Roman"/>
                <w:sz w:val="24"/>
                <w:szCs w:val="24"/>
              </w:rPr>
            </w:pPr>
            <w:ins w:id="262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F0D0FA0" w14:textId="77777777" w:rsidR="00994FF0" w:rsidRPr="0064582A" w:rsidRDefault="00994FF0" w:rsidP="000C3C54">
            <w:pPr>
              <w:rPr>
                <w:ins w:id="2626" w:author="Mohammad Nayeem Hasan" w:date="2024-11-04T00:05:00Z" w16du:dateUtc="2024-11-03T18:05:00Z"/>
                <w:rFonts w:ascii="Times New Roman" w:hAnsi="Times New Roman" w:cs="Times New Roman"/>
                <w:sz w:val="24"/>
                <w:szCs w:val="24"/>
              </w:rPr>
            </w:pPr>
            <w:ins w:id="2627"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531D2A91" w14:textId="77777777" w:rsidR="00994FF0" w:rsidRPr="0064582A" w:rsidRDefault="00994FF0" w:rsidP="000C3C54">
            <w:pPr>
              <w:rPr>
                <w:ins w:id="2628" w:author="Mohammad Nayeem Hasan" w:date="2024-11-04T00:05:00Z" w16du:dateUtc="2024-11-03T18:05:00Z"/>
                <w:rFonts w:ascii="Times New Roman" w:hAnsi="Times New Roman" w:cs="Times New Roman"/>
                <w:sz w:val="24"/>
                <w:szCs w:val="24"/>
              </w:rPr>
            </w:pPr>
            <w:ins w:id="262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0F6D46B" w14:textId="77777777" w:rsidR="00994FF0" w:rsidRPr="0064582A" w:rsidRDefault="00994FF0" w:rsidP="000C3C54">
            <w:pPr>
              <w:rPr>
                <w:ins w:id="2630" w:author="Mohammad Nayeem Hasan" w:date="2024-11-04T00:05:00Z" w16du:dateUtc="2024-11-03T18:05:00Z"/>
                <w:rFonts w:ascii="Times New Roman" w:hAnsi="Times New Roman" w:cs="Times New Roman"/>
                <w:sz w:val="24"/>
                <w:szCs w:val="24"/>
              </w:rPr>
            </w:pPr>
            <w:ins w:id="2631" w:author="Mohammad Nayeem Hasan" w:date="2024-11-04T00:05:00Z" w16du:dateUtc="2024-11-03T18:05:00Z">
              <w:r w:rsidRPr="0064582A">
                <w:rPr>
                  <w:rFonts w:ascii="Times New Roman" w:hAnsi="Times New Roman" w:cs="Times New Roman"/>
                  <w:sz w:val="24"/>
                  <w:szCs w:val="24"/>
                </w:rPr>
                <w:t>-</w:t>
              </w:r>
            </w:ins>
          </w:p>
        </w:tc>
      </w:tr>
      <w:tr w:rsidR="00994FF0" w:rsidRPr="0064582A" w14:paraId="1E8B16AF" w14:textId="77777777" w:rsidTr="000C3C54">
        <w:trPr>
          <w:trHeight w:val="138"/>
          <w:jc w:val="center"/>
          <w:ins w:id="2632" w:author="Mohammad Nayeem Hasan" w:date="2024-11-04T00:05:00Z"/>
        </w:trPr>
        <w:tc>
          <w:tcPr>
            <w:tcW w:w="1767" w:type="pct"/>
            <w:gridSpan w:val="2"/>
            <w:vAlign w:val="center"/>
          </w:tcPr>
          <w:p w14:paraId="04CAD994" w14:textId="77777777" w:rsidR="00994FF0" w:rsidRPr="0064582A" w:rsidRDefault="00994FF0" w:rsidP="000C3C54">
            <w:pPr>
              <w:rPr>
                <w:ins w:id="2633" w:author="Mohammad Nayeem Hasan" w:date="2024-11-04T00:05:00Z" w16du:dateUtc="2024-11-03T18:05:00Z"/>
                <w:rFonts w:ascii="Times New Roman" w:hAnsi="Times New Roman" w:cs="Times New Roman"/>
                <w:sz w:val="24"/>
                <w:szCs w:val="24"/>
              </w:rPr>
            </w:pPr>
            <w:ins w:id="2634" w:author="Mohammad Nayeem Hasan" w:date="2024-11-04T00:05:00Z" w16du:dateUtc="2024-11-03T18:05:00Z">
              <w:r w:rsidRPr="0064582A">
                <w:rPr>
                  <w:rFonts w:ascii="Times New Roman" w:hAnsi="Times New Roman" w:cs="Times New Roman"/>
                  <w:sz w:val="24"/>
                  <w:szCs w:val="24"/>
                </w:rPr>
                <w:t>Toilet facilities shared</w:t>
              </w:r>
            </w:ins>
          </w:p>
        </w:tc>
        <w:tc>
          <w:tcPr>
            <w:tcW w:w="1300" w:type="pct"/>
            <w:gridSpan w:val="2"/>
            <w:vAlign w:val="center"/>
          </w:tcPr>
          <w:p w14:paraId="7509C67F" w14:textId="77777777" w:rsidR="00994FF0" w:rsidRPr="0064582A" w:rsidRDefault="00994FF0" w:rsidP="000C3C54">
            <w:pPr>
              <w:rPr>
                <w:ins w:id="2635" w:author="Mohammad Nayeem Hasan" w:date="2024-11-04T00:05:00Z" w16du:dateUtc="2024-11-03T18:05:00Z"/>
                <w:rFonts w:ascii="Times New Roman" w:hAnsi="Times New Roman" w:cs="Times New Roman"/>
                <w:sz w:val="24"/>
                <w:szCs w:val="24"/>
              </w:rPr>
            </w:pPr>
          </w:p>
        </w:tc>
        <w:tc>
          <w:tcPr>
            <w:tcW w:w="1455" w:type="pct"/>
            <w:gridSpan w:val="2"/>
            <w:vAlign w:val="center"/>
          </w:tcPr>
          <w:p w14:paraId="1310FE22" w14:textId="77777777" w:rsidR="00994FF0" w:rsidRPr="0064582A" w:rsidRDefault="00994FF0" w:rsidP="000C3C54">
            <w:pPr>
              <w:rPr>
                <w:ins w:id="2636" w:author="Mohammad Nayeem Hasan" w:date="2024-11-04T00:05:00Z" w16du:dateUtc="2024-11-03T18:05:00Z"/>
                <w:rFonts w:ascii="Times New Roman" w:hAnsi="Times New Roman" w:cs="Times New Roman"/>
                <w:sz w:val="24"/>
                <w:szCs w:val="24"/>
              </w:rPr>
            </w:pPr>
          </w:p>
        </w:tc>
        <w:tc>
          <w:tcPr>
            <w:tcW w:w="478" w:type="pct"/>
            <w:vAlign w:val="center"/>
          </w:tcPr>
          <w:p w14:paraId="0DF22BE8" w14:textId="77777777" w:rsidR="00994FF0" w:rsidRPr="0064582A" w:rsidRDefault="00994FF0" w:rsidP="000C3C54">
            <w:pPr>
              <w:rPr>
                <w:ins w:id="2637" w:author="Mohammad Nayeem Hasan" w:date="2024-11-04T00:05:00Z" w16du:dateUtc="2024-11-03T18:05:00Z"/>
                <w:rFonts w:ascii="Times New Roman" w:hAnsi="Times New Roman" w:cs="Times New Roman"/>
                <w:sz w:val="24"/>
                <w:szCs w:val="24"/>
              </w:rPr>
            </w:pPr>
          </w:p>
        </w:tc>
      </w:tr>
      <w:tr w:rsidR="00994FF0" w:rsidRPr="0064582A" w14:paraId="54657F0A" w14:textId="77777777" w:rsidTr="000C3C54">
        <w:trPr>
          <w:trHeight w:val="107"/>
          <w:jc w:val="center"/>
          <w:ins w:id="2638" w:author="Mohammad Nayeem Hasan" w:date="2024-11-04T00:05:00Z"/>
        </w:trPr>
        <w:tc>
          <w:tcPr>
            <w:tcW w:w="950" w:type="pct"/>
            <w:vAlign w:val="center"/>
          </w:tcPr>
          <w:p w14:paraId="58F20247" w14:textId="77777777" w:rsidR="00994FF0" w:rsidRPr="0064582A" w:rsidRDefault="00994FF0" w:rsidP="000C3C54">
            <w:pPr>
              <w:rPr>
                <w:ins w:id="2639" w:author="Mohammad Nayeem Hasan" w:date="2024-11-04T00:05:00Z" w16du:dateUtc="2024-11-03T18:05:00Z"/>
                <w:rFonts w:ascii="Times New Roman" w:hAnsi="Times New Roman" w:cs="Times New Roman"/>
                <w:sz w:val="24"/>
                <w:szCs w:val="24"/>
              </w:rPr>
            </w:pPr>
            <w:ins w:id="2640"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574E3B4D" w14:textId="77777777" w:rsidR="00994FF0" w:rsidRPr="0064582A" w:rsidRDefault="00994FF0" w:rsidP="000C3C54">
            <w:pPr>
              <w:rPr>
                <w:ins w:id="2641" w:author="Mohammad Nayeem Hasan" w:date="2024-11-04T00:05:00Z" w16du:dateUtc="2024-11-03T18:05:00Z"/>
                <w:rFonts w:ascii="Times New Roman" w:hAnsi="Times New Roman" w:cs="Times New Roman"/>
                <w:sz w:val="24"/>
                <w:szCs w:val="24"/>
              </w:rPr>
            </w:pPr>
            <w:ins w:id="2642" w:author="Mohammad Nayeem Hasan" w:date="2024-11-04T00:05:00Z" w16du:dateUtc="2024-11-03T18:05:00Z">
              <w:r w:rsidRPr="0064582A">
                <w:rPr>
                  <w:rFonts w:ascii="Times New Roman" w:hAnsi="Times New Roman" w:cs="Times New Roman"/>
                  <w:sz w:val="24"/>
                  <w:szCs w:val="24"/>
                </w:rPr>
                <w:t>1.14 (1.02, 1.27)</w:t>
              </w:r>
            </w:ins>
          </w:p>
        </w:tc>
        <w:tc>
          <w:tcPr>
            <w:tcW w:w="478" w:type="pct"/>
            <w:vAlign w:val="center"/>
          </w:tcPr>
          <w:p w14:paraId="6F45ED2F" w14:textId="77777777" w:rsidR="00994FF0" w:rsidRPr="0064582A" w:rsidRDefault="00994FF0" w:rsidP="000C3C54">
            <w:pPr>
              <w:rPr>
                <w:ins w:id="2643" w:author="Mohammad Nayeem Hasan" w:date="2024-11-04T00:05:00Z" w16du:dateUtc="2024-11-03T18:05:00Z"/>
                <w:rFonts w:ascii="Times New Roman" w:hAnsi="Times New Roman" w:cs="Times New Roman"/>
                <w:b/>
                <w:bCs/>
                <w:sz w:val="24"/>
                <w:szCs w:val="24"/>
              </w:rPr>
            </w:pPr>
            <w:ins w:id="2644" w:author="Mohammad Nayeem Hasan" w:date="2024-11-04T00:05:00Z" w16du:dateUtc="2024-11-03T18:05:00Z">
              <w:r w:rsidRPr="0064582A">
                <w:rPr>
                  <w:rFonts w:ascii="Times New Roman" w:hAnsi="Times New Roman" w:cs="Times New Roman"/>
                  <w:b/>
                  <w:bCs/>
                  <w:sz w:val="24"/>
                  <w:szCs w:val="24"/>
                </w:rPr>
                <w:t>0.016</w:t>
              </w:r>
            </w:ins>
          </w:p>
        </w:tc>
        <w:tc>
          <w:tcPr>
            <w:tcW w:w="822" w:type="pct"/>
            <w:vAlign w:val="center"/>
          </w:tcPr>
          <w:p w14:paraId="68A919B6" w14:textId="77777777" w:rsidR="00994FF0" w:rsidRPr="0064582A" w:rsidRDefault="00994FF0" w:rsidP="000C3C54">
            <w:pPr>
              <w:rPr>
                <w:ins w:id="2645" w:author="Mohammad Nayeem Hasan" w:date="2024-11-04T00:05:00Z" w16du:dateUtc="2024-11-03T18:05:00Z"/>
                <w:rFonts w:ascii="Times New Roman" w:hAnsi="Times New Roman" w:cs="Times New Roman"/>
                <w:sz w:val="24"/>
                <w:szCs w:val="24"/>
              </w:rPr>
            </w:pPr>
            <w:ins w:id="2646" w:author="Mohammad Nayeem Hasan" w:date="2024-11-04T00:05:00Z" w16du:dateUtc="2024-11-03T18:05:00Z">
              <w:r w:rsidRPr="0064582A">
                <w:rPr>
                  <w:rFonts w:ascii="Times New Roman" w:hAnsi="Times New Roman" w:cs="Times New Roman"/>
                  <w:sz w:val="24"/>
                  <w:szCs w:val="24"/>
                </w:rPr>
                <w:t>0.81 (0.66, 0.99)</w:t>
              </w:r>
            </w:ins>
          </w:p>
        </w:tc>
        <w:tc>
          <w:tcPr>
            <w:tcW w:w="478" w:type="pct"/>
            <w:vAlign w:val="center"/>
          </w:tcPr>
          <w:p w14:paraId="3A4C3BDA" w14:textId="77777777" w:rsidR="00994FF0" w:rsidRPr="0064582A" w:rsidRDefault="00994FF0" w:rsidP="000C3C54">
            <w:pPr>
              <w:rPr>
                <w:ins w:id="2647" w:author="Mohammad Nayeem Hasan" w:date="2024-11-04T00:05:00Z" w16du:dateUtc="2024-11-03T18:05:00Z"/>
                <w:rFonts w:ascii="Times New Roman" w:hAnsi="Times New Roman" w:cs="Times New Roman"/>
                <w:b/>
                <w:bCs/>
                <w:sz w:val="24"/>
                <w:szCs w:val="24"/>
              </w:rPr>
            </w:pPr>
            <w:ins w:id="2648" w:author="Mohammad Nayeem Hasan" w:date="2024-11-04T00:05:00Z" w16du:dateUtc="2024-11-03T18:05:00Z">
              <w:r w:rsidRPr="0064582A">
                <w:rPr>
                  <w:rFonts w:ascii="Times New Roman" w:hAnsi="Times New Roman" w:cs="Times New Roman"/>
                  <w:b/>
                  <w:bCs/>
                  <w:sz w:val="24"/>
                  <w:szCs w:val="24"/>
                </w:rPr>
                <w:t>0.038</w:t>
              </w:r>
            </w:ins>
          </w:p>
        </w:tc>
        <w:tc>
          <w:tcPr>
            <w:tcW w:w="978" w:type="pct"/>
            <w:vAlign w:val="center"/>
          </w:tcPr>
          <w:p w14:paraId="19A0E0C8" w14:textId="77777777" w:rsidR="00994FF0" w:rsidRPr="0064582A" w:rsidRDefault="00994FF0" w:rsidP="000C3C54">
            <w:pPr>
              <w:rPr>
                <w:ins w:id="2649" w:author="Mohammad Nayeem Hasan" w:date="2024-11-04T00:05:00Z" w16du:dateUtc="2024-11-03T18:05:00Z"/>
                <w:rFonts w:ascii="Times New Roman" w:hAnsi="Times New Roman" w:cs="Times New Roman"/>
                <w:sz w:val="24"/>
                <w:szCs w:val="24"/>
              </w:rPr>
            </w:pPr>
            <w:ins w:id="2650" w:author="Mohammad Nayeem Hasan" w:date="2024-11-04T00:05:00Z" w16du:dateUtc="2024-11-03T18:05:00Z">
              <w:r w:rsidRPr="0064582A">
                <w:rPr>
                  <w:rFonts w:ascii="Times New Roman" w:hAnsi="Times New Roman" w:cs="Times New Roman"/>
                  <w:sz w:val="24"/>
                  <w:szCs w:val="24"/>
                </w:rPr>
                <w:t>1.22 (1.08, 1.38)</w:t>
              </w:r>
            </w:ins>
          </w:p>
        </w:tc>
        <w:tc>
          <w:tcPr>
            <w:tcW w:w="478" w:type="pct"/>
            <w:vAlign w:val="center"/>
          </w:tcPr>
          <w:p w14:paraId="4BDC102D" w14:textId="77777777" w:rsidR="00994FF0" w:rsidRPr="0064582A" w:rsidRDefault="00994FF0" w:rsidP="000C3C54">
            <w:pPr>
              <w:rPr>
                <w:ins w:id="2651" w:author="Mohammad Nayeem Hasan" w:date="2024-11-04T00:05:00Z" w16du:dateUtc="2024-11-03T18:05:00Z"/>
                <w:rFonts w:ascii="Times New Roman" w:hAnsi="Times New Roman" w:cs="Times New Roman"/>
                <w:b/>
                <w:bCs/>
                <w:sz w:val="24"/>
                <w:szCs w:val="24"/>
              </w:rPr>
            </w:pPr>
            <w:ins w:id="2652" w:author="Mohammad Nayeem Hasan" w:date="2024-11-04T00:05:00Z" w16du:dateUtc="2024-11-03T18:05:00Z">
              <w:r w:rsidRPr="0064582A">
                <w:rPr>
                  <w:rFonts w:ascii="Times New Roman" w:hAnsi="Times New Roman" w:cs="Times New Roman"/>
                  <w:b/>
                  <w:bCs/>
                  <w:sz w:val="24"/>
                  <w:szCs w:val="24"/>
                </w:rPr>
                <w:t>0.001</w:t>
              </w:r>
            </w:ins>
          </w:p>
        </w:tc>
      </w:tr>
      <w:tr w:rsidR="00994FF0" w:rsidRPr="0064582A" w14:paraId="211792F4" w14:textId="77777777" w:rsidTr="000C3C54">
        <w:trPr>
          <w:trHeight w:val="288"/>
          <w:jc w:val="center"/>
          <w:ins w:id="2653" w:author="Mohammad Nayeem Hasan" w:date="2024-11-04T00:05:00Z"/>
        </w:trPr>
        <w:tc>
          <w:tcPr>
            <w:tcW w:w="950" w:type="pct"/>
            <w:vAlign w:val="center"/>
          </w:tcPr>
          <w:p w14:paraId="54C783AA" w14:textId="77777777" w:rsidR="00994FF0" w:rsidRPr="0064582A" w:rsidRDefault="00994FF0" w:rsidP="000C3C54">
            <w:pPr>
              <w:rPr>
                <w:ins w:id="2654" w:author="Mohammad Nayeem Hasan" w:date="2024-11-04T00:05:00Z" w16du:dateUtc="2024-11-03T18:05:00Z"/>
                <w:rFonts w:ascii="Times New Roman" w:hAnsi="Times New Roman" w:cs="Times New Roman"/>
                <w:sz w:val="24"/>
                <w:szCs w:val="24"/>
              </w:rPr>
            </w:pPr>
            <w:ins w:id="2655"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0512F338" w14:textId="77777777" w:rsidR="00994FF0" w:rsidRPr="0064582A" w:rsidRDefault="00994FF0" w:rsidP="000C3C54">
            <w:pPr>
              <w:rPr>
                <w:ins w:id="2656" w:author="Mohammad Nayeem Hasan" w:date="2024-11-04T00:05:00Z" w16du:dateUtc="2024-11-03T18:05:00Z"/>
                <w:rFonts w:ascii="Times New Roman" w:hAnsi="Times New Roman" w:cs="Times New Roman"/>
                <w:sz w:val="24"/>
                <w:szCs w:val="24"/>
              </w:rPr>
            </w:pPr>
            <w:ins w:id="265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3095262" w14:textId="77777777" w:rsidR="00994FF0" w:rsidRPr="0064582A" w:rsidRDefault="00994FF0" w:rsidP="000C3C54">
            <w:pPr>
              <w:rPr>
                <w:ins w:id="2658" w:author="Mohammad Nayeem Hasan" w:date="2024-11-04T00:05:00Z" w16du:dateUtc="2024-11-03T18:05:00Z"/>
                <w:rFonts w:ascii="Times New Roman" w:hAnsi="Times New Roman" w:cs="Times New Roman"/>
                <w:sz w:val="24"/>
                <w:szCs w:val="24"/>
              </w:rPr>
            </w:pPr>
            <w:ins w:id="2659"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7AA456E" w14:textId="77777777" w:rsidR="00994FF0" w:rsidRPr="0064582A" w:rsidRDefault="00994FF0" w:rsidP="000C3C54">
            <w:pPr>
              <w:rPr>
                <w:ins w:id="2660" w:author="Mohammad Nayeem Hasan" w:date="2024-11-04T00:05:00Z" w16du:dateUtc="2024-11-03T18:05:00Z"/>
                <w:rFonts w:ascii="Times New Roman" w:hAnsi="Times New Roman" w:cs="Times New Roman"/>
                <w:sz w:val="24"/>
                <w:szCs w:val="24"/>
              </w:rPr>
            </w:pPr>
            <w:ins w:id="266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A365FE8" w14:textId="77777777" w:rsidR="00994FF0" w:rsidRPr="0064582A" w:rsidRDefault="00994FF0" w:rsidP="000C3C54">
            <w:pPr>
              <w:rPr>
                <w:ins w:id="2662" w:author="Mohammad Nayeem Hasan" w:date="2024-11-04T00:05:00Z" w16du:dateUtc="2024-11-03T18:05:00Z"/>
                <w:rFonts w:ascii="Times New Roman" w:hAnsi="Times New Roman" w:cs="Times New Roman"/>
                <w:sz w:val="24"/>
                <w:szCs w:val="24"/>
              </w:rPr>
            </w:pPr>
            <w:ins w:id="2663"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530A240B" w14:textId="77777777" w:rsidR="00994FF0" w:rsidRPr="0064582A" w:rsidRDefault="00994FF0" w:rsidP="000C3C54">
            <w:pPr>
              <w:rPr>
                <w:ins w:id="2664" w:author="Mohammad Nayeem Hasan" w:date="2024-11-04T00:05:00Z" w16du:dateUtc="2024-11-03T18:05:00Z"/>
                <w:rFonts w:ascii="Times New Roman" w:hAnsi="Times New Roman" w:cs="Times New Roman"/>
                <w:sz w:val="24"/>
                <w:szCs w:val="24"/>
              </w:rPr>
            </w:pPr>
            <w:ins w:id="266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7158EE4" w14:textId="77777777" w:rsidR="00994FF0" w:rsidRPr="0064582A" w:rsidRDefault="00994FF0" w:rsidP="000C3C54">
            <w:pPr>
              <w:rPr>
                <w:ins w:id="2666" w:author="Mohammad Nayeem Hasan" w:date="2024-11-04T00:05:00Z" w16du:dateUtc="2024-11-03T18:05:00Z"/>
                <w:rFonts w:ascii="Times New Roman" w:hAnsi="Times New Roman" w:cs="Times New Roman"/>
                <w:sz w:val="24"/>
                <w:szCs w:val="24"/>
              </w:rPr>
            </w:pPr>
            <w:ins w:id="2667" w:author="Mohammad Nayeem Hasan" w:date="2024-11-04T00:05:00Z" w16du:dateUtc="2024-11-03T18:05:00Z">
              <w:r w:rsidRPr="0064582A">
                <w:rPr>
                  <w:rFonts w:ascii="Times New Roman" w:hAnsi="Times New Roman" w:cs="Times New Roman"/>
                  <w:sz w:val="24"/>
                  <w:szCs w:val="24"/>
                </w:rPr>
                <w:t>-</w:t>
              </w:r>
            </w:ins>
          </w:p>
        </w:tc>
      </w:tr>
      <w:tr w:rsidR="00994FF0" w:rsidRPr="0064582A" w14:paraId="3FE0CDF3" w14:textId="77777777" w:rsidTr="000C3C54">
        <w:trPr>
          <w:trHeight w:val="288"/>
          <w:jc w:val="center"/>
          <w:ins w:id="2668" w:author="Mohammad Nayeem Hasan" w:date="2024-11-04T00:05:00Z"/>
        </w:trPr>
        <w:tc>
          <w:tcPr>
            <w:tcW w:w="1767" w:type="pct"/>
            <w:gridSpan w:val="2"/>
            <w:vAlign w:val="center"/>
          </w:tcPr>
          <w:p w14:paraId="206D511E" w14:textId="77777777" w:rsidR="00994FF0" w:rsidRPr="0064582A" w:rsidRDefault="00994FF0" w:rsidP="000C3C54">
            <w:pPr>
              <w:rPr>
                <w:ins w:id="2669" w:author="Mohammad Nayeem Hasan" w:date="2024-11-04T00:05:00Z" w16du:dateUtc="2024-11-03T18:05:00Z"/>
                <w:rFonts w:ascii="Times New Roman" w:hAnsi="Times New Roman" w:cs="Times New Roman"/>
                <w:sz w:val="24"/>
                <w:szCs w:val="24"/>
              </w:rPr>
            </w:pPr>
            <w:ins w:id="2670" w:author="Mohammad Nayeem Hasan" w:date="2024-11-04T00:05:00Z" w16du:dateUtc="2024-11-03T18:05:00Z">
              <w:r w:rsidRPr="0064582A">
                <w:rPr>
                  <w:rFonts w:ascii="Times New Roman" w:hAnsi="Times New Roman" w:cs="Times New Roman"/>
                  <w:sz w:val="24"/>
                  <w:szCs w:val="24"/>
                </w:rPr>
                <w:t>Toilet facility type</w:t>
              </w:r>
            </w:ins>
          </w:p>
        </w:tc>
        <w:tc>
          <w:tcPr>
            <w:tcW w:w="1300" w:type="pct"/>
            <w:gridSpan w:val="2"/>
            <w:vAlign w:val="center"/>
          </w:tcPr>
          <w:p w14:paraId="1CCDA166" w14:textId="77777777" w:rsidR="00994FF0" w:rsidRPr="0064582A" w:rsidRDefault="00994FF0" w:rsidP="000C3C54">
            <w:pPr>
              <w:rPr>
                <w:ins w:id="2671" w:author="Mohammad Nayeem Hasan" w:date="2024-11-04T00:05:00Z" w16du:dateUtc="2024-11-03T18:05:00Z"/>
                <w:rFonts w:ascii="Times New Roman" w:hAnsi="Times New Roman" w:cs="Times New Roman"/>
                <w:sz w:val="24"/>
                <w:szCs w:val="24"/>
              </w:rPr>
            </w:pPr>
          </w:p>
        </w:tc>
        <w:tc>
          <w:tcPr>
            <w:tcW w:w="1455" w:type="pct"/>
            <w:gridSpan w:val="2"/>
            <w:vAlign w:val="center"/>
          </w:tcPr>
          <w:p w14:paraId="17B5940F" w14:textId="77777777" w:rsidR="00994FF0" w:rsidRPr="0064582A" w:rsidRDefault="00994FF0" w:rsidP="000C3C54">
            <w:pPr>
              <w:rPr>
                <w:ins w:id="2672" w:author="Mohammad Nayeem Hasan" w:date="2024-11-04T00:05:00Z" w16du:dateUtc="2024-11-03T18:05:00Z"/>
                <w:rFonts w:ascii="Times New Roman" w:hAnsi="Times New Roman" w:cs="Times New Roman"/>
                <w:sz w:val="24"/>
                <w:szCs w:val="24"/>
              </w:rPr>
            </w:pPr>
          </w:p>
        </w:tc>
        <w:tc>
          <w:tcPr>
            <w:tcW w:w="478" w:type="pct"/>
            <w:vAlign w:val="center"/>
          </w:tcPr>
          <w:p w14:paraId="2BFDBA4C" w14:textId="77777777" w:rsidR="00994FF0" w:rsidRPr="0064582A" w:rsidRDefault="00994FF0" w:rsidP="000C3C54">
            <w:pPr>
              <w:rPr>
                <w:ins w:id="2673" w:author="Mohammad Nayeem Hasan" w:date="2024-11-04T00:05:00Z" w16du:dateUtc="2024-11-03T18:05:00Z"/>
                <w:rFonts w:ascii="Times New Roman" w:hAnsi="Times New Roman" w:cs="Times New Roman"/>
                <w:sz w:val="24"/>
                <w:szCs w:val="24"/>
              </w:rPr>
            </w:pPr>
          </w:p>
        </w:tc>
      </w:tr>
      <w:tr w:rsidR="00994FF0" w:rsidRPr="0064582A" w14:paraId="6E2F4FCA" w14:textId="77777777" w:rsidTr="000C3C54">
        <w:trPr>
          <w:trHeight w:val="288"/>
          <w:jc w:val="center"/>
          <w:ins w:id="2674" w:author="Mohammad Nayeem Hasan" w:date="2024-11-04T00:05:00Z"/>
        </w:trPr>
        <w:tc>
          <w:tcPr>
            <w:tcW w:w="950" w:type="pct"/>
            <w:vAlign w:val="center"/>
          </w:tcPr>
          <w:p w14:paraId="2E49C309" w14:textId="77777777" w:rsidR="00994FF0" w:rsidRPr="0064582A" w:rsidRDefault="00994FF0" w:rsidP="000C3C54">
            <w:pPr>
              <w:rPr>
                <w:ins w:id="2675" w:author="Mohammad Nayeem Hasan" w:date="2024-11-04T00:05:00Z" w16du:dateUtc="2024-11-03T18:05:00Z"/>
                <w:rFonts w:ascii="Times New Roman" w:hAnsi="Times New Roman" w:cs="Times New Roman"/>
                <w:sz w:val="24"/>
                <w:szCs w:val="24"/>
              </w:rPr>
            </w:pPr>
            <w:ins w:id="2676" w:author="Mohammad Nayeem Hasan" w:date="2024-11-04T00:05:00Z" w16du:dateUtc="2024-11-03T18:05:00Z">
              <w:r w:rsidRPr="0064582A">
                <w:rPr>
                  <w:rFonts w:ascii="Times New Roman" w:hAnsi="Times New Roman" w:cs="Times New Roman"/>
                  <w:sz w:val="24"/>
                  <w:szCs w:val="24"/>
                </w:rPr>
                <w:t>Non-improved</w:t>
              </w:r>
            </w:ins>
          </w:p>
        </w:tc>
        <w:tc>
          <w:tcPr>
            <w:tcW w:w="818" w:type="pct"/>
            <w:vAlign w:val="center"/>
          </w:tcPr>
          <w:p w14:paraId="5ECC0F5A" w14:textId="77777777" w:rsidR="00994FF0" w:rsidRPr="0064582A" w:rsidRDefault="00994FF0" w:rsidP="000C3C54">
            <w:pPr>
              <w:rPr>
                <w:ins w:id="2677" w:author="Mohammad Nayeem Hasan" w:date="2024-11-04T00:05:00Z" w16du:dateUtc="2024-11-03T18:05:00Z"/>
                <w:rFonts w:ascii="Times New Roman" w:hAnsi="Times New Roman" w:cs="Times New Roman"/>
                <w:sz w:val="24"/>
                <w:szCs w:val="24"/>
              </w:rPr>
            </w:pPr>
            <w:ins w:id="2678" w:author="Mohammad Nayeem Hasan" w:date="2024-11-04T00:05:00Z" w16du:dateUtc="2024-11-03T18:05:00Z">
              <w:r w:rsidRPr="0064582A">
                <w:rPr>
                  <w:rFonts w:ascii="Times New Roman" w:hAnsi="Times New Roman" w:cs="Times New Roman"/>
                  <w:sz w:val="24"/>
                  <w:szCs w:val="24"/>
                </w:rPr>
                <w:t>1.36 (1.22, 1.52)</w:t>
              </w:r>
            </w:ins>
          </w:p>
        </w:tc>
        <w:tc>
          <w:tcPr>
            <w:tcW w:w="478" w:type="pct"/>
            <w:vAlign w:val="center"/>
          </w:tcPr>
          <w:p w14:paraId="5575DCCA" w14:textId="77777777" w:rsidR="00994FF0" w:rsidRPr="0064582A" w:rsidRDefault="00994FF0" w:rsidP="000C3C54">
            <w:pPr>
              <w:rPr>
                <w:ins w:id="2679" w:author="Mohammad Nayeem Hasan" w:date="2024-11-04T00:05:00Z" w16du:dateUtc="2024-11-03T18:05:00Z"/>
                <w:rFonts w:ascii="Times New Roman" w:hAnsi="Times New Roman" w:cs="Times New Roman"/>
                <w:sz w:val="24"/>
                <w:szCs w:val="24"/>
              </w:rPr>
            </w:pPr>
            <w:ins w:id="2680"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25A41D35" w14:textId="77777777" w:rsidR="00994FF0" w:rsidRPr="0064582A" w:rsidRDefault="00994FF0" w:rsidP="000C3C54">
            <w:pPr>
              <w:rPr>
                <w:ins w:id="2681" w:author="Mohammad Nayeem Hasan" w:date="2024-11-04T00:05:00Z" w16du:dateUtc="2024-11-03T18:05:00Z"/>
                <w:rFonts w:ascii="Times New Roman" w:hAnsi="Times New Roman" w:cs="Times New Roman"/>
                <w:sz w:val="24"/>
                <w:szCs w:val="24"/>
              </w:rPr>
            </w:pPr>
            <w:ins w:id="2682" w:author="Mohammad Nayeem Hasan" w:date="2024-11-04T00:05:00Z" w16du:dateUtc="2024-11-03T18:05:00Z">
              <w:r w:rsidRPr="0064582A">
                <w:rPr>
                  <w:rFonts w:ascii="Times New Roman" w:hAnsi="Times New Roman" w:cs="Times New Roman"/>
                  <w:sz w:val="24"/>
                  <w:szCs w:val="24"/>
                </w:rPr>
                <w:t>1.04 (0.63, 1.73)</w:t>
              </w:r>
            </w:ins>
          </w:p>
        </w:tc>
        <w:tc>
          <w:tcPr>
            <w:tcW w:w="478" w:type="pct"/>
            <w:vAlign w:val="center"/>
          </w:tcPr>
          <w:p w14:paraId="24013C58" w14:textId="77777777" w:rsidR="00994FF0" w:rsidRPr="0064582A" w:rsidRDefault="00994FF0" w:rsidP="000C3C54">
            <w:pPr>
              <w:rPr>
                <w:ins w:id="2683" w:author="Mohammad Nayeem Hasan" w:date="2024-11-04T00:05:00Z" w16du:dateUtc="2024-11-03T18:05:00Z"/>
                <w:rFonts w:ascii="Times New Roman" w:hAnsi="Times New Roman" w:cs="Times New Roman"/>
                <w:sz w:val="24"/>
                <w:szCs w:val="24"/>
              </w:rPr>
            </w:pPr>
            <w:ins w:id="2684" w:author="Mohammad Nayeem Hasan" w:date="2024-11-04T00:05:00Z" w16du:dateUtc="2024-11-03T18:05:00Z">
              <w:r w:rsidRPr="0064582A">
                <w:rPr>
                  <w:rFonts w:ascii="Times New Roman" w:hAnsi="Times New Roman" w:cs="Times New Roman"/>
                  <w:sz w:val="24"/>
                  <w:szCs w:val="24"/>
                </w:rPr>
                <w:t>0.868</w:t>
              </w:r>
            </w:ins>
          </w:p>
        </w:tc>
        <w:tc>
          <w:tcPr>
            <w:tcW w:w="978" w:type="pct"/>
            <w:vAlign w:val="center"/>
          </w:tcPr>
          <w:p w14:paraId="5E74B763" w14:textId="77777777" w:rsidR="00994FF0" w:rsidRPr="0064582A" w:rsidRDefault="00994FF0" w:rsidP="000C3C54">
            <w:pPr>
              <w:rPr>
                <w:ins w:id="2685" w:author="Mohammad Nayeem Hasan" w:date="2024-11-04T00:05:00Z" w16du:dateUtc="2024-11-03T18:05:00Z"/>
                <w:rFonts w:ascii="Times New Roman" w:hAnsi="Times New Roman" w:cs="Times New Roman"/>
                <w:sz w:val="24"/>
                <w:szCs w:val="24"/>
              </w:rPr>
            </w:pPr>
            <w:ins w:id="2686" w:author="Mohammad Nayeem Hasan" w:date="2024-11-04T00:05:00Z" w16du:dateUtc="2024-11-03T18:05:00Z">
              <w:r w:rsidRPr="0064582A">
                <w:rPr>
                  <w:rFonts w:ascii="Times New Roman" w:hAnsi="Times New Roman" w:cs="Times New Roman"/>
                  <w:sz w:val="24"/>
                  <w:szCs w:val="24"/>
                </w:rPr>
                <w:t>1.49 (1.17, 1.91)</w:t>
              </w:r>
            </w:ins>
          </w:p>
        </w:tc>
        <w:tc>
          <w:tcPr>
            <w:tcW w:w="478" w:type="pct"/>
            <w:vAlign w:val="center"/>
          </w:tcPr>
          <w:p w14:paraId="3EAC2C61" w14:textId="77777777" w:rsidR="00994FF0" w:rsidRPr="0064582A" w:rsidRDefault="00994FF0" w:rsidP="000C3C54">
            <w:pPr>
              <w:rPr>
                <w:ins w:id="2687" w:author="Mohammad Nayeem Hasan" w:date="2024-11-04T00:05:00Z" w16du:dateUtc="2024-11-03T18:05:00Z"/>
                <w:rFonts w:ascii="Times New Roman" w:hAnsi="Times New Roman" w:cs="Times New Roman"/>
                <w:sz w:val="24"/>
                <w:szCs w:val="24"/>
              </w:rPr>
            </w:pPr>
            <w:ins w:id="2688" w:author="Mohammad Nayeem Hasan" w:date="2024-11-04T00:05:00Z" w16du:dateUtc="2024-11-03T18:05:00Z">
              <w:r w:rsidRPr="0064582A">
                <w:rPr>
                  <w:rFonts w:ascii="Times New Roman" w:hAnsi="Times New Roman" w:cs="Times New Roman"/>
                  <w:b/>
                  <w:bCs/>
                  <w:sz w:val="24"/>
                  <w:szCs w:val="24"/>
                </w:rPr>
                <w:t>0.002</w:t>
              </w:r>
            </w:ins>
          </w:p>
        </w:tc>
      </w:tr>
      <w:tr w:rsidR="00994FF0" w:rsidRPr="0064582A" w14:paraId="3824D18E" w14:textId="77777777" w:rsidTr="000C3C54">
        <w:trPr>
          <w:trHeight w:val="288"/>
          <w:jc w:val="center"/>
          <w:ins w:id="2689" w:author="Mohammad Nayeem Hasan" w:date="2024-11-04T00:05:00Z"/>
        </w:trPr>
        <w:tc>
          <w:tcPr>
            <w:tcW w:w="950" w:type="pct"/>
            <w:vAlign w:val="center"/>
          </w:tcPr>
          <w:p w14:paraId="2814EE52" w14:textId="77777777" w:rsidR="00994FF0" w:rsidRPr="0064582A" w:rsidRDefault="00994FF0" w:rsidP="000C3C54">
            <w:pPr>
              <w:rPr>
                <w:ins w:id="2690" w:author="Mohammad Nayeem Hasan" w:date="2024-11-04T00:05:00Z" w16du:dateUtc="2024-11-03T18:05:00Z"/>
                <w:rFonts w:ascii="Times New Roman" w:hAnsi="Times New Roman" w:cs="Times New Roman"/>
                <w:sz w:val="24"/>
                <w:szCs w:val="24"/>
              </w:rPr>
            </w:pPr>
            <w:ins w:id="2691" w:author="Mohammad Nayeem Hasan" w:date="2024-11-04T00:05:00Z" w16du:dateUtc="2024-11-03T18:05:00Z">
              <w:r w:rsidRPr="0064582A">
                <w:rPr>
                  <w:rFonts w:ascii="Times New Roman" w:hAnsi="Times New Roman" w:cs="Times New Roman"/>
                  <w:sz w:val="24"/>
                  <w:szCs w:val="24"/>
                </w:rPr>
                <w:t>Improved</w:t>
              </w:r>
            </w:ins>
          </w:p>
        </w:tc>
        <w:tc>
          <w:tcPr>
            <w:tcW w:w="818" w:type="pct"/>
            <w:vAlign w:val="center"/>
          </w:tcPr>
          <w:p w14:paraId="46079608" w14:textId="77777777" w:rsidR="00994FF0" w:rsidRPr="0064582A" w:rsidRDefault="00994FF0" w:rsidP="000C3C54">
            <w:pPr>
              <w:rPr>
                <w:ins w:id="2692" w:author="Mohammad Nayeem Hasan" w:date="2024-11-04T00:05:00Z" w16du:dateUtc="2024-11-03T18:05:00Z"/>
                <w:rFonts w:ascii="Times New Roman" w:hAnsi="Times New Roman" w:cs="Times New Roman"/>
                <w:sz w:val="24"/>
                <w:szCs w:val="24"/>
              </w:rPr>
            </w:pPr>
            <w:ins w:id="269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C138D5F" w14:textId="77777777" w:rsidR="00994FF0" w:rsidRPr="0064582A" w:rsidRDefault="00994FF0" w:rsidP="000C3C54">
            <w:pPr>
              <w:rPr>
                <w:ins w:id="2694" w:author="Mohammad Nayeem Hasan" w:date="2024-11-04T00:05:00Z" w16du:dateUtc="2024-11-03T18:05:00Z"/>
                <w:rFonts w:ascii="Times New Roman" w:hAnsi="Times New Roman" w:cs="Times New Roman"/>
                <w:sz w:val="24"/>
                <w:szCs w:val="24"/>
              </w:rPr>
            </w:pPr>
            <w:ins w:id="2695"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05232E89" w14:textId="77777777" w:rsidR="00994FF0" w:rsidRPr="0064582A" w:rsidRDefault="00994FF0" w:rsidP="000C3C54">
            <w:pPr>
              <w:rPr>
                <w:ins w:id="2696" w:author="Mohammad Nayeem Hasan" w:date="2024-11-04T00:05:00Z" w16du:dateUtc="2024-11-03T18:05:00Z"/>
                <w:rFonts w:ascii="Times New Roman" w:hAnsi="Times New Roman" w:cs="Times New Roman"/>
                <w:sz w:val="24"/>
                <w:szCs w:val="24"/>
              </w:rPr>
            </w:pPr>
            <w:ins w:id="269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1BCFA03" w14:textId="77777777" w:rsidR="00994FF0" w:rsidRPr="0064582A" w:rsidRDefault="00994FF0" w:rsidP="000C3C54">
            <w:pPr>
              <w:rPr>
                <w:ins w:id="2698" w:author="Mohammad Nayeem Hasan" w:date="2024-11-04T00:05:00Z" w16du:dateUtc="2024-11-03T18:05:00Z"/>
                <w:rFonts w:ascii="Times New Roman" w:hAnsi="Times New Roman" w:cs="Times New Roman"/>
                <w:sz w:val="24"/>
                <w:szCs w:val="24"/>
              </w:rPr>
            </w:pPr>
            <w:ins w:id="2699"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39D0206E" w14:textId="77777777" w:rsidR="00994FF0" w:rsidRPr="0064582A" w:rsidRDefault="00994FF0" w:rsidP="000C3C54">
            <w:pPr>
              <w:rPr>
                <w:ins w:id="2700" w:author="Mohammad Nayeem Hasan" w:date="2024-11-04T00:05:00Z" w16du:dateUtc="2024-11-03T18:05:00Z"/>
                <w:rFonts w:ascii="Times New Roman" w:hAnsi="Times New Roman" w:cs="Times New Roman"/>
                <w:sz w:val="24"/>
                <w:szCs w:val="24"/>
              </w:rPr>
            </w:pPr>
            <w:ins w:id="270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078DF8D" w14:textId="77777777" w:rsidR="00994FF0" w:rsidRPr="0064582A" w:rsidRDefault="00994FF0" w:rsidP="000C3C54">
            <w:pPr>
              <w:rPr>
                <w:ins w:id="2702" w:author="Mohammad Nayeem Hasan" w:date="2024-11-04T00:05:00Z" w16du:dateUtc="2024-11-03T18:05:00Z"/>
                <w:rFonts w:ascii="Times New Roman" w:hAnsi="Times New Roman" w:cs="Times New Roman"/>
                <w:sz w:val="24"/>
                <w:szCs w:val="24"/>
              </w:rPr>
            </w:pPr>
            <w:ins w:id="2703" w:author="Mohammad Nayeem Hasan" w:date="2024-11-04T00:05:00Z" w16du:dateUtc="2024-11-03T18:05:00Z">
              <w:r w:rsidRPr="0064582A">
                <w:rPr>
                  <w:rFonts w:ascii="Times New Roman" w:hAnsi="Times New Roman" w:cs="Times New Roman"/>
                  <w:sz w:val="24"/>
                  <w:szCs w:val="24"/>
                </w:rPr>
                <w:t>-</w:t>
              </w:r>
            </w:ins>
          </w:p>
        </w:tc>
      </w:tr>
      <w:tr w:rsidR="00994FF0" w:rsidRPr="0064582A" w14:paraId="3C639A6A" w14:textId="77777777" w:rsidTr="000C3C54">
        <w:trPr>
          <w:trHeight w:val="288"/>
          <w:jc w:val="center"/>
          <w:ins w:id="2704" w:author="Mohammad Nayeem Hasan" w:date="2024-11-04T00:05:00Z"/>
        </w:trPr>
        <w:tc>
          <w:tcPr>
            <w:tcW w:w="1767" w:type="pct"/>
            <w:gridSpan w:val="2"/>
            <w:vAlign w:val="center"/>
          </w:tcPr>
          <w:p w14:paraId="77880A4D" w14:textId="77777777" w:rsidR="00994FF0" w:rsidRPr="0064582A" w:rsidRDefault="00994FF0" w:rsidP="000C3C54">
            <w:pPr>
              <w:rPr>
                <w:ins w:id="2705" w:author="Mohammad Nayeem Hasan" w:date="2024-11-04T00:05:00Z" w16du:dateUtc="2024-11-03T18:05:00Z"/>
                <w:rFonts w:ascii="Times New Roman" w:hAnsi="Times New Roman" w:cs="Times New Roman"/>
                <w:sz w:val="24"/>
                <w:szCs w:val="24"/>
              </w:rPr>
            </w:pPr>
            <w:ins w:id="2706" w:author="Mohammad Nayeem Hasan" w:date="2024-11-04T00:05:00Z" w16du:dateUtc="2024-11-03T18:05:00Z">
              <w:r w:rsidRPr="0064582A">
                <w:rPr>
                  <w:rFonts w:ascii="Times New Roman" w:hAnsi="Times New Roman" w:cs="Times New Roman"/>
                  <w:sz w:val="24"/>
                  <w:szCs w:val="24"/>
                </w:rPr>
                <w:t xml:space="preserve">Salt </w:t>
              </w:r>
              <w:r>
                <w:rPr>
                  <w:rFonts w:ascii="Times New Roman" w:hAnsi="Times New Roman" w:cs="Times New Roman"/>
                  <w:sz w:val="24"/>
                  <w:szCs w:val="24"/>
                </w:rPr>
                <w:t>i</w:t>
              </w:r>
              <w:r w:rsidRPr="0064582A">
                <w:rPr>
                  <w:rFonts w:ascii="Times New Roman" w:hAnsi="Times New Roman" w:cs="Times New Roman"/>
                  <w:sz w:val="24"/>
                  <w:szCs w:val="24"/>
                </w:rPr>
                <w:t>odization</w:t>
              </w:r>
            </w:ins>
          </w:p>
        </w:tc>
        <w:tc>
          <w:tcPr>
            <w:tcW w:w="1300" w:type="pct"/>
            <w:gridSpan w:val="2"/>
            <w:vAlign w:val="center"/>
          </w:tcPr>
          <w:p w14:paraId="39002FD9" w14:textId="77777777" w:rsidR="00994FF0" w:rsidRPr="0064582A" w:rsidRDefault="00994FF0" w:rsidP="000C3C54">
            <w:pPr>
              <w:rPr>
                <w:ins w:id="2707" w:author="Mohammad Nayeem Hasan" w:date="2024-11-04T00:05:00Z" w16du:dateUtc="2024-11-03T18:05:00Z"/>
                <w:rFonts w:ascii="Times New Roman" w:hAnsi="Times New Roman" w:cs="Times New Roman"/>
                <w:sz w:val="24"/>
                <w:szCs w:val="24"/>
              </w:rPr>
            </w:pPr>
          </w:p>
        </w:tc>
        <w:tc>
          <w:tcPr>
            <w:tcW w:w="1455" w:type="pct"/>
            <w:gridSpan w:val="2"/>
            <w:vAlign w:val="center"/>
          </w:tcPr>
          <w:p w14:paraId="573865AE" w14:textId="77777777" w:rsidR="00994FF0" w:rsidRPr="0064582A" w:rsidRDefault="00994FF0" w:rsidP="000C3C54">
            <w:pPr>
              <w:rPr>
                <w:ins w:id="2708" w:author="Mohammad Nayeem Hasan" w:date="2024-11-04T00:05:00Z" w16du:dateUtc="2024-11-03T18:05:00Z"/>
                <w:rFonts w:ascii="Times New Roman" w:hAnsi="Times New Roman" w:cs="Times New Roman"/>
                <w:sz w:val="24"/>
                <w:szCs w:val="24"/>
              </w:rPr>
            </w:pPr>
          </w:p>
        </w:tc>
        <w:tc>
          <w:tcPr>
            <w:tcW w:w="478" w:type="pct"/>
            <w:vAlign w:val="center"/>
          </w:tcPr>
          <w:p w14:paraId="29A1B9DA" w14:textId="77777777" w:rsidR="00994FF0" w:rsidRPr="0064582A" w:rsidRDefault="00994FF0" w:rsidP="000C3C54">
            <w:pPr>
              <w:rPr>
                <w:ins w:id="2709" w:author="Mohammad Nayeem Hasan" w:date="2024-11-04T00:05:00Z" w16du:dateUtc="2024-11-03T18:05:00Z"/>
                <w:rFonts w:ascii="Times New Roman" w:hAnsi="Times New Roman" w:cs="Times New Roman"/>
                <w:sz w:val="24"/>
                <w:szCs w:val="24"/>
              </w:rPr>
            </w:pPr>
          </w:p>
        </w:tc>
      </w:tr>
      <w:tr w:rsidR="00994FF0" w:rsidRPr="0064582A" w14:paraId="28B88D67" w14:textId="77777777" w:rsidTr="000C3C54">
        <w:trPr>
          <w:trHeight w:val="288"/>
          <w:jc w:val="center"/>
          <w:ins w:id="2710" w:author="Mohammad Nayeem Hasan" w:date="2024-11-04T00:05:00Z"/>
        </w:trPr>
        <w:tc>
          <w:tcPr>
            <w:tcW w:w="950" w:type="pct"/>
            <w:vAlign w:val="center"/>
          </w:tcPr>
          <w:p w14:paraId="5427B384" w14:textId="77777777" w:rsidR="00994FF0" w:rsidRPr="0064582A" w:rsidRDefault="00994FF0" w:rsidP="000C3C54">
            <w:pPr>
              <w:rPr>
                <w:ins w:id="2711" w:author="Mohammad Nayeem Hasan" w:date="2024-11-04T00:05:00Z" w16du:dateUtc="2024-11-03T18:05:00Z"/>
                <w:rFonts w:ascii="Times New Roman" w:hAnsi="Times New Roman" w:cs="Times New Roman"/>
                <w:sz w:val="24"/>
                <w:szCs w:val="24"/>
              </w:rPr>
            </w:pPr>
            <w:ins w:id="2712"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121EB515" w14:textId="77777777" w:rsidR="00994FF0" w:rsidRPr="0064582A" w:rsidRDefault="00994FF0" w:rsidP="000C3C54">
            <w:pPr>
              <w:rPr>
                <w:ins w:id="2713" w:author="Mohammad Nayeem Hasan" w:date="2024-11-04T00:05:00Z" w16du:dateUtc="2024-11-03T18:05:00Z"/>
                <w:rFonts w:ascii="Times New Roman" w:hAnsi="Times New Roman" w:cs="Times New Roman"/>
                <w:sz w:val="24"/>
                <w:szCs w:val="24"/>
              </w:rPr>
            </w:pPr>
            <w:ins w:id="2714" w:author="Mohammad Nayeem Hasan" w:date="2024-11-04T00:05:00Z" w16du:dateUtc="2024-11-03T18:05:00Z">
              <w:r w:rsidRPr="0064582A">
                <w:rPr>
                  <w:rFonts w:ascii="Times New Roman" w:hAnsi="Times New Roman" w:cs="Times New Roman"/>
                  <w:sz w:val="24"/>
                  <w:szCs w:val="24"/>
                </w:rPr>
                <w:t>1.27 (1.12, 1.45)</w:t>
              </w:r>
            </w:ins>
          </w:p>
        </w:tc>
        <w:tc>
          <w:tcPr>
            <w:tcW w:w="478" w:type="pct"/>
            <w:vAlign w:val="center"/>
          </w:tcPr>
          <w:p w14:paraId="3F15B035" w14:textId="77777777" w:rsidR="00994FF0" w:rsidRPr="0064582A" w:rsidRDefault="00994FF0" w:rsidP="000C3C54">
            <w:pPr>
              <w:rPr>
                <w:ins w:id="2715" w:author="Mohammad Nayeem Hasan" w:date="2024-11-04T00:05:00Z" w16du:dateUtc="2024-11-03T18:05:00Z"/>
                <w:rFonts w:ascii="Times New Roman" w:hAnsi="Times New Roman" w:cs="Times New Roman"/>
                <w:sz w:val="24"/>
                <w:szCs w:val="24"/>
              </w:rPr>
            </w:pPr>
            <w:ins w:id="2716" w:author="Mohammad Nayeem Hasan" w:date="2024-11-04T00:05:00Z" w16du:dateUtc="2024-11-03T18:05:00Z">
              <w:r w:rsidRPr="0064582A">
                <w:rPr>
                  <w:rFonts w:ascii="Times New Roman" w:hAnsi="Times New Roman" w:cs="Times New Roman"/>
                  <w:b/>
                  <w:bCs/>
                  <w:sz w:val="24"/>
                  <w:szCs w:val="24"/>
                </w:rPr>
                <w:t>&lt;0.001</w:t>
              </w:r>
            </w:ins>
          </w:p>
        </w:tc>
        <w:tc>
          <w:tcPr>
            <w:tcW w:w="822" w:type="pct"/>
            <w:vAlign w:val="center"/>
          </w:tcPr>
          <w:p w14:paraId="3E15C954" w14:textId="77777777" w:rsidR="00994FF0" w:rsidRPr="0064582A" w:rsidRDefault="00994FF0" w:rsidP="000C3C54">
            <w:pPr>
              <w:rPr>
                <w:ins w:id="2717" w:author="Mohammad Nayeem Hasan" w:date="2024-11-04T00:05:00Z" w16du:dateUtc="2024-11-03T18:05:00Z"/>
                <w:rFonts w:ascii="Times New Roman" w:hAnsi="Times New Roman" w:cs="Times New Roman"/>
                <w:sz w:val="24"/>
                <w:szCs w:val="24"/>
              </w:rPr>
            </w:pPr>
            <w:ins w:id="2718" w:author="Mohammad Nayeem Hasan" w:date="2024-11-04T00:05:00Z" w16du:dateUtc="2024-11-03T18:05:00Z">
              <w:r w:rsidRPr="0064582A">
                <w:rPr>
                  <w:rFonts w:ascii="Times New Roman" w:hAnsi="Times New Roman" w:cs="Times New Roman"/>
                  <w:sz w:val="24"/>
                  <w:szCs w:val="24"/>
                </w:rPr>
                <w:t>0.95 (0.77, 1.16)</w:t>
              </w:r>
            </w:ins>
          </w:p>
        </w:tc>
        <w:tc>
          <w:tcPr>
            <w:tcW w:w="478" w:type="pct"/>
            <w:vAlign w:val="center"/>
          </w:tcPr>
          <w:p w14:paraId="64D980D1" w14:textId="77777777" w:rsidR="00994FF0" w:rsidRPr="0064582A" w:rsidRDefault="00994FF0" w:rsidP="000C3C54">
            <w:pPr>
              <w:rPr>
                <w:ins w:id="2719" w:author="Mohammad Nayeem Hasan" w:date="2024-11-04T00:05:00Z" w16du:dateUtc="2024-11-03T18:05:00Z"/>
                <w:rFonts w:ascii="Times New Roman" w:hAnsi="Times New Roman" w:cs="Times New Roman"/>
                <w:sz w:val="24"/>
                <w:szCs w:val="24"/>
              </w:rPr>
            </w:pPr>
            <w:ins w:id="2720" w:author="Mohammad Nayeem Hasan" w:date="2024-11-04T00:05:00Z" w16du:dateUtc="2024-11-03T18:05:00Z">
              <w:r w:rsidRPr="0064582A">
                <w:rPr>
                  <w:rFonts w:ascii="Times New Roman" w:hAnsi="Times New Roman" w:cs="Times New Roman"/>
                  <w:sz w:val="24"/>
                  <w:szCs w:val="24"/>
                </w:rPr>
                <w:t>0.601</w:t>
              </w:r>
            </w:ins>
          </w:p>
        </w:tc>
        <w:tc>
          <w:tcPr>
            <w:tcW w:w="978" w:type="pct"/>
            <w:vAlign w:val="center"/>
          </w:tcPr>
          <w:p w14:paraId="072FC1F3" w14:textId="77777777" w:rsidR="00994FF0" w:rsidRPr="0064582A" w:rsidRDefault="00994FF0" w:rsidP="000C3C54">
            <w:pPr>
              <w:rPr>
                <w:ins w:id="2721" w:author="Mohammad Nayeem Hasan" w:date="2024-11-04T00:05:00Z" w16du:dateUtc="2024-11-03T18:05:00Z"/>
                <w:rFonts w:ascii="Times New Roman" w:hAnsi="Times New Roman" w:cs="Times New Roman"/>
                <w:sz w:val="24"/>
                <w:szCs w:val="24"/>
              </w:rPr>
            </w:pPr>
            <w:ins w:id="2722" w:author="Mohammad Nayeem Hasan" w:date="2024-11-04T00:05:00Z" w16du:dateUtc="2024-11-03T18:05:00Z">
              <w:r w:rsidRPr="0064582A">
                <w:rPr>
                  <w:rFonts w:ascii="Times New Roman" w:hAnsi="Times New Roman" w:cs="Times New Roman"/>
                  <w:sz w:val="24"/>
                  <w:szCs w:val="24"/>
                </w:rPr>
                <w:t>1.24 (1.08, 1.41)</w:t>
              </w:r>
            </w:ins>
          </w:p>
        </w:tc>
        <w:tc>
          <w:tcPr>
            <w:tcW w:w="478" w:type="pct"/>
            <w:vAlign w:val="center"/>
          </w:tcPr>
          <w:p w14:paraId="4E302998" w14:textId="77777777" w:rsidR="00994FF0" w:rsidRPr="0064582A" w:rsidRDefault="00994FF0" w:rsidP="000C3C54">
            <w:pPr>
              <w:rPr>
                <w:ins w:id="2723" w:author="Mohammad Nayeem Hasan" w:date="2024-11-04T00:05:00Z" w16du:dateUtc="2024-11-03T18:05:00Z"/>
                <w:rFonts w:ascii="Times New Roman" w:hAnsi="Times New Roman" w:cs="Times New Roman"/>
                <w:sz w:val="24"/>
                <w:szCs w:val="24"/>
              </w:rPr>
            </w:pPr>
            <w:ins w:id="2724" w:author="Mohammad Nayeem Hasan" w:date="2024-11-04T00:05:00Z" w16du:dateUtc="2024-11-03T18:05:00Z">
              <w:r w:rsidRPr="0064582A">
                <w:rPr>
                  <w:rFonts w:ascii="Times New Roman" w:hAnsi="Times New Roman" w:cs="Times New Roman"/>
                  <w:b/>
                  <w:bCs/>
                  <w:sz w:val="24"/>
                  <w:szCs w:val="24"/>
                </w:rPr>
                <w:t>0.002</w:t>
              </w:r>
            </w:ins>
          </w:p>
        </w:tc>
      </w:tr>
      <w:tr w:rsidR="00994FF0" w:rsidRPr="0064582A" w14:paraId="7AFAB40B" w14:textId="77777777" w:rsidTr="000C3C54">
        <w:trPr>
          <w:trHeight w:val="288"/>
          <w:jc w:val="center"/>
          <w:ins w:id="2725" w:author="Mohammad Nayeem Hasan" w:date="2024-11-04T00:05:00Z"/>
        </w:trPr>
        <w:tc>
          <w:tcPr>
            <w:tcW w:w="950" w:type="pct"/>
            <w:vAlign w:val="center"/>
          </w:tcPr>
          <w:p w14:paraId="4B157272" w14:textId="77777777" w:rsidR="00994FF0" w:rsidRPr="0064582A" w:rsidRDefault="00994FF0" w:rsidP="000C3C54">
            <w:pPr>
              <w:rPr>
                <w:ins w:id="2726" w:author="Mohammad Nayeem Hasan" w:date="2024-11-04T00:05:00Z" w16du:dateUtc="2024-11-03T18:05:00Z"/>
                <w:rFonts w:ascii="Times New Roman" w:hAnsi="Times New Roman" w:cs="Times New Roman"/>
                <w:sz w:val="24"/>
                <w:szCs w:val="24"/>
              </w:rPr>
            </w:pPr>
            <w:ins w:id="2727"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10D46AF0" w14:textId="77777777" w:rsidR="00994FF0" w:rsidRPr="0064582A" w:rsidRDefault="00994FF0" w:rsidP="000C3C54">
            <w:pPr>
              <w:rPr>
                <w:ins w:id="2728" w:author="Mohammad Nayeem Hasan" w:date="2024-11-04T00:05:00Z" w16du:dateUtc="2024-11-03T18:05:00Z"/>
                <w:rFonts w:ascii="Times New Roman" w:hAnsi="Times New Roman" w:cs="Times New Roman"/>
                <w:sz w:val="24"/>
                <w:szCs w:val="24"/>
              </w:rPr>
            </w:pPr>
            <w:ins w:id="272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01745C4" w14:textId="77777777" w:rsidR="00994FF0" w:rsidRPr="0064582A" w:rsidRDefault="00994FF0" w:rsidP="000C3C54">
            <w:pPr>
              <w:rPr>
                <w:ins w:id="2730" w:author="Mohammad Nayeem Hasan" w:date="2024-11-04T00:05:00Z" w16du:dateUtc="2024-11-03T18:05:00Z"/>
                <w:rFonts w:ascii="Times New Roman" w:hAnsi="Times New Roman" w:cs="Times New Roman"/>
                <w:sz w:val="24"/>
                <w:szCs w:val="24"/>
              </w:rPr>
            </w:pPr>
            <w:ins w:id="2731"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57DC3C1B" w14:textId="77777777" w:rsidR="00994FF0" w:rsidRPr="0064582A" w:rsidRDefault="00994FF0" w:rsidP="000C3C54">
            <w:pPr>
              <w:rPr>
                <w:ins w:id="2732" w:author="Mohammad Nayeem Hasan" w:date="2024-11-04T00:05:00Z" w16du:dateUtc="2024-11-03T18:05:00Z"/>
                <w:rFonts w:ascii="Times New Roman" w:hAnsi="Times New Roman" w:cs="Times New Roman"/>
                <w:sz w:val="24"/>
                <w:szCs w:val="24"/>
              </w:rPr>
            </w:pPr>
            <w:ins w:id="2733"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6FAB1B9" w14:textId="77777777" w:rsidR="00994FF0" w:rsidRPr="0064582A" w:rsidRDefault="00994FF0" w:rsidP="000C3C54">
            <w:pPr>
              <w:rPr>
                <w:ins w:id="2734" w:author="Mohammad Nayeem Hasan" w:date="2024-11-04T00:05:00Z" w16du:dateUtc="2024-11-03T18:05:00Z"/>
                <w:rFonts w:ascii="Times New Roman" w:hAnsi="Times New Roman" w:cs="Times New Roman"/>
                <w:sz w:val="24"/>
                <w:szCs w:val="24"/>
              </w:rPr>
            </w:pPr>
            <w:ins w:id="2735"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4A80DED9" w14:textId="77777777" w:rsidR="00994FF0" w:rsidRPr="0064582A" w:rsidRDefault="00994FF0" w:rsidP="000C3C54">
            <w:pPr>
              <w:rPr>
                <w:ins w:id="2736" w:author="Mohammad Nayeem Hasan" w:date="2024-11-04T00:05:00Z" w16du:dateUtc="2024-11-03T18:05:00Z"/>
                <w:rFonts w:ascii="Times New Roman" w:hAnsi="Times New Roman" w:cs="Times New Roman"/>
                <w:sz w:val="24"/>
                <w:szCs w:val="24"/>
              </w:rPr>
            </w:pPr>
            <w:ins w:id="2737"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CF2001A" w14:textId="77777777" w:rsidR="00994FF0" w:rsidRPr="0064582A" w:rsidRDefault="00994FF0" w:rsidP="000C3C54">
            <w:pPr>
              <w:rPr>
                <w:ins w:id="2738" w:author="Mohammad Nayeem Hasan" w:date="2024-11-04T00:05:00Z" w16du:dateUtc="2024-11-03T18:05:00Z"/>
                <w:rFonts w:ascii="Times New Roman" w:hAnsi="Times New Roman" w:cs="Times New Roman"/>
                <w:sz w:val="24"/>
                <w:szCs w:val="24"/>
              </w:rPr>
            </w:pPr>
            <w:ins w:id="2739" w:author="Mohammad Nayeem Hasan" w:date="2024-11-04T00:05:00Z" w16du:dateUtc="2024-11-03T18:05:00Z">
              <w:r w:rsidRPr="0064582A">
                <w:rPr>
                  <w:rFonts w:ascii="Times New Roman" w:hAnsi="Times New Roman" w:cs="Times New Roman"/>
                  <w:sz w:val="24"/>
                  <w:szCs w:val="24"/>
                </w:rPr>
                <w:t>-</w:t>
              </w:r>
            </w:ins>
          </w:p>
        </w:tc>
      </w:tr>
      <w:tr w:rsidR="00994FF0" w:rsidRPr="0064582A" w14:paraId="6AF1DD82" w14:textId="77777777" w:rsidTr="000C3C54">
        <w:trPr>
          <w:trHeight w:val="288"/>
          <w:jc w:val="center"/>
          <w:ins w:id="2740" w:author="Mohammad Nayeem Hasan" w:date="2024-11-04T00:05:00Z"/>
        </w:trPr>
        <w:tc>
          <w:tcPr>
            <w:tcW w:w="1767" w:type="pct"/>
            <w:gridSpan w:val="2"/>
            <w:vAlign w:val="center"/>
          </w:tcPr>
          <w:p w14:paraId="7ED9F896" w14:textId="77777777" w:rsidR="00994FF0" w:rsidRPr="0064582A" w:rsidRDefault="00994FF0" w:rsidP="000C3C54">
            <w:pPr>
              <w:rPr>
                <w:ins w:id="2741" w:author="Mohammad Nayeem Hasan" w:date="2024-11-04T00:05:00Z" w16du:dateUtc="2024-11-03T18:05:00Z"/>
                <w:rFonts w:ascii="Times New Roman" w:hAnsi="Times New Roman" w:cs="Times New Roman"/>
                <w:sz w:val="24"/>
                <w:szCs w:val="24"/>
              </w:rPr>
            </w:pPr>
            <w:ins w:id="2742" w:author="Mohammad Nayeem Hasan" w:date="2024-11-04T00:05:00Z" w16du:dateUtc="2024-11-03T18:05:00Z">
              <w:r w:rsidRPr="0064582A">
                <w:rPr>
                  <w:rFonts w:ascii="Times New Roman" w:hAnsi="Times New Roman" w:cs="Times New Roman"/>
                  <w:sz w:val="24"/>
                  <w:szCs w:val="24"/>
                </w:rPr>
                <w:t xml:space="preserve">Mass </w:t>
              </w:r>
              <w:r>
                <w:rPr>
                  <w:rFonts w:ascii="Times New Roman" w:hAnsi="Times New Roman" w:cs="Times New Roman"/>
                  <w:sz w:val="24"/>
                  <w:szCs w:val="24"/>
                </w:rPr>
                <w:t>m</w:t>
              </w:r>
              <w:r w:rsidRPr="0064582A">
                <w:rPr>
                  <w:rFonts w:ascii="Times New Roman" w:hAnsi="Times New Roman" w:cs="Times New Roman"/>
                  <w:sz w:val="24"/>
                  <w:szCs w:val="24"/>
                </w:rPr>
                <w:t>edia</w:t>
              </w:r>
            </w:ins>
          </w:p>
        </w:tc>
        <w:tc>
          <w:tcPr>
            <w:tcW w:w="1300" w:type="pct"/>
            <w:gridSpan w:val="2"/>
            <w:vAlign w:val="center"/>
          </w:tcPr>
          <w:p w14:paraId="0B229698" w14:textId="77777777" w:rsidR="00994FF0" w:rsidRPr="0064582A" w:rsidRDefault="00994FF0" w:rsidP="000C3C54">
            <w:pPr>
              <w:rPr>
                <w:ins w:id="2743" w:author="Mohammad Nayeem Hasan" w:date="2024-11-04T00:05:00Z" w16du:dateUtc="2024-11-03T18:05:00Z"/>
                <w:rFonts w:ascii="Times New Roman" w:hAnsi="Times New Roman" w:cs="Times New Roman"/>
                <w:sz w:val="24"/>
                <w:szCs w:val="24"/>
              </w:rPr>
            </w:pPr>
          </w:p>
        </w:tc>
        <w:tc>
          <w:tcPr>
            <w:tcW w:w="1455" w:type="pct"/>
            <w:gridSpan w:val="2"/>
            <w:vAlign w:val="center"/>
          </w:tcPr>
          <w:p w14:paraId="48F801B0" w14:textId="77777777" w:rsidR="00994FF0" w:rsidRPr="0064582A" w:rsidRDefault="00994FF0" w:rsidP="000C3C54">
            <w:pPr>
              <w:rPr>
                <w:ins w:id="2744" w:author="Mohammad Nayeem Hasan" w:date="2024-11-04T00:05:00Z" w16du:dateUtc="2024-11-03T18:05:00Z"/>
                <w:rFonts w:ascii="Times New Roman" w:hAnsi="Times New Roman" w:cs="Times New Roman"/>
                <w:sz w:val="24"/>
                <w:szCs w:val="24"/>
              </w:rPr>
            </w:pPr>
          </w:p>
        </w:tc>
        <w:tc>
          <w:tcPr>
            <w:tcW w:w="478" w:type="pct"/>
            <w:vAlign w:val="center"/>
          </w:tcPr>
          <w:p w14:paraId="6D6586D0" w14:textId="77777777" w:rsidR="00994FF0" w:rsidRPr="0064582A" w:rsidRDefault="00994FF0" w:rsidP="000C3C54">
            <w:pPr>
              <w:rPr>
                <w:ins w:id="2745" w:author="Mohammad Nayeem Hasan" w:date="2024-11-04T00:05:00Z" w16du:dateUtc="2024-11-03T18:05:00Z"/>
                <w:rFonts w:ascii="Times New Roman" w:hAnsi="Times New Roman" w:cs="Times New Roman"/>
                <w:sz w:val="24"/>
                <w:szCs w:val="24"/>
              </w:rPr>
            </w:pPr>
          </w:p>
        </w:tc>
      </w:tr>
      <w:tr w:rsidR="00994FF0" w:rsidRPr="0064582A" w14:paraId="15DF1B50" w14:textId="77777777" w:rsidTr="000C3C54">
        <w:trPr>
          <w:trHeight w:val="288"/>
          <w:jc w:val="center"/>
          <w:ins w:id="2746" w:author="Mohammad Nayeem Hasan" w:date="2024-11-04T00:05:00Z"/>
        </w:trPr>
        <w:tc>
          <w:tcPr>
            <w:tcW w:w="950" w:type="pct"/>
            <w:vAlign w:val="center"/>
          </w:tcPr>
          <w:p w14:paraId="5BCBBF7B" w14:textId="77777777" w:rsidR="00994FF0" w:rsidRPr="0064582A" w:rsidRDefault="00994FF0" w:rsidP="000C3C54">
            <w:pPr>
              <w:rPr>
                <w:ins w:id="2747" w:author="Mohammad Nayeem Hasan" w:date="2024-11-04T00:05:00Z" w16du:dateUtc="2024-11-03T18:05:00Z"/>
                <w:rFonts w:ascii="Times New Roman" w:hAnsi="Times New Roman" w:cs="Times New Roman"/>
                <w:sz w:val="24"/>
                <w:szCs w:val="24"/>
              </w:rPr>
            </w:pPr>
            <w:ins w:id="2748"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327DCA3F" w14:textId="77777777" w:rsidR="00994FF0" w:rsidRPr="0064582A" w:rsidRDefault="00994FF0" w:rsidP="000C3C54">
            <w:pPr>
              <w:rPr>
                <w:ins w:id="2749" w:author="Mohammad Nayeem Hasan" w:date="2024-11-04T00:05:00Z" w16du:dateUtc="2024-11-03T18:05:00Z"/>
                <w:rFonts w:ascii="Times New Roman" w:hAnsi="Times New Roman" w:cs="Times New Roman"/>
                <w:sz w:val="24"/>
                <w:szCs w:val="24"/>
              </w:rPr>
            </w:pPr>
            <w:ins w:id="2750"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1EC49055" w14:textId="77777777" w:rsidR="00994FF0" w:rsidRPr="0064582A" w:rsidRDefault="00994FF0" w:rsidP="000C3C54">
            <w:pPr>
              <w:rPr>
                <w:ins w:id="2751" w:author="Mohammad Nayeem Hasan" w:date="2024-11-04T00:05:00Z" w16du:dateUtc="2024-11-03T18:05:00Z"/>
                <w:rFonts w:ascii="Times New Roman" w:hAnsi="Times New Roman" w:cs="Times New Roman"/>
                <w:sz w:val="24"/>
                <w:szCs w:val="24"/>
              </w:rPr>
            </w:pPr>
          </w:p>
        </w:tc>
        <w:tc>
          <w:tcPr>
            <w:tcW w:w="822" w:type="pct"/>
            <w:vAlign w:val="center"/>
          </w:tcPr>
          <w:p w14:paraId="75E1BE41" w14:textId="77777777" w:rsidR="00994FF0" w:rsidRPr="0064582A" w:rsidRDefault="00994FF0" w:rsidP="000C3C54">
            <w:pPr>
              <w:rPr>
                <w:ins w:id="2752" w:author="Mohammad Nayeem Hasan" w:date="2024-11-04T00:05:00Z" w16du:dateUtc="2024-11-03T18:05:00Z"/>
                <w:rFonts w:ascii="Times New Roman" w:hAnsi="Times New Roman" w:cs="Times New Roman"/>
                <w:sz w:val="24"/>
                <w:szCs w:val="24"/>
              </w:rPr>
            </w:pPr>
            <w:ins w:id="2753" w:author="Mohammad Nayeem Hasan" w:date="2024-11-04T00:05:00Z" w16du:dateUtc="2024-11-03T18:05:00Z">
              <w:r w:rsidRPr="0064582A">
                <w:rPr>
                  <w:rFonts w:ascii="Times New Roman" w:hAnsi="Times New Roman" w:cs="Times New Roman"/>
                  <w:sz w:val="24"/>
                  <w:szCs w:val="24"/>
                </w:rPr>
                <w:t>0.98 (0.81, 1.19)</w:t>
              </w:r>
            </w:ins>
          </w:p>
        </w:tc>
        <w:tc>
          <w:tcPr>
            <w:tcW w:w="478" w:type="pct"/>
            <w:vAlign w:val="center"/>
          </w:tcPr>
          <w:p w14:paraId="704CB859" w14:textId="77777777" w:rsidR="00994FF0" w:rsidRPr="0064582A" w:rsidRDefault="00994FF0" w:rsidP="000C3C54">
            <w:pPr>
              <w:rPr>
                <w:ins w:id="2754" w:author="Mohammad Nayeem Hasan" w:date="2024-11-04T00:05:00Z" w16du:dateUtc="2024-11-03T18:05:00Z"/>
                <w:rFonts w:ascii="Times New Roman" w:hAnsi="Times New Roman" w:cs="Times New Roman"/>
                <w:sz w:val="24"/>
                <w:szCs w:val="24"/>
              </w:rPr>
            </w:pPr>
            <w:ins w:id="2755" w:author="Mohammad Nayeem Hasan" w:date="2024-11-04T00:05:00Z" w16du:dateUtc="2024-11-03T18:05:00Z">
              <w:r w:rsidRPr="0064582A">
                <w:rPr>
                  <w:rFonts w:ascii="Times New Roman" w:hAnsi="Times New Roman" w:cs="Times New Roman"/>
                  <w:sz w:val="24"/>
                  <w:szCs w:val="24"/>
                </w:rPr>
                <w:t>0.817</w:t>
              </w:r>
            </w:ins>
          </w:p>
        </w:tc>
        <w:tc>
          <w:tcPr>
            <w:tcW w:w="978" w:type="pct"/>
            <w:vAlign w:val="center"/>
          </w:tcPr>
          <w:p w14:paraId="4A492E89" w14:textId="77777777" w:rsidR="00994FF0" w:rsidRPr="0064582A" w:rsidRDefault="00994FF0" w:rsidP="000C3C54">
            <w:pPr>
              <w:rPr>
                <w:ins w:id="2756" w:author="Mohammad Nayeem Hasan" w:date="2024-11-04T00:05:00Z" w16du:dateUtc="2024-11-03T18:05:00Z"/>
                <w:rFonts w:ascii="Times New Roman" w:hAnsi="Times New Roman" w:cs="Times New Roman"/>
                <w:sz w:val="24"/>
                <w:szCs w:val="24"/>
              </w:rPr>
            </w:pPr>
            <w:ins w:id="2757" w:author="Mohammad Nayeem Hasan" w:date="2024-11-04T00:05:00Z" w16du:dateUtc="2024-11-03T18:05:00Z">
              <w:r w:rsidRPr="0064582A">
                <w:rPr>
                  <w:rFonts w:ascii="Times New Roman" w:hAnsi="Times New Roman" w:cs="Times New Roman"/>
                  <w:sz w:val="24"/>
                  <w:szCs w:val="24"/>
                </w:rPr>
                <w:t>1.12 (1.00, 1.27)</w:t>
              </w:r>
            </w:ins>
          </w:p>
        </w:tc>
        <w:tc>
          <w:tcPr>
            <w:tcW w:w="478" w:type="pct"/>
            <w:vAlign w:val="center"/>
          </w:tcPr>
          <w:p w14:paraId="748B0F83" w14:textId="77777777" w:rsidR="00994FF0" w:rsidRPr="0064582A" w:rsidRDefault="00994FF0" w:rsidP="000C3C54">
            <w:pPr>
              <w:rPr>
                <w:ins w:id="2758" w:author="Mohammad Nayeem Hasan" w:date="2024-11-04T00:05:00Z" w16du:dateUtc="2024-11-03T18:05:00Z"/>
                <w:rFonts w:ascii="Times New Roman" w:hAnsi="Times New Roman" w:cs="Times New Roman"/>
                <w:sz w:val="24"/>
                <w:szCs w:val="24"/>
              </w:rPr>
            </w:pPr>
            <w:ins w:id="2759" w:author="Mohammad Nayeem Hasan" w:date="2024-11-04T00:05:00Z" w16du:dateUtc="2024-11-03T18:05:00Z">
              <w:r w:rsidRPr="0064582A">
                <w:rPr>
                  <w:rFonts w:ascii="Times New Roman" w:hAnsi="Times New Roman" w:cs="Times New Roman"/>
                  <w:sz w:val="24"/>
                  <w:szCs w:val="24"/>
                </w:rPr>
                <w:t>0.059</w:t>
              </w:r>
            </w:ins>
          </w:p>
        </w:tc>
      </w:tr>
      <w:tr w:rsidR="00994FF0" w:rsidRPr="0064582A" w14:paraId="1626925A" w14:textId="77777777" w:rsidTr="000C3C54">
        <w:trPr>
          <w:trHeight w:val="288"/>
          <w:jc w:val="center"/>
          <w:ins w:id="2760" w:author="Mohammad Nayeem Hasan" w:date="2024-11-04T00:05:00Z"/>
        </w:trPr>
        <w:tc>
          <w:tcPr>
            <w:tcW w:w="950" w:type="pct"/>
            <w:vAlign w:val="center"/>
          </w:tcPr>
          <w:p w14:paraId="2B279651" w14:textId="77777777" w:rsidR="00994FF0" w:rsidRPr="0064582A" w:rsidRDefault="00994FF0" w:rsidP="000C3C54">
            <w:pPr>
              <w:rPr>
                <w:ins w:id="2761" w:author="Mohammad Nayeem Hasan" w:date="2024-11-04T00:05:00Z" w16du:dateUtc="2024-11-03T18:05:00Z"/>
                <w:rFonts w:ascii="Times New Roman" w:hAnsi="Times New Roman" w:cs="Times New Roman"/>
                <w:sz w:val="24"/>
                <w:szCs w:val="24"/>
              </w:rPr>
            </w:pPr>
            <w:ins w:id="2762"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28BE7B7E" w14:textId="77777777" w:rsidR="00994FF0" w:rsidRPr="0064582A" w:rsidRDefault="00994FF0" w:rsidP="000C3C54">
            <w:pPr>
              <w:rPr>
                <w:ins w:id="2763" w:author="Mohammad Nayeem Hasan" w:date="2024-11-04T00:05:00Z" w16du:dateUtc="2024-11-03T18:05:00Z"/>
                <w:rFonts w:ascii="Times New Roman" w:hAnsi="Times New Roman" w:cs="Times New Roman"/>
                <w:sz w:val="24"/>
                <w:szCs w:val="24"/>
              </w:rPr>
            </w:pPr>
            <w:ins w:id="2764"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2E9450FD" w14:textId="77777777" w:rsidR="00994FF0" w:rsidRPr="0064582A" w:rsidRDefault="00994FF0" w:rsidP="000C3C54">
            <w:pPr>
              <w:rPr>
                <w:ins w:id="2765" w:author="Mohammad Nayeem Hasan" w:date="2024-11-04T00:05:00Z" w16du:dateUtc="2024-11-03T18:05:00Z"/>
                <w:rFonts w:ascii="Times New Roman" w:hAnsi="Times New Roman" w:cs="Times New Roman"/>
                <w:sz w:val="24"/>
                <w:szCs w:val="24"/>
              </w:rPr>
            </w:pPr>
            <w:ins w:id="2766"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0AF3C6F1" w14:textId="77777777" w:rsidR="00994FF0" w:rsidRPr="0064582A" w:rsidRDefault="00994FF0" w:rsidP="000C3C54">
            <w:pPr>
              <w:rPr>
                <w:ins w:id="2767" w:author="Mohammad Nayeem Hasan" w:date="2024-11-04T00:05:00Z" w16du:dateUtc="2024-11-03T18:05:00Z"/>
                <w:rFonts w:ascii="Times New Roman" w:hAnsi="Times New Roman" w:cs="Times New Roman"/>
                <w:sz w:val="24"/>
                <w:szCs w:val="24"/>
              </w:rPr>
            </w:pPr>
            <w:ins w:id="276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523B489" w14:textId="77777777" w:rsidR="00994FF0" w:rsidRPr="0064582A" w:rsidRDefault="00994FF0" w:rsidP="000C3C54">
            <w:pPr>
              <w:rPr>
                <w:ins w:id="2769" w:author="Mohammad Nayeem Hasan" w:date="2024-11-04T00:05:00Z" w16du:dateUtc="2024-11-03T18:05:00Z"/>
                <w:rFonts w:ascii="Times New Roman" w:hAnsi="Times New Roman" w:cs="Times New Roman"/>
                <w:sz w:val="24"/>
                <w:szCs w:val="24"/>
              </w:rPr>
            </w:pPr>
            <w:ins w:id="2770"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05D1D353" w14:textId="77777777" w:rsidR="00994FF0" w:rsidRPr="0064582A" w:rsidRDefault="00994FF0" w:rsidP="000C3C54">
            <w:pPr>
              <w:rPr>
                <w:ins w:id="2771" w:author="Mohammad Nayeem Hasan" w:date="2024-11-04T00:05:00Z" w16du:dateUtc="2024-11-03T18:05:00Z"/>
                <w:rFonts w:ascii="Times New Roman" w:hAnsi="Times New Roman" w:cs="Times New Roman"/>
                <w:sz w:val="24"/>
                <w:szCs w:val="24"/>
              </w:rPr>
            </w:pPr>
            <w:ins w:id="277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DA4CBAD" w14:textId="77777777" w:rsidR="00994FF0" w:rsidRPr="0064582A" w:rsidRDefault="00994FF0" w:rsidP="000C3C54">
            <w:pPr>
              <w:rPr>
                <w:ins w:id="2773" w:author="Mohammad Nayeem Hasan" w:date="2024-11-04T00:05:00Z" w16du:dateUtc="2024-11-03T18:05:00Z"/>
                <w:rFonts w:ascii="Times New Roman" w:hAnsi="Times New Roman" w:cs="Times New Roman"/>
                <w:sz w:val="24"/>
                <w:szCs w:val="24"/>
              </w:rPr>
            </w:pPr>
            <w:ins w:id="2774" w:author="Mohammad Nayeem Hasan" w:date="2024-11-04T00:05:00Z" w16du:dateUtc="2024-11-03T18:05:00Z">
              <w:r w:rsidRPr="0064582A">
                <w:rPr>
                  <w:rFonts w:ascii="Times New Roman" w:hAnsi="Times New Roman" w:cs="Times New Roman"/>
                  <w:sz w:val="24"/>
                  <w:szCs w:val="24"/>
                </w:rPr>
                <w:t>-</w:t>
              </w:r>
            </w:ins>
          </w:p>
        </w:tc>
      </w:tr>
      <w:tr w:rsidR="00994FF0" w:rsidRPr="0064582A" w14:paraId="02552422" w14:textId="77777777" w:rsidTr="000C3C54">
        <w:trPr>
          <w:trHeight w:val="257"/>
          <w:jc w:val="center"/>
          <w:ins w:id="2775" w:author="Mohammad Nayeem Hasan" w:date="2024-11-04T00:05:00Z"/>
        </w:trPr>
        <w:tc>
          <w:tcPr>
            <w:tcW w:w="1767" w:type="pct"/>
            <w:gridSpan w:val="2"/>
            <w:vAlign w:val="center"/>
          </w:tcPr>
          <w:p w14:paraId="60C94CC0" w14:textId="77777777" w:rsidR="00994FF0" w:rsidRPr="0064582A" w:rsidRDefault="00994FF0" w:rsidP="000C3C54">
            <w:pPr>
              <w:rPr>
                <w:ins w:id="2776" w:author="Mohammad Nayeem Hasan" w:date="2024-11-04T00:05:00Z" w16du:dateUtc="2024-11-03T18:05:00Z"/>
                <w:rFonts w:ascii="Times New Roman" w:hAnsi="Times New Roman" w:cs="Times New Roman"/>
                <w:sz w:val="24"/>
                <w:szCs w:val="24"/>
              </w:rPr>
            </w:pPr>
            <w:ins w:id="2777" w:author="Mohammad Nayeem Hasan" w:date="2024-11-04T00:05:00Z" w16du:dateUtc="2024-11-03T18:05:00Z">
              <w:r w:rsidRPr="0064582A">
                <w:rPr>
                  <w:rFonts w:ascii="Times New Roman" w:hAnsi="Times New Roman" w:cs="Times New Roman"/>
                  <w:sz w:val="24"/>
                  <w:szCs w:val="24"/>
                </w:rPr>
                <w:t>Household size</w:t>
              </w:r>
            </w:ins>
          </w:p>
        </w:tc>
        <w:tc>
          <w:tcPr>
            <w:tcW w:w="1300" w:type="pct"/>
            <w:gridSpan w:val="2"/>
            <w:vAlign w:val="center"/>
          </w:tcPr>
          <w:p w14:paraId="25925B96" w14:textId="77777777" w:rsidR="00994FF0" w:rsidRPr="0064582A" w:rsidRDefault="00994FF0" w:rsidP="000C3C54">
            <w:pPr>
              <w:rPr>
                <w:ins w:id="2778" w:author="Mohammad Nayeem Hasan" w:date="2024-11-04T00:05:00Z" w16du:dateUtc="2024-11-03T18:05:00Z"/>
                <w:rFonts w:ascii="Times New Roman" w:hAnsi="Times New Roman" w:cs="Times New Roman"/>
                <w:sz w:val="24"/>
                <w:szCs w:val="24"/>
              </w:rPr>
            </w:pPr>
          </w:p>
        </w:tc>
        <w:tc>
          <w:tcPr>
            <w:tcW w:w="1455" w:type="pct"/>
            <w:gridSpan w:val="2"/>
            <w:vAlign w:val="center"/>
          </w:tcPr>
          <w:p w14:paraId="7AD04A4D" w14:textId="77777777" w:rsidR="00994FF0" w:rsidRPr="0064582A" w:rsidRDefault="00994FF0" w:rsidP="000C3C54">
            <w:pPr>
              <w:rPr>
                <w:ins w:id="2779" w:author="Mohammad Nayeem Hasan" w:date="2024-11-04T00:05:00Z" w16du:dateUtc="2024-11-03T18:05:00Z"/>
                <w:rFonts w:ascii="Times New Roman" w:hAnsi="Times New Roman" w:cs="Times New Roman"/>
                <w:sz w:val="24"/>
                <w:szCs w:val="24"/>
              </w:rPr>
            </w:pPr>
          </w:p>
        </w:tc>
        <w:tc>
          <w:tcPr>
            <w:tcW w:w="478" w:type="pct"/>
            <w:vAlign w:val="center"/>
          </w:tcPr>
          <w:p w14:paraId="23BF70BF" w14:textId="77777777" w:rsidR="00994FF0" w:rsidRPr="0064582A" w:rsidRDefault="00994FF0" w:rsidP="000C3C54">
            <w:pPr>
              <w:rPr>
                <w:ins w:id="2780" w:author="Mohammad Nayeem Hasan" w:date="2024-11-04T00:05:00Z" w16du:dateUtc="2024-11-03T18:05:00Z"/>
                <w:rFonts w:ascii="Times New Roman" w:hAnsi="Times New Roman" w:cs="Times New Roman"/>
                <w:sz w:val="24"/>
                <w:szCs w:val="24"/>
              </w:rPr>
            </w:pPr>
          </w:p>
        </w:tc>
      </w:tr>
      <w:tr w:rsidR="00994FF0" w:rsidRPr="0064582A" w14:paraId="7581D3FF" w14:textId="77777777" w:rsidTr="000C3C54">
        <w:trPr>
          <w:trHeight w:val="257"/>
          <w:jc w:val="center"/>
          <w:ins w:id="2781" w:author="Mohammad Nayeem Hasan" w:date="2024-11-04T00:05:00Z"/>
        </w:trPr>
        <w:tc>
          <w:tcPr>
            <w:tcW w:w="950" w:type="pct"/>
            <w:vAlign w:val="center"/>
          </w:tcPr>
          <w:p w14:paraId="1757F08A" w14:textId="77777777" w:rsidR="00994FF0" w:rsidRPr="0064582A" w:rsidRDefault="00994FF0" w:rsidP="000C3C54">
            <w:pPr>
              <w:rPr>
                <w:ins w:id="2782" w:author="Mohammad Nayeem Hasan" w:date="2024-11-04T00:05:00Z" w16du:dateUtc="2024-11-03T18:05:00Z"/>
                <w:rFonts w:ascii="Times New Roman" w:hAnsi="Times New Roman" w:cs="Times New Roman"/>
                <w:sz w:val="24"/>
                <w:szCs w:val="24"/>
              </w:rPr>
            </w:pPr>
            <w:ins w:id="2783" w:author="Mohammad Nayeem Hasan" w:date="2024-11-04T00:05:00Z" w16du:dateUtc="2024-11-03T18:05:00Z">
              <w:r w:rsidRPr="0064582A">
                <w:rPr>
                  <w:rFonts w:ascii="Times New Roman" w:hAnsi="Times New Roman" w:cs="Times New Roman"/>
                  <w:sz w:val="24"/>
                  <w:szCs w:val="24"/>
                </w:rPr>
                <w:t>5/5+</w:t>
              </w:r>
            </w:ins>
          </w:p>
        </w:tc>
        <w:tc>
          <w:tcPr>
            <w:tcW w:w="818" w:type="pct"/>
            <w:vAlign w:val="center"/>
          </w:tcPr>
          <w:p w14:paraId="23B39CDA" w14:textId="77777777" w:rsidR="00994FF0" w:rsidRPr="0064582A" w:rsidRDefault="00994FF0" w:rsidP="000C3C54">
            <w:pPr>
              <w:rPr>
                <w:ins w:id="2784" w:author="Mohammad Nayeem Hasan" w:date="2024-11-04T00:05:00Z" w16du:dateUtc="2024-11-03T18:05:00Z"/>
                <w:rFonts w:ascii="Times New Roman" w:hAnsi="Times New Roman" w:cs="Times New Roman"/>
                <w:sz w:val="24"/>
                <w:szCs w:val="24"/>
              </w:rPr>
            </w:pPr>
            <w:ins w:id="2785" w:author="Mohammad Nayeem Hasan" w:date="2024-11-04T00:05:00Z" w16du:dateUtc="2024-11-03T18:05:00Z">
              <w:r w:rsidRPr="0064582A">
                <w:rPr>
                  <w:rFonts w:ascii="Times New Roman" w:hAnsi="Times New Roman" w:cs="Times New Roman"/>
                  <w:sz w:val="24"/>
                  <w:szCs w:val="24"/>
                </w:rPr>
                <w:t>1.06 (0.94, 1.19)</w:t>
              </w:r>
            </w:ins>
          </w:p>
        </w:tc>
        <w:tc>
          <w:tcPr>
            <w:tcW w:w="478" w:type="pct"/>
            <w:vAlign w:val="center"/>
          </w:tcPr>
          <w:p w14:paraId="3C9522F3" w14:textId="77777777" w:rsidR="00994FF0" w:rsidRPr="0064582A" w:rsidRDefault="00994FF0" w:rsidP="000C3C54">
            <w:pPr>
              <w:rPr>
                <w:ins w:id="2786" w:author="Mohammad Nayeem Hasan" w:date="2024-11-04T00:05:00Z" w16du:dateUtc="2024-11-03T18:05:00Z"/>
                <w:rFonts w:ascii="Times New Roman" w:hAnsi="Times New Roman" w:cs="Times New Roman"/>
                <w:sz w:val="24"/>
                <w:szCs w:val="24"/>
              </w:rPr>
            </w:pPr>
            <w:ins w:id="2787" w:author="Mohammad Nayeem Hasan" w:date="2024-11-04T00:05:00Z" w16du:dateUtc="2024-11-03T18:05:00Z">
              <w:r w:rsidRPr="0064582A">
                <w:rPr>
                  <w:rFonts w:ascii="Times New Roman" w:hAnsi="Times New Roman" w:cs="Times New Roman"/>
                  <w:sz w:val="24"/>
                  <w:szCs w:val="24"/>
                </w:rPr>
                <w:t>0.322</w:t>
              </w:r>
            </w:ins>
          </w:p>
        </w:tc>
        <w:tc>
          <w:tcPr>
            <w:tcW w:w="822" w:type="pct"/>
            <w:vAlign w:val="center"/>
          </w:tcPr>
          <w:p w14:paraId="406A9041" w14:textId="77777777" w:rsidR="00994FF0" w:rsidRPr="0064582A" w:rsidRDefault="00994FF0" w:rsidP="000C3C54">
            <w:pPr>
              <w:rPr>
                <w:ins w:id="2788" w:author="Mohammad Nayeem Hasan" w:date="2024-11-04T00:05:00Z" w16du:dateUtc="2024-11-03T18:05:00Z"/>
                <w:rFonts w:ascii="Times New Roman" w:hAnsi="Times New Roman" w:cs="Times New Roman"/>
                <w:sz w:val="24"/>
                <w:szCs w:val="24"/>
              </w:rPr>
            </w:pPr>
            <w:ins w:id="2789" w:author="Mohammad Nayeem Hasan" w:date="2024-11-04T00:05:00Z" w16du:dateUtc="2024-11-03T18:05:00Z">
              <w:r w:rsidRPr="0064582A">
                <w:rPr>
                  <w:rFonts w:ascii="Times New Roman" w:hAnsi="Times New Roman" w:cs="Times New Roman"/>
                  <w:sz w:val="24"/>
                  <w:szCs w:val="24"/>
                </w:rPr>
                <w:t>1.15 (0.95, 1.40)</w:t>
              </w:r>
            </w:ins>
          </w:p>
        </w:tc>
        <w:tc>
          <w:tcPr>
            <w:tcW w:w="478" w:type="pct"/>
            <w:vAlign w:val="center"/>
          </w:tcPr>
          <w:p w14:paraId="532CEE7F" w14:textId="77777777" w:rsidR="00994FF0" w:rsidRPr="0064582A" w:rsidRDefault="00994FF0" w:rsidP="000C3C54">
            <w:pPr>
              <w:rPr>
                <w:ins w:id="2790" w:author="Mohammad Nayeem Hasan" w:date="2024-11-04T00:05:00Z" w16du:dateUtc="2024-11-03T18:05:00Z"/>
                <w:rFonts w:ascii="Times New Roman" w:hAnsi="Times New Roman" w:cs="Times New Roman"/>
                <w:sz w:val="24"/>
                <w:szCs w:val="24"/>
              </w:rPr>
            </w:pPr>
            <w:ins w:id="2791" w:author="Mohammad Nayeem Hasan" w:date="2024-11-04T00:05:00Z" w16du:dateUtc="2024-11-03T18:05:00Z">
              <w:r w:rsidRPr="0064582A">
                <w:rPr>
                  <w:rFonts w:ascii="Times New Roman" w:hAnsi="Times New Roman" w:cs="Times New Roman"/>
                  <w:sz w:val="24"/>
                  <w:szCs w:val="24"/>
                </w:rPr>
                <w:t>0.154</w:t>
              </w:r>
            </w:ins>
          </w:p>
        </w:tc>
        <w:tc>
          <w:tcPr>
            <w:tcW w:w="978" w:type="pct"/>
            <w:vAlign w:val="center"/>
          </w:tcPr>
          <w:p w14:paraId="7DC652A7" w14:textId="77777777" w:rsidR="00994FF0" w:rsidRPr="0064582A" w:rsidRDefault="00994FF0" w:rsidP="000C3C54">
            <w:pPr>
              <w:rPr>
                <w:ins w:id="2792" w:author="Mohammad Nayeem Hasan" w:date="2024-11-04T00:05:00Z" w16du:dateUtc="2024-11-03T18:05:00Z"/>
                <w:rFonts w:ascii="Times New Roman" w:hAnsi="Times New Roman" w:cs="Times New Roman"/>
                <w:sz w:val="24"/>
                <w:szCs w:val="24"/>
              </w:rPr>
            </w:pPr>
            <w:ins w:id="2793" w:author="Mohammad Nayeem Hasan" w:date="2024-11-04T00:05:00Z" w16du:dateUtc="2024-11-03T18:05:00Z">
              <w:r w:rsidRPr="0064582A">
                <w:rPr>
                  <w:rFonts w:ascii="Times New Roman" w:hAnsi="Times New Roman" w:cs="Times New Roman"/>
                  <w:sz w:val="24"/>
                  <w:szCs w:val="24"/>
                </w:rPr>
                <w:t>0.92 (0.82, 1.04)</w:t>
              </w:r>
            </w:ins>
          </w:p>
        </w:tc>
        <w:tc>
          <w:tcPr>
            <w:tcW w:w="478" w:type="pct"/>
            <w:vAlign w:val="center"/>
          </w:tcPr>
          <w:p w14:paraId="3C5DCCAD" w14:textId="77777777" w:rsidR="00994FF0" w:rsidRPr="0064582A" w:rsidRDefault="00994FF0" w:rsidP="000C3C54">
            <w:pPr>
              <w:rPr>
                <w:ins w:id="2794" w:author="Mohammad Nayeem Hasan" w:date="2024-11-04T00:05:00Z" w16du:dateUtc="2024-11-03T18:05:00Z"/>
                <w:rFonts w:ascii="Times New Roman" w:hAnsi="Times New Roman" w:cs="Times New Roman"/>
                <w:sz w:val="24"/>
                <w:szCs w:val="24"/>
              </w:rPr>
            </w:pPr>
            <w:ins w:id="2795" w:author="Mohammad Nayeem Hasan" w:date="2024-11-04T00:05:00Z" w16du:dateUtc="2024-11-03T18:05:00Z">
              <w:r w:rsidRPr="0064582A">
                <w:rPr>
                  <w:rFonts w:ascii="Times New Roman" w:hAnsi="Times New Roman" w:cs="Times New Roman"/>
                  <w:sz w:val="24"/>
                  <w:szCs w:val="24"/>
                </w:rPr>
                <w:t>0.191</w:t>
              </w:r>
            </w:ins>
          </w:p>
        </w:tc>
      </w:tr>
      <w:tr w:rsidR="00994FF0" w:rsidRPr="0064582A" w14:paraId="5A38650C" w14:textId="77777777" w:rsidTr="000C3C54">
        <w:trPr>
          <w:trHeight w:val="257"/>
          <w:jc w:val="center"/>
          <w:ins w:id="2796" w:author="Mohammad Nayeem Hasan" w:date="2024-11-04T00:05:00Z"/>
        </w:trPr>
        <w:tc>
          <w:tcPr>
            <w:tcW w:w="950" w:type="pct"/>
            <w:vAlign w:val="center"/>
          </w:tcPr>
          <w:p w14:paraId="10AEE4F6" w14:textId="77777777" w:rsidR="00994FF0" w:rsidRPr="0064582A" w:rsidRDefault="00994FF0" w:rsidP="000C3C54">
            <w:pPr>
              <w:rPr>
                <w:ins w:id="2797" w:author="Mohammad Nayeem Hasan" w:date="2024-11-04T00:05:00Z" w16du:dateUtc="2024-11-03T18:05:00Z"/>
                <w:rFonts w:ascii="Times New Roman" w:hAnsi="Times New Roman" w:cs="Times New Roman"/>
                <w:sz w:val="24"/>
                <w:szCs w:val="24"/>
              </w:rPr>
            </w:pPr>
            <w:ins w:id="2798" w:author="Mohammad Nayeem Hasan" w:date="2024-11-04T00:05:00Z" w16du:dateUtc="2024-11-03T18:05:00Z">
              <w:r w:rsidRPr="0064582A">
                <w:rPr>
                  <w:rFonts w:ascii="Times New Roman" w:hAnsi="Times New Roman" w:cs="Times New Roman"/>
                  <w:sz w:val="24"/>
                  <w:szCs w:val="24"/>
                </w:rPr>
                <w:t>&lt;5</w:t>
              </w:r>
            </w:ins>
          </w:p>
        </w:tc>
        <w:tc>
          <w:tcPr>
            <w:tcW w:w="818" w:type="pct"/>
            <w:vAlign w:val="center"/>
          </w:tcPr>
          <w:p w14:paraId="209266A5" w14:textId="77777777" w:rsidR="00994FF0" w:rsidRPr="0064582A" w:rsidRDefault="00994FF0" w:rsidP="000C3C54">
            <w:pPr>
              <w:rPr>
                <w:ins w:id="2799" w:author="Mohammad Nayeem Hasan" w:date="2024-11-04T00:05:00Z" w16du:dateUtc="2024-11-03T18:05:00Z"/>
                <w:rFonts w:ascii="Times New Roman" w:hAnsi="Times New Roman" w:cs="Times New Roman"/>
                <w:sz w:val="24"/>
                <w:szCs w:val="24"/>
              </w:rPr>
            </w:pPr>
            <w:ins w:id="280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B78810A" w14:textId="77777777" w:rsidR="00994FF0" w:rsidRPr="0064582A" w:rsidRDefault="00994FF0" w:rsidP="000C3C54">
            <w:pPr>
              <w:rPr>
                <w:ins w:id="2801" w:author="Mohammad Nayeem Hasan" w:date="2024-11-04T00:05:00Z" w16du:dateUtc="2024-11-03T18:05:00Z"/>
                <w:rFonts w:ascii="Times New Roman" w:hAnsi="Times New Roman" w:cs="Times New Roman"/>
                <w:sz w:val="24"/>
                <w:szCs w:val="24"/>
              </w:rPr>
            </w:pPr>
            <w:ins w:id="2802"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48FB1FD8" w14:textId="77777777" w:rsidR="00994FF0" w:rsidRPr="0064582A" w:rsidRDefault="00994FF0" w:rsidP="000C3C54">
            <w:pPr>
              <w:rPr>
                <w:ins w:id="2803" w:author="Mohammad Nayeem Hasan" w:date="2024-11-04T00:05:00Z" w16du:dateUtc="2024-11-03T18:05:00Z"/>
                <w:rFonts w:ascii="Times New Roman" w:hAnsi="Times New Roman" w:cs="Times New Roman"/>
                <w:sz w:val="24"/>
                <w:szCs w:val="24"/>
              </w:rPr>
            </w:pPr>
            <w:ins w:id="280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650178AF" w14:textId="77777777" w:rsidR="00994FF0" w:rsidRPr="0064582A" w:rsidRDefault="00994FF0" w:rsidP="000C3C54">
            <w:pPr>
              <w:rPr>
                <w:ins w:id="2805" w:author="Mohammad Nayeem Hasan" w:date="2024-11-04T00:05:00Z" w16du:dateUtc="2024-11-03T18:05:00Z"/>
                <w:rFonts w:ascii="Times New Roman" w:hAnsi="Times New Roman" w:cs="Times New Roman"/>
                <w:sz w:val="24"/>
                <w:szCs w:val="24"/>
              </w:rPr>
            </w:pPr>
            <w:ins w:id="2806"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047FBBE7" w14:textId="77777777" w:rsidR="00994FF0" w:rsidRPr="0064582A" w:rsidRDefault="00994FF0" w:rsidP="000C3C54">
            <w:pPr>
              <w:rPr>
                <w:ins w:id="2807" w:author="Mohammad Nayeem Hasan" w:date="2024-11-04T00:05:00Z" w16du:dateUtc="2024-11-03T18:05:00Z"/>
                <w:rFonts w:ascii="Times New Roman" w:hAnsi="Times New Roman" w:cs="Times New Roman"/>
                <w:sz w:val="24"/>
                <w:szCs w:val="24"/>
              </w:rPr>
            </w:pPr>
            <w:ins w:id="280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35836BB" w14:textId="77777777" w:rsidR="00994FF0" w:rsidRPr="0064582A" w:rsidRDefault="00994FF0" w:rsidP="000C3C54">
            <w:pPr>
              <w:rPr>
                <w:ins w:id="2809" w:author="Mohammad Nayeem Hasan" w:date="2024-11-04T00:05:00Z" w16du:dateUtc="2024-11-03T18:05:00Z"/>
                <w:rFonts w:ascii="Times New Roman" w:hAnsi="Times New Roman" w:cs="Times New Roman"/>
                <w:sz w:val="24"/>
                <w:szCs w:val="24"/>
              </w:rPr>
            </w:pPr>
            <w:ins w:id="2810" w:author="Mohammad Nayeem Hasan" w:date="2024-11-04T00:05:00Z" w16du:dateUtc="2024-11-03T18:05:00Z">
              <w:r w:rsidRPr="0064582A">
                <w:rPr>
                  <w:rFonts w:ascii="Times New Roman" w:hAnsi="Times New Roman" w:cs="Times New Roman"/>
                  <w:sz w:val="24"/>
                  <w:szCs w:val="24"/>
                </w:rPr>
                <w:t>-</w:t>
              </w:r>
            </w:ins>
          </w:p>
        </w:tc>
      </w:tr>
      <w:tr w:rsidR="00994FF0" w:rsidRPr="0064582A" w14:paraId="4ECD4E00" w14:textId="77777777" w:rsidTr="000C3C54">
        <w:trPr>
          <w:trHeight w:val="257"/>
          <w:jc w:val="center"/>
          <w:ins w:id="2811" w:author="Mohammad Nayeem Hasan" w:date="2024-11-04T00:05:00Z"/>
        </w:trPr>
        <w:tc>
          <w:tcPr>
            <w:tcW w:w="1767" w:type="pct"/>
            <w:gridSpan w:val="2"/>
            <w:vAlign w:val="center"/>
          </w:tcPr>
          <w:p w14:paraId="40895148" w14:textId="77777777" w:rsidR="00994FF0" w:rsidRPr="0064582A" w:rsidRDefault="00994FF0" w:rsidP="000C3C54">
            <w:pPr>
              <w:rPr>
                <w:ins w:id="2812" w:author="Mohammad Nayeem Hasan" w:date="2024-11-04T00:05:00Z" w16du:dateUtc="2024-11-03T18:05:00Z"/>
                <w:rFonts w:ascii="Times New Roman" w:hAnsi="Times New Roman" w:cs="Times New Roman"/>
                <w:sz w:val="24"/>
                <w:szCs w:val="24"/>
              </w:rPr>
            </w:pPr>
            <w:ins w:id="2813" w:author="Mohammad Nayeem Hasan" w:date="2024-11-04T00:05:00Z" w16du:dateUtc="2024-11-03T18:05:00Z">
              <w:r w:rsidRPr="0064582A">
                <w:rPr>
                  <w:rFonts w:ascii="Times New Roman" w:hAnsi="Times New Roman" w:cs="Times New Roman"/>
                  <w:sz w:val="24"/>
                  <w:szCs w:val="24"/>
                </w:rPr>
                <w:t>Livestock ownership</w:t>
              </w:r>
            </w:ins>
          </w:p>
        </w:tc>
        <w:tc>
          <w:tcPr>
            <w:tcW w:w="1300" w:type="pct"/>
            <w:gridSpan w:val="2"/>
            <w:vAlign w:val="center"/>
          </w:tcPr>
          <w:p w14:paraId="6EFFFB6A" w14:textId="77777777" w:rsidR="00994FF0" w:rsidRPr="0064582A" w:rsidRDefault="00994FF0" w:rsidP="000C3C54">
            <w:pPr>
              <w:rPr>
                <w:ins w:id="2814" w:author="Mohammad Nayeem Hasan" w:date="2024-11-04T00:05:00Z" w16du:dateUtc="2024-11-03T18:05:00Z"/>
                <w:rFonts w:ascii="Times New Roman" w:hAnsi="Times New Roman" w:cs="Times New Roman"/>
                <w:sz w:val="24"/>
                <w:szCs w:val="24"/>
              </w:rPr>
            </w:pPr>
          </w:p>
        </w:tc>
        <w:tc>
          <w:tcPr>
            <w:tcW w:w="1455" w:type="pct"/>
            <w:gridSpan w:val="2"/>
            <w:vAlign w:val="center"/>
          </w:tcPr>
          <w:p w14:paraId="6D5CFD8D" w14:textId="77777777" w:rsidR="00994FF0" w:rsidRPr="0064582A" w:rsidRDefault="00994FF0" w:rsidP="000C3C54">
            <w:pPr>
              <w:rPr>
                <w:ins w:id="2815" w:author="Mohammad Nayeem Hasan" w:date="2024-11-04T00:05:00Z" w16du:dateUtc="2024-11-03T18:05:00Z"/>
                <w:rFonts w:ascii="Times New Roman" w:hAnsi="Times New Roman" w:cs="Times New Roman"/>
                <w:sz w:val="24"/>
                <w:szCs w:val="24"/>
              </w:rPr>
            </w:pPr>
          </w:p>
        </w:tc>
        <w:tc>
          <w:tcPr>
            <w:tcW w:w="478" w:type="pct"/>
            <w:vAlign w:val="center"/>
          </w:tcPr>
          <w:p w14:paraId="237807BB" w14:textId="77777777" w:rsidR="00994FF0" w:rsidRPr="0064582A" w:rsidRDefault="00994FF0" w:rsidP="000C3C54">
            <w:pPr>
              <w:rPr>
                <w:ins w:id="2816" w:author="Mohammad Nayeem Hasan" w:date="2024-11-04T00:05:00Z" w16du:dateUtc="2024-11-03T18:05:00Z"/>
                <w:rFonts w:ascii="Times New Roman" w:hAnsi="Times New Roman" w:cs="Times New Roman"/>
                <w:sz w:val="24"/>
                <w:szCs w:val="24"/>
              </w:rPr>
            </w:pPr>
          </w:p>
        </w:tc>
      </w:tr>
      <w:tr w:rsidR="00994FF0" w:rsidRPr="0064582A" w14:paraId="395EFC3C" w14:textId="77777777" w:rsidTr="000C3C54">
        <w:trPr>
          <w:trHeight w:val="257"/>
          <w:jc w:val="center"/>
          <w:ins w:id="2817" w:author="Mohammad Nayeem Hasan" w:date="2024-11-04T00:05:00Z"/>
        </w:trPr>
        <w:tc>
          <w:tcPr>
            <w:tcW w:w="950" w:type="pct"/>
            <w:vAlign w:val="center"/>
          </w:tcPr>
          <w:p w14:paraId="35363143" w14:textId="77777777" w:rsidR="00994FF0" w:rsidRPr="0064582A" w:rsidRDefault="00994FF0" w:rsidP="000C3C54">
            <w:pPr>
              <w:rPr>
                <w:ins w:id="2818" w:author="Mohammad Nayeem Hasan" w:date="2024-11-04T00:05:00Z" w16du:dateUtc="2024-11-03T18:05:00Z"/>
                <w:rFonts w:ascii="Times New Roman" w:hAnsi="Times New Roman" w:cs="Times New Roman"/>
                <w:sz w:val="24"/>
                <w:szCs w:val="24"/>
              </w:rPr>
            </w:pPr>
            <w:ins w:id="2819"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7B0CBA51" w14:textId="77777777" w:rsidR="00994FF0" w:rsidRPr="0064582A" w:rsidRDefault="00994FF0" w:rsidP="000C3C54">
            <w:pPr>
              <w:rPr>
                <w:ins w:id="2820" w:author="Mohammad Nayeem Hasan" w:date="2024-11-04T00:05:00Z" w16du:dateUtc="2024-11-03T18:05:00Z"/>
                <w:rFonts w:ascii="Times New Roman" w:hAnsi="Times New Roman" w:cs="Times New Roman"/>
                <w:sz w:val="24"/>
                <w:szCs w:val="24"/>
              </w:rPr>
            </w:pPr>
            <w:ins w:id="2821"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254B39B" w14:textId="77777777" w:rsidR="00994FF0" w:rsidRPr="0064582A" w:rsidRDefault="00994FF0" w:rsidP="000C3C54">
            <w:pPr>
              <w:rPr>
                <w:ins w:id="2822" w:author="Mohammad Nayeem Hasan" w:date="2024-11-04T00:05:00Z" w16du:dateUtc="2024-11-03T18:05:00Z"/>
                <w:rFonts w:ascii="Times New Roman" w:hAnsi="Times New Roman" w:cs="Times New Roman"/>
                <w:sz w:val="24"/>
                <w:szCs w:val="24"/>
              </w:rPr>
            </w:pPr>
            <w:ins w:id="2823"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767B16A6" w14:textId="77777777" w:rsidR="00994FF0" w:rsidRPr="0064582A" w:rsidRDefault="00994FF0" w:rsidP="000C3C54">
            <w:pPr>
              <w:rPr>
                <w:ins w:id="2824" w:author="Mohammad Nayeem Hasan" w:date="2024-11-04T00:05:00Z" w16du:dateUtc="2024-11-03T18:05:00Z"/>
                <w:rFonts w:ascii="Times New Roman" w:hAnsi="Times New Roman" w:cs="Times New Roman"/>
                <w:sz w:val="24"/>
                <w:szCs w:val="24"/>
              </w:rPr>
            </w:pPr>
            <w:ins w:id="2825" w:author="Mohammad Nayeem Hasan" w:date="2024-11-04T00:05:00Z" w16du:dateUtc="2024-11-03T18:05:00Z">
              <w:r w:rsidRPr="0064582A">
                <w:rPr>
                  <w:rFonts w:ascii="Times New Roman" w:hAnsi="Times New Roman" w:cs="Times New Roman"/>
                  <w:sz w:val="24"/>
                  <w:szCs w:val="24"/>
                </w:rPr>
                <w:t>1.03 (0.85, 1.25)</w:t>
              </w:r>
            </w:ins>
          </w:p>
        </w:tc>
        <w:tc>
          <w:tcPr>
            <w:tcW w:w="478" w:type="pct"/>
            <w:vAlign w:val="center"/>
          </w:tcPr>
          <w:p w14:paraId="6B20DA3C" w14:textId="77777777" w:rsidR="00994FF0" w:rsidRPr="0064582A" w:rsidRDefault="00994FF0" w:rsidP="000C3C54">
            <w:pPr>
              <w:rPr>
                <w:ins w:id="2826" w:author="Mohammad Nayeem Hasan" w:date="2024-11-04T00:05:00Z" w16du:dateUtc="2024-11-03T18:05:00Z"/>
                <w:rFonts w:ascii="Times New Roman" w:hAnsi="Times New Roman" w:cs="Times New Roman"/>
                <w:sz w:val="24"/>
                <w:szCs w:val="24"/>
              </w:rPr>
            </w:pPr>
            <w:ins w:id="2827" w:author="Mohammad Nayeem Hasan" w:date="2024-11-04T00:05:00Z" w16du:dateUtc="2024-11-03T18:05:00Z">
              <w:r w:rsidRPr="0064582A">
                <w:rPr>
                  <w:rFonts w:ascii="Times New Roman" w:hAnsi="Times New Roman" w:cs="Times New Roman"/>
                  <w:sz w:val="24"/>
                  <w:szCs w:val="24"/>
                </w:rPr>
                <w:t>0.786</w:t>
              </w:r>
            </w:ins>
          </w:p>
        </w:tc>
        <w:tc>
          <w:tcPr>
            <w:tcW w:w="978" w:type="pct"/>
            <w:vAlign w:val="center"/>
          </w:tcPr>
          <w:p w14:paraId="66611A6B" w14:textId="77777777" w:rsidR="00994FF0" w:rsidRPr="0064582A" w:rsidRDefault="00994FF0" w:rsidP="000C3C54">
            <w:pPr>
              <w:rPr>
                <w:ins w:id="2828" w:author="Mohammad Nayeem Hasan" w:date="2024-11-04T00:05:00Z" w16du:dateUtc="2024-11-03T18:05:00Z"/>
                <w:rFonts w:ascii="Times New Roman" w:hAnsi="Times New Roman" w:cs="Times New Roman"/>
                <w:sz w:val="24"/>
                <w:szCs w:val="24"/>
              </w:rPr>
            </w:pPr>
            <w:ins w:id="2829" w:author="Mohammad Nayeem Hasan" w:date="2024-11-04T00:05:00Z" w16du:dateUtc="2024-11-03T18:05:00Z">
              <w:r w:rsidRPr="0064582A">
                <w:rPr>
                  <w:rFonts w:ascii="Times New Roman" w:hAnsi="Times New Roman" w:cs="Times New Roman"/>
                  <w:sz w:val="24"/>
                  <w:szCs w:val="24"/>
                </w:rPr>
                <w:t>0.99 (0.88, 1.11)</w:t>
              </w:r>
            </w:ins>
          </w:p>
        </w:tc>
        <w:tc>
          <w:tcPr>
            <w:tcW w:w="478" w:type="pct"/>
            <w:vAlign w:val="center"/>
          </w:tcPr>
          <w:p w14:paraId="363F66FE" w14:textId="77777777" w:rsidR="00994FF0" w:rsidRPr="0064582A" w:rsidRDefault="00994FF0" w:rsidP="000C3C54">
            <w:pPr>
              <w:rPr>
                <w:ins w:id="2830" w:author="Mohammad Nayeem Hasan" w:date="2024-11-04T00:05:00Z" w16du:dateUtc="2024-11-03T18:05:00Z"/>
                <w:rFonts w:ascii="Times New Roman" w:hAnsi="Times New Roman" w:cs="Times New Roman"/>
                <w:sz w:val="24"/>
                <w:szCs w:val="24"/>
              </w:rPr>
            </w:pPr>
            <w:ins w:id="2831" w:author="Mohammad Nayeem Hasan" w:date="2024-11-04T00:05:00Z" w16du:dateUtc="2024-11-03T18:05:00Z">
              <w:r w:rsidRPr="0064582A">
                <w:rPr>
                  <w:rFonts w:ascii="Times New Roman" w:hAnsi="Times New Roman" w:cs="Times New Roman"/>
                  <w:sz w:val="24"/>
                  <w:szCs w:val="24"/>
                </w:rPr>
                <w:t>0.858</w:t>
              </w:r>
            </w:ins>
          </w:p>
        </w:tc>
      </w:tr>
      <w:tr w:rsidR="00994FF0" w:rsidRPr="0064582A" w14:paraId="2527A58C" w14:textId="77777777" w:rsidTr="000C3C54">
        <w:trPr>
          <w:trHeight w:val="257"/>
          <w:jc w:val="center"/>
          <w:ins w:id="2832" w:author="Mohammad Nayeem Hasan" w:date="2024-11-04T00:05:00Z"/>
        </w:trPr>
        <w:tc>
          <w:tcPr>
            <w:tcW w:w="950" w:type="pct"/>
            <w:vAlign w:val="center"/>
          </w:tcPr>
          <w:p w14:paraId="0BFF5B19" w14:textId="77777777" w:rsidR="00994FF0" w:rsidRPr="0064582A" w:rsidRDefault="00994FF0" w:rsidP="000C3C54">
            <w:pPr>
              <w:rPr>
                <w:ins w:id="2833" w:author="Mohammad Nayeem Hasan" w:date="2024-11-04T00:05:00Z" w16du:dateUtc="2024-11-03T18:05:00Z"/>
                <w:rFonts w:ascii="Times New Roman" w:hAnsi="Times New Roman" w:cs="Times New Roman"/>
                <w:sz w:val="24"/>
                <w:szCs w:val="24"/>
              </w:rPr>
            </w:pPr>
            <w:ins w:id="2834"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5E5684A1" w14:textId="77777777" w:rsidR="00994FF0" w:rsidRPr="0064582A" w:rsidRDefault="00994FF0" w:rsidP="000C3C54">
            <w:pPr>
              <w:rPr>
                <w:ins w:id="2835" w:author="Mohammad Nayeem Hasan" w:date="2024-11-04T00:05:00Z" w16du:dateUtc="2024-11-03T18:05:00Z"/>
                <w:rFonts w:ascii="Times New Roman" w:hAnsi="Times New Roman" w:cs="Times New Roman"/>
                <w:sz w:val="24"/>
                <w:szCs w:val="24"/>
              </w:rPr>
            </w:pPr>
            <w:ins w:id="2836"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382AF752" w14:textId="77777777" w:rsidR="00994FF0" w:rsidRPr="0064582A" w:rsidRDefault="00994FF0" w:rsidP="000C3C54">
            <w:pPr>
              <w:rPr>
                <w:ins w:id="2837" w:author="Mohammad Nayeem Hasan" w:date="2024-11-04T00:05:00Z" w16du:dateUtc="2024-11-03T18:05:00Z"/>
                <w:rFonts w:ascii="Times New Roman" w:hAnsi="Times New Roman" w:cs="Times New Roman"/>
                <w:sz w:val="24"/>
                <w:szCs w:val="24"/>
              </w:rPr>
            </w:pPr>
            <w:ins w:id="2838"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635ECEAB" w14:textId="77777777" w:rsidR="00994FF0" w:rsidRPr="0064582A" w:rsidRDefault="00994FF0" w:rsidP="000C3C54">
            <w:pPr>
              <w:rPr>
                <w:ins w:id="2839" w:author="Mohammad Nayeem Hasan" w:date="2024-11-04T00:05:00Z" w16du:dateUtc="2024-11-03T18:05:00Z"/>
                <w:rFonts w:ascii="Times New Roman" w:hAnsi="Times New Roman" w:cs="Times New Roman"/>
                <w:sz w:val="24"/>
                <w:szCs w:val="24"/>
              </w:rPr>
            </w:pPr>
            <w:ins w:id="284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472B53B5" w14:textId="77777777" w:rsidR="00994FF0" w:rsidRPr="0064582A" w:rsidRDefault="00994FF0" w:rsidP="000C3C54">
            <w:pPr>
              <w:rPr>
                <w:ins w:id="2841" w:author="Mohammad Nayeem Hasan" w:date="2024-11-04T00:05:00Z" w16du:dateUtc="2024-11-03T18:05:00Z"/>
                <w:rFonts w:ascii="Times New Roman" w:hAnsi="Times New Roman" w:cs="Times New Roman"/>
                <w:sz w:val="24"/>
                <w:szCs w:val="24"/>
              </w:rPr>
            </w:pPr>
            <w:ins w:id="2842"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64371B92" w14:textId="77777777" w:rsidR="00994FF0" w:rsidRPr="0064582A" w:rsidRDefault="00994FF0" w:rsidP="000C3C54">
            <w:pPr>
              <w:rPr>
                <w:ins w:id="2843" w:author="Mohammad Nayeem Hasan" w:date="2024-11-04T00:05:00Z" w16du:dateUtc="2024-11-03T18:05:00Z"/>
                <w:rFonts w:ascii="Times New Roman" w:hAnsi="Times New Roman" w:cs="Times New Roman"/>
                <w:sz w:val="24"/>
                <w:szCs w:val="24"/>
              </w:rPr>
            </w:pPr>
            <w:ins w:id="2844"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129A18F" w14:textId="77777777" w:rsidR="00994FF0" w:rsidRPr="0064582A" w:rsidRDefault="00994FF0" w:rsidP="000C3C54">
            <w:pPr>
              <w:rPr>
                <w:ins w:id="2845" w:author="Mohammad Nayeem Hasan" w:date="2024-11-04T00:05:00Z" w16du:dateUtc="2024-11-03T18:05:00Z"/>
                <w:rFonts w:ascii="Times New Roman" w:hAnsi="Times New Roman" w:cs="Times New Roman"/>
                <w:sz w:val="24"/>
                <w:szCs w:val="24"/>
              </w:rPr>
            </w:pPr>
            <w:ins w:id="2846" w:author="Mohammad Nayeem Hasan" w:date="2024-11-04T00:05:00Z" w16du:dateUtc="2024-11-03T18:05:00Z">
              <w:r w:rsidRPr="0064582A">
                <w:rPr>
                  <w:rFonts w:ascii="Times New Roman" w:hAnsi="Times New Roman" w:cs="Times New Roman"/>
                  <w:sz w:val="24"/>
                  <w:szCs w:val="24"/>
                </w:rPr>
                <w:t>-</w:t>
              </w:r>
            </w:ins>
          </w:p>
        </w:tc>
      </w:tr>
      <w:tr w:rsidR="00994FF0" w:rsidRPr="0064582A" w14:paraId="183A6CBF" w14:textId="77777777" w:rsidTr="000C3C54">
        <w:trPr>
          <w:trHeight w:val="257"/>
          <w:jc w:val="center"/>
          <w:ins w:id="2847" w:author="Mohammad Nayeem Hasan" w:date="2024-11-04T00:05:00Z"/>
        </w:trPr>
        <w:tc>
          <w:tcPr>
            <w:tcW w:w="1767" w:type="pct"/>
            <w:gridSpan w:val="2"/>
            <w:vAlign w:val="center"/>
          </w:tcPr>
          <w:p w14:paraId="7D06A0FB" w14:textId="77777777" w:rsidR="00994FF0" w:rsidRPr="0064582A" w:rsidRDefault="00994FF0" w:rsidP="000C3C54">
            <w:pPr>
              <w:rPr>
                <w:ins w:id="2848" w:author="Mohammad Nayeem Hasan" w:date="2024-11-04T00:05:00Z" w16du:dateUtc="2024-11-03T18:05:00Z"/>
                <w:rFonts w:ascii="Times New Roman" w:hAnsi="Times New Roman" w:cs="Times New Roman"/>
                <w:sz w:val="24"/>
                <w:szCs w:val="24"/>
              </w:rPr>
            </w:pPr>
            <w:ins w:id="2849" w:author="Mohammad Nayeem Hasan" w:date="2024-11-04T00:05:00Z" w16du:dateUtc="2024-11-03T18:05:00Z">
              <w:r w:rsidRPr="0064582A">
                <w:rPr>
                  <w:rFonts w:ascii="Times New Roman" w:hAnsi="Times New Roman" w:cs="Times New Roman"/>
                  <w:sz w:val="24"/>
                  <w:szCs w:val="24"/>
                </w:rPr>
                <w:t>Source water type</w:t>
              </w:r>
            </w:ins>
          </w:p>
        </w:tc>
        <w:tc>
          <w:tcPr>
            <w:tcW w:w="2755" w:type="pct"/>
            <w:gridSpan w:val="4"/>
            <w:vAlign w:val="center"/>
          </w:tcPr>
          <w:p w14:paraId="025AB513" w14:textId="77777777" w:rsidR="00994FF0" w:rsidRPr="0064582A" w:rsidRDefault="00994FF0" w:rsidP="000C3C54">
            <w:pPr>
              <w:rPr>
                <w:ins w:id="2850" w:author="Mohammad Nayeem Hasan" w:date="2024-11-04T00:05:00Z" w16du:dateUtc="2024-11-03T18:05:00Z"/>
                <w:rFonts w:ascii="Times New Roman" w:hAnsi="Times New Roman" w:cs="Times New Roman"/>
                <w:sz w:val="24"/>
                <w:szCs w:val="24"/>
              </w:rPr>
            </w:pPr>
          </w:p>
        </w:tc>
        <w:tc>
          <w:tcPr>
            <w:tcW w:w="478" w:type="pct"/>
            <w:vAlign w:val="center"/>
          </w:tcPr>
          <w:p w14:paraId="6CE13EFD" w14:textId="77777777" w:rsidR="00994FF0" w:rsidRPr="0064582A" w:rsidRDefault="00994FF0" w:rsidP="000C3C54">
            <w:pPr>
              <w:rPr>
                <w:ins w:id="2851" w:author="Mohammad Nayeem Hasan" w:date="2024-11-04T00:05:00Z" w16du:dateUtc="2024-11-03T18:05:00Z"/>
                <w:rFonts w:ascii="Times New Roman" w:hAnsi="Times New Roman" w:cs="Times New Roman"/>
                <w:sz w:val="24"/>
                <w:szCs w:val="24"/>
              </w:rPr>
            </w:pPr>
          </w:p>
        </w:tc>
      </w:tr>
      <w:tr w:rsidR="00994FF0" w:rsidRPr="0064582A" w14:paraId="0072825E" w14:textId="77777777" w:rsidTr="000C3C54">
        <w:trPr>
          <w:trHeight w:val="257"/>
          <w:jc w:val="center"/>
          <w:ins w:id="2852" w:author="Mohammad Nayeem Hasan" w:date="2024-11-04T00:05:00Z"/>
        </w:trPr>
        <w:tc>
          <w:tcPr>
            <w:tcW w:w="950" w:type="pct"/>
            <w:vAlign w:val="center"/>
          </w:tcPr>
          <w:p w14:paraId="146A971C" w14:textId="77777777" w:rsidR="00994FF0" w:rsidRPr="0064582A" w:rsidRDefault="00994FF0" w:rsidP="000C3C54">
            <w:pPr>
              <w:rPr>
                <w:ins w:id="2853" w:author="Mohammad Nayeem Hasan" w:date="2024-11-04T00:05:00Z" w16du:dateUtc="2024-11-03T18:05:00Z"/>
                <w:rFonts w:ascii="Times New Roman" w:hAnsi="Times New Roman" w:cs="Times New Roman"/>
                <w:sz w:val="24"/>
                <w:szCs w:val="24"/>
              </w:rPr>
            </w:pPr>
            <w:ins w:id="2854" w:author="Mohammad Nayeem Hasan" w:date="2024-11-04T00:05:00Z" w16du:dateUtc="2024-11-03T18:05:00Z">
              <w:r w:rsidRPr="0064582A">
                <w:rPr>
                  <w:rFonts w:ascii="Times New Roman" w:hAnsi="Times New Roman" w:cs="Times New Roman"/>
                  <w:sz w:val="24"/>
                  <w:szCs w:val="24"/>
                </w:rPr>
                <w:lastRenderedPageBreak/>
                <w:t>Improved</w:t>
              </w:r>
            </w:ins>
          </w:p>
        </w:tc>
        <w:tc>
          <w:tcPr>
            <w:tcW w:w="818" w:type="pct"/>
            <w:vAlign w:val="center"/>
          </w:tcPr>
          <w:p w14:paraId="5833B7BB" w14:textId="77777777" w:rsidR="00994FF0" w:rsidRPr="0064582A" w:rsidRDefault="00994FF0" w:rsidP="000C3C54">
            <w:pPr>
              <w:rPr>
                <w:ins w:id="2855" w:author="Mohammad Nayeem Hasan" w:date="2024-11-04T00:05:00Z" w16du:dateUtc="2024-11-03T18:05:00Z"/>
                <w:rFonts w:ascii="Times New Roman" w:hAnsi="Times New Roman" w:cs="Times New Roman"/>
                <w:sz w:val="24"/>
                <w:szCs w:val="24"/>
              </w:rPr>
            </w:pPr>
            <w:ins w:id="2856" w:author="Mohammad Nayeem Hasan" w:date="2024-11-04T00:05:00Z" w16du:dateUtc="2024-11-03T18:05:00Z">
              <w:r w:rsidRPr="0064582A">
                <w:rPr>
                  <w:rFonts w:ascii="Times New Roman" w:hAnsi="Times New Roman" w:cs="Times New Roman"/>
                  <w:sz w:val="24"/>
                  <w:szCs w:val="24"/>
                </w:rPr>
                <w:t>1.04 (0.69, 1.57)</w:t>
              </w:r>
            </w:ins>
          </w:p>
        </w:tc>
        <w:tc>
          <w:tcPr>
            <w:tcW w:w="478" w:type="pct"/>
            <w:vAlign w:val="center"/>
          </w:tcPr>
          <w:p w14:paraId="531C615E" w14:textId="77777777" w:rsidR="00994FF0" w:rsidRPr="0064582A" w:rsidRDefault="00994FF0" w:rsidP="000C3C54">
            <w:pPr>
              <w:rPr>
                <w:ins w:id="2857" w:author="Mohammad Nayeem Hasan" w:date="2024-11-04T00:05:00Z" w16du:dateUtc="2024-11-03T18:05:00Z"/>
                <w:rFonts w:ascii="Times New Roman" w:hAnsi="Times New Roman" w:cs="Times New Roman"/>
                <w:sz w:val="24"/>
                <w:szCs w:val="24"/>
              </w:rPr>
            </w:pPr>
            <w:ins w:id="2858" w:author="Mohammad Nayeem Hasan" w:date="2024-11-04T00:05:00Z" w16du:dateUtc="2024-11-03T18:05:00Z">
              <w:r w:rsidRPr="0064582A">
                <w:rPr>
                  <w:rFonts w:ascii="Times New Roman" w:hAnsi="Times New Roman" w:cs="Times New Roman"/>
                  <w:sz w:val="24"/>
                  <w:szCs w:val="24"/>
                </w:rPr>
                <w:t>0.854</w:t>
              </w:r>
            </w:ins>
          </w:p>
        </w:tc>
        <w:tc>
          <w:tcPr>
            <w:tcW w:w="822" w:type="pct"/>
            <w:vAlign w:val="center"/>
          </w:tcPr>
          <w:p w14:paraId="02D0243A" w14:textId="77777777" w:rsidR="00994FF0" w:rsidRPr="0064582A" w:rsidRDefault="00994FF0" w:rsidP="000C3C54">
            <w:pPr>
              <w:rPr>
                <w:ins w:id="2859" w:author="Mohammad Nayeem Hasan" w:date="2024-11-04T00:05:00Z" w16du:dateUtc="2024-11-03T18:05:00Z"/>
                <w:rFonts w:ascii="Times New Roman" w:hAnsi="Times New Roman" w:cs="Times New Roman"/>
                <w:sz w:val="24"/>
                <w:szCs w:val="24"/>
              </w:rPr>
            </w:pPr>
            <w:ins w:id="2860" w:author="Mohammad Nayeem Hasan" w:date="2024-11-04T00:05:00Z" w16du:dateUtc="2024-11-03T18:05:00Z">
              <w:r w:rsidRPr="0064582A">
                <w:rPr>
                  <w:rFonts w:ascii="Times New Roman" w:hAnsi="Times New Roman" w:cs="Times New Roman"/>
                  <w:sz w:val="24"/>
                  <w:szCs w:val="24"/>
                </w:rPr>
                <w:t>1.15 (0.58, 2.31)</w:t>
              </w:r>
            </w:ins>
          </w:p>
        </w:tc>
        <w:tc>
          <w:tcPr>
            <w:tcW w:w="478" w:type="pct"/>
            <w:vAlign w:val="center"/>
          </w:tcPr>
          <w:p w14:paraId="060A66B8" w14:textId="77777777" w:rsidR="00994FF0" w:rsidRPr="0064582A" w:rsidRDefault="00994FF0" w:rsidP="000C3C54">
            <w:pPr>
              <w:rPr>
                <w:ins w:id="2861" w:author="Mohammad Nayeem Hasan" w:date="2024-11-04T00:05:00Z" w16du:dateUtc="2024-11-03T18:05:00Z"/>
                <w:rFonts w:ascii="Times New Roman" w:hAnsi="Times New Roman" w:cs="Times New Roman"/>
                <w:sz w:val="24"/>
                <w:szCs w:val="24"/>
              </w:rPr>
            </w:pPr>
            <w:ins w:id="2862" w:author="Mohammad Nayeem Hasan" w:date="2024-11-04T00:05:00Z" w16du:dateUtc="2024-11-03T18:05:00Z">
              <w:r w:rsidRPr="0064582A">
                <w:rPr>
                  <w:rFonts w:ascii="Times New Roman" w:hAnsi="Times New Roman" w:cs="Times New Roman"/>
                  <w:sz w:val="24"/>
                  <w:szCs w:val="24"/>
                </w:rPr>
                <w:t>0.688</w:t>
              </w:r>
            </w:ins>
          </w:p>
        </w:tc>
        <w:tc>
          <w:tcPr>
            <w:tcW w:w="978" w:type="pct"/>
            <w:vAlign w:val="center"/>
          </w:tcPr>
          <w:p w14:paraId="58134350" w14:textId="77777777" w:rsidR="00994FF0" w:rsidRPr="0064582A" w:rsidRDefault="00994FF0" w:rsidP="000C3C54">
            <w:pPr>
              <w:rPr>
                <w:ins w:id="2863" w:author="Mohammad Nayeem Hasan" w:date="2024-11-04T00:05:00Z" w16du:dateUtc="2024-11-03T18:05:00Z"/>
                <w:rFonts w:ascii="Times New Roman" w:hAnsi="Times New Roman" w:cs="Times New Roman"/>
                <w:sz w:val="24"/>
                <w:szCs w:val="24"/>
              </w:rPr>
            </w:pPr>
            <w:ins w:id="2864" w:author="Mohammad Nayeem Hasan" w:date="2024-11-04T00:05:00Z" w16du:dateUtc="2024-11-03T18:05:00Z">
              <w:r w:rsidRPr="0064582A">
                <w:rPr>
                  <w:rFonts w:ascii="Times New Roman" w:hAnsi="Times New Roman" w:cs="Times New Roman"/>
                  <w:sz w:val="24"/>
                  <w:szCs w:val="24"/>
                </w:rPr>
                <w:t>0.91 (0.67, 1.23)</w:t>
              </w:r>
            </w:ins>
          </w:p>
        </w:tc>
        <w:tc>
          <w:tcPr>
            <w:tcW w:w="478" w:type="pct"/>
            <w:vAlign w:val="center"/>
          </w:tcPr>
          <w:p w14:paraId="760A33CF" w14:textId="77777777" w:rsidR="00994FF0" w:rsidRPr="0064582A" w:rsidRDefault="00994FF0" w:rsidP="000C3C54">
            <w:pPr>
              <w:rPr>
                <w:ins w:id="2865" w:author="Mohammad Nayeem Hasan" w:date="2024-11-04T00:05:00Z" w16du:dateUtc="2024-11-03T18:05:00Z"/>
                <w:rFonts w:ascii="Times New Roman" w:hAnsi="Times New Roman" w:cs="Times New Roman"/>
                <w:sz w:val="24"/>
                <w:szCs w:val="24"/>
              </w:rPr>
            </w:pPr>
            <w:ins w:id="2866" w:author="Mohammad Nayeem Hasan" w:date="2024-11-04T00:05:00Z" w16du:dateUtc="2024-11-03T18:05:00Z">
              <w:r w:rsidRPr="0064582A">
                <w:rPr>
                  <w:rFonts w:ascii="Times New Roman" w:hAnsi="Times New Roman" w:cs="Times New Roman"/>
                  <w:sz w:val="24"/>
                  <w:szCs w:val="24"/>
                </w:rPr>
                <w:t>0.537</w:t>
              </w:r>
            </w:ins>
          </w:p>
        </w:tc>
      </w:tr>
      <w:tr w:rsidR="00994FF0" w:rsidRPr="0064582A" w14:paraId="74E859E6" w14:textId="77777777" w:rsidTr="000C3C54">
        <w:trPr>
          <w:trHeight w:val="257"/>
          <w:jc w:val="center"/>
          <w:ins w:id="2867" w:author="Mohammad Nayeem Hasan" w:date="2024-11-04T00:05:00Z"/>
        </w:trPr>
        <w:tc>
          <w:tcPr>
            <w:tcW w:w="950" w:type="pct"/>
            <w:vAlign w:val="center"/>
          </w:tcPr>
          <w:p w14:paraId="43FFEE7F" w14:textId="77777777" w:rsidR="00994FF0" w:rsidRPr="0064582A" w:rsidRDefault="00994FF0" w:rsidP="000C3C54">
            <w:pPr>
              <w:rPr>
                <w:ins w:id="2868" w:author="Mohammad Nayeem Hasan" w:date="2024-11-04T00:05:00Z" w16du:dateUtc="2024-11-03T18:05:00Z"/>
                <w:rFonts w:ascii="Times New Roman" w:hAnsi="Times New Roman" w:cs="Times New Roman"/>
                <w:sz w:val="24"/>
                <w:szCs w:val="24"/>
              </w:rPr>
            </w:pPr>
            <w:ins w:id="2869" w:author="Mohammad Nayeem Hasan" w:date="2024-11-04T00:05:00Z" w16du:dateUtc="2024-11-03T18:05:00Z">
              <w:r w:rsidRPr="0064582A">
                <w:rPr>
                  <w:rFonts w:ascii="Times New Roman" w:hAnsi="Times New Roman" w:cs="Times New Roman"/>
                  <w:sz w:val="24"/>
                  <w:szCs w:val="24"/>
                </w:rPr>
                <w:t>Unimproved</w:t>
              </w:r>
            </w:ins>
          </w:p>
        </w:tc>
        <w:tc>
          <w:tcPr>
            <w:tcW w:w="818" w:type="pct"/>
            <w:vAlign w:val="center"/>
          </w:tcPr>
          <w:p w14:paraId="4C6D4744" w14:textId="77777777" w:rsidR="00994FF0" w:rsidRPr="0064582A" w:rsidRDefault="00994FF0" w:rsidP="000C3C54">
            <w:pPr>
              <w:rPr>
                <w:ins w:id="2870" w:author="Mohammad Nayeem Hasan" w:date="2024-11-04T00:05:00Z" w16du:dateUtc="2024-11-03T18:05:00Z"/>
                <w:rFonts w:ascii="Times New Roman" w:hAnsi="Times New Roman" w:cs="Times New Roman"/>
                <w:sz w:val="24"/>
                <w:szCs w:val="24"/>
              </w:rPr>
            </w:pPr>
            <w:ins w:id="2871"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753EBCC" w14:textId="77777777" w:rsidR="00994FF0" w:rsidRPr="0064582A" w:rsidRDefault="00994FF0" w:rsidP="000C3C54">
            <w:pPr>
              <w:rPr>
                <w:ins w:id="2872" w:author="Mohammad Nayeem Hasan" w:date="2024-11-04T00:05:00Z" w16du:dateUtc="2024-11-03T18:05:00Z"/>
                <w:rFonts w:ascii="Times New Roman" w:hAnsi="Times New Roman" w:cs="Times New Roman"/>
                <w:sz w:val="24"/>
                <w:szCs w:val="24"/>
              </w:rPr>
            </w:pPr>
            <w:ins w:id="2873"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0989C0C3" w14:textId="77777777" w:rsidR="00994FF0" w:rsidRPr="0064582A" w:rsidRDefault="00994FF0" w:rsidP="000C3C54">
            <w:pPr>
              <w:rPr>
                <w:ins w:id="2874" w:author="Mohammad Nayeem Hasan" w:date="2024-11-04T00:05:00Z" w16du:dateUtc="2024-11-03T18:05:00Z"/>
                <w:rFonts w:ascii="Times New Roman" w:hAnsi="Times New Roman" w:cs="Times New Roman"/>
                <w:sz w:val="24"/>
                <w:szCs w:val="24"/>
              </w:rPr>
            </w:pPr>
            <w:ins w:id="2875"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4B4AF8B" w14:textId="77777777" w:rsidR="00994FF0" w:rsidRPr="0064582A" w:rsidRDefault="00994FF0" w:rsidP="000C3C54">
            <w:pPr>
              <w:rPr>
                <w:ins w:id="2876" w:author="Mohammad Nayeem Hasan" w:date="2024-11-04T00:05:00Z" w16du:dateUtc="2024-11-03T18:05:00Z"/>
                <w:rFonts w:ascii="Times New Roman" w:hAnsi="Times New Roman" w:cs="Times New Roman"/>
                <w:sz w:val="24"/>
                <w:szCs w:val="24"/>
              </w:rPr>
            </w:pPr>
            <w:ins w:id="2877"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2BF0B8A" w14:textId="77777777" w:rsidR="00994FF0" w:rsidRPr="0064582A" w:rsidRDefault="00994FF0" w:rsidP="000C3C54">
            <w:pPr>
              <w:rPr>
                <w:ins w:id="2878" w:author="Mohammad Nayeem Hasan" w:date="2024-11-04T00:05:00Z" w16du:dateUtc="2024-11-03T18:05:00Z"/>
                <w:rFonts w:ascii="Times New Roman" w:hAnsi="Times New Roman" w:cs="Times New Roman"/>
                <w:sz w:val="24"/>
                <w:szCs w:val="24"/>
              </w:rPr>
            </w:pPr>
            <w:ins w:id="2879"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162A6EC6" w14:textId="77777777" w:rsidR="00994FF0" w:rsidRPr="0064582A" w:rsidRDefault="00994FF0" w:rsidP="000C3C54">
            <w:pPr>
              <w:rPr>
                <w:ins w:id="2880" w:author="Mohammad Nayeem Hasan" w:date="2024-11-04T00:05:00Z" w16du:dateUtc="2024-11-03T18:05:00Z"/>
                <w:rFonts w:ascii="Times New Roman" w:hAnsi="Times New Roman" w:cs="Times New Roman"/>
                <w:sz w:val="24"/>
                <w:szCs w:val="24"/>
              </w:rPr>
            </w:pPr>
            <w:ins w:id="2881" w:author="Mohammad Nayeem Hasan" w:date="2024-11-04T00:05:00Z" w16du:dateUtc="2024-11-03T18:05:00Z">
              <w:r w:rsidRPr="0064582A">
                <w:rPr>
                  <w:rFonts w:ascii="Times New Roman" w:hAnsi="Times New Roman" w:cs="Times New Roman"/>
                  <w:sz w:val="24"/>
                  <w:szCs w:val="24"/>
                </w:rPr>
                <w:t>-</w:t>
              </w:r>
            </w:ins>
          </w:p>
        </w:tc>
      </w:tr>
      <w:tr w:rsidR="00994FF0" w:rsidRPr="0064582A" w14:paraId="2A6BB514" w14:textId="77777777" w:rsidTr="000C3C54">
        <w:trPr>
          <w:trHeight w:val="257"/>
          <w:jc w:val="center"/>
          <w:ins w:id="2882" w:author="Mohammad Nayeem Hasan" w:date="2024-11-04T00:05:00Z"/>
        </w:trPr>
        <w:tc>
          <w:tcPr>
            <w:tcW w:w="1767" w:type="pct"/>
            <w:gridSpan w:val="2"/>
            <w:vAlign w:val="center"/>
          </w:tcPr>
          <w:p w14:paraId="10CDC0B2" w14:textId="77777777" w:rsidR="00994FF0" w:rsidRPr="0064582A" w:rsidRDefault="00994FF0" w:rsidP="000C3C54">
            <w:pPr>
              <w:rPr>
                <w:ins w:id="2883" w:author="Mohammad Nayeem Hasan" w:date="2024-11-04T00:05:00Z" w16du:dateUtc="2024-11-03T18:05:00Z"/>
                <w:rFonts w:ascii="Times New Roman" w:hAnsi="Times New Roman" w:cs="Times New Roman"/>
                <w:sz w:val="24"/>
                <w:szCs w:val="24"/>
              </w:rPr>
            </w:pPr>
            <w:ins w:id="2884" w:author="Mohammad Nayeem Hasan" w:date="2024-11-04T00:05:00Z" w16du:dateUtc="2024-11-03T18:05:00Z">
              <w:r w:rsidRPr="0064582A">
                <w:rPr>
                  <w:rFonts w:ascii="Times New Roman" w:hAnsi="Times New Roman" w:cs="Times New Roman"/>
                  <w:sz w:val="24"/>
                  <w:szCs w:val="24"/>
                </w:rPr>
                <w:t>Source of water</w:t>
              </w:r>
            </w:ins>
          </w:p>
        </w:tc>
        <w:tc>
          <w:tcPr>
            <w:tcW w:w="1300" w:type="pct"/>
            <w:gridSpan w:val="2"/>
            <w:vAlign w:val="center"/>
          </w:tcPr>
          <w:p w14:paraId="4066351F" w14:textId="77777777" w:rsidR="00994FF0" w:rsidRPr="0064582A" w:rsidRDefault="00994FF0" w:rsidP="000C3C54">
            <w:pPr>
              <w:rPr>
                <w:ins w:id="2885" w:author="Mohammad Nayeem Hasan" w:date="2024-11-04T00:05:00Z" w16du:dateUtc="2024-11-03T18:05:00Z"/>
                <w:rFonts w:ascii="Times New Roman" w:hAnsi="Times New Roman" w:cs="Times New Roman"/>
                <w:sz w:val="24"/>
                <w:szCs w:val="24"/>
              </w:rPr>
            </w:pPr>
          </w:p>
        </w:tc>
        <w:tc>
          <w:tcPr>
            <w:tcW w:w="1455" w:type="pct"/>
            <w:gridSpan w:val="2"/>
            <w:vAlign w:val="center"/>
          </w:tcPr>
          <w:p w14:paraId="2C10B28A" w14:textId="77777777" w:rsidR="00994FF0" w:rsidRPr="0064582A" w:rsidRDefault="00994FF0" w:rsidP="000C3C54">
            <w:pPr>
              <w:rPr>
                <w:ins w:id="2886" w:author="Mohammad Nayeem Hasan" w:date="2024-11-04T00:05:00Z" w16du:dateUtc="2024-11-03T18:05:00Z"/>
                <w:rFonts w:ascii="Times New Roman" w:hAnsi="Times New Roman" w:cs="Times New Roman"/>
                <w:sz w:val="24"/>
                <w:szCs w:val="24"/>
              </w:rPr>
            </w:pPr>
          </w:p>
        </w:tc>
        <w:tc>
          <w:tcPr>
            <w:tcW w:w="478" w:type="pct"/>
            <w:vAlign w:val="center"/>
          </w:tcPr>
          <w:p w14:paraId="179E2E87" w14:textId="77777777" w:rsidR="00994FF0" w:rsidRPr="0064582A" w:rsidRDefault="00994FF0" w:rsidP="000C3C54">
            <w:pPr>
              <w:rPr>
                <w:ins w:id="2887" w:author="Mohammad Nayeem Hasan" w:date="2024-11-04T00:05:00Z" w16du:dateUtc="2024-11-03T18:05:00Z"/>
                <w:rFonts w:ascii="Times New Roman" w:hAnsi="Times New Roman" w:cs="Times New Roman"/>
                <w:sz w:val="24"/>
                <w:szCs w:val="24"/>
              </w:rPr>
            </w:pPr>
          </w:p>
        </w:tc>
      </w:tr>
      <w:tr w:rsidR="00994FF0" w:rsidRPr="0064582A" w14:paraId="7F1420A1" w14:textId="77777777" w:rsidTr="000C3C54">
        <w:trPr>
          <w:trHeight w:val="257"/>
          <w:jc w:val="center"/>
          <w:ins w:id="2888" w:author="Mohammad Nayeem Hasan" w:date="2024-11-04T00:05:00Z"/>
        </w:trPr>
        <w:tc>
          <w:tcPr>
            <w:tcW w:w="950" w:type="pct"/>
            <w:vAlign w:val="center"/>
          </w:tcPr>
          <w:p w14:paraId="010E9769" w14:textId="77777777" w:rsidR="00994FF0" w:rsidRPr="0064582A" w:rsidRDefault="00994FF0" w:rsidP="000C3C54">
            <w:pPr>
              <w:rPr>
                <w:ins w:id="2889" w:author="Mohammad Nayeem Hasan" w:date="2024-11-04T00:05:00Z" w16du:dateUtc="2024-11-03T18:05:00Z"/>
                <w:rFonts w:ascii="Times New Roman" w:hAnsi="Times New Roman" w:cs="Times New Roman"/>
                <w:sz w:val="24"/>
                <w:szCs w:val="24"/>
              </w:rPr>
            </w:pPr>
            <w:ins w:id="2890" w:author="Mohammad Nayeem Hasan" w:date="2024-11-04T00:05:00Z" w16du:dateUtc="2024-11-03T18:05:00Z">
              <w:r w:rsidRPr="0064582A">
                <w:rPr>
                  <w:rFonts w:ascii="Times New Roman" w:hAnsi="Times New Roman" w:cs="Times New Roman"/>
                  <w:sz w:val="24"/>
                  <w:szCs w:val="24"/>
                </w:rPr>
                <w:t>Direct from source</w:t>
              </w:r>
            </w:ins>
          </w:p>
        </w:tc>
        <w:tc>
          <w:tcPr>
            <w:tcW w:w="818" w:type="pct"/>
            <w:vAlign w:val="center"/>
          </w:tcPr>
          <w:p w14:paraId="27D35423" w14:textId="77777777" w:rsidR="00994FF0" w:rsidRPr="0064582A" w:rsidRDefault="00994FF0" w:rsidP="000C3C54">
            <w:pPr>
              <w:rPr>
                <w:ins w:id="2891" w:author="Mohammad Nayeem Hasan" w:date="2024-11-04T00:05:00Z" w16du:dateUtc="2024-11-03T18:05:00Z"/>
                <w:rFonts w:ascii="Times New Roman" w:hAnsi="Times New Roman" w:cs="Times New Roman"/>
                <w:sz w:val="24"/>
                <w:szCs w:val="24"/>
              </w:rPr>
            </w:pPr>
            <w:ins w:id="2892"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714F9702" w14:textId="77777777" w:rsidR="00994FF0" w:rsidRPr="0064582A" w:rsidRDefault="00994FF0" w:rsidP="000C3C54">
            <w:pPr>
              <w:rPr>
                <w:ins w:id="2893" w:author="Mohammad Nayeem Hasan" w:date="2024-11-04T00:05:00Z" w16du:dateUtc="2024-11-03T18:05:00Z"/>
                <w:rFonts w:ascii="Times New Roman" w:hAnsi="Times New Roman" w:cs="Times New Roman"/>
                <w:sz w:val="24"/>
                <w:szCs w:val="24"/>
              </w:rPr>
            </w:pPr>
            <w:ins w:id="2894"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15611A55" w14:textId="77777777" w:rsidR="00994FF0" w:rsidRPr="0064582A" w:rsidRDefault="00994FF0" w:rsidP="000C3C54">
            <w:pPr>
              <w:rPr>
                <w:ins w:id="2895" w:author="Mohammad Nayeem Hasan" w:date="2024-11-04T00:05:00Z" w16du:dateUtc="2024-11-03T18:05:00Z"/>
                <w:rFonts w:ascii="Times New Roman" w:hAnsi="Times New Roman" w:cs="Times New Roman"/>
                <w:sz w:val="24"/>
                <w:szCs w:val="24"/>
              </w:rPr>
            </w:pPr>
            <w:ins w:id="2896" w:author="Mohammad Nayeem Hasan" w:date="2024-11-04T00:05:00Z" w16du:dateUtc="2024-11-03T18:05:00Z">
              <w:r w:rsidRPr="0064582A">
                <w:rPr>
                  <w:rFonts w:ascii="Times New Roman" w:hAnsi="Times New Roman" w:cs="Times New Roman"/>
                  <w:sz w:val="24"/>
                  <w:szCs w:val="24"/>
                </w:rPr>
                <w:t>1.39 (0.61, 3.15)</w:t>
              </w:r>
            </w:ins>
          </w:p>
        </w:tc>
        <w:tc>
          <w:tcPr>
            <w:tcW w:w="478" w:type="pct"/>
            <w:vAlign w:val="center"/>
          </w:tcPr>
          <w:p w14:paraId="493BEEA5" w14:textId="77777777" w:rsidR="00994FF0" w:rsidRPr="0064582A" w:rsidRDefault="00994FF0" w:rsidP="000C3C54">
            <w:pPr>
              <w:rPr>
                <w:ins w:id="2897" w:author="Mohammad Nayeem Hasan" w:date="2024-11-04T00:05:00Z" w16du:dateUtc="2024-11-03T18:05:00Z"/>
                <w:rFonts w:ascii="Times New Roman" w:hAnsi="Times New Roman" w:cs="Times New Roman"/>
                <w:sz w:val="24"/>
                <w:szCs w:val="24"/>
              </w:rPr>
            </w:pPr>
            <w:ins w:id="2898" w:author="Mohammad Nayeem Hasan" w:date="2024-11-04T00:05:00Z" w16du:dateUtc="2024-11-03T18:05:00Z">
              <w:r w:rsidRPr="0064582A">
                <w:rPr>
                  <w:rFonts w:ascii="Times New Roman" w:hAnsi="Times New Roman" w:cs="Times New Roman"/>
                  <w:sz w:val="24"/>
                  <w:szCs w:val="24"/>
                </w:rPr>
                <w:t>0.431</w:t>
              </w:r>
            </w:ins>
          </w:p>
        </w:tc>
        <w:tc>
          <w:tcPr>
            <w:tcW w:w="978" w:type="pct"/>
            <w:vAlign w:val="center"/>
          </w:tcPr>
          <w:p w14:paraId="1B3EF986" w14:textId="77777777" w:rsidR="00994FF0" w:rsidRPr="0064582A" w:rsidRDefault="00994FF0" w:rsidP="000C3C54">
            <w:pPr>
              <w:rPr>
                <w:ins w:id="2899" w:author="Mohammad Nayeem Hasan" w:date="2024-11-04T00:05:00Z" w16du:dateUtc="2024-11-03T18:05:00Z"/>
                <w:rFonts w:ascii="Times New Roman" w:hAnsi="Times New Roman" w:cs="Times New Roman"/>
                <w:sz w:val="24"/>
                <w:szCs w:val="24"/>
              </w:rPr>
            </w:pPr>
            <w:ins w:id="2900" w:author="Mohammad Nayeem Hasan" w:date="2024-11-04T00:05:00Z" w16du:dateUtc="2024-11-03T18:05:00Z">
              <w:r w:rsidRPr="0064582A">
                <w:rPr>
                  <w:rFonts w:ascii="Times New Roman" w:hAnsi="Times New Roman" w:cs="Times New Roman"/>
                  <w:sz w:val="24"/>
                  <w:szCs w:val="24"/>
                </w:rPr>
                <w:t>1.40 (0.83, 2.35)</w:t>
              </w:r>
            </w:ins>
          </w:p>
        </w:tc>
        <w:tc>
          <w:tcPr>
            <w:tcW w:w="478" w:type="pct"/>
            <w:vAlign w:val="center"/>
          </w:tcPr>
          <w:p w14:paraId="59F74B64" w14:textId="77777777" w:rsidR="00994FF0" w:rsidRPr="0064582A" w:rsidRDefault="00994FF0" w:rsidP="000C3C54">
            <w:pPr>
              <w:rPr>
                <w:ins w:id="2901" w:author="Mohammad Nayeem Hasan" w:date="2024-11-04T00:05:00Z" w16du:dateUtc="2024-11-03T18:05:00Z"/>
                <w:rFonts w:ascii="Times New Roman" w:hAnsi="Times New Roman" w:cs="Times New Roman"/>
                <w:sz w:val="24"/>
                <w:szCs w:val="24"/>
              </w:rPr>
            </w:pPr>
            <w:ins w:id="2902" w:author="Mohammad Nayeem Hasan" w:date="2024-11-04T00:05:00Z" w16du:dateUtc="2024-11-03T18:05:00Z">
              <w:r w:rsidRPr="0064582A">
                <w:rPr>
                  <w:rFonts w:ascii="Times New Roman" w:hAnsi="Times New Roman" w:cs="Times New Roman"/>
                  <w:sz w:val="24"/>
                  <w:szCs w:val="24"/>
                </w:rPr>
                <w:t>0.205</w:t>
              </w:r>
            </w:ins>
          </w:p>
        </w:tc>
      </w:tr>
      <w:tr w:rsidR="00994FF0" w:rsidRPr="0064582A" w14:paraId="77A372A1" w14:textId="77777777" w:rsidTr="000C3C54">
        <w:trPr>
          <w:trHeight w:val="257"/>
          <w:jc w:val="center"/>
          <w:ins w:id="2903" w:author="Mohammad Nayeem Hasan" w:date="2024-11-04T00:05:00Z"/>
        </w:trPr>
        <w:tc>
          <w:tcPr>
            <w:tcW w:w="950" w:type="pct"/>
            <w:vAlign w:val="center"/>
          </w:tcPr>
          <w:p w14:paraId="4234B082" w14:textId="77777777" w:rsidR="00994FF0" w:rsidRPr="0064582A" w:rsidRDefault="00994FF0" w:rsidP="000C3C54">
            <w:pPr>
              <w:rPr>
                <w:ins w:id="2904" w:author="Mohammad Nayeem Hasan" w:date="2024-11-04T00:05:00Z" w16du:dateUtc="2024-11-03T18:05:00Z"/>
                <w:rFonts w:ascii="Times New Roman" w:hAnsi="Times New Roman" w:cs="Times New Roman"/>
                <w:sz w:val="24"/>
                <w:szCs w:val="24"/>
              </w:rPr>
            </w:pPr>
            <w:ins w:id="2905" w:author="Mohammad Nayeem Hasan" w:date="2024-11-04T00:05:00Z" w16du:dateUtc="2024-11-03T18:05:00Z">
              <w:r w:rsidRPr="0064582A">
                <w:rPr>
                  <w:rFonts w:ascii="Times New Roman" w:hAnsi="Times New Roman" w:cs="Times New Roman"/>
                  <w:sz w:val="24"/>
                  <w:szCs w:val="24"/>
                </w:rPr>
                <w:t>Covered container</w:t>
              </w:r>
            </w:ins>
          </w:p>
        </w:tc>
        <w:tc>
          <w:tcPr>
            <w:tcW w:w="818" w:type="pct"/>
            <w:vAlign w:val="center"/>
          </w:tcPr>
          <w:p w14:paraId="7A6433FB" w14:textId="77777777" w:rsidR="00994FF0" w:rsidRPr="0064582A" w:rsidRDefault="00994FF0" w:rsidP="000C3C54">
            <w:pPr>
              <w:rPr>
                <w:ins w:id="2906" w:author="Mohammad Nayeem Hasan" w:date="2024-11-04T00:05:00Z" w16du:dateUtc="2024-11-03T18:05:00Z"/>
                <w:rFonts w:ascii="Times New Roman" w:hAnsi="Times New Roman" w:cs="Times New Roman"/>
                <w:sz w:val="24"/>
                <w:szCs w:val="24"/>
              </w:rPr>
            </w:pPr>
            <w:ins w:id="2907"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712B0C55" w14:textId="77777777" w:rsidR="00994FF0" w:rsidRPr="0064582A" w:rsidRDefault="00994FF0" w:rsidP="000C3C54">
            <w:pPr>
              <w:rPr>
                <w:ins w:id="2908" w:author="Mohammad Nayeem Hasan" w:date="2024-11-04T00:05:00Z" w16du:dateUtc="2024-11-03T18:05:00Z"/>
                <w:rFonts w:ascii="Times New Roman" w:hAnsi="Times New Roman" w:cs="Times New Roman"/>
                <w:sz w:val="24"/>
                <w:szCs w:val="24"/>
              </w:rPr>
            </w:pPr>
            <w:ins w:id="2909"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1B85054D" w14:textId="77777777" w:rsidR="00994FF0" w:rsidRPr="0064582A" w:rsidRDefault="00994FF0" w:rsidP="000C3C54">
            <w:pPr>
              <w:rPr>
                <w:ins w:id="2910" w:author="Mohammad Nayeem Hasan" w:date="2024-11-04T00:05:00Z" w16du:dateUtc="2024-11-03T18:05:00Z"/>
                <w:rFonts w:ascii="Times New Roman" w:hAnsi="Times New Roman" w:cs="Times New Roman"/>
                <w:sz w:val="24"/>
                <w:szCs w:val="24"/>
              </w:rPr>
            </w:pPr>
            <w:ins w:id="2911" w:author="Mohammad Nayeem Hasan" w:date="2024-11-04T00:05:00Z" w16du:dateUtc="2024-11-03T18:05:00Z">
              <w:r w:rsidRPr="0064582A">
                <w:rPr>
                  <w:rFonts w:ascii="Times New Roman" w:hAnsi="Times New Roman" w:cs="Times New Roman"/>
                  <w:sz w:val="24"/>
                  <w:szCs w:val="24"/>
                </w:rPr>
                <w:t>1.60 (1.04, 2.48)</w:t>
              </w:r>
            </w:ins>
          </w:p>
        </w:tc>
        <w:tc>
          <w:tcPr>
            <w:tcW w:w="478" w:type="pct"/>
            <w:vAlign w:val="center"/>
          </w:tcPr>
          <w:p w14:paraId="59292E84" w14:textId="77777777" w:rsidR="00994FF0" w:rsidRPr="0064582A" w:rsidRDefault="00994FF0" w:rsidP="000C3C54">
            <w:pPr>
              <w:rPr>
                <w:ins w:id="2912" w:author="Mohammad Nayeem Hasan" w:date="2024-11-04T00:05:00Z" w16du:dateUtc="2024-11-03T18:05:00Z"/>
                <w:rFonts w:ascii="Times New Roman" w:hAnsi="Times New Roman" w:cs="Times New Roman"/>
                <w:b/>
                <w:bCs/>
                <w:sz w:val="24"/>
                <w:szCs w:val="24"/>
              </w:rPr>
            </w:pPr>
            <w:ins w:id="2913" w:author="Mohammad Nayeem Hasan" w:date="2024-11-04T00:05:00Z" w16du:dateUtc="2024-11-03T18:05:00Z">
              <w:r w:rsidRPr="0064582A">
                <w:rPr>
                  <w:rFonts w:ascii="Times New Roman" w:hAnsi="Times New Roman" w:cs="Times New Roman"/>
                  <w:b/>
                  <w:bCs/>
                  <w:sz w:val="24"/>
                  <w:szCs w:val="24"/>
                </w:rPr>
                <w:t>0.033</w:t>
              </w:r>
            </w:ins>
          </w:p>
        </w:tc>
        <w:tc>
          <w:tcPr>
            <w:tcW w:w="978" w:type="pct"/>
            <w:vAlign w:val="center"/>
          </w:tcPr>
          <w:p w14:paraId="1BEA6C1A" w14:textId="77777777" w:rsidR="00994FF0" w:rsidRPr="0064582A" w:rsidRDefault="00994FF0" w:rsidP="000C3C54">
            <w:pPr>
              <w:rPr>
                <w:ins w:id="2914" w:author="Mohammad Nayeem Hasan" w:date="2024-11-04T00:05:00Z" w16du:dateUtc="2024-11-03T18:05:00Z"/>
                <w:rFonts w:ascii="Times New Roman" w:hAnsi="Times New Roman" w:cs="Times New Roman"/>
                <w:sz w:val="24"/>
                <w:szCs w:val="24"/>
              </w:rPr>
            </w:pPr>
            <w:ins w:id="2915" w:author="Mohammad Nayeem Hasan" w:date="2024-11-04T00:05:00Z" w16du:dateUtc="2024-11-03T18:05:00Z">
              <w:r w:rsidRPr="0064582A">
                <w:rPr>
                  <w:rFonts w:ascii="Times New Roman" w:hAnsi="Times New Roman" w:cs="Times New Roman"/>
                  <w:sz w:val="24"/>
                  <w:szCs w:val="24"/>
                </w:rPr>
                <w:t>1.18 (0.87, 1.60)</w:t>
              </w:r>
            </w:ins>
          </w:p>
        </w:tc>
        <w:tc>
          <w:tcPr>
            <w:tcW w:w="478" w:type="pct"/>
            <w:vAlign w:val="center"/>
          </w:tcPr>
          <w:p w14:paraId="0B41D560" w14:textId="77777777" w:rsidR="00994FF0" w:rsidRPr="0064582A" w:rsidRDefault="00994FF0" w:rsidP="000C3C54">
            <w:pPr>
              <w:rPr>
                <w:ins w:id="2916" w:author="Mohammad Nayeem Hasan" w:date="2024-11-04T00:05:00Z" w16du:dateUtc="2024-11-03T18:05:00Z"/>
                <w:rFonts w:ascii="Times New Roman" w:hAnsi="Times New Roman" w:cs="Times New Roman"/>
                <w:sz w:val="24"/>
                <w:szCs w:val="24"/>
              </w:rPr>
            </w:pPr>
            <w:ins w:id="2917" w:author="Mohammad Nayeem Hasan" w:date="2024-11-04T00:05:00Z" w16du:dateUtc="2024-11-03T18:05:00Z">
              <w:r w:rsidRPr="0064582A">
                <w:rPr>
                  <w:rFonts w:ascii="Times New Roman" w:hAnsi="Times New Roman" w:cs="Times New Roman"/>
                  <w:sz w:val="24"/>
                  <w:szCs w:val="24"/>
                </w:rPr>
                <w:t>0.281</w:t>
              </w:r>
            </w:ins>
          </w:p>
        </w:tc>
      </w:tr>
      <w:tr w:rsidR="00994FF0" w:rsidRPr="0064582A" w14:paraId="790EF6EA" w14:textId="77777777" w:rsidTr="000C3C54">
        <w:trPr>
          <w:trHeight w:val="257"/>
          <w:jc w:val="center"/>
          <w:ins w:id="2918" w:author="Mohammad Nayeem Hasan" w:date="2024-11-04T00:05:00Z"/>
        </w:trPr>
        <w:tc>
          <w:tcPr>
            <w:tcW w:w="950" w:type="pct"/>
            <w:vAlign w:val="center"/>
          </w:tcPr>
          <w:p w14:paraId="54717184" w14:textId="77777777" w:rsidR="00994FF0" w:rsidRPr="0064582A" w:rsidRDefault="00994FF0" w:rsidP="000C3C54">
            <w:pPr>
              <w:rPr>
                <w:ins w:id="2919" w:author="Mohammad Nayeem Hasan" w:date="2024-11-04T00:05:00Z" w16du:dateUtc="2024-11-03T18:05:00Z"/>
                <w:rFonts w:ascii="Times New Roman" w:hAnsi="Times New Roman" w:cs="Times New Roman"/>
                <w:sz w:val="24"/>
                <w:szCs w:val="24"/>
              </w:rPr>
            </w:pPr>
            <w:ins w:id="2920" w:author="Mohammad Nayeem Hasan" w:date="2024-11-04T00:05:00Z" w16du:dateUtc="2024-11-03T18:05:00Z">
              <w:r w:rsidRPr="0064582A">
                <w:rPr>
                  <w:rFonts w:ascii="Times New Roman" w:hAnsi="Times New Roman" w:cs="Times New Roman"/>
                  <w:sz w:val="24"/>
                  <w:szCs w:val="24"/>
                </w:rPr>
                <w:t>Uncovered container</w:t>
              </w:r>
            </w:ins>
          </w:p>
        </w:tc>
        <w:tc>
          <w:tcPr>
            <w:tcW w:w="818" w:type="pct"/>
            <w:vAlign w:val="center"/>
          </w:tcPr>
          <w:p w14:paraId="1F1CA581" w14:textId="77777777" w:rsidR="00994FF0" w:rsidRPr="0064582A" w:rsidRDefault="00994FF0" w:rsidP="000C3C54">
            <w:pPr>
              <w:rPr>
                <w:ins w:id="2921" w:author="Mohammad Nayeem Hasan" w:date="2024-11-04T00:05:00Z" w16du:dateUtc="2024-11-03T18:05:00Z"/>
                <w:rFonts w:ascii="Times New Roman" w:hAnsi="Times New Roman" w:cs="Times New Roman"/>
                <w:sz w:val="24"/>
                <w:szCs w:val="24"/>
              </w:rPr>
            </w:pPr>
            <w:ins w:id="2922" w:author="Mohammad Nayeem Hasan" w:date="2024-11-04T00:05:00Z" w16du:dateUtc="2024-11-03T18:05:00Z">
              <w:r w:rsidRPr="0064582A">
                <w:rPr>
                  <w:rFonts w:ascii="Times New Roman" w:hAnsi="Times New Roman" w:cs="Times New Roman"/>
                  <w:sz w:val="24"/>
                  <w:szCs w:val="24"/>
                </w:rPr>
                <w:t>-</w:t>
              </w:r>
            </w:ins>
          </w:p>
        </w:tc>
        <w:tc>
          <w:tcPr>
            <w:tcW w:w="478" w:type="pct"/>
            <w:vAlign w:val="center"/>
          </w:tcPr>
          <w:p w14:paraId="29060375" w14:textId="77777777" w:rsidR="00994FF0" w:rsidRPr="0064582A" w:rsidRDefault="00994FF0" w:rsidP="000C3C54">
            <w:pPr>
              <w:rPr>
                <w:ins w:id="2923" w:author="Mohammad Nayeem Hasan" w:date="2024-11-04T00:05:00Z" w16du:dateUtc="2024-11-03T18:05:00Z"/>
                <w:rFonts w:ascii="Times New Roman" w:hAnsi="Times New Roman" w:cs="Times New Roman"/>
                <w:sz w:val="24"/>
                <w:szCs w:val="24"/>
              </w:rPr>
            </w:pPr>
            <w:ins w:id="2924"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66BF5ED1" w14:textId="77777777" w:rsidR="00994FF0" w:rsidRPr="0064582A" w:rsidRDefault="00994FF0" w:rsidP="000C3C54">
            <w:pPr>
              <w:rPr>
                <w:ins w:id="2925" w:author="Mohammad Nayeem Hasan" w:date="2024-11-04T00:05:00Z" w16du:dateUtc="2024-11-03T18:05:00Z"/>
                <w:rFonts w:ascii="Times New Roman" w:hAnsi="Times New Roman" w:cs="Times New Roman"/>
                <w:sz w:val="24"/>
                <w:szCs w:val="24"/>
              </w:rPr>
            </w:pPr>
            <w:ins w:id="292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6A5646C" w14:textId="77777777" w:rsidR="00994FF0" w:rsidRPr="0064582A" w:rsidRDefault="00994FF0" w:rsidP="000C3C54">
            <w:pPr>
              <w:rPr>
                <w:ins w:id="2927" w:author="Mohammad Nayeem Hasan" w:date="2024-11-04T00:05:00Z" w16du:dateUtc="2024-11-03T18:05:00Z"/>
                <w:rFonts w:ascii="Times New Roman" w:hAnsi="Times New Roman" w:cs="Times New Roman"/>
                <w:sz w:val="24"/>
                <w:szCs w:val="24"/>
              </w:rPr>
            </w:pPr>
            <w:ins w:id="2928"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220A5DAD" w14:textId="77777777" w:rsidR="00994FF0" w:rsidRPr="0064582A" w:rsidRDefault="00994FF0" w:rsidP="000C3C54">
            <w:pPr>
              <w:rPr>
                <w:ins w:id="2929" w:author="Mohammad Nayeem Hasan" w:date="2024-11-04T00:05:00Z" w16du:dateUtc="2024-11-03T18:05:00Z"/>
                <w:rFonts w:ascii="Times New Roman" w:hAnsi="Times New Roman" w:cs="Times New Roman"/>
                <w:sz w:val="24"/>
                <w:szCs w:val="24"/>
              </w:rPr>
            </w:pPr>
            <w:ins w:id="2930"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02B8728B" w14:textId="77777777" w:rsidR="00994FF0" w:rsidRPr="0064582A" w:rsidRDefault="00994FF0" w:rsidP="000C3C54">
            <w:pPr>
              <w:rPr>
                <w:ins w:id="2931" w:author="Mohammad Nayeem Hasan" w:date="2024-11-04T00:05:00Z" w16du:dateUtc="2024-11-03T18:05:00Z"/>
                <w:rFonts w:ascii="Times New Roman" w:hAnsi="Times New Roman" w:cs="Times New Roman"/>
                <w:sz w:val="24"/>
                <w:szCs w:val="24"/>
              </w:rPr>
            </w:pPr>
            <w:ins w:id="2932" w:author="Mohammad Nayeem Hasan" w:date="2024-11-04T00:05:00Z" w16du:dateUtc="2024-11-03T18:05:00Z">
              <w:r w:rsidRPr="0064582A">
                <w:rPr>
                  <w:rFonts w:ascii="Times New Roman" w:hAnsi="Times New Roman" w:cs="Times New Roman"/>
                  <w:sz w:val="24"/>
                  <w:szCs w:val="24"/>
                </w:rPr>
                <w:t>-</w:t>
              </w:r>
            </w:ins>
          </w:p>
        </w:tc>
      </w:tr>
      <w:tr w:rsidR="00994FF0" w:rsidRPr="0064582A" w14:paraId="3C5092CD" w14:textId="77777777" w:rsidTr="000C3C54">
        <w:trPr>
          <w:trHeight w:val="257"/>
          <w:jc w:val="center"/>
          <w:ins w:id="2933" w:author="Mohammad Nayeem Hasan" w:date="2024-11-04T00:05:00Z"/>
        </w:trPr>
        <w:tc>
          <w:tcPr>
            <w:tcW w:w="1767" w:type="pct"/>
            <w:gridSpan w:val="2"/>
            <w:vAlign w:val="center"/>
          </w:tcPr>
          <w:p w14:paraId="4E236698" w14:textId="77777777" w:rsidR="00994FF0" w:rsidRPr="0064582A" w:rsidRDefault="00994FF0" w:rsidP="000C3C54">
            <w:pPr>
              <w:rPr>
                <w:ins w:id="2934" w:author="Mohammad Nayeem Hasan" w:date="2024-11-04T00:05:00Z" w16du:dateUtc="2024-11-03T18:05:00Z"/>
                <w:rFonts w:ascii="Times New Roman" w:hAnsi="Times New Roman" w:cs="Times New Roman"/>
                <w:sz w:val="24"/>
                <w:szCs w:val="24"/>
              </w:rPr>
            </w:pPr>
            <w:ins w:id="2935" w:author="Mohammad Nayeem Hasan" w:date="2024-11-04T00:05:00Z" w16du:dateUtc="2024-11-03T18:05:00Z">
              <w:r w:rsidRPr="0064582A">
                <w:rPr>
                  <w:rFonts w:ascii="Times New Roman" w:hAnsi="Times New Roman" w:cs="Times New Roman"/>
                  <w:sz w:val="24"/>
                  <w:szCs w:val="24"/>
                </w:rPr>
                <w:t>Water treatment</w:t>
              </w:r>
            </w:ins>
          </w:p>
        </w:tc>
        <w:tc>
          <w:tcPr>
            <w:tcW w:w="1300" w:type="pct"/>
            <w:gridSpan w:val="2"/>
            <w:vAlign w:val="center"/>
          </w:tcPr>
          <w:p w14:paraId="3F23C23D" w14:textId="77777777" w:rsidR="00994FF0" w:rsidRPr="0064582A" w:rsidRDefault="00994FF0" w:rsidP="000C3C54">
            <w:pPr>
              <w:rPr>
                <w:ins w:id="2936" w:author="Mohammad Nayeem Hasan" w:date="2024-11-04T00:05:00Z" w16du:dateUtc="2024-11-03T18:05:00Z"/>
                <w:rFonts w:ascii="Times New Roman" w:hAnsi="Times New Roman" w:cs="Times New Roman"/>
                <w:sz w:val="24"/>
                <w:szCs w:val="24"/>
              </w:rPr>
            </w:pPr>
          </w:p>
        </w:tc>
        <w:tc>
          <w:tcPr>
            <w:tcW w:w="1455" w:type="pct"/>
            <w:gridSpan w:val="2"/>
            <w:vAlign w:val="center"/>
          </w:tcPr>
          <w:p w14:paraId="59DF8303" w14:textId="77777777" w:rsidR="00994FF0" w:rsidRPr="0064582A" w:rsidRDefault="00994FF0" w:rsidP="000C3C54">
            <w:pPr>
              <w:rPr>
                <w:ins w:id="2937" w:author="Mohammad Nayeem Hasan" w:date="2024-11-04T00:05:00Z" w16du:dateUtc="2024-11-03T18:05:00Z"/>
                <w:rFonts w:ascii="Times New Roman" w:hAnsi="Times New Roman" w:cs="Times New Roman"/>
                <w:sz w:val="24"/>
                <w:szCs w:val="24"/>
              </w:rPr>
            </w:pPr>
          </w:p>
        </w:tc>
        <w:tc>
          <w:tcPr>
            <w:tcW w:w="478" w:type="pct"/>
            <w:vAlign w:val="center"/>
          </w:tcPr>
          <w:p w14:paraId="6EB1F6A9" w14:textId="77777777" w:rsidR="00994FF0" w:rsidRPr="0064582A" w:rsidRDefault="00994FF0" w:rsidP="000C3C54">
            <w:pPr>
              <w:rPr>
                <w:ins w:id="2938" w:author="Mohammad Nayeem Hasan" w:date="2024-11-04T00:05:00Z" w16du:dateUtc="2024-11-03T18:05:00Z"/>
                <w:rFonts w:ascii="Times New Roman" w:hAnsi="Times New Roman" w:cs="Times New Roman"/>
                <w:sz w:val="24"/>
                <w:szCs w:val="24"/>
              </w:rPr>
            </w:pPr>
          </w:p>
        </w:tc>
      </w:tr>
      <w:tr w:rsidR="00994FF0" w:rsidRPr="0064582A" w14:paraId="2B7C248E" w14:textId="77777777" w:rsidTr="000C3C54">
        <w:trPr>
          <w:trHeight w:val="257"/>
          <w:jc w:val="center"/>
          <w:ins w:id="2939" w:author="Mohammad Nayeem Hasan" w:date="2024-11-04T00:05:00Z"/>
        </w:trPr>
        <w:tc>
          <w:tcPr>
            <w:tcW w:w="950" w:type="pct"/>
            <w:vAlign w:val="center"/>
          </w:tcPr>
          <w:p w14:paraId="7A1CA167" w14:textId="77777777" w:rsidR="00994FF0" w:rsidRPr="0064582A" w:rsidRDefault="00994FF0" w:rsidP="000C3C54">
            <w:pPr>
              <w:rPr>
                <w:ins w:id="2940" w:author="Mohammad Nayeem Hasan" w:date="2024-11-04T00:05:00Z" w16du:dateUtc="2024-11-03T18:05:00Z"/>
                <w:rFonts w:ascii="Times New Roman" w:hAnsi="Times New Roman" w:cs="Times New Roman"/>
                <w:sz w:val="24"/>
                <w:szCs w:val="24"/>
              </w:rPr>
            </w:pPr>
            <w:ins w:id="2941" w:author="Mohammad Nayeem Hasan" w:date="2024-11-04T00:05:00Z" w16du:dateUtc="2024-11-03T18:05:00Z">
              <w:r w:rsidRPr="0064582A">
                <w:rPr>
                  <w:rFonts w:ascii="Times New Roman" w:hAnsi="Times New Roman" w:cs="Times New Roman"/>
                  <w:sz w:val="24"/>
                  <w:szCs w:val="24"/>
                </w:rPr>
                <w:t>Yes</w:t>
              </w:r>
            </w:ins>
          </w:p>
        </w:tc>
        <w:tc>
          <w:tcPr>
            <w:tcW w:w="818" w:type="pct"/>
            <w:vAlign w:val="center"/>
          </w:tcPr>
          <w:p w14:paraId="3768F1F1" w14:textId="77777777" w:rsidR="00994FF0" w:rsidRPr="0064582A" w:rsidRDefault="00994FF0" w:rsidP="000C3C54">
            <w:pPr>
              <w:rPr>
                <w:ins w:id="2942" w:author="Mohammad Nayeem Hasan" w:date="2024-11-04T00:05:00Z" w16du:dateUtc="2024-11-03T18:05:00Z"/>
                <w:rFonts w:ascii="Times New Roman" w:hAnsi="Times New Roman" w:cs="Times New Roman"/>
                <w:sz w:val="24"/>
                <w:szCs w:val="24"/>
              </w:rPr>
            </w:pPr>
            <w:ins w:id="2943" w:author="Mohammad Nayeem Hasan" w:date="2024-11-04T00:05:00Z" w16du:dateUtc="2024-11-03T18:05:00Z">
              <w:r w:rsidRPr="0064582A">
                <w:rPr>
                  <w:rFonts w:ascii="Times New Roman" w:hAnsi="Times New Roman" w:cs="Times New Roman"/>
                  <w:sz w:val="24"/>
                  <w:szCs w:val="24"/>
                </w:rPr>
                <w:t>1.17 (0.91, 1.49)</w:t>
              </w:r>
            </w:ins>
          </w:p>
        </w:tc>
        <w:tc>
          <w:tcPr>
            <w:tcW w:w="478" w:type="pct"/>
            <w:vAlign w:val="center"/>
          </w:tcPr>
          <w:p w14:paraId="50167867" w14:textId="77777777" w:rsidR="00994FF0" w:rsidRPr="0064582A" w:rsidRDefault="00994FF0" w:rsidP="000C3C54">
            <w:pPr>
              <w:rPr>
                <w:ins w:id="2944" w:author="Mohammad Nayeem Hasan" w:date="2024-11-04T00:05:00Z" w16du:dateUtc="2024-11-03T18:05:00Z"/>
                <w:rFonts w:ascii="Times New Roman" w:hAnsi="Times New Roman" w:cs="Times New Roman"/>
                <w:sz w:val="24"/>
                <w:szCs w:val="24"/>
              </w:rPr>
            </w:pPr>
            <w:ins w:id="2945" w:author="Mohammad Nayeem Hasan" w:date="2024-11-04T00:05:00Z" w16du:dateUtc="2024-11-03T18:05:00Z">
              <w:r w:rsidRPr="0064582A">
                <w:rPr>
                  <w:rFonts w:ascii="Times New Roman" w:hAnsi="Times New Roman" w:cs="Times New Roman"/>
                  <w:sz w:val="24"/>
                  <w:szCs w:val="24"/>
                </w:rPr>
                <w:t>0.214</w:t>
              </w:r>
            </w:ins>
          </w:p>
        </w:tc>
        <w:tc>
          <w:tcPr>
            <w:tcW w:w="822" w:type="pct"/>
            <w:vAlign w:val="center"/>
          </w:tcPr>
          <w:p w14:paraId="0915D6B2" w14:textId="77777777" w:rsidR="00994FF0" w:rsidRPr="0064582A" w:rsidRDefault="00994FF0" w:rsidP="000C3C54">
            <w:pPr>
              <w:rPr>
                <w:ins w:id="2946" w:author="Mohammad Nayeem Hasan" w:date="2024-11-04T00:05:00Z" w16du:dateUtc="2024-11-03T18:05:00Z"/>
                <w:rFonts w:ascii="Times New Roman" w:hAnsi="Times New Roman" w:cs="Times New Roman"/>
                <w:sz w:val="24"/>
                <w:szCs w:val="24"/>
              </w:rPr>
            </w:pPr>
            <w:ins w:id="2947" w:author="Mohammad Nayeem Hasan" w:date="2024-11-04T00:05:00Z" w16du:dateUtc="2024-11-03T18:05:00Z">
              <w:r w:rsidRPr="0064582A">
                <w:rPr>
                  <w:rFonts w:ascii="Times New Roman" w:hAnsi="Times New Roman" w:cs="Times New Roman"/>
                  <w:sz w:val="24"/>
                  <w:szCs w:val="24"/>
                </w:rPr>
                <w:t>1.18 (0.89, 1.58)</w:t>
              </w:r>
            </w:ins>
          </w:p>
        </w:tc>
        <w:tc>
          <w:tcPr>
            <w:tcW w:w="478" w:type="pct"/>
            <w:vAlign w:val="center"/>
          </w:tcPr>
          <w:p w14:paraId="25DA24E3" w14:textId="77777777" w:rsidR="00994FF0" w:rsidRPr="0064582A" w:rsidRDefault="00994FF0" w:rsidP="000C3C54">
            <w:pPr>
              <w:rPr>
                <w:ins w:id="2948" w:author="Mohammad Nayeem Hasan" w:date="2024-11-04T00:05:00Z" w16du:dateUtc="2024-11-03T18:05:00Z"/>
                <w:rFonts w:ascii="Times New Roman" w:hAnsi="Times New Roman" w:cs="Times New Roman"/>
                <w:sz w:val="24"/>
                <w:szCs w:val="24"/>
              </w:rPr>
            </w:pPr>
            <w:ins w:id="2949" w:author="Mohammad Nayeem Hasan" w:date="2024-11-04T00:05:00Z" w16du:dateUtc="2024-11-03T18:05:00Z">
              <w:r w:rsidRPr="0064582A">
                <w:rPr>
                  <w:rFonts w:ascii="Times New Roman" w:hAnsi="Times New Roman" w:cs="Times New Roman"/>
                  <w:sz w:val="24"/>
                  <w:szCs w:val="24"/>
                </w:rPr>
                <w:t>0.257</w:t>
              </w:r>
            </w:ins>
          </w:p>
        </w:tc>
        <w:tc>
          <w:tcPr>
            <w:tcW w:w="978" w:type="pct"/>
            <w:vAlign w:val="center"/>
          </w:tcPr>
          <w:p w14:paraId="3CC5D11C" w14:textId="77777777" w:rsidR="00994FF0" w:rsidRPr="0064582A" w:rsidRDefault="00994FF0" w:rsidP="000C3C54">
            <w:pPr>
              <w:rPr>
                <w:ins w:id="2950" w:author="Mohammad Nayeem Hasan" w:date="2024-11-04T00:05:00Z" w16du:dateUtc="2024-11-03T18:05:00Z"/>
                <w:rFonts w:ascii="Times New Roman" w:hAnsi="Times New Roman" w:cs="Times New Roman"/>
                <w:sz w:val="24"/>
                <w:szCs w:val="24"/>
              </w:rPr>
            </w:pPr>
            <w:ins w:id="2951" w:author="Mohammad Nayeem Hasan" w:date="2024-11-04T00:05:00Z" w16du:dateUtc="2024-11-03T18:05:00Z">
              <w:r w:rsidRPr="0064582A">
                <w:rPr>
                  <w:rFonts w:ascii="Times New Roman" w:hAnsi="Times New Roman" w:cs="Times New Roman"/>
                  <w:sz w:val="24"/>
                  <w:szCs w:val="24"/>
                </w:rPr>
                <w:t>0.99 (0.81, 1.22)</w:t>
              </w:r>
            </w:ins>
          </w:p>
        </w:tc>
        <w:tc>
          <w:tcPr>
            <w:tcW w:w="478" w:type="pct"/>
            <w:vAlign w:val="center"/>
          </w:tcPr>
          <w:p w14:paraId="0BF4054D" w14:textId="77777777" w:rsidR="00994FF0" w:rsidRPr="0064582A" w:rsidRDefault="00994FF0" w:rsidP="000C3C54">
            <w:pPr>
              <w:rPr>
                <w:ins w:id="2952" w:author="Mohammad Nayeem Hasan" w:date="2024-11-04T00:05:00Z" w16du:dateUtc="2024-11-03T18:05:00Z"/>
                <w:rFonts w:ascii="Times New Roman" w:hAnsi="Times New Roman" w:cs="Times New Roman"/>
                <w:sz w:val="24"/>
                <w:szCs w:val="24"/>
              </w:rPr>
            </w:pPr>
            <w:ins w:id="2953" w:author="Mohammad Nayeem Hasan" w:date="2024-11-04T00:05:00Z" w16du:dateUtc="2024-11-03T18:05:00Z">
              <w:r w:rsidRPr="0064582A">
                <w:rPr>
                  <w:rFonts w:ascii="Times New Roman" w:hAnsi="Times New Roman" w:cs="Times New Roman"/>
                  <w:sz w:val="24"/>
                  <w:szCs w:val="24"/>
                </w:rPr>
                <w:t>0.945</w:t>
              </w:r>
            </w:ins>
          </w:p>
        </w:tc>
      </w:tr>
      <w:tr w:rsidR="00994FF0" w:rsidRPr="0064582A" w14:paraId="678F1AFF" w14:textId="77777777" w:rsidTr="000C3C54">
        <w:trPr>
          <w:trHeight w:val="257"/>
          <w:jc w:val="center"/>
          <w:ins w:id="2954" w:author="Mohammad Nayeem Hasan" w:date="2024-11-04T00:05:00Z"/>
        </w:trPr>
        <w:tc>
          <w:tcPr>
            <w:tcW w:w="950" w:type="pct"/>
            <w:vAlign w:val="center"/>
          </w:tcPr>
          <w:p w14:paraId="54931D4C" w14:textId="77777777" w:rsidR="00994FF0" w:rsidRPr="0064582A" w:rsidRDefault="00994FF0" w:rsidP="000C3C54">
            <w:pPr>
              <w:rPr>
                <w:ins w:id="2955" w:author="Mohammad Nayeem Hasan" w:date="2024-11-04T00:05:00Z" w16du:dateUtc="2024-11-03T18:05:00Z"/>
                <w:rFonts w:ascii="Times New Roman" w:hAnsi="Times New Roman" w:cs="Times New Roman"/>
                <w:sz w:val="24"/>
                <w:szCs w:val="24"/>
              </w:rPr>
            </w:pPr>
            <w:ins w:id="2956" w:author="Mohammad Nayeem Hasan" w:date="2024-11-04T00:05:00Z" w16du:dateUtc="2024-11-03T18:05:00Z">
              <w:r w:rsidRPr="0064582A">
                <w:rPr>
                  <w:rFonts w:ascii="Times New Roman" w:hAnsi="Times New Roman" w:cs="Times New Roman"/>
                  <w:sz w:val="24"/>
                  <w:szCs w:val="24"/>
                </w:rPr>
                <w:t>No</w:t>
              </w:r>
            </w:ins>
          </w:p>
        </w:tc>
        <w:tc>
          <w:tcPr>
            <w:tcW w:w="818" w:type="pct"/>
            <w:vAlign w:val="center"/>
          </w:tcPr>
          <w:p w14:paraId="2AD7D1EA" w14:textId="77777777" w:rsidR="00994FF0" w:rsidRPr="0064582A" w:rsidRDefault="00994FF0" w:rsidP="000C3C54">
            <w:pPr>
              <w:rPr>
                <w:ins w:id="2957" w:author="Mohammad Nayeem Hasan" w:date="2024-11-04T00:05:00Z" w16du:dateUtc="2024-11-03T18:05:00Z"/>
                <w:rFonts w:ascii="Times New Roman" w:hAnsi="Times New Roman" w:cs="Times New Roman"/>
                <w:sz w:val="24"/>
                <w:szCs w:val="24"/>
              </w:rPr>
            </w:pPr>
            <w:ins w:id="2958"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349CC7AA" w14:textId="77777777" w:rsidR="00994FF0" w:rsidRPr="0064582A" w:rsidRDefault="00994FF0" w:rsidP="000C3C54">
            <w:pPr>
              <w:rPr>
                <w:ins w:id="2959" w:author="Mohammad Nayeem Hasan" w:date="2024-11-04T00:05:00Z" w16du:dateUtc="2024-11-03T18:05:00Z"/>
                <w:rFonts w:ascii="Times New Roman" w:hAnsi="Times New Roman" w:cs="Times New Roman"/>
                <w:sz w:val="24"/>
                <w:szCs w:val="24"/>
              </w:rPr>
            </w:pPr>
            <w:ins w:id="2960" w:author="Mohammad Nayeem Hasan" w:date="2024-11-04T00:05:00Z" w16du:dateUtc="2024-11-03T18:05:00Z">
              <w:r w:rsidRPr="0064582A">
                <w:rPr>
                  <w:rFonts w:ascii="Times New Roman" w:hAnsi="Times New Roman" w:cs="Times New Roman"/>
                  <w:sz w:val="24"/>
                  <w:szCs w:val="24"/>
                </w:rPr>
                <w:t>-</w:t>
              </w:r>
            </w:ins>
          </w:p>
        </w:tc>
        <w:tc>
          <w:tcPr>
            <w:tcW w:w="822" w:type="pct"/>
            <w:vAlign w:val="center"/>
          </w:tcPr>
          <w:p w14:paraId="7DA48D6F" w14:textId="77777777" w:rsidR="00994FF0" w:rsidRPr="0064582A" w:rsidRDefault="00994FF0" w:rsidP="000C3C54">
            <w:pPr>
              <w:rPr>
                <w:ins w:id="2961" w:author="Mohammad Nayeem Hasan" w:date="2024-11-04T00:05:00Z" w16du:dateUtc="2024-11-03T18:05:00Z"/>
                <w:rFonts w:ascii="Times New Roman" w:hAnsi="Times New Roman" w:cs="Times New Roman"/>
                <w:sz w:val="24"/>
                <w:szCs w:val="24"/>
              </w:rPr>
            </w:pPr>
            <w:ins w:id="2962"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2CD2E2DF" w14:textId="77777777" w:rsidR="00994FF0" w:rsidRPr="0064582A" w:rsidRDefault="00994FF0" w:rsidP="000C3C54">
            <w:pPr>
              <w:rPr>
                <w:ins w:id="2963" w:author="Mohammad Nayeem Hasan" w:date="2024-11-04T00:05:00Z" w16du:dateUtc="2024-11-03T18:05:00Z"/>
                <w:rFonts w:ascii="Times New Roman" w:hAnsi="Times New Roman" w:cs="Times New Roman"/>
                <w:sz w:val="24"/>
                <w:szCs w:val="24"/>
              </w:rPr>
            </w:pPr>
            <w:ins w:id="2964" w:author="Mohammad Nayeem Hasan" w:date="2024-11-04T00:05:00Z" w16du:dateUtc="2024-11-03T18:05:00Z">
              <w:r w:rsidRPr="0064582A">
                <w:rPr>
                  <w:rFonts w:ascii="Times New Roman" w:hAnsi="Times New Roman" w:cs="Times New Roman"/>
                  <w:sz w:val="24"/>
                  <w:szCs w:val="24"/>
                </w:rPr>
                <w:t>-</w:t>
              </w:r>
            </w:ins>
          </w:p>
        </w:tc>
        <w:tc>
          <w:tcPr>
            <w:tcW w:w="978" w:type="pct"/>
            <w:vAlign w:val="center"/>
          </w:tcPr>
          <w:p w14:paraId="31564F1E" w14:textId="77777777" w:rsidR="00994FF0" w:rsidRPr="0064582A" w:rsidRDefault="00994FF0" w:rsidP="000C3C54">
            <w:pPr>
              <w:rPr>
                <w:ins w:id="2965" w:author="Mohammad Nayeem Hasan" w:date="2024-11-04T00:05:00Z" w16du:dateUtc="2024-11-03T18:05:00Z"/>
                <w:rFonts w:ascii="Times New Roman" w:hAnsi="Times New Roman" w:cs="Times New Roman"/>
                <w:sz w:val="24"/>
                <w:szCs w:val="24"/>
              </w:rPr>
            </w:pPr>
            <w:ins w:id="2966" w:author="Mohammad Nayeem Hasan" w:date="2024-11-04T00:05:00Z" w16du:dateUtc="2024-11-03T18:05:00Z">
              <w:r w:rsidRPr="00302153">
                <w:rPr>
                  <w:rFonts w:ascii="Times New Roman" w:hAnsi="Times New Roman" w:cs="Times New Roman"/>
                  <w:sz w:val="24"/>
                  <w:szCs w:val="24"/>
                </w:rPr>
                <w:t>Reference</w:t>
              </w:r>
            </w:ins>
          </w:p>
        </w:tc>
        <w:tc>
          <w:tcPr>
            <w:tcW w:w="478" w:type="pct"/>
            <w:vAlign w:val="center"/>
          </w:tcPr>
          <w:p w14:paraId="5725FE06" w14:textId="77777777" w:rsidR="00994FF0" w:rsidRPr="0064582A" w:rsidRDefault="00994FF0" w:rsidP="000C3C54">
            <w:pPr>
              <w:rPr>
                <w:ins w:id="2967" w:author="Mohammad Nayeem Hasan" w:date="2024-11-04T00:05:00Z" w16du:dateUtc="2024-11-03T18:05:00Z"/>
                <w:rFonts w:ascii="Times New Roman" w:hAnsi="Times New Roman" w:cs="Times New Roman"/>
                <w:sz w:val="24"/>
                <w:szCs w:val="24"/>
              </w:rPr>
            </w:pPr>
            <w:ins w:id="2968" w:author="Mohammad Nayeem Hasan" w:date="2024-11-04T00:05:00Z" w16du:dateUtc="2024-11-03T18:05:00Z">
              <w:r w:rsidRPr="0064582A">
                <w:rPr>
                  <w:rFonts w:ascii="Times New Roman" w:hAnsi="Times New Roman" w:cs="Times New Roman"/>
                  <w:sz w:val="24"/>
                  <w:szCs w:val="24"/>
                </w:rPr>
                <w:t>-</w:t>
              </w:r>
            </w:ins>
          </w:p>
        </w:tc>
      </w:tr>
    </w:tbl>
    <w:p w14:paraId="780B9B46" w14:textId="77777777" w:rsidR="00994FF0" w:rsidRPr="00293935" w:rsidRDefault="00994FF0" w:rsidP="00994FF0">
      <w:pPr>
        <w:spacing w:line="240" w:lineRule="auto"/>
        <w:rPr>
          <w:ins w:id="2969" w:author="Mohammad Nayeem Hasan" w:date="2024-11-04T00:05:00Z" w16du:dateUtc="2024-11-03T18:05:00Z"/>
          <w:rFonts w:ascii="Times New Roman" w:hAnsi="Times New Roman" w:cs="Times New Roman"/>
          <w:i/>
          <w:iCs/>
          <w:color w:val="313131"/>
          <w:sz w:val="24"/>
          <w:szCs w:val="24"/>
          <w:shd w:val="clear" w:color="auto" w:fill="FFFFFF"/>
        </w:rPr>
      </w:pPr>
      <w:ins w:id="2970" w:author="Mohammad Nayeem Hasan" w:date="2024-11-04T00:05:00Z" w16du:dateUtc="2024-11-03T18:05:00Z">
        <w:r w:rsidRPr="000C3C54">
          <w:rPr>
            <w:rFonts w:ascii="Times New Roman" w:hAnsi="Times New Roman" w:cs="Times New Roman"/>
            <w:i/>
            <w:iCs/>
            <w:color w:val="313131"/>
            <w:sz w:val="24"/>
            <w:szCs w:val="24"/>
            <w:shd w:val="clear" w:color="auto" w:fill="FFFFFF"/>
          </w:rPr>
          <w:t>AOR: Adjusted odds ratio, CI = Confidence Interval</w:t>
        </w:r>
      </w:ins>
    </w:p>
    <w:p w14:paraId="18241F2E" w14:textId="1F293CD6" w:rsidR="00994FF0" w:rsidRPr="0064582A" w:rsidDel="00994FF0" w:rsidRDefault="00994FF0" w:rsidP="0063530A">
      <w:pPr>
        <w:spacing w:line="480" w:lineRule="auto"/>
        <w:ind w:firstLine="720"/>
        <w:rPr>
          <w:del w:id="2971" w:author="Mohammad Nayeem Hasan" w:date="2024-11-04T00:05:00Z" w16du:dateUtc="2024-11-03T18:05:00Z"/>
          <w:rFonts w:ascii="Times New Roman" w:eastAsia="Times New Roman" w:hAnsi="Times New Roman" w:cs="Times New Roman"/>
          <w:color w:val="313131"/>
          <w:sz w:val="24"/>
          <w:szCs w:val="24"/>
        </w:rPr>
      </w:pPr>
    </w:p>
    <w:p w14:paraId="16A937BD" w14:textId="4FC6FD3E" w:rsidR="00977F11" w:rsidRDefault="0088002A" w:rsidP="0063530A">
      <w:pPr>
        <w:shd w:val="clear" w:color="auto" w:fill="FFFFFF"/>
        <w:spacing w:line="480" w:lineRule="auto"/>
        <w:ind w:firstLine="720"/>
        <w:rPr>
          <w:ins w:id="2972" w:author="Mohammad Nayeem Hasan" w:date="2024-11-04T00:07:00Z" w16du:dateUtc="2024-11-03T18:07:00Z"/>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According to multivariate model, we found that, the children of 0-11 months had 1.81 (</w:t>
      </w:r>
      <w:r w:rsidR="00294443" w:rsidRPr="0064582A">
        <w:rPr>
          <w:rFonts w:ascii="Times New Roman" w:eastAsia="Times New Roman" w:hAnsi="Times New Roman" w:cs="Times New Roman"/>
          <w:color w:val="313131"/>
          <w:sz w:val="24"/>
          <w:szCs w:val="24"/>
        </w:rPr>
        <w:t xml:space="preserve">adjusted </w:t>
      </w:r>
      <w:r w:rsidRPr="0064582A">
        <w:rPr>
          <w:rFonts w:ascii="Times New Roman" w:eastAsia="Times New Roman" w:hAnsi="Times New Roman" w:cs="Times New Roman"/>
          <w:color w:val="313131"/>
          <w:sz w:val="24"/>
          <w:szCs w:val="24"/>
        </w:rPr>
        <w:t>odds ratio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1.81, 95% CI: 1.50-2.18),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95% CI: 2.1</w:t>
      </w:r>
      <w:r w:rsidR="00D15616"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-9.</w:t>
      </w:r>
      <w:r w:rsidR="00D15616"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 and 3.32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3.32, 95% CI: 2.63-4.19) times higher odds of having diarrhea compared with children aged 48-59 months</w:t>
      </w:r>
      <w:r w:rsidR="00511CF7" w:rsidRPr="0064582A">
        <w:rPr>
          <w:rFonts w:ascii="Times New Roman" w:eastAsia="Times New Roman" w:hAnsi="Times New Roman" w:cs="Times New Roman"/>
          <w:color w:val="313131"/>
          <w:sz w:val="24"/>
          <w:szCs w:val="24"/>
        </w:rPr>
        <w:t xml:space="preserve"> in 2006, 2012 and 2019 </w:t>
      </w:r>
      <w:r w:rsidRPr="0064582A">
        <w:rPr>
          <w:rFonts w:ascii="Times New Roman" w:eastAsia="Times New Roman" w:hAnsi="Times New Roman" w:cs="Times New Roman"/>
          <w:color w:val="313131"/>
          <w:sz w:val="24"/>
          <w:szCs w:val="24"/>
        </w:rPr>
        <w:t>respectively. The odds of having diarrhea for the children of all age group was higher than the children of 48-59 months respectively in all survey years. Compared with the children under age 5 from the Sylhet division in 2006, 2012, and 2019 survey, children of Barisal division had 1.27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1.27, 95% CI: 0.99-1.63) and 2.51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2.51, 95% CI: 1.74-3.63) times higher chance of having diarrhea, respectively. However, in 2012 survey, children of Barisal division had </w:t>
      </w:r>
      <w:r w:rsidR="00D15616" w:rsidRPr="0064582A">
        <w:rPr>
          <w:rFonts w:ascii="Times New Roman" w:eastAsia="Times New Roman" w:hAnsi="Times New Roman" w:cs="Times New Roman"/>
          <w:color w:val="313131"/>
          <w:sz w:val="24"/>
          <w:szCs w:val="24"/>
        </w:rPr>
        <w:t>33</w:t>
      </w:r>
      <w:r w:rsidR="00C6039D"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w:t>
      </w:r>
      <w:r w:rsidR="00C6039D" w:rsidRPr="0064582A">
        <w:rPr>
          <w:rFonts w:ascii="Times New Roman" w:eastAsia="Times New Roman" w:hAnsi="Times New Roman" w:cs="Times New Roman"/>
          <w:color w:val="313131"/>
          <w:sz w:val="24"/>
          <w:szCs w:val="24"/>
        </w:rPr>
        <w:t>0.</w:t>
      </w:r>
      <w:r w:rsidR="00D15616" w:rsidRPr="0064582A">
        <w:rPr>
          <w:rFonts w:ascii="Times New Roman" w:eastAsia="Times New Roman" w:hAnsi="Times New Roman" w:cs="Times New Roman"/>
          <w:color w:val="313131"/>
          <w:sz w:val="24"/>
          <w:szCs w:val="24"/>
        </w:rPr>
        <w:t>67</w:t>
      </w:r>
      <w:r w:rsidRPr="0064582A">
        <w:rPr>
          <w:rFonts w:ascii="Times New Roman" w:eastAsia="Times New Roman" w:hAnsi="Times New Roman" w:cs="Times New Roman"/>
          <w:color w:val="313131"/>
          <w:sz w:val="24"/>
          <w:szCs w:val="24"/>
        </w:rPr>
        <w:t>, 95% CI: 0.</w:t>
      </w:r>
      <w:r w:rsidR="00D15616" w:rsidRPr="0064582A">
        <w:rPr>
          <w:rFonts w:ascii="Times New Roman" w:eastAsia="Times New Roman" w:hAnsi="Times New Roman" w:cs="Times New Roman"/>
          <w:color w:val="313131"/>
          <w:sz w:val="24"/>
          <w:szCs w:val="24"/>
        </w:rPr>
        <w:t>27</w:t>
      </w:r>
      <w:r w:rsidRPr="0064582A">
        <w:rPr>
          <w:rFonts w:ascii="Times New Roman" w:eastAsia="Times New Roman" w:hAnsi="Times New Roman" w:cs="Times New Roman"/>
          <w:color w:val="313131"/>
          <w:sz w:val="24"/>
          <w:szCs w:val="24"/>
        </w:rPr>
        <w:t>-1.</w:t>
      </w:r>
      <w:r w:rsidR="00D15616" w:rsidRPr="0064582A">
        <w:rPr>
          <w:rFonts w:ascii="Times New Roman" w:eastAsia="Times New Roman" w:hAnsi="Times New Roman" w:cs="Times New Roman"/>
          <w:color w:val="313131"/>
          <w:sz w:val="24"/>
          <w:szCs w:val="24"/>
        </w:rPr>
        <w:t>63</w:t>
      </w:r>
      <w:r w:rsidRPr="0064582A">
        <w:rPr>
          <w:rFonts w:ascii="Times New Roman" w:eastAsia="Times New Roman" w:hAnsi="Times New Roman" w:cs="Times New Roman"/>
          <w:color w:val="313131"/>
          <w:sz w:val="24"/>
          <w:szCs w:val="24"/>
        </w:rPr>
        <w:t xml:space="preserve">) times </w:t>
      </w:r>
      <w:r w:rsidR="00C6039D" w:rsidRPr="0064582A">
        <w:rPr>
          <w:rFonts w:ascii="Times New Roman" w:eastAsia="Times New Roman" w:hAnsi="Times New Roman" w:cs="Times New Roman"/>
          <w:color w:val="313131"/>
          <w:sz w:val="24"/>
          <w:szCs w:val="24"/>
        </w:rPr>
        <w:t>lower</w:t>
      </w:r>
      <w:r w:rsidRPr="0064582A">
        <w:rPr>
          <w:rFonts w:ascii="Times New Roman" w:eastAsia="Times New Roman" w:hAnsi="Times New Roman" w:cs="Times New Roman"/>
          <w:color w:val="313131"/>
          <w:sz w:val="24"/>
          <w:szCs w:val="24"/>
        </w:rPr>
        <w:t xml:space="preserve"> chance of having diarrhea. Children from poorest family had </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xml:space="preserve">% (MICS 2006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95% CI:1.</w:t>
      </w:r>
      <w:r w:rsidR="00C6039D"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65</w:t>
      </w:r>
      <w:r w:rsidRPr="0064582A">
        <w:rPr>
          <w:rFonts w:ascii="Times New Roman" w:eastAsia="Times New Roman" w:hAnsi="Times New Roman" w:cs="Times New Roman"/>
          <w:color w:val="313131"/>
          <w:sz w:val="24"/>
          <w:szCs w:val="24"/>
        </w:rPr>
        <w:t>)</w:t>
      </w:r>
      <w:r w:rsidR="00C6039D" w:rsidRPr="0064582A">
        <w:rPr>
          <w:rFonts w:ascii="Times New Roman" w:eastAsia="Times New Roman" w:hAnsi="Times New Roman" w:cs="Times New Roman"/>
          <w:color w:val="313131"/>
          <w:sz w:val="24"/>
          <w:szCs w:val="24"/>
        </w:rPr>
        <w:t xml:space="preserve"> and</w:t>
      </w:r>
      <w:r w:rsidRPr="0064582A">
        <w:rPr>
          <w:rFonts w:ascii="Times New Roman" w:eastAsia="Times New Roman" w:hAnsi="Times New Roman" w:cs="Times New Roman"/>
          <w:color w:val="313131"/>
          <w:sz w:val="24"/>
          <w:szCs w:val="24"/>
        </w:rPr>
        <w:t xml:space="preserve"> </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(MICS 201</w:t>
      </w:r>
      <w:r w:rsidR="00C6039D" w:rsidRPr="0064582A">
        <w:rPr>
          <w:rFonts w:ascii="Times New Roman" w:eastAsia="Times New Roman" w:hAnsi="Times New Roman" w:cs="Times New Roman"/>
          <w:color w:val="313131"/>
          <w:sz w:val="24"/>
          <w:szCs w:val="24"/>
        </w:rPr>
        <w:t>9</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95% CI: 0.</w:t>
      </w:r>
      <w:r w:rsidR="00C6039D" w:rsidRPr="0064582A">
        <w:rPr>
          <w:rFonts w:ascii="Times New Roman" w:eastAsia="Times New Roman" w:hAnsi="Times New Roman" w:cs="Times New Roman"/>
          <w:color w:val="313131"/>
          <w:sz w:val="24"/>
          <w:szCs w:val="24"/>
        </w:rPr>
        <w:t>90</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44</w:t>
      </w:r>
      <w:r w:rsidRPr="0064582A">
        <w:rPr>
          <w:rFonts w:ascii="Times New Roman" w:eastAsia="Times New Roman" w:hAnsi="Times New Roman" w:cs="Times New Roman"/>
          <w:color w:val="313131"/>
          <w:sz w:val="24"/>
          <w:szCs w:val="24"/>
        </w:rPr>
        <w:t xml:space="preserve">) higher </w:t>
      </w:r>
      <w:r w:rsidR="00C6039D" w:rsidRPr="0064582A">
        <w:rPr>
          <w:rFonts w:ascii="Times New Roman" w:eastAsia="Times New Roman" w:hAnsi="Times New Roman" w:cs="Times New Roman"/>
          <w:color w:val="313131"/>
          <w:sz w:val="24"/>
          <w:szCs w:val="24"/>
        </w:rPr>
        <w:t>odds</w:t>
      </w:r>
      <w:r w:rsidRPr="0064582A">
        <w:rPr>
          <w:rFonts w:ascii="Times New Roman" w:eastAsia="Times New Roman" w:hAnsi="Times New Roman" w:cs="Times New Roman"/>
          <w:color w:val="313131"/>
          <w:sz w:val="24"/>
          <w:szCs w:val="24"/>
        </w:rPr>
        <w:t xml:space="preserve"> of having diarrhea compared with children from </w:t>
      </w:r>
      <w:ins w:id="2973" w:author="Mohammad Nayeem Hasan" w:date="2024-11-03T23:09:00Z" w16du:dateUtc="2024-11-03T17:09:00Z">
        <w:r w:rsidR="0077291E">
          <w:rPr>
            <w:rFonts w:ascii="Times New Roman" w:eastAsia="Times New Roman" w:hAnsi="Times New Roman" w:cs="Times New Roman"/>
            <w:color w:val="313131"/>
            <w:sz w:val="24"/>
            <w:szCs w:val="24"/>
          </w:rPr>
          <w:t>the </w:t>
        </w:r>
      </w:ins>
      <w:r w:rsidRPr="0064582A">
        <w:rPr>
          <w:rFonts w:ascii="Times New Roman" w:eastAsia="Times New Roman" w:hAnsi="Times New Roman" w:cs="Times New Roman"/>
          <w:color w:val="313131"/>
          <w:sz w:val="24"/>
          <w:szCs w:val="24"/>
        </w:rPr>
        <w:t xml:space="preserve">richest family. We found that among the children whose families use the shared toilet had </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B3123E" w:rsidRPr="0064582A">
        <w:rPr>
          <w:rFonts w:ascii="Times New Roman" w:eastAsia="Times New Roman" w:hAnsi="Times New Roman" w:cs="Times New Roman"/>
          <w:color w:val="313131"/>
          <w:sz w:val="24"/>
          <w:szCs w:val="24"/>
        </w:rPr>
        <w:t>07</w:t>
      </w:r>
      <w:r w:rsidRPr="0064582A">
        <w:rPr>
          <w:rFonts w:ascii="Times New Roman" w:eastAsia="Times New Roman" w:hAnsi="Times New Roman" w:cs="Times New Roman"/>
          <w:color w:val="313131"/>
          <w:sz w:val="24"/>
          <w:szCs w:val="24"/>
        </w:rPr>
        <w:t xml:space="preserve">, 95% CI: </w:t>
      </w:r>
      <w:r w:rsidR="00B3123E" w:rsidRPr="0064582A">
        <w:rPr>
          <w:rFonts w:ascii="Times New Roman" w:eastAsia="Times New Roman" w:hAnsi="Times New Roman" w:cs="Times New Roman"/>
          <w:color w:val="313131"/>
          <w:sz w:val="24"/>
          <w:szCs w:val="24"/>
        </w:rPr>
        <w:t>0.96</w:t>
      </w:r>
      <w:r w:rsidRPr="0064582A">
        <w:rPr>
          <w:rFonts w:ascii="Times New Roman" w:eastAsia="Times New Roman" w:hAnsi="Times New Roman" w:cs="Times New Roman"/>
          <w:color w:val="313131"/>
          <w:sz w:val="24"/>
          <w:szCs w:val="24"/>
        </w:rPr>
        <w:t>-1.2</w:t>
      </w:r>
      <w:r w:rsidR="00B3123E"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 xml:space="preserve">) </w:t>
      </w:r>
      <w:r w:rsidRPr="0064582A">
        <w:rPr>
          <w:rFonts w:ascii="Times New Roman" w:hAnsi="Times New Roman" w:cs="Times New Roman"/>
          <w:color w:val="313131"/>
          <w:sz w:val="24"/>
          <w:szCs w:val="24"/>
          <w:shd w:val="clear" w:color="auto" w:fill="FFFFFF"/>
        </w:rPr>
        <w:t>and</w:t>
      </w:r>
      <w:r w:rsidRPr="0064582A" w:rsidDel="00E0777D">
        <w:rPr>
          <w:rFonts w:ascii="Times New Roman" w:eastAsia="Times New Roman" w:hAnsi="Times New Roman" w:cs="Times New Roman"/>
          <w:color w:val="313131"/>
          <w:sz w:val="24"/>
          <w:szCs w:val="24"/>
        </w:rPr>
        <w:t xml:space="preserve"> </w:t>
      </w:r>
      <w:r w:rsidRPr="0064582A">
        <w:rPr>
          <w:rFonts w:ascii="Times New Roman" w:eastAsia="Times New Roman" w:hAnsi="Times New Roman" w:cs="Times New Roman"/>
          <w:color w:val="313131"/>
          <w:sz w:val="24"/>
          <w:szCs w:val="24"/>
        </w:rPr>
        <w:t>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95% CI: 1.0</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-1.</w:t>
      </w:r>
      <w:r w:rsidR="00B3123E" w:rsidRPr="0064582A">
        <w:rPr>
          <w:rFonts w:ascii="Times New Roman" w:eastAsia="Times New Roman" w:hAnsi="Times New Roman" w:cs="Times New Roman"/>
          <w:color w:val="313131"/>
          <w:sz w:val="24"/>
          <w:szCs w:val="24"/>
        </w:rPr>
        <w:t>42</w:t>
      </w:r>
      <w:r w:rsidRPr="0064582A">
        <w:rPr>
          <w:rFonts w:ascii="Times New Roman" w:eastAsia="Times New Roman" w:hAnsi="Times New Roman" w:cs="Times New Roman"/>
          <w:color w:val="313131"/>
          <w:sz w:val="24"/>
          <w:szCs w:val="24"/>
        </w:rPr>
        <w:t xml:space="preserve">) higher odds of having diarrhea in 2006 and 2019 respectively, in MICS 2012, </w:t>
      </w:r>
      <w:r w:rsidR="00B3123E" w:rsidRPr="0064582A">
        <w:rPr>
          <w:rFonts w:ascii="Times New Roman" w:eastAsia="Times New Roman" w:hAnsi="Times New Roman" w:cs="Times New Roman"/>
          <w:color w:val="313131"/>
          <w:sz w:val="24"/>
          <w:szCs w:val="24"/>
        </w:rPr>
        <w:t>40</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0.</w:t>
      </w:r>
      <w:r w:rsidR="00B3123E" w:rsidRPr="0064582A">
        <w:rPr>
          <w:rFonts w:ascii="Times New Roman" w:eastAsia="Times New Roman" w:hAnsi="Times New Roman" w:cs="Times New Roman"/>
          <w:color w:val="313131"/>
          <w:sz w:val="24"/>
          <w:szCs w:val="24"/>
        </w:rPr>
        <w:t>60</w:t>
      </w:r>
      <w:r w:rsidRPr="0064582A">
        <w:rPr>
          <w:rFonts w:ascii="Times New Roman" w:eastAsia="Times New Roman" w:hAnsi="Times New Roman" w:cs="Times New Roman"/>
          <w:color w:val="313131"/>
          <w:sz w:val="24"/>
          <w:szCs w:val="24"/>
        </w:rPr>
        <w:t>, 95% CI: 0.</w:t>
      </w:r>
      <w:r w:rsidR="00B3123E" w:rsidRPr="0064582A">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6</w:t>
      </w:r>
      <w:r w:rsidRPr="0064582A">
        <w:rPr>
          <w:rFonts w:ascii="Times New Roman" w:eastAsia="Times New Roman" w:hAnsi="Times New Roman" w:cs="Times New Roman"/>
          <w:color w:val="313131"/>
          <w:sz w:val="24"/>
          <w:szCs w:val="24"/>
        </w:rPr>
        <w:t>-0.</w:t>
      </w:r>
      <w:r w:rsidR="00B3123E" w:rsidRPr="0064582A">
        <w:rPr>
          <w:rFonts w:ascii="Times New Roman" w:eastAsia="Times New Roman" w:hAnsi="Times New Roman" w:cs="Times New Roman"/>
          <w:color w:val="313131"/>
          <w:sz w:val="24"/>
          <w:szCs w:val="24"/>
        </w:rPr>
        <w:t>99</w:t>
      </w:r>
      <w:r w:rsidRPr="0064582A">
        <w:rPr>
          <w:rFonts w:ascii="Times New Roman" w:eastAsia="Times New Roman" w:hAnsi="Times New Roman" w:cs="Times New Roman"/>
          <w:color w:val="313131"/>
          <w:sz w:val="24"/>
          <w:szCs w:val="24"/>
        </w:rPr>
        <w:t>) lower odds of having diarrhea in compared with the children whose family did not use the shared toilet</w:t>
      </w:r>
      <w:r w:rsidR="00402190" w:rsidRPr="0064582A">
        <w:rPr>
          <w:rFonts w:ascii="Times New Roman" w:eastAsia="Times New Roman" w:hAnsi="Times New Roman" w:cs="Times New Roman"/>
          <w:color w:val="313131"/>
          <w:sz w:val="24"/>
          <w:szCs w:val="24"/>
        </w:rPr>
        <w:t xml:space="preserve"> (Table </w:t>
      </w:r>
      <w:ins w:id="2974" w:author="Mohammad Nayeem Hasan" w:date="2024-11-03T23:08:00Z" w16du:dateUtc="2024-11-03T17:08:00Z">
        <w:r w:rsidR="0077291E">
          <w:rPr>
            <w:rFonts w:ascii="Times New Roman" w:eastAsia="Times New Roman" w:hAnsi="Times New Roman" w:cs="Times New Roman"/>
            <w:color w:val="313131"/>
            <w:sz w:val="24"/>
            <w:szCs w:val="24"/>
          </w:rPr>
          <w:t>3</w:t>
        </w:r>
      </w:ins>
      <w:del w:id="2975" w:author="Mohammad Nayeem Hasan" w:date="2024-11-03T23:08:00Z" w16du:dateUtc="2024-11-03T17:08:00Z">
        <w:r w:rsidR="00233210" w:rsidDel="0077291E">
          <w:rPr>
            <w:rFonts w:ascii="Times New Roman" w:eastAsia="Times New Roman" w:hAnsi="Times New Roman" w:cs="Times New Roman"/>
            <w:color w:val="313131"/>
            <w:sz w:val="24"/>
            <w:szCs w:val="24"/>
          </w:rPr>
          <w:delText>2</w:delText>
        </w:r>
      </w:del>
      <w:r w:rsidR="00402190" w:rsidRPr="0064582A">
        <w:rPr>
          <w:rFonts w:ascii="Times New Roman" w:eastAsia="Times New Roman" w:hAnsi="Times New Roman" w:cs="Times New Roman"/>
          <w:color w:val="313131"/>
          <w:sz w:val="24"/>
          <w:szCs w:val="24"/>
        </w:rPr>
        <w:t xml:space="preserve"> and Figure </w:t>
      </w:r>
      <w:r w:rsidR="00FE7E99">
        <w:rPr>
          <w:rFonts w:ascii="Times New Roman" w:eastAsia="Times New Roman" w:hAnsi="Times New Roman" w:cs="Times New Roman"/>
          <w:color w:val="313131"/>
          <w:sz w:val="24"/>
          <w:szCs w:val="24"/>
        </w:rPr>
        <w:t>2</w:t>
      </w:r>
      <w:r w:rsidR="00402190"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w:t>
      </w:r>
    </w:p>
    <w:p w14:paraId="3C385395" w14:textId="77777777" w:rsidR="00994FF0" w:rsidRDefault="00994FF0" w:rsidP="00994FF0">
      <w:pPr>
        <w:spacing w:line="240" w:lineRule="auto"/>
        <w:rPr>
          <w:ins w:id="2976" w:author="Mohammad Nayeem Hasan" w:date="2024-11-04T00:07:00Z" w16du:dateUtc="2024-11-03T18:07:00Z"/>
          <w:rFonts w:ascii="Times New Roman" w:hAnsi="Times New Roman" w:cs="Times New Roman"/>
          <w:b/>
          <w:sz w:val="24"/>
          <w:szCs w:val="24"/>
        </w:rPr>
      </w:pPr>
      <w:ins w:id="2977" w:author="Mohammad Nayeem Hasan" w:date="2024-11-04T00:07:00Z" w16du:dateUtc="2024-11-03T18:07:00Z">
        <w:r>
          <w:rPr>
            <w:rFonts w:ascii="Times New Roman" w:hAnsi="Times New Roman" w:cs="Times New Roman"/>
            <w:b/>
            <w:sz w:val="24"/>
            <w:szCs w:val="24"/>
          </w:rPr>
          <w:lastRenderedPageBreak/>
          <w:t>Table 3. Factors associated with the diarrhea status of children using multivariable logistic regression model (MICS 2006, 2012, and 2019)</w:t>
        </w:r>
      </w:ins>
    </w:p>
    <w:tbl>
      <w:tblPr>
        <w:tblStyle w:val="TableGrid"/>
        <w:tblW w:w="5000" w:type="pct"/>
        <w:jc w:val="center"/>
        <w:tblLook w:val="04A0" w:firstRow="1" w:lastRow="0" w:firstColumn="1" w:lastColumn="0" w:noHBand="0" w:noVBand="1"/>
      </w:tblPr>
      <w:tblGrid>
        <w:gridCol w:w="1776"/>
        <w:gridCol w:w="1576"/>
        <w:gridCol w:w="912"/>
        <w:gridCol w:w="1634"/>
        <w:gridCol w:w="893"/>
        <w:gridCol w:w="1666"/>
        <w:gridCol w:w="893"/>
      </w:tblGrid>
      <w:tr w:rsidR="00994FF0" w14:paraId="7B66316D" w14:textId="77777777" w:rsidTr="000C3C54">
        <w:trPr>
          <w:trHeight w:val="161"/>
          <w:jc w:val="center"/>
          <w:ins w:id="2978" w:author="Mohammad Nayeem Hasan" w:date="2024-11-04T00:07:00Z"/>
        </w:trPr>
        <w:tc>
          <w:tcPr>
            <w:tcW w:w="879" w:type="pct"/>
            <w:vMerge w:val="restart"/>
            <w:tcBorders>
              <w:top w:val="single" w:sz="4" w:space="0" w:color="auto"/>
              <w:left w:val="single" w:sz="4" w:space="0" w:color="auto"/>
              <w:bottom w:val="single" w:sz="4" w:space="0" w:color="auto"/>
              <w:right w:val="single" w:sz="4" w:space="0" w:color="auto"/>
            </w:tcBorders>
            <w:vAlign w:val="center"/>
            <w:hideMark/>
          </w:tcPr>
          <w:p w14:paraId="57EB605B" w14:textId="77777777" w:rsidR="00994FF0" w:rsidRPr="000C3C54" w:rsidRDefault="00994FF0" w:rsidP="000C3C54">
            <w:pPr>
              <w:rPr>
                <w:ins w:id="2979" w:author="Mohammad Nayeem Hasan" w:date="2024-11-04T00:07:00Z" w16du:dateUtc="2024-11-03T18:07:00Z"/>
                <w:rFonts w:ascii="Times New Roman" w:hAnsi="Times New Roman" w:cs="Times New Roman"/>
                <w:b/>
                <w:bCs/>
                <w:sz w:val="24"/>
                <w:szCs w:val="24"/>
              </w:rPr>
            </w:pPr>
            <w:ins w:id="2980" w:author="Mohammad Nayeem Hasan" w:date="2024-11-04T00:07:00Z" w16du:dateUtc="2024-11-03T18:07:00Z">
              <w:r w:rsidRPr="000C3C54">
                <w:rPr>
                  <w:rFonts w:ascii="Times New Roman" w:hAnsi="Times New Roman" w:cs="Times New Roman"/>
                  <w:b/>
                  <w:bCs/>
                  <w:sz w:val="24"/>
                  <w:szCs w:val="24"/>
                </w:rPr>
                <w:t>Characteristics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BDC6C1B" w14:textId="77777777" w:rsidR="00994FF0" w:rsidRPr="000C3C54" w:rsidRDefault="00994FF0" w:rsidP="000C3C54">
            <w:pPr>
              <w:rPr>
                <w:ins w:id="2981" w:author="Mohammad Nayeem Hasan" w:date="2024-11-04T00:07:00Z" w16du:dateUtc="2024-11-03T18:07:00Z"/>
                <w:rFonts w:ascii="Times New Roman" w:hAnsi="Times New Roman" w:cs="Times New Roman"/>
                <w:b/>
                <w:bCs/>
                <w:sz w:val="24"/>
                <w:szCs w:val="24"/>
              </w:rPr>
            </w:pPr>
            <w:ins w:id="2982" w:author="Mohammad Nayeem Hasan" w:date="2024-11-04T00:07:00Z" w16du:dateUtc="2024-11-03T18:07:00Z">
              <w:r w:rsidRPr="000C3C54">
                <w:rPr>
                  <w:rFonts w:ascii="Times New Roman" w:hAnsi="Times New Roman" w:cs="Times New Roman"/>
                  <w:b/>
                  <w:bCs/>
                  <w:sz w:val="24"/>
                  <w:szCs w:val="24"/>
                </w:rPr>
                <w:t>2006</w:t>
              </w:r>
            </w:ins>
          </w:p>
        </w:tc>
        <w:tc>
          <w:tcPr>
            <w:tcW w:w="502" w:type="pct"/>
            <w:tcBorders>
              <w:top w:val="single" w:sz="4" w:space="0" w:color="auto"/>
              <w:left w:val="single" w:sz="4" w:space="0" w:color="auto"/>
              <w:bottom w:val="single" w:sz="4" w:space="0" w:color="auto"/>
              <w:right w:val="single" w:sz="4" w:space="0" w:color="auto"/>
            </w:tcBorders>
            <w:vAlign w:val="center"/>
          </w:tcPr>
          <w:p w14:paraId="522C3AF9" w14:textId="77777777" w:rsidR="00994FF0" w:rsidRPr="000C3C54" w:rsidRDefault="00994FF0" w:rsidP="000C3C54">
            <w:pPr>
              <w:rPr>
                <w:ins w:id="2983" w:author="Mohammad Nayeem Hasan" w:date="2024-11-04T00:07:00Z" w16du:dateUtc="2024-11-03T18:07:00Z"/>
                <w:rFonts w:ascii="Times New Roman" w:hAnsi="Times New Roman" w:cs="Times New Roman"/>
                <w:b/>
                <w:bCs/>
                <w:sz w:val="24"/>
                <w:szCs w:val="24"/>
              </w:rPr>
            </w:pPr>
          </w:p>
        </w:tc>
        <w:tc>
          <w:tcPr>
            <w:tcW w:w="888" w:type="pct"/>
            <w:tcBorders>
              <w:top w:val="single" w:sz="4" w:space="0" w:color="auto"/>
              <w:left w:val="single" w:sz="4" w:space="0" w:color="auto"/>
              <w:bottom w:val="single" w:sz="4" w:space="0" w:color="auto"/>
              <w:right w:val="single" w:sz="4" w:space="0" w:color="auto"/>
            </w:tcBorders>
            <w:vAlign w:val="center"/>
            <w:hideMark/>
          </w:tcPr>
          <w:p w14:paraId="05DF4358" w14:textId="77777777" w:rsidR="00994FF0" w:rsidRPr="000C3C54" w:rsidRDefault="00994FF0" w:rsidP="000C3C54">
            <w:pPr>
              <w:rPr>
                <w:ins w:id="2984" w:author="Mohammad Nayeem Hasan" w:date="2024-11-04T00:07:00Z" w16du:dateUtc="2024-11-03T18:07:00Z"/>
                <w:rFonts w:ascii="Times New Roman" w:hAnsi="Times New Roman" w:cs="Times New Roman"/>
                <w:b/>
                <w:bCs/>
                <w:sz w:val="24"/>
                <w:szCs w:val="24"/>
              </w:rPr>
            </w:pPr>
            <w:ins w:id="2985" w:author="Mohammad Nayeem Hasan" w:date="2024-11-04T00:07:00Z" w16du:dateUtc="2024-11-03T18:07:00Z">
              <w:r w:rsidRPr="000C3C54">
                <w:rPr>
                  <w:rFonts w:ascii="Times New Roman" w:hAnsi="Times New Roman" w:cs="Times New Roman"/>
                  <w:b/>
                  <w:bCs/>
                  <w:sz w:val="24"/>
                  <w:szCs w:val="24"/>
                </w:rPr>
                <w:t>2012</w:t>
              </w:r>
            </w:ins>
          </w:p>
        </w:tc>
        <w:tc>
          <w:tcPr>
            <w:tcW w:w="478" w:type="pct"/>
            <w:tcBorders>
              <w:top w:val="single" w:sz="4" w:space="0" w:color="auto"/>
              <w:left w:val="single" w:sz="4" w:space="0" w:color="auto"/>
              <w:bottom w:val="single" w:sz="4" w:space="0" w:color="auto"/>
              <w:right w:val="single" w:sz="4" w:space="0" w:color="auto"/>
            </w:tcBorders>
            <w:vAlign w:val="center"/>
          </w:tcPr>
          <w:p w14:paraId="6127351F" w14:textId="77777777" w:rsidR="00994FF0" w:rsidRPr="000C3C54" w:rsidRDefault="00994FF0" w:rsidP="000C3C54">
            <w:pPr>
              <w:rPr>
                <w:ins w:id="2986" w:author="Mohammad Nayeem Hasan" w:date="2024-11-04T00:07:00Z" w16du:dateUtc="2024-11-03T18:07:00Z"/>
                <w:rFonts w:ascii="Times New Roman" w:hAnsi="Times New Roman" w:cs="Times New Roman"/>
                <w:b/>
                <w:bCs/>
                <w:sz w:val="24"/>
                <w:szCs w:val="24"/>
              </w:rPr>
            </w:pPr>
          </w:p>
        </w:tc>
        <w:tc>
          <w:tcPr>
            <w:tcW w:w="919" w:type="pct"/>
            <w:tcBorders>
              <w:top w:val="single" w:sz="4" w:space="0" w:color="auto"/>
              <w:left w:val="single" w:sz="4" w:space="0" w:color="auto"/>
              <w:bottom w:val="single" w:sz="4" w:space="0" w:color="auto"/>
              <w:right w:val="single" w:sz="4" w:space="0" w:color="auto"/>
            </w:tcBorders>
            <w:vAlign w:val="center"/>
            <w:hideMark/>
          </w:tcPr>
          <w:p w14:paraId="382DE245" w14:textId="77777777" w:rsidR="00994FF0" w:rsidRPr="000C3C54" w:rsidRDefault="00994FF0" w:rsidP="000C3C54">
            <w:pPr>
              <w:rPr>
                <w:ins w:id="2987" w:author="Mohammad Nayeem Hasan" w:date="2024-11-04T00:07:00Z" w16du:dateUtc="2024-11-03T18:07:00Z"/>
                <w:rFonts w:ascii="Times New Roman" w:hAnsi="Times New Roman" w:cs="Times New Roman"/>
                <w:b/>
                <w:bCs/>
                <w:sz w:val="24"/>
                <w:szCs w:val="24"/>
              </w:rPr>
            </w:pPr>
            <w:ins w:id="2988" w:author="Mohammad Nayeem Hasan" w:date="2024-11-04T00:07:00Z" w16du:dateUtc="2024-11-03T18:07:00Z">
              <w:r w:rsidRPr="000C3C54">
                <w:rPr>
                  <w:rFonts w:ascii="Times New Roman" w:hAnsi="Times New Roman" w:cs="Times New Roman"/>
                  <w:b/>
                  <w:bCs/>
                  <w:sz w:val="24"/>
                  <w:szCs w:val="24"/>
                </w:rPr>
                <w:t>2019</w:t>
              </w:r>
            </w:ins>
          </w:p>
        </w:tc>
        <w:tc>
          <w:tcPr>
            <w:tcW w:w="478" w:type="pct"/>
            <w:tcBorders>
              <w:top w:val="single" w:sz="4" w:space="0" w:color="auto"/>
              <w:left w:val="single" w:sz="4" w:space="0" w:color="auto"/>
              <w:bottom w:val="single" w:sz="4" w:space="0" w:color="auto"/>
              <w:right w:val="single" w:sz="4" w:space="0" w:color="auto"/>
            </w:tcBorders>
            <w:vAlign w:val="center"/>
          </w:tcPr>
          <w:p w14:paraId="534E3C25" w14:textId="77777777" w:rsidR="00994FF0" w:rsidRPr="000C3C54" w:rsidRDefault="00994FF0" w:rsidP="000C3C54">
            <w:pPr>
              <w:rPr>
                <w:ins w:id="2989" w:author="Mohammad Nayeem Hasan" w:date="2024-11-04T00:07:00Z" w16du:dateUtc="2024-11-03T18:07:00Z"/>
                <w:rFonts w:ascii="Times New Roman" w:hAnsi="Times New Roman" w:cs="Times New Roman"/>
                <w:b/>
                <w:bCs/>
                <w:sz w:val="24"/>
                <w:szCs w:val="24"/>
              </w:rPr>
            </w:pPr>
          </w:p>
        </w:tc>
      </w:tr>
      <w:tr w:rsidR="00994FF0" w14:paraId="4DA92E2C" w14:textId="77777777" w:rsidTr="000C3C54">
        <w:trPr>
          <w:trHeight w:val="684"/>
          <w:jc w:val="center"/>
          <w:ins w:id="2990" w:author="Mohammad Nayeem Hasan" w:date="2024-11-04T00:0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832892" w14:textId="77777777" w:rsidR="00994FF0" w:rsidRPr="000C3C54" w:rsidRDefault="00994FF0" w:rsidP="000C3C54">
            <w:pPr>
              <w:rPr>
                <w:ins w:id="2991" w:author="Mohammad Nayeem Hasan" w:date="2024-11-04T00:07:00Z" w16du:dateUtc="2024-11-03T18:07:00Z"/>
                <w:rFonts w:ascii="Times New Roman" w:hAnsi="Times New Roman" w:cs="Times New Roman"/>
                <w:b/>
                <w:bCs/>
                <w:sz w:val="24"/>
                <w:szCs w:val="24"/>
              </w:rPr>
            </w:pPr>
          </w:p>
        </w:tc>
        <w:tc>
          <w:tcPr>
            <w:tcW w:w="857" w:type="pct"/>
            <w:tcBorders>
              <w:top w:val="single" w:sz="4" w:space="0" w:color="auto"/>
              <w:left w:val="single" w:sz="4" w:space="0" w:color="auto"/>
              <w:bottom w:val="single" w:sz="4" w:space="0" w:color="auto"/>
              <w:right w:val="single" w:sz="4" w:space="0" w:color="auto"/>
            </w:tcBorders>
            <w:vAlign w:val="center"/>
            <w:hideMark/>
          </w:tcPr>
          <w:p w14:paraId="34B83A30" w14:textId="77777777" w:rsidR="00994FF0" w:rsidRPr="000C3C54" w:rsidRDefault="00994FF0" w:rsidP="000C3C54">
            <w:pPr>
              <w:rPr>
                <w:ins w:id="2992" w:author="Mohammad Nayeem Hasan" w:date="2024-11-04T00:07:00Z" w16du:dateUtc="2024-11-03T18:07:00Z"/>
                <w:rFonts w:ascii="Times New Roman" w:hAnsi="Times New Roman" w:cs="Times New Roman"/>
                <w:b/>
                <w:bCs/>
                <w:sz w:val="24"/>
                <w:szCs w:val="24"/>
              </w:rPr>
            </w:pPr>
            <w:ins w:id="2993" w:author="Mohammad Nayeem Hasan" w:date="2024-11-04T00:07:00Z" w16du:dateUtc="2024-11-03T18:07:00Z">
              <w:r w:rsidRPr="000C3C54">
                <w:rPr>
                  <w:rFonts w:ascii="Times New Roman" w:hAnsi="Times New Roman" w:cs="Times New Roman"/>
                  <w:b/>
                  <w:bCs/>
                  <w:sz w:val="24"/>
                  <w:szCs w:val="24"/>
                </w:rPr>
                <w:t>AOR (95% CI)</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A9D126A" w14:textId="77777777" w:rsidR="00994FF0" w:rsidRPr="000C3C54" w:rsidRDefault="00994FF0" w:rsidP="000C3C54">
            <w:pPr>
              <w:rPr>
                <w:ins w:id="2994" w:author="Mohammad Nayeem Hasan" w:date="2024-11-04T00:07:00Z" w16du:dateUtc="2024-11-03T18:07:00Z"/>
                <w:rFonts w:ascii="Times New Roman" w:hAnsi="Times New Roman" w:cs="Times New Roman"/>
                <w:b/>
                <w:bCs/>
                <w:sz w:val="24"/>
                <w:szCs w:val="24"/>
              </w:rPr>
            </w:pPr>
            <w:ins w:id="2995" w:author="Mohammad Nayeem Hasan" w:date="2024-11-04T00:07:00Z" w16du:dateUtc="2024-11-03T18:07:00Z">
              <w:r w:rsidRPr="000C3C54">
                <w:rPr>
                  <w:rFonts w:ascii="Times New Roman" w:hAnsi="Times New Roman" w:cs="Times New Roman"/>
                  <w:b/>
                  <w:bCs/>
                  <w:sz w:val="24"/>
                  <w:szCs w:val="24"/>
                </w:rPr>
                <w:t>P-value</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6D83138" w14:textId="77777777" w:rsidR="00994FF0" w:rsidRPr="000C3C54" w:rsidRDefault="00994FF0" w:rsidP="000C3C54">
            <w:pPr>
              <w:rPr>
                <w:ins w:id="2996" w:author="Mohammad Nayeem Hasan" w:date="2024-11-04T00:07:00Z" w16du:dateUtc="2024-11-03T18:07:00Z"/>
                <w:rFonts w:ascii="Times New Roman" w:hAnsi="Times New Roman" w:cs="Times New Roman"/>
                <w:b/>
                <w:bCs/>
                <w:sz w:val="24"/>
                <w:szCs w:val="24"/>
              </w:rPr>
            </w:pPr>
            <w:ins w:id="2997" w:author="Mohammad Nayeem Hasan" w:date="2024-11-04T00:07:00Z" w16du:dateUtc="2024-11-03T18:07:00Z">
              <w:r w:rsidRPr="000C3C54">
                <w:rPr>
                  <w:rFonts w:ascii="Times New Roman" w:hAnsi="Times New Roman" w:cs="Times New Roman"/>
                  <w:b/>
                  <w:bCs/>
                  <w:sz w:val="24"/>
                  <w:szCs w:val="24"/>
                </w:rPr>
                <w:t>AOR (95% CI)</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EE4FA78" w14:textId="77777777" w:rsidR="00994FF0" w:rsidRPr="000C3C54" w:rsidRDefault="00994FF0" w:rsidP="000C3C54">
            <w:pPr>
              <w:rPr>
                <w:ins w:id="2998" w:author="Mohammad Nayeem Hasan" w:date="2024-11-04T00:07:00Z" w16du:dateUtc="2024-11-03T18:07:00Z"/>
                <w:rFonts w:ascii="Times New Roman" w:hAnsi="Times New Roman" w:cs="Times New Roman"/>
                <w:b/>
                <w:bCs/>
                <w:sz w:val="24"/>
                <w:szCs w:val="24"/>
              </w:rPr>
            </w:pPr>
            <w:ins w:id="2999" w:author="Mohammad Nayeem Hasan" w:date="2024-11-04T00:07:00Z" w16du:dateUtc="2024-11-03T18:07:00Z">
              <w:r w:rsidRPr="000C3C54">
                <w:rPr>
                  <w:rFonts w:ascii="Times New Roman" w:hAnsi="Times New Roman" w:cs="Times New Roman"/>
                  <w:b/>
                  <w:bCs/>
                  <w:sz w:val="24"/>
                  <w:szCs w:val="24"/>
                </w:rPr>
                <w:t>P-value</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169D896" w14:textId="77777777" w:rsidR="00994FF0" w:rsidRPr="000C3C54" w:rsidRDefault="00994FF0" w:rsidP="000C3C54">
            <w:pPr>
              <w:rPr>
                <w:ins w:id="3000" w:author="Mohammad Nayeem Hasan" w:date="2024-11-04T00:07:00Z" w16du:dateUtc="2024-11-03T18:07:00Z"/>
                <w:rFonts w:ascii="Times New Roman" w:hAnsi="Times New Roman" w:cs="Times New Roman"/>
                <w:b/>
                <w:bCs/>
                <w:sz w:val="24"/>
                <w:szCs w:val="24"/>
              </w:rPr>
            </w:pPr>
            <w:ins w:id="3001" w:author="Mohammad Nayeem Hasan" w:date="2024-11-04T00:07:00Z" w16du:dateUtc="2024-11-03T18:07:00Z">
              <w:r w:rsidRPr="000C3C54">
                <w:rPr>
                  <w:rFonts w:ascii="Times New Roman" w:hAnsi="Times New Roman" w:cs="Times New Roman"/>
                  <w:b/>
                  <w:bCs/>
                  <w:sz w:val="24"/>
                  <w:szCs w:val="24"/>
                </w:rPr>
                <w:t>AOR (95% CI)</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4A6CA3C" w14:textId="77777777" w:rsidR="00994FF0" w:rsidRPr="000C3C54" w:rsidRDefault="00994FF0" w:rsidP="000C3C54">
            <w:pPr>
              <w:rPr>
                <w:ins w:id="3002" w:author="Mohammad Nayeem Hasan" w:date="2024-11-04T00:07:00Z" w16du:dateUtc="2024-11-03T18:07:00Z"/>
                <w:rFonts w:ascii="Times New Roman" w:hAnsi="Times New Roman" w:cs="Times New Roman"/>
                <w:b/>
                <w:bCs/>
                <w:sz w:val="24"/>
                <w:szCs w:val="24"/>
              </w:rPr>
            </w:pPr>
            <w:ins w:id="3003" w:author="Mohammad Nayeem Hasan" w:date="2024-11-04T00:07:00Z" w16du:dateUtc="2024-11-03T18:07:00Z">
              <w:r w:rsidRPr="000C3C54">
                <w:rPr>
                  <w:rFonts w:ascii="Times New Roman" w:hAnsi="Times New Roman" w:cs="Times New Roman"/>
                  <w:b/>
                  <w:bCs/>
                  <w:sz w:val="24"/>
                  <w:szCs w:val="24"/>
                </w:rPr>
                <w:t>P-value</w:t>
              </w:r>
            </w:ins>
          </w:p>
        </w:tc>
      </w:tr>
      <w:tr w:rsidR="00994FF0" w14:paraId="06C7DB96" w14:textId="77777777" w:rsidTr="000C3C54">
        <w:trPr>
          <w:trHeight w:val="323"/>
          <w:jc w:val="center"/>
          <w:ins w:id="3004"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E5D27AC" w14:textId="77777777" w:rsidR="00994FF0" w:rsidRPr="000C3C54" w:rsidRDefault="00994FF0" w:rsidP="000C3C54">
            <w:pPr>
              <w:rPr>
                <w:ins w:id="3005" w:author="Mohammad Nayeem Hasan" w:date="2024-11-04T00:07:00Z" w16du:dateUtc="2024-11-03T18:07:00Z"/>
                <w:rFonts w:ascii="Times New Roman" w:hAnsi="Times New Roman" w:cs="Times New Roman"/>
                <w:b/>
                <w:bCs/>
                <w:sz w:val="24"/>
                <w:szCs w:val="24"/>
              </w:rPr>
            </w:pPr>
            <w:ins w:id="3006" w:author="Mohammad Nayeem Hasan" w:date="2024-11-04T00:07:00Z" w16du:dateUtc="2024-11-03T18:07:00Z">
              <w:r w:rsidRPr="000C3C54">
                <w:rPr>
                  <w:rFonts w:ascii="Times New Roman" w:hAnsi="Times New Roman" w:cs="Times New Roman"/>
                  <w:b/>
                  <w:bCs/>
                  <w:sz w:val="24"/>
                  <w:szCs w:val="24"/>
                </w:rPr>
                <w:t>Child characteristics</w:t>
              </w:r>
            </w:ins>
          </w:p>
        </w:tc>
      </w:tr>
      <w:tr w:rsidR="00994FF0" w14:paraId="01BFBB6B" w14:textId="77777777" w:rsidTr="000C3C54">
        <w:trPr>
          <w:trHeight w:val="161"/>
          <w:jc w:val="center"/>
          <w:ins w:id="3007"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C3FC4C3" w14:textId="77777777" w:rsidR="00994FF0" w:rsidRDefault="00994FF0" w:rsidP="000C3C54">
            <w:pPr>
              <w:rPr>
                <w:ins w:id="3008" w:author="Mohammad Nayeem Hasan" w:date="2024-11-04T00:07:00Z" w16du:dateUtc="2024-11-03T18:07:00Z"/>
                <w:rFonts w:ascii="Times New Roman" w:hAnsi="Times New Roman" w:cs="Times New Roman"/>
                <w:sz w:val="24"/>
                <w:szCs w:val="24"/>
              </w:rPr>
            </w:pPr>
            <w:ins w:id="3009" w:author="Mohammad Nayeem Hasan" w:date="2024-11-04T00:07:00Z" w16du:dateUtc="2024-11-03T18:07:00Z">
              <w:r>
                <w:rPr>
                  <w:rFonts w:ascii="Times New Roman" w:hAnsi="Times New Roman" w:cs="Times New Roman"/>
                  <w:sz w:val="24"/>
                  <w:szCs w:val="24"/>
                </w:rPr>
                <w:t>Age of child (in months)</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756C3A50" w14:textId="77777777" w:rsidR="00994FF0" w:rsidRDefault="00994FF0" w:rsidP="000C3C54">
            <w:pPr>
              <w:rPr>
                <w:ins w:id="301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54060838" w14:textId="77777777" w:rsidR="00994FF0" w:rsidRDefault="00994FF0" w:rsidP="000C3C54">
            <w:pPr>
              <w:rPr>
                <w:ins w:id="301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676419C" w14:textId="77777777" w:rsidR="00994FF0" w:rsidRDefault="00994FF0" w:rsidP="000C3C54">
            <w:pPr>
              <w:rPr>
                <w:ins w:id="3012" w:author="Mohammad Nayeem Hasan" w:date="2024-11-04T00:07:00Z" w16du:dateUtc="2024-11-03T18:07:00Z"/>
                <w:rFonts w:ascii="Times New Roman" w:hAnsi="Times New Roman" w:cs="Times New Roman"/>
                <w:sz w:val="24"/>
                <w:szCs w:val="24"/>
              </w:rPr>
            </w:pPr>
          </w:p>
        </w:tc>
      </w:tr>
      <w:tr w:rsidR="00994FF0" w14:paraId="51A073E7" w14:textId="77777777" w:rsidTr="000C3C54">
        <w:trPr>
          <w:trHeight w:val="250"/>
          <w:jc w:val="center"/>
          <w:ins w:id="301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3859EC3" w14:textId="77777777" w:rsidR="00994FF0" w:rsidRDefault="00994FF0" w:rsidP="000C3C54">
            <w:pPr>
              <w:rPr>
                <w:ins w:id="3014" w:author="Mohammad Nayeem Hasan" w:date="2024-11-04T00:07:00Z" w16du:dateUtc="2024-11-03T18:07:00Z"/>
                <w:rFonts w:ascii="Times New Roman" w:hAnsi="Times New Roman" w:cs="Times New Roman"/>
                <w:sz w:val="24"/>
                <w:szCs w:val="24"/>
              </w:rPr>
            </w:pPr>
            <w:ins w:id="3015" w:author="Mohammad Nayeem Hasan" w:date="2024-11-04T00:07:00Z" w16du:dateUtc="2024-11-03T18:07:00Z">
              <w:r>
                <w:rPr>
                  <w:rFonts w:ascii="Times New Roman" w:hAnsi="Times New Roman" w:cs="Times New Roman"/>
                  <w:sz w:val="24"/>
                  <w:szCs w:val="24"/>
                </w:rPr>
                <w:t>0-11</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8285CBC" w14:textId="77777777" w:rsidR="00994FF0" w:rsidRDefault="00994FF0" w:rsidP="000C3C54">
            <w:pPr>
              <w:rPr>
                <w:ins w:id="3016" w:author="Mohammad Nayeem Hasan" w:date="2024-11-04T00:07:00Z" w16du:dateUtc="2024-11-03T18:07:00Z"/>
                <w:rFonts w:ascii="Times New Roman" w:hAnsi="Times New Roman" w:cs="Times New Roman"/>
                <w:sz w:val="24"/>
                <w:szCs w:val="24"/>
              </w:rPr>
            </w:pPr>
            <w:ins w:id="3017" w:author="Mohammad Nayeem Hasan" w:date="2024-11-04T00:07:00Z" w16du:dateUtc="2024-11-03T18:07:00Z">
              <w:r>
                <w:rPr>
                  <w:rFonts w:ascii="Times New Roman" w:hAnsi="Times New Roman" w:cs="Times New Roman"/>
                  <w:sz w:val="24"/>
                  <w:szCs w:val="24"/>
                </w:rPr>
                <w:t>1.81 (1.50, 2.18)</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F7A6420" w14:textId="77777777" w:rsidR="00994FF0" w:rsidRDefault="00994FF0" w:rsidP="000C3C54">
            <w:pPr>
              <w:rPr>
                <w:ins w:id="3018" w:author="Mohammad Nayeem Hasan" w:date="2024-11-04T00:07:00Z" w16du:dateUtc="2024-11-03T18:07:00Z"/>
                <w:rFonts w:ascii="Times New Roman" w:hAnsi="Times New Roman" w:cs="Times New Roman"/>
                <w:b/>
                <w:bCs/>
                <w:sz w:val="24"/>
                <w:szCs w:val="24"/>
              </w:rPr>
            </w:pPr>
            <w:ins w:id="3019" w:author="Mohammad Nayeem Hasan" w:date="2024-11-04T00:07:00Z" w16du:dateUtc="2024-11-03T18:07:00Z">
              <w:r>
                <w:rPr>
                  <w:rFonts w:ascii="Times New Roman" w:hAnsi="Times New Roman" w:cs="Times New Roman"/>
                  <w:b/>
                  <w:bCs/>
                  <w:sz w:val="24"/>
                  <w:szCs w:val="24"/>
                </w:rPr>
                <w:t>&lt;0.001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55FF293" w14:textId="77777777" w:rsidR="00994FF0" w:rsidRDefault="00994FF0" w:rsidP="000C3C54">
            <w:pPr>
              <w:rPr>
                <w:ins w:id="3020" w:author="Mohammad Nayeem Hasan" w:date="2024-11-04T00:07:00Z" w16du:dateUtc="2024-11-03T18:07:00Z"/>
                <w:rFonts w:ascii="Times New Roman" w:hAnsi="Times New Roman" w:cs="Times New Roman"/>
                <w:sz w:val="24"/>
                <w:szCs w:val="24"/>
              </w:rPr>
            </w:pPr>
            <w:ins w:id="3021" w:author="Mohammad Nayeem Hasan" w:date="2024-11-04T00:07:00Z" w16du:dateUtc="2024-11-03T18:07:00Z">
              <w:r>
                <w:rPr>
                  <w:rFonts w:ascii="Times New Roman" w:hAnsi="Times New Roman" w:cs="Times New Roman"/>
                  <w:sz w:val="24"/>
                  <w:szCs w:val="24"/>
                </w:rPr>
                <w:t>4.35 (2.10, 9.01)</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CE9A7CD" w14:textId="77777777" w:rsidR="00994FF0" w:rsidRDefault="00994FF0" w:rsidP="000C3C54">
            <w:pPr>
              <w:rPr>
                <w:ins w:id="3022" w:author="Mohammad Nayeem Hasan" w:date="2024-11-04T00:07:00Z" w16du:dateUtc="2024-11-03T18:07:00Z"/>
                <w:rFonts w:ascii="Times New Roman" w:hAnsi="Times New Roman" w:cs="Times New Roman"/>
                <w:b/>
                <w:bCs/>
                <w:sz w:val="24"/>
                <w:szCs w:val="24"/>
              </w:rPr>
            </w:pPr>
            <w:ins w:id="3023" w:author="Mohammad Nayeem Hasan" w:date="2024-11-04T00:07:00Z" w16du:dateUtc="2024-11-03T18:07:00Z">
              <w:r>
                <w:rPr>
                  <w:rFonts w:ascii="Times New Roman" w:hAnsi="Times New Roman" w:cs="Times New Roman"/>
                  <w:b/>
                  <w:bCs/>
                  <w:sz w:val="24"/>
                  <w:szCs w:val="24"/>
                </w:rPr>
                <w:t>&lt;0.001</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AD7385E" w14:textId="77777777" w:rsidR="00994FF0" w:rsidRDefault="00994FF0" w:rsidP="000C3C54">
            <w:pPr>
              <w:rPr>
                <w:ins w:id="3024" w:author="Mohammad Nayeem Hasan" w:date="2024-11-04T00:07:00Z" w16du:dateUtc="2024-11-03T18:07:00Z"/>
                <w:rFonts w:ascii="Times New Roman" w:hAnsi="Times New Roman" w:cs="Times New Roman"/>
                <w:sz w:val="24"/>
                <w:szCs w:val="24"/>
              </w:rPr>
            </w:pPr>
            <w:ins w:id="3025" w:author="Mohammad Nayeem Hasan" w:date="2024-11-04T00:07:00Z" w16du:dateUtc="2024-11-03T18:07:00Z">
              <w:r>
                <w:rPr>
                  <w:rFonts w:ascii="Times New Roman" w:hAnsi="Times New Roman" w:cs="Times New Roman"/>
                  <w:sz w:val="24"/>
                  <w:szCs w:val="24"/>
                </w:rPr>
                <w:t>3.32 (2.63, 4.19)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D9A4044" w14:textId="77777777" w:rsidR="00994FF0" w:rsidRDefault="00994FF0" w:rsidP="000C3C54">
            <w:pPr>
              <w:rPr>
                <w:ins w:id="3026" w:author="Mohammad Nayeem Hasan" w:date="2024-11-04T00:07:00Z" w16du:dateUtc="2024-11-03T18:07:00Z"/>
                <w:rFonts w:ascii="Times New Roman" w:hAnsi="Times New Roman" w:cs="Times New Roman"/>
                <w:b/>
                <w:bCs/>
                <w:sz w:val="24"/>
                <w:szCs w:val="24"/>
                <w:highlight w:val="yellow"/>
              </w:rPr>
            </w:pPr>
            <w:ins w:id="3027" w:author="Mohammad Nayeem Hasan" w:date="2024-11-04T00:07:00Z" w16du:dateUtc="2024-11-03T18:07:00Z">
              <w:r>
                <w:rPr>
                  <w:rFonts w:ascii="Times New Roman" w:hAnsi="Times New Roman" w:cs="Times New Roman"/>
                  <w:b/>
                  <w:bCs/>
                  <w:sz w:val="24"/>
                  <w:szCs w:val="24"/>
                </w:rPr>
                <w:t>&lt;0.001</w:t>
              </w:r>
            </w:ins>
          </w:p>
        </w:tc>
      </w:tr>
      <w:tr w:rsidR="00994FF0" w14:paraId="15711B2B" w14:textId="77777777" w:rsidTr="000C3C54">
        <w:trPr>
          <w:trHeight w:val="138"/>
          <w:jc w:val="center"/>
          <w:ins w:id="302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38B40DC" w14:textId="77777777" w:rsidR="00994FF0" w:rsidRDefault="00994FF0" w:rsidP="000C3C54">
            <w:pPr>
              <w:rPr>
                <w:ins w:id="3029" w:author="Mohammad Nayeem Hasan" w:date="2024-11-04T00:07:00Z" w16du:dateUtc="2024-11-03T18:07:00Z"/>
                <w:rFonts w:ascii="Times New Roman" w:hAnsi="Times New Roman" w:cs="Times New Roman"/>
                <w:sz w:val="24"/>
                <w:szCs w:val="24"/>
              </w:rPr>
            </w:pPr>
            <w:ins w:id="3030" w:author="Mohammad Nayeem Hasan" w:date="2024-11-04T00:07:00Z" w16du:dateUtc="2024-11-03T18:07:00Z">
              <w:r>
                <w:rPr>
                  <w:rFonts w:ascii="Times New Roman" w:hAnsi="Times New Roman" w:cs="Times New Roman"/>
                  <w:sz w:val="24"/>
                  <w:szCs w:val="24"/>
                </w:rPr>
                <w:t>12-23</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043E687" w14:textId="77777777" w:rsidR="00994FF0" w:rsidRDefault="00994FF0" w:rsidP="000C3C54">
            <w:pPr>
              <w:rPr>
                <w:ins w:id="3031" w:author="Mohammad Nayeem Hasan" w:date="2024-11-04T00:07:00Z" w16du:dateUtc="2024-11-03T18:07:00Z"/>
                <w:rFonts w:ascii="Times New Roman" w:hAnsi="Times New Roman" w:cs="Times New Roman"/>
                <w:sz w:val="24"/>
                <w:szCs w:val="24"/>
              </w:rPr>
            </w:pPr>
            <w:ins w:id="3032" w:author="Mohammad Nayeem Hasan" w:date="2024-11-04T00:07:00Z" w16du:dateUtc="2024-11-03T18:07:00Z">
              <w:r>
                <w:rPr>
                  <w:rFonts w:ascii="Times New Roman" w:hAnsi="Times New Roman" w:cs="Times New Roman"/>
                  <w:sz w:val="24"/>
                  <w:szCs w:val="24"/>
                </w:rPr>
                <w:t>2.22 (1.86, 2.65)</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7EFA222" w14:textId="77777777" w:rsidR="00994FF0" w:rsidRDefault="00994FF0" w:rsidP="000C3C54">
            <w:pPr>
              <w:rPr>
                <w:ins w:id="3033" w:author="Mohammad Nayeem Hasan" w:date="2024-11-04T00:07:00Z" w16du:dateUtc="2024-11-03T18:07:00Z"/>
                <w:rFonts w:ascii="Times New Roman" w:hAnsi="Times New Roman" w:cs="Times New Roman"/>
                <w:b/>
                <w:bCs/>
                <w:sz w:val="24"/>
                <w:szCs w:val="24"/>
              </w:rPr>
            </w:pPr>
            <w:ins w:id="3034" w:author="Mohammad Nayeem Hasan" w:date="2024-11-04T00:07:00Z" w16du:dateUtc="2024-11-03T18:07:00Z">
              <w:r>
                <w:rPr>
                  <w:rFonts w:ascii="Times New Roman" w:hAnsi="Times New Roman" w:cs="Times New Roman"/>
                  <w:b/>
                  <w:bCs/>
                  <w:sz w:val="24"/>
                  <w:szCs w:val="24"/>
                </w:rPr>
                <w:t>&lt;0.001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F2BCB11" w14:textId="77777777" w:rsidR="00994FF0" w:rsidRDefault="00994FF0" w:rsidP="000C3C54">
            <w:pPr>
              <w:rPr>
                <w:ins w:id="3035" w:author="Mohammad Nayeem Hasan" w:date="2024-11-04T00:07:00Z" w16du:dateUtc="2024-11-03T18:07:00Z"/>
                <w:rFonts w:ascii="Times New Roman" w:hAnsi="Times New Roman" w:cs="Times New Roman"/>
                <w:sz w:val="24"/>
                <w:szCs w:val="24"/>
              </w:rPr>
            </w:pPr>
            <w:ins w:id="3036" w:author="Mohammad Nayeem Hasan" w:date="2024-11-04T00:07:00Z" w16du:dateUtc="2024-11-03T18:07:00Z">
              <w:r>
                <w:rPr>
                  <w:rFonts w:ascii="Times New Roman" w:hAnsi="Times New Roman" w:cs="Times New Roman"/>
                  <w:sz w:val="24"/>
                  <w:szCs w:val="24"/>
                </w:rPr>
                <w:t>5.24 (2.51, 10.95)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E1A276A" w14:textId="77777777" w:rsidR="00994FF0" w:rsidRDefault="00994FF0" w:rsidP="000C3C54">
            <w:pPr>
              <w:rPr>
                <w:ins w:id="3037" w:author="Mohammad Nayeem Hasan" w:date="2024-11-04T00:07:00Z" w16du:dateUtc="2024-11-03T18:07:00Z"/>
                <w:rFonts w:ascii="Times New Roman" w:hAnsi="Times New Roman" w:cs="Times New Roman"/>
                <w:b/>
                <w:bCs/>
                <w:sz w:val="24"/>
                <w:szCs w:val="24"/>
              </w:rPr>
            </w:pPr>
            <w:ins w:id="3038" w:author="Mohammad Nayeem Hasan" w:date="2024-11-04T00:07:00Z" w16du:dateUtc="2024-11-03T18:07:00Z">
              <w:r>
                <w:rPr>
                  <w:rFonts w:ascii="Times New Roman" w:hAnsi="Times New Roman" w:cs="Times New Roman"/>
                  <w:b/>
                  <w:bCs/>
                  <w:sz w:val="24"/>
                  <w:szCs w:val="24"/>
                </w:rPr>
                <w:t>&lt;0.001</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C66D7FD" w14:textId="77777777" w:rsidR="00994FF0" w:rsidRDefault="00994FF0" w:rsidP="000C3C54">
            <w:pPr>
              <w:rPr>
                <w:ins w:id="3039" w:author="Mohammad Nayeem Hasan" w:date="2024-11-04T00:07:00Z" w16du:dateUtc="2024-11-03T18:07:00Z"/>
                <w:rFonts w:ascii="Times New Roman" w:hAnsi="Times New Roman" w:cs="Times New Roman"/>
                <w:sz w:val="24"/>
                <w:szCs w:val="24"/>
              </w:rPr>
            </w:pPr>
            <w:ins w:id="3040" w:author="Mohammad Nayeem Hasan" w:date="2024-11-04T00:07:00Z" w16du:dateUtc="2024-11-03T18:07:00Z">
              <w:r>
                <w:rPr>
                  <w:rFonts w:ascii="Times New Roman" w:hAnsi="Times New Roman" w:cs="Times New Roman"/>
                  <w:sz w:val="24"/>
                  <w:szCs w:val="24"/>
                </w:rPr>
                <w:t>3.36 (2.67, 4.22)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078CD84" w14:textId="77777777" w:rsidR="00994FF0" w:rsidRDefault="00994FF0" w:rsidP="000C3C54">
            <w:pPr>
              <w:rPr>
                <w:ins w:id="3041" w:author="Mohammad Nayeem Hasan" w:date="2024-11-04T00:07:00Z" w16du:dateUtc="2024-11-03T18:07:00Z"/>
                <w:rFonts w:ascii="Times New Roman" w:hAnsi="Times New Roman" w:cs="Times New Roman"/>
                <w:b/>
                <w:bCs/>
                <w:sz w:val="24"/>
                <w:szCs w:val="24"/>
              </w:rPr>
            </w:pPr>
            <w:ins w:id="3042" w:author="Mohammad Nayeem Hasan" w:date="2024-11-04T00:07:00Z" w16du:dateUtc="2024-11-03T18:07:00Z">
              <w:r>
                <w:rPr>
                  <w:rFonts w:ascii="Times New Roman" w:hAnsi="Times New Roman" w:cs="Times New Roman"/>
                  <w:b/>
                  <w:bCs/>
                  <w:sz w:val="24"/>
                  <w:szCs w:val="24"/>
                </w:rPr>
                <w:t>&lt;0.001</w:t>
              </w:r>
            </w:ins>
          </w:p>
        </w:tc>
      </w:tr>
      <w:tr w:rsidR="00994FF0" w14:paraId="383122D3" w14:textId="77777777" w:rsidTr="000C3C54">
        <w:trPr>
          <w:trHeight w:val="138"/>
          <w:jc w:val="center"/>
          <w:ins w:id="304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F2C0EC6" w14:textId="77777777" w:rsidR="00994FF0" w:rsidRDefault="00994FF0" w:rsidP="000C3C54">
            <w:pPr>
              <w:rPr>
                <w:ins w:id="3044" w:author="Mohammad Nayeem Hasan" w:date="2024-11-04T00:07:00Z" w16du:dateUtc="2024-11-03T18:07:00Z"/>
                <w:rFonts w:ascii="Times New Roman" w:hAnsi="Times New Roman" w:cs="Times New Roman"/>
                <w:sz w:val="24"/>
                <w:szCs w:val="24"/>
              </w:rPr>
            </w:pPr>
            <w:ins w:id="3045" w:author="Mohammad Nayeem Hasan" w:date="2024-11-04T00:07:00Z" w16du:dateUtc="2024-11-03T18:07:00Z">
              <w:r>
                <w:rPr>
                  <w:rFonts w:ascii="Times New Roman" w:hAnsi="Times New Roman" w:cs="Times New Roman"/>
                  <w:sz w:val="24"/>
                  <w:szCs w:val="24"/>
                </w:rPr>
                <w:t>24-35</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83F86B7" w14:textId="77777777" w:rsidR="00994FF0" w:rsidRDefault="00994FF0" w:rsidP="000C3C54">
            <w:pPr>
              <w:rPr>
                <w:ins w:id="3046" w:author="Mohammad Nayeem Hasan" w:date="2024-11-04T00:07:00Z" w16du:dateUtc="2024-11-03T18:07:00Z"/>
                <w:rFonts w:ascii="Times New Roman" w:hAnsi="Times New Roman" w:cs="Times New Roman"/>
                <w:sz w:val="24"/>
                <w:szCs w:val="24"/>
              </w:rPr>
            </w:pPr>
            <w:ins w:id="3047" w:author="Mohammad Nayeem Hasan" w:date="2024-11-04T00:07:00Z" w16du:dateUtc="2024-11-03T18:07:00Z">
              <w:r>
                <w:rPr>
                  <w:rFonts w:ascii="Times New Roman" w:hAnsi="Times New Roman" w:cs="Times New Roman"/>
                  <w:sz w:val="24"/>
                  <w:szCs w:val="24"/>
                </w:rPr>
                <w:t>1.45 (1.22, 1.73)</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81FEA94" w14:textId="77777777" w:rsidR="00994FF0" w:rsidRDefault="00994FF0" w:rsidP="000C3C54">
            <w:pPr>
              <w:rPr>
                <w:ins w:id="3048" w:author="Mohammad Nayeem Hasan" w:date="2024-11-04T00:07:00Z" w16du:dateUtc="2024-11-03T18:07:00Z"/>
                <w:rFonts w:ascii="Times New Roman" w:hAnsi="Times New Roman" w:cs="Times New Roman"/>
                <w:b/>
                <w:bCs/>
                <w:sz w:val="24"/>
                <w:szCs w:val="24"/>
              </w:rPr>
            </w:pPr>
            <w:ins w:id="3049" w:author="Mohammad Nayeem Hasan" w:date="2024-11-04T00:07:00Z" w16du:dateUtc="2024-11-03T18:07:00Z">
              <w:r>
                <w:rPr>
                  <w:rFonts w:ascii="Times New Roman" w:hAnsi="Times New Roman" w:cs="Times New Roman"/>
                  <w:b/>
                  <w:bCs/>
                  <w:sz w:val="24"/>
                  <w:szCs w:val="24"/>
                </w:rPr>
                <w:t>&lt;0.001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B771047" w14:textId="77777777" w:rsidR="00994FF0" w:rsidRDefault="00994FF0" w:rsidP="000C3C54">
            <w:pPr>
              <w:rPr>
                <w:ins w:id="3050" w:author="Mohammad Nayeem Hasan" w:date="2024-11-04T00:07:00Z" w16du:dateUtc="2024-11-03T18:07:00Z"/>
                <w:rFonts w:ascii="Times New Roman" w:hAnsi="Times New Roman" w:cs="Times New Roman"/>
                <w:sz w:val="24"/>
                <w:szCs w:val="24"/>
              </w:rPr>
            </w:pPr>
            <w:ins w:id="3051" w:author="Mohammad Nayeem Hasan" w:date="2024-11-04T00:07:00Z" w16du:dateUtc="2024-11-03T18:07:00Z">
              <w:r>
                <w:rPr>
                  <w:rFonts w:ascii="Times New Roman" w:hAnsi="Times New Roman" w:cs="Times New Roman"/>
                  <w:sz w:val="24"/>
                  <w:szCs w:val="24"/>
                </w:rPr>
                <w:t>1.59 (0.71, 3.59)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1B82578" w14:textId="77777777" w:rsidR="00994FF0" w:rsidRDefault="00994FF0" w:rsidP="000C3C54">
            <w:pPr>
              <w:rPr>
                <w:ins w:id="3052" w:author="Mohammad Nayeem Hasan" w:date="2024-11-04T00:07:00Z" w16du:dateUtc="2024-11-03T18:07:00Z"/>
                <w:rFonts w:ascii="Times New Roman" w:hAnsi="Times New Roman" w:cs="Times New Roman"/>
                <w:sz w:val="24"/>
                <w:szCs w:val="24"/>
              </w:rPr>
            </w:pPr>
            <w:ins w:id="3053" w:author="Mohammad Nayeem Hasan" w:date="2024-11-04T00:07:00Z" w16du:dateUtc="2024-11-03T18:07:00Z">
              <w:r>
                <w:rPr>
                  <w:rFonts w:ascii="Times New Roman" w:hAnsi="Times New Roman" w:cs="Times New Roman"/>
                  <w:sz w:val="24"/>
                  <w:szCs w:val="24"/>
                </w:rPr>
                <w:t>0.261</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08256D8" w14:textId="77777777" w:rsidR="00994FF0" w:rsidRDefault="00994FF0" w:rsidP="000C3C54">
            <w:pPr>
              <w:rPr>
                <w:ins w:id="3054" w:author="Mohammad Nayeem Hasan" w:date="2024-11-04T00:07:00Z" w16du:dateUtc="2024-11-03T18:07:00Z"/>
                <w:rFonts w:ascii="Times New Roman" w:hAnsi="Times New Roman" w:cs="Times New Roman"/>
                <w:sz w:val="24"/>
                <w:szCs w:val="24"/>
              </w:rPr>
            </w:pPr>
            <w:ins w:id="3055" w:author="Mohammad Nayeem Hasan" w:date="2024-11-04T00:07:00Z" w16du:dateUtc="2024-11-03T18:07:00Z">
              <w:r>
                <w:rPr>
                  <w:rFonts w:ascii="Times New Roman" w:hAnsi="Times New Roman" w:cs="Times New Roman"/>
                  <w:sz w:val="24"/>
                  <w:szCs w:val="24"/>
                </w:rPr>
                <w:t>2.26 (1.76, 2.89)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34A65D2" w14:textId="77777777" w:rsidR="00994FF0" w:rsidRDefault="00994FF0" w:rsidP="000C3C54">
            <w:pPr>
              <w:rPr>
                <w:ins w:id="3056" w:author="Mohammad Nayeem Hasan" w:date="2024-11-04T00:07:00Z" w16du:dateUtc="2024-11-03T18:07:00Z"/>
                <w:rFonts w:ascii="Times New Roman" w:hAnsi="Times New Roman" w:cs="Times New Roman"/>
                <w:b/>
                <w:bCs/>
                <w:sz w:val="24"/>
                <w:szCs w:val="24"/>
                <w:highlight w:val="yellow"/>
              </w:rPr>
            </w:pPr>
            <w:ins w:id="3057" w:author="Mohammad Nayeem Hasan" w:date="2024-11-04T00:07:00Z" w16du:dateUtc="2024-11-03T18:07:00Z">
              <w:r>
                <w:rPr>
                  <w:rFonts w:ascii="Times New Roman" w:hAnsi="Times New Roman" w:cs="Times New Roman"/>
                  <w:b/>
                  <w:bCs/>
                  <w:sz w:val="24"/>
                  <w:szCs w:val="24"/>
                </w:rPr>
                <w:t>&lt;0.001</w:t>
              </w:r>
            </w:ins>
          </w:p>
        </w:tc>
      </w:tr>
      <w:tr w:rsidR="00994FF0" w14:paraId="767A48A8" w14:textId="77777777" w:rsidTr="000C3C54">
        <w:trPr>
          <w:trHeight w:val="138"/>
          <w:jc w:val="center"/>
          <w:ins w:id="305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011C3F4" w14:textId="77777777" w:rsidR="00994FF0" w:rsidRDefault="00994FF0" w:rsidP="000C3C54">
            <w:pPr>
              <w:rPr>
                <w:ins w:id="3059" w:author="Mohammad Nayeem Hasan" w:date="2024-11-04T00:07:00Z" w16du:dateUtc="2024-11-03T18:07:00Z"/>
                <w:rFonts w:ascii="Times New Roman" w:hAnsi="Times New Roman" w:cs="Times New Roman"/>
                <w:sz w:val="24"/>
                <w:szCs w:val="24"/>
              </w:rPr>
            </w:pPr>
            <w:ins w:id="3060" w:author="Mohammad Nayeem Hasan" w:date="2024-11-04T00:07:00Z" w16du:dateUtc="2024-11-03T18:07:00Z">
              <w:r>
                <w:rPr>
                  <w:rFonts w:ascii="Times New Roman" w:hAnsi="Times New Roman" w:cs="Times New Roman"/>
                  <w:sz w:val="24"/>
                  <w:szCs w:val="24"/>
                </w:rPr>
                <w:t>36-47</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4975689" w14:textId="77777777" w:rsidR="00994FF0" w:rsidRDefault="00994FF0" w:rsidP="000C3C54">
            <w:pPr>
              <w:rPr>
                <w:ins w:id="3061" w:author="Mohammad Nayeem Hasan" w:date="2024-11-04T00:07:00Z" w16du:dateUtc="2024-11-03T18:07:00Z"/>
                <w:rFonts w:ascii="Times New Roman" w:hAnsi="Times New Roman" w:cs="Times New Roman"/>
                <w:sz w:val="24"/>
                <w:szCs w:val="24"/>
              </w:rPr>
            </w:pPr>
            <w:ins w:id="3062" w:author="Mohammad Nayeem Hasan" w:date="2024-11-04T00:07:00Z" w16du:dateUtc="2024-11-03T18:07:00Z">
              <w:r>
                <w:rPr>
                  <w:rFonts w:ascii="Times New Roman" w:hAnsi="Times New Roman" w:cs="Times New Roman"/>
                  <w:sz w:val="24"/>
                  <w:szCs w:val="24"/>
                </w:rPr>
                <w:t>1.17 (0.97, 1.42)</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CDF9904" w14:textId="77777777" w:rsidR="00994FF0" w:rsidRDefault="00994FF0" w:rsidP="000C3C54">
            <w:pPr>
              <w:rPr>
                <w:ins w:id="3063" w:author="Mohammad Nayeem Hasan" w:date="2024-11-04T00:07:00Z" w16du:dateUtc="2024-11-03T18:07:00Z"/>
                <w:rFonts w:ascii="Times New Roman" w:hAnsi="Times New Roman" w:cs="Times New Roman"/>
                <w:sz w:val="24"/>
                <w:szCs w:val="24"/>
              </w:rPr>
            </w:pPr>
            <w:ins w:id="3064" w:author="Mohammad Nayeem Hasan" w:date="2024-11-04T00:07:00Z" w16du:dateUtc="2024-11-03T18:07:00Z">
              <w:r>
                <w:rPr>
                  <w:rFonts w:ascii="Times New Roman" w:hAnsi="Times New Roman" w:cs="Times New Roman"/>
                  <w:sz w:val="24"/>
                  <w:szCs w:val="24"/>
                </w:rPr>
                <w:t>0.108</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8FE00BA" w14:textId="77777777" w:rsidR="00994FF0" w:rsidRDefault="00994FF0" w:rsidP="000C3C54">
            <w:pPr>
              <w:rPr>
                <w:ins w:id="3065" w:author="Mohammad Nayeem Hasan" w:date="2024-11-04T00:07:00Z" w16du:dateUtc="2024-11-03T18:07:00Z"/>
                <w:rFonts w:ascii="Times New Roman" w:hAnsi="Times New Roman" w:cs="Times New Roman"/>
                <w:sz w:val="24"/>
                <w:szCs w:val="24"/>
              </w:rPr>
            </w:pPr>
            <w:ins w:id="3066" w:author="Mohammad Nayeem Hasan" w:date="2024-11-04T00:07:00Z" w16du:dateUtc="2024-11-03T18:07:00Z">
              <w:r>
                <w:rPr>
                  <w:rFonts w:ascii="Times New Roman" w:hAnsi="Times New Roman" w:cs="Times New Roman"/>
                  <w:sz w:val="24"/>
                  <w:szCs w:val="24"/>
                </w:rPr>
                <w:t>2.11 (0.92, 4.82)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36EA3FC" w14:textId="77777777" w:rsidR="00994FF0" w:rsidRDefault="00994FF0" w:rsidP="000C3C54">
            <w:pPr>
              <w:rPr>
                <w:ins w:id="3067" w:author="Mohammad Nayeem Hasan" w:date="2024-11-04T00:07:00Z" w16du:dateUtc="2024-11-03T18:07:00Z"/>
                <w:rFonts w:ascii="Times New Roman" w:hAnsi="Times New Roman" w:cs="Times New Roman"/>
                <w:sz w:val="24"/>
                <w:szCs w:val="24"/>
              </w:rPr>
            </w:pPr>
            <w:ins w:id="3068" w:author="Mohammad Nayeem Hasan" w:date="2024-11-04T00:07:00Z" w16du:dateUtc="2024-11-03T18:07:00Z">
              <w:r>
                <w:rPr>
                  <w:rFonts w:ascii="Times New Roman" w:hAnsi="Times New Roman" w:cs="Times New Roman"/>
                  <w:sz w:val="24"/>
                  <w:szCs w:val="24"/>
                </w:rPr>
                <w:t>0.077</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695A7CE" w14:textId="77777777" w:rsidR="00994FF0" w:rsidRDefault="00994FF0" w:rsidP="000C3C54">
            <w:pPr>
              <w:rPr>
                <w:ins w:id="3069" w:author="Mohammad Nayeem Hasan" w:date="2024-11-04T00:07:00Z" w16du:dateUtc="2024-11-03T18:07:00Z"/>
                <w:rFonts w:ascii="Times New Roman" w:hAnsi="Times New Roman" w:cs="Times New Roman"/>
                <w:sz w:val="24"/>
                <w:szCs w:val="24"/>
              </w:rPr>
            </w:pPr>
            <w:ins w:id="3070" w:author="Mohammad Nayeem Hasan" w:date="2024-11-04T00:07:00Z" w16du:dateUtc="2024-11-03T18:07:00Z">
              <w:r>
                <w:rPr>
                  <w:rFonts w:ascii="Times New Roman" w:hAnsi="Times New Roman" w:cs="Times New Roman"/>
                  <w:sz w:val="24"/>
                  <w:szCs w:val="24"/>
                </w:rPr>
                <w:t>1.52 (1.18, 1.95)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6535895" w14:textId="77777777" w:rsidR="00994FF0" w:rsidRDefault="00994FF0" w:rsidP="000C3C54">
            <w:pPr>
              <w:rPr>
                <w:ins w:id="3071" w:author="Mohammad Nayeem Hasan" w:date="2024-11-04T00:07:00Z" w16du:dateUtc="2024-11-03T18:07:00Z"/>
                <w:rFonts w:ascii="Times New Roman" w:hAnsi="Times New Roman" w:cs="Times New Roman"/>
                <w:b/>
                <w:bCs/>
                <w:sz w:val="24"/>
                <w:szCs w:val="24"/>
              </w:rPr>
            </w:pPr>
            <w:ins w:id="3072" w:author="Mohammad Nayeem Hasan" w:date="2024-11-04T00:07:00Z" w16du:dateUtc="2024-11-03T18:07:00Z">
              <w:r>
                <w:rPr>
                  <w:rFonts w:ascii="Times New Roman" w:hAnsi="Times New Roman" w:cs="Times New Roman"/>
                  <w:b/>
                  <w:bCs/>
                  <w:sz w:val="24"/>
                  <w:szCs w:val="24"/>
                </w:rPr>
                <w:t>0.001</w:t>
              </w:r>
            </w:ins>
          </w:p>
        </w:tc>
      </w:tr>
      <w:tr w:rsidR="00994FF0" w14:paraId="5D559BC9" w14:textId="77777777" w:rsidTr="000C3C54">
        <w:trPr>
          <w:trHeight w:val="138"/>
          <w:jc w:val="center"/>
          <w:ins w:id="307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C42510A" w14:textId="77777777" w:rsidR="00994FF0" w:rsidRDefault="00994FF0" w:rsidP="000C3C54">
            <w:pPr>
              <w:rPr>
                <w:ins w:id="3074" w:author="Mohammad Nayeem Hasan" w:date="2024-11-04T00:07:00Z" w16du:dateUtc="2024-11-03T18:07:00Z"/>
                <w:rFonts w:ascii="Times New Roman" w:hAnsi="Times New Roman" w:cs="Times New Roman"/>
                <w:sz w:val="24"/>
                <w:szCs w:val="24"/>
              </w:rPr>
            </w:pPr>
            <w:ins w:id="3075" w:author="Mohammad Nayeem Hasan" w:date="2024-11-04T00:07:00Z" w16du:dateUtc="2024-11-03T18:07:00Z">
              <w:r>
                <w:rPr>
                  <w:rFonts w:ascii="Times New Roman" w:hAnsi="Times New Roman" w:cs="Times New Roman"/>
                  <w:sz w:val="24"/>
                  <w:szCs w:val="24"/>
                </w:rPr>
                <w:t>48-59</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72BB7CA" w14:textId="77777777" w:rsidR="00994FF0" w:rsidRDefault="00994FF0" w:rsidP="000C3C54">
            <w:pPr>
              <w:rPr>
                <w:ins w:id="3076" w:author="Mohammad Nayeem Hasan" w:date="2024-11-04T00:07:00Z" w16du:dateUtc="2024-11-03T18:07:00Z"/>
                <w:rFonts w:ascii="Times New Roman" w:hAnsi="Times New Roman" w:cs="Times New Roman"/>
                <w:sz w:val="24"/>
                <w:szCs w:val="24"/>
              </w:rPr>
            </w:pPr>
            <w:ins w:id="3077"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3367AFA" w14:textId="77777777" w:rsidR="00994FF0" w:rsidRDefault="00994FF0" w:rsidP="000C3C54">
            <w:pPr>
              <w:rPr>
                <w:ins w:id="3078" w:author="Mohammad Nayeem Hasan" w:date="2024-11-04T00:07:00Z" w16du:dateUtc="2024-11-03T18:07:00Z"/>
                <w:rFonts w:ascii="Times New Roman" w:hAnsi="Times New Roman" w:cs="Times New Roman"/>
                <w:sz w:val="24"/>
                <w:szCs w:val="24"/>
              </w:rPr>
            </w:pPr>
            <w:ins w:id="307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C18A44E" w14:textId="77777777" w:rsidR="00994FF0" w:rsidRDefault="00994FF0" w:rsidP="000C3C54">
            <w:pPr>
              <w:rPr>
                <w:ins w:id="3080" w:author="Mohammad Nayeem Hasan" w:date="2024-11-04T00:07:00Z" w16du:dateUtc="2024-11-03T18:07:00Z"/>
                <w:rFonts w:ascii="Times New Roman" w:hAnsi="Times New Roman" w:cs="Times New Roman"/>
                <w:sz w:val="24"/>
                <w:szCs w:val="24"/>
              </w:rPr>
            </w:pPr>
            <w:ins w:id="3081"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8643C3A" w14:textId="77777777" w:rsidR="00994FF0" w:rsidRDefault="00994FF0" w:rsidP="000C3C54">
            <w:pPr>
              <w:rPr>
                <w:ins w:id="3082" w:author="Mohammad Nayeem Hasan" w:date="2024-11-04T00:07:00Z" w16du:dateUtc="2024-11-03T18:07:00Z"/>
                <w:rFonts w:ascii="Times New Roman" w:hAnsi="Times New Roman" w:cs="Times New Roman"/>
                <w:sz w:val="24"/>
                <w:szCs w:val="24"/>
              </w:rPr>
            </w:pPr>
            <w:ins w:id="308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867222A" w14:textId="77777777" w:rsidR="00994FF0" w:rsidRDefault="00994FF0" w:rsidP="000C3C54">
            <w:pPr>
              <w:rPr>
                <w:ins w:id="3084" w:author="Mohammad Nayeem Hasan" w:date="2024-11-04T00:07:00Z" w16du:dateUtc="2024-11-03T18:07:00Z"/>
                <w:rFonts w:ascii="Times New Roman" w:hAnsi="Times New Roman" w:cs="Times New Roman"/>
                <w:sz w:val="24"/>
                <w:szCs w:val="24"/>
              </w:rPr>
            </w:pPr>
            <w:ins w:id="3085"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796555C" w14:textId="77777777" w:rsidR="00994FF0" w:rsidRDefault="00994FF0" w:rsidP="000C3C54">
            <w:pPr>
              <w:rPr>
                <w:ins w:id="3086" w:author="Mohammad Nayeem Hasan" w:date="2024-11-04T00:07:00Z" w16du:dateUtc="2024-11-03T18:07:00Z"/>
                <w:rFonts w:ascii="Times New Roman" w:hAnsi="Times New Roman" w:cs="Times New Roman"/>
                <w:sz w:val="24"/>
                <w:szCs w:val="24"/>
              </w:rPr>
            </w:pPr>
            <w:ins w:id="3087" w:author="Mohammad Nayeem Hasan" w:date="2024-11-04T00:07:00Z" w16du:dateUtc="2024-11-03T18:07:00Z">
              <w:r>
                <w:rPr>
                  <w:rFonts w:ascii="Times New Roman" w:hAnsi="Times New Roman" w:cs="Times New Roman"/>
                  <w:sz w:val="24"/>
                  <w:szCs w:val="24"/>
                </w:rPr>
                <w:t>-</w:t>
              </w:r>
            </w:ins>
          </w:p>
        </w:tc>
      </w:tr>
      <w:tr w:rsidR="00994FF0" w14:paraId="4F4462E5" w14:textId="77777777" w:rsidTr="000C3C54">
        <w:trPr>
          <w:trHeight w:val="138"/>
          <w:jc w:val="center"/>
          <w:ins w:id="3088"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846677B" w14:textId="77777777" w:rsidR="00994FF0" w:rsidRDefault="00994FF0" w:rsidP="000C3C54">
            <w:pPr>
              <w:rPr>
                <w:ins w:id="3089" w:author="Mohammad Nayeem Hasan" w:date="2024-11-04T00:07:00Z" w16du:dateUtc="2024-11-03T18:07:00Z"/>
                <w:rFonts w:ascii="Times New Roman" w:hAnsi="Times New Roman" w:cs="Times New Roman"/>
                <w:sz w:val="24"/>
                <w:szCs w:val="24"/>
              </w:rPr>
            </w:pPr>
            <w:ins w:id="3090" w:author="Mohammad Nayeem Hasan" w:date="2024-11-04T00:07:00Z" w16du:dateUtc="2024-11-03T18:07:00Z">
              <w:r>
                <w:rPr>
                  <w:rFonts w:ascii="Times New Roman" w:hAnsi="Times New Roman" w:cs="Times New Roman"/>
                  <w:sz w:val="24"/>
                  <w:szCs w:val="24"/>
                </w:rPr>
                <w:t>Child’s sex</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7FFC9E04" w14:textId="77777777" w:rsidR="00994FF0" w:rsidRDefault="00994FF0" w:rsidP="000C3C54">
            <w:pPr>
              <w:rPr>
                <w:ins w:id="3091"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946F279" w14:textId="77777777" w:rsidR="00994FF0" w:rsidRDefault="00994FF0" w:rsidP="000C3C54">
            <w:pPr>
              <w:rPr>
                <w:ins w:id="309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1D0B88A" w14:textId="77777777" w:rsidR="00994FF0" w:rsidRDefault="00994FF0" w:rsidP="000C3C54">
            <w:pPr>
              <w:rPr>
                <w:ins w:id="3093" w:author="Mohammad Nayeem Hasan" w:date="2024-11-04T00:07:00Z" w16du:dateUtc="2024-11-03T18:07:00Z"/>
                <w:rFonts w:ascii="Times New Roman" w:hAnsi="Times New Roman" w:cs="Times New Roman"/>
                <w:sz w:val="24"/>
                <w:szCs w:val="24"/>
              </w:rPr>
            </w:pPr>
          </w:p>
        </w:tc>
      </w:tr>
      <w:tr w:rsidR="00994FF0" w14:paraId="33BD3A24" w14:textId="77777777" w:rsidTr="000C3C54">
        <w:trPr>
          <w:trHeight w:val="268"/>
          <w:jc w:val="center"/>
          <w:ins w:id="309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D92C017" w14:textId="77777777" w:rsidR="00994FF0" w:rsidRDefault="00994FF0" w:rsidP="000C3C54">
            <w:pPr>
              <w:rPr>
                <w:ins w:id="3095" w:author="Mohammad Nayeem Hasan" w:date="2024-11-04T00:07:00Z" w16du:dateUtc="2024-11-03T18:07:00Z"/>
                <w:rFonts w:ascii="Times New Roman" w:hAnsi="Times New Roman" w:cs="Times New Roman"/>
                <w:sz w:val="24"/>
                <w:szCs w:val="24"/>
              </w:rPr>
            </w:pPr>
            <w:ins w:id="3096" w:author="Mohammad Nayeem Hasan" w:date="2024-11-04T00:07:00Z" w16du:dateUtc="2024-11-03T18:07:00Z">
              <w:r>
                <w:rPr>
                  <w:rFonts w:ascii="Times New Roman" w:hAnsi="Times New Roman" w:cs="Times New Roman"/>
                  <w:sz w:val="24"/>
                  <w:szCs w:val="24"/>
                </w:rPr>
                <w:t>Male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1DFDE1D" w14:textId="77777777" w:rsidR="00994FF0" w:rsidRDefault="00994FF0" w:rsidP="000C3C54">
            <w:pPr>
              <w:rPr>
                <w:ins w:id="3097" w:author="Mohammad Nayeem Hasan" w:date="2024-11-04T00:07:00Z" w16du:dateUtc="2024-11-03T18:07:00Z"/>
                <w:rFonts w:ascii="Times New Roman" w:hAnsi="Times New Roman" w:cs="Times New Roman"/>
                <w:sz w:val="24"/>
                <w:szCs w:val="24"/>
              </w:rPr>
            </w:pPr>
            <w:ins w:id="3098" w:author="Mohammad Nayeem Hasan" w:date="2024-11-04T00:07:00Z" w16du:dateUtc="2024-11-03T18:07:00Z">
              <w:r>
                <w:rPr>
                  <w:rFonts w:ascii="Times New Roman" w:hAnsi="Times New Roman" w:cs="Times New Roman"/>
                  <w:sz w:val="24"/>
                  <w:szCs w:val="24"/>
                </w:rPr>
                <w:t>1.05 (0.95, 1.16)</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458DB60" w14:textId="77777777" w:rsidR="00994FF0" w:rsidRDefault="00994FF0" w:rsidP="000C3C54">
            <w:pPr>
              <w:rPr>
                <w:ins w:id="3099" w:author="Mohammad Nayeem Hasan" w:date="2024-11-04T00:07:00Z" w16du:dateUtc="2024-11-03T18:07:00Z"/>
                <w:rFonts w:ascii="Times New Roman" w:hAnsi="Times New Roman" w:cs="Times New Roman"/>
                <w:sz w:val="24"/>
                <w:szCs w:val="24"/>
              </w:rPr>
            </w:pPr>
            <w:ins w:id="3100" w:author="Mohammad Nayeem Hasan" w:date="2024-11-04T00:07:00Z" w16du:dateUtc="2024-11-03T18:07:00Z">
              <w:r>
                <w:rPr>
                  <w:rFonts w:ascii="Times New Roman" w:hAnsi="Times New Roman" w:cs="Times New Roman"/>
                  <w:sz w:val="24"/>
                  <w:szCs w:val="24"/>
                </w:rPr>
                <w:t>0.351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FE4A760" w14:textId="77777777" w:rsidR="00994FF0" w:rsidRDefault="00994FF0" w:rsidP="000C3C54">
            <w:pPr>
              <w:rPr>
                <w:ins w:id="3101" w:author="Mohammad Nayeem Hasan" w:date="2024-11-04T00:07:00Z" w16du:dateUtc="2024-11-03T18:07:00Z"/>
                <w:rFonts w:ascii="Times New Roman" w:hAnsi="Times New Roman" w:cs="Times New Roman"/>
                <w:sz w:val="24"/>
                <w:szCs w:val="24"/>
              </w:rPr>
            </w:pPr>
            <w:ins w:id="310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1F5DBDF" w14:textId="77777777" w:rsidR="00994FF0" w:rsidRDefault="00994FF0" w:rsidP="000C3C54">
            <w:pPr>
              <w:rPr>
                <w:ins w:id="3103" w:author="Mohammad Nayeem Hasan" w:date="2024-11-04T00:07:00Z" w16du:dateUtc="2024-11-03T18:07:00Z"/>
                <w:rFonts w:ascii="Times New Roman" w:hAnsi="Times New Roman" w:cs="Times New Roman"/>
                <w:sz w:val="24"/>
                <w:szCs w:val="24"/>
              </w:rPr>
            </w:pPr>
            <w:ins w:id="3104"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000FD97" w14:textId="77777777" w:rsidR="00994FF0" w:rsidRDefault="00994FF0" w:rsidP="000C3C54">
            <w:pPr>
              <w:rPr>
                <w:ins w:id="3105" w:author="Mohammad Nayeem Hasan" w:date="2024-11-04T00:07:00Z" w16du:dateUtc="2024-11-03T18:07:00Z"/>
                <w:rFonts w:ascii="Times New Roman" w:hAnsi="Times New Roman" w:cs="Times New Roman"/>
                <w:sz w:val="24"/>
                <w:szCs w:val="24"/>
              </w:rPr>
            </w:pPr>
            <w:ins w:id="3106" w:author="Mohammad Nayeem Hasan" w:date="2024-11-04T00:07:00Z" w16du:dateUtc="2024-11-03T18:07:00Z">
              <w:r>
                <w:rPr>
                  <w:rFonts w:ascii="Times New Roman" w:hAnsi="Times New Roman" w:cs="Times New Roman"/>
                  <w:sz w:val="24"/>
                  <w:szCs w:val="24"/>
                </w:rPr>
                <w:t>1.04 (0.92, 1.19)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10D3BD5" w14:textId="77777777" w:rsidR="00994FF0" w:rsidRDefault="00994FF0" w:rsidP="000C3C54">
            <w:pPr>
              <w:rPr>
                <w:ins w:id="3107" w:author="Mohammad Nayeem Hasan" w:date="2024-11-04T00:07:00Z" w16du:dateUtc="2024-11-03T18:07:00Z"/>
                <w:rFonts w:ascii="Times New Roman" w:hAnsi="Times New Roman" w:cs="Times New Roman"/>
                <w:sz w:val="24"/>
                <w:szCs w:val="24"/>
              </w:rPr>
            </w:pPr>
            <w:ins w:id="3108" w:author="Mohammad Nayeem Hasan" w:date="2024-11-04T00:07:00Z" w16du:dateUtc="2024-11-03T18:07:00Z">
              <w:r>
                <w:rPr>
                  <w:rFonts w:ascii="Times New Roman" w:hAnsi="Times New Roman" w:cs="Times New Roman"/>
                  <w:sz w:val="24"/>
                  <w:szCs w:val="24"/>
                </w:rPr>
                <w:t>0.526</w:t>
              </w:r>
            </w:ins>
          </w:p>
        </w:tc>
      </w:tr>
      <w:tr w:rsidR="00994FF0" w14:paraId="16FABF19" w14:textId="77777777" w:rsidTr="000C3C54">
        <w:trPr>
          <w:trHeight w:val="138"/>
          <w:jc w:val="center"/>
          <w:ins w:id="310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D6C3DA8" w14:textId="77777777" w:rsidR="00994FF0" w:rsidRDefault="00994FF0" w:rsidP="000C3C54">
            <w:pPr>
              <w:rPr>
                <w:ins w:id="3110" w:author="Mohammad Nayeem Hasan" w:date="2024-11-04T00:07:00Z" w16du:dateUtc="2024-11-03T18:07:00Z"/>
                <w:rFonts w:ascii="Times New Roman" w:hAnsi="Times New Roman" w:cs="Times New Roman"/>
                <w:sz w:val="24"/>
                <w:szCs w:val="24"/>
              </w:rPr>
            </w:pPr>
            <w:ins w:id="3111" w:author="Mohammad Nayeem Hasan" w:date="2024-11-04T00:07:00Z" w16du:dateUtc="2024-11-03T18:07:00Z">
              <w:r>
                <w:rPr>
                  <w:rFonts w:ascii="Times New Roman" w:hAnsi="Times New Roman" w:cs="Times New Roman"/>
                  <w:sz w:val="24"/>
                  <w:szCs w:val="24"/>
                </w:rPr>
                <w:t>Female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C865A48" w14:textId="77777777" w:rsidR="00994FF0" w:rsidRDefault="00994FF0" w:rsidP="000C3C54">
            <w:pPr>
              <w:rPr>
                <w:ins w:id="3112" w:author="Mohammad Nayeem Hasan" w:date="2024-11-04T00:07:00Z" w16du:dateUtc="2024-11-03T18:07:00Z"/>
                <w:rFonts w:ascii="Times New Roman" w:hAnsi="Times New Roman" w:cs="Times New Roman"/>
                <w:sz w:val="24"/>
                <w:szCs w:val="24"/>
              </w:rPr>
            </w:pPr>
            <w:ins w:id="3113"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9424690" w14:textId="77777777" w:rsidR="00994FF0" w:rsidRDefault="00994FF0" w:rsidP="000C3C54">
            <w:pPr>
              <w:rPr>
                <w:ins w:id="3114" w:author="Mohammad Nayeem Hasan" w:date="2024-11-04T00:07:00Z" w16du:dateUtc="2024-11-03T18:07:00Z"/>
                <w:rFonts w:ascii="Times New Roman" w:hAnsi="Times New Roman" w:cs="Times New Roman"/>
                <w:sz w:val="24"/>
                <w:szCs w:val="24"/>
              </w:rPr>
            </w:pPr>
            <w:ins w:id="3115"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E99C3F3" w14:textId="77777777" w:rsidR="00994FF0" w:rsidRDefault="00994FF0" w:rsidP="000C3C54">
            <w:pPr>
              <w:rPr>
                <w:ins w:id="3116" w:author="Mohammad Nayeem Hasan" w:date="2024-11-04T00:07:00Z" w16du:dateUtc="2024-11-03T18:07:00Z"/>
                <w:rFonts w:ascii="Times New Roman" w:hAnsi="Times New Roman" w:cs="Times New Roman"/>
                <w:sz w:val="24"/>
                <w:szCs w:val="24"/>
              </w:rPr>
            </w:pPr>
            <w:ins w:id="3117"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BFF1F9C" w14:textId="77777777" w:rsidR="00994FF0" w:rsidRDefault="00994FF0" w:rsidP="000C3C54">
            <w:pPr>
              <w:rPr>
                <w:ins w:id="3118" w:author="Mohammad Nayeem Hasan" w:date="2024-11-04T00:07:00Z" w16du:dateUtc="2024-11-03T18:07:00Z"/>
                <w:rFonts w:ascii="Times New Roman" w:hAnsi="Times New Roman" w:cs="Times New Roman"/>
                <w:sz w:val="24"/>
                <w:szCs w:val="24"/>
              </w:rPr>
            </w:pPr>
            <w:ins w:id="3119"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56C97D1" w14:textId="77777777" w:rsidR="00994FF0" w:rsidRDefault="00994FF0" w:rsidP="000C3C54">
            <w:pPr>
              <w:rPr>
                <w:ins w:id="3120" w:author="Mohammad Nayeem Hasan" w:date="2024-11-04T00:07:00Z" w16du:dateUtc="2024-11-03T18:07:00Z"/>
                <w:rFonts w:ascii="Times New Roman" w:hAnsi="Times New Roman" w:cs="Times New Roman"/>
                <w:sz w:val="24"/>
                <w:szCs w:val="24"/>
              </w:rPr>
            </w:pPr>
            <w:ins w:id="3121"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208CF05" w14:textId="77777777" w:rsidR="00994FF0" w:rsidRDefault="00994FF0" w:rsidP="000C3C54">
            <w:pPr>
              <w:rPr>
                <w:ins w:id="3122" w:author="Mohammad Nayeem Hasan" w:date="2024-11-04T00:07:00Z" w16du:dateUtc="2024-11-03T18:07:00Z"/>
                <w:rFonts w:ascii="Times New Roman" w:hAnsi="Times New Roman" w:cs="Times New Roman"/>
                <w:sz w:val="24"/>
                <w:szCs w:val="24"/>
              </w:rPr>
            </w:pPr>
            <w:ins w:id="3123" w:author="Mohammad Nayeem Hasan" w:date="2024-11-04T00:07:00Z" w16du:dateUtc="2024-11-03T18:07:00Z">
              <w:r>
                <w:rPr>
                  <w:rFonts w:ascii="Times New Roman" w:hAnsi="Times New Roman" w:cs="Times New Roman"/>
                  <w:sz w:val="24"/>
                  <w:szCs w:val="24"/>
                </w:rPr>
                <w:t>-</w:t>
              </w:r>
            </w:ins>
          </w:p>
        </w:tc>
      </w:tr>
      <w:tr w:rsidR="00994FF0" w14:paraId="63B97E9E" w14:textId="77777777" w:rsidTr="000C3C54">
        <w:trPr>
          <w:trHeight w:val="138"/>
          <w:jc w:val="center"/>
          <w:ins w:id="3124"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C81D21D" w14:textId="77777777" w:rsidR="00994FF0" w:rsidRDefault="00994FF0" w:rsidP="000C3C54">
            <w:pPr>
              <w:rPr>
                <w:ins w:id="3125" w:author="Mohammad Nayeem Hasan" w:date="2024-11-04T00:07:00Z" w16du:dateUtc="2024-11-03T18:07:00Z"/>
                <w:rFonts w:ascii="Times New Roman" w:hAnsi="Times New Roman" w:cs="Times New Roman"/>
                <w:sz w:val="24"/>
                <w:szCs w:val="24"/>
              </w:rPr>
            </w:pPr>
            <w:ins w:id="3126" w:author="Mohammad Nayeem Hasan" w:date="2024-11-04T00:07:00Z" w16du:dateUtc="2024-11-03T18:07:00Z">
              <w:r>
                <w:rPr>
                  <w:rFonts w:ascii="Times New Roman" w:hAnsi="Times New Roman" w:cs="Times New Roman"/>
                  <w:sz w:val="24"/>
                  <w:szCs w:val="24"/>
                </w:rPr>
                <w:t>Inadequate supervision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0B666693" w14:textId="77777777" w:rsidR="00994FF0" w:rsidRDefault="00994FF0" w:rsidP="000C3C54">
            <w:pPr>
              <w:rPr>
                <w:ins w:id="3127"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279C62E" w14:textId="77777777" w:rsidR="00994FF0" w:rsidRDefault="00994FF0" w:rsidP="000C3C54">
            <w:pPr>
              <w:rPr>
                <w:ins w:id="3128"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4B4B611" w14:textId="77777777" w:rsidR="00994FF0" w:rsidRDefault="00994FF0" w:rsidP="000C3C54">
            <w:pPr>
              <w:rPr>
                <w:ins w:id="3129" w:author="Mohammad Nayeem Hasan" w:date="2024-11-04T00:07:00Z" w16du:dateUtc="2024-11-03T18:07:00Z"/>
                <w:rFonts w:ascii="Times New Roman" w:hAnsi="Times New Roman" w:cs="Times New Roman"/>
                <w:sz w:val="24"/>
                <w:szCs w:val="24"/>
              </w:rPr>
            </w:pPr>
          </w:p>
        </w:tc>
      </w:tr>
      <w:tr w:rsidR="00994FF0" w14:paraId="345D897F" w14:textId="77777777" w:rsidTr="000C3C54">
        <w:trPr>
          <w:trHeight w:val="138"/>
          <w:jc w:val="center"/>
          <w:ins w:id="313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E3B686F" w14:textId="77777777" w:rsidR="00994FF0" w:rsidRDefault="00994FF0" w:rsidP="000C3C54">
            <w:pPr>
              <w:rPr>
                <w:ins w:id="3131" w:author="Mohammad Nayeem Hasan" w:date="2024-11-04T00:07:00Z" w16du:dateUtc="2024-11-03T18:07:00Z"/>
                <w:rFonts w:ascii="Times New Roman" w:hAnsi="Times New Roman" w:cs="Times New Roman"/>
                <w:sz w:val="24"/>
                <w:szCs w:val="24"/>
              </w:rPr>
            </w:pPr>
            <w:ins w:id="3132"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8225FE3" w14:textId="77777777" w:rsidR="00994FF0" w:rsidRDefault="00994FF0" w:rsidP="000C3C54">
            <w:pPr>
              <w:rPr>
                <w:ins w:id="3133" w:author="Mohammad Nayeem Hasan" w:date="2024-11-04T00:07:00Z" w16du:dateUtc="2024-11-03T18:07:00Z"/>
                <w:rFonts w:ascii="Times New Roman" w:hAnsi="Times New Roman" w:cs="Times New Roman"/>
                <w:sz w:val="24"/>
                <w:szCs w:val="24"/>
              </w:rPr>
            </w:pPr>
            <w:ins w:id="3134"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9C56114" w14:textId="77777777" w:rsidR="00994FF0" w:rsidRDefault="00994FF0" w:rsidP="000C3C54">
            <w:pPr>
              <w:rPr>
                <w:ins w:id="3135" w:author="Mohammad Nayeem Hasan" w:date="2024-11-04T00:07:00Z" w16du:dateUtc="2024-11-03T18:07:00Z"/>
                <w:rFonts w:ascii="Times New Roman" w:hAnsi="Times New Roman" w:cs="Times New Roman"/>
                <w:sz w:val="24"/>
                <w:szCs w:val="24"/>
              </w:rPr>
            </w:pPr>
            <w:ins w:id="3136"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42A1F66" w14:textId="77777777" w:rsidR="00994FF0" w:rsidRDefault="00994FF0" w:rsidP="000C3C54">
            <w:pPr>
              <w:rPr>
                <w:ins w:id="3137" w:author="Mohammad Nayeem Hasan" w:date="2024-11-04T00:07:00Z" w16du:dateUtc="2024-11-03T18:07:00Z"/>
                <w:rFonts w:ascii="Times New Roman" w:hAnsi="Times New Roman" w:cs="Times New Roman"/>
                <w:sz w:val="24"/>
                <w:szCs w:val="24"/>
              </w:rPr>
            </w:pPr>
            <w:ins w:id="3138" w:author="Mohammad Nayeem Hasan" w:date="2024-11-04T00:07:00Z" w16du:dateUtc="2024-11-03T18:07:00Z">
              <w:r>
                <w:rPr>
                  <w:rFonts w:ascii="Times New Roman" w:hAnsi="Times New Roman" w:cs="Times New Roman"/>
                  <w:sz w:val="24"/>
                  <w:szCs w:val="24"/>
                </w:rPr>
                <w:t>1.37 (0.69, 2.73)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F034B72" w14:textId="77777777" w:rsidR="00994FF0" w:rsidRDefault="00994FF0" w:rsidP="000C3C54">
            <w:pPr>
              <w:rPr>
                <w:ins w:id="3139" w:author="Mohammad Nayeem Hasan" w:date="2024-11-04T00:07:00Z" w16du:dateUtc="2024-11-03T18:07:00Z"/>
                <w:rFonts w:ascii="Times New Roman" w:hAnsi="Times New Roman" w:cs="Times New Roman"/>
                <w:sz w:val="24"/>
                <w:szCs w:val="24"/>
              </w:rPr>
            </w:pPr>
            <w:ins w:id="3140" w:author="Mohammad Nayeem Hasan" w:date="2024-11-04T00:07:00Z" w16du:dateUtc="2024-11-03T18:07:00Z">
              <w:r>
                <w:rPr>
                  <w:rFonts w:ascii="Times New Roman" w:hAnsi="Times New Roman" w:cs="Times New Roman"/>
                  <w:sz w:val="24"/>
                  <w:szCs w:val="24"/>
                </w:rPr>
                <w:t>0.368</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C722184" w14:textId="77777777" w:rsidR="00994FF0" w:rsidRDefault="00994FF0" w:rsidP="000C3C54">
            <w:pPr>
              <w:rPr>
                <w:ins w:id="3141" w:author="Mohammad Nayeem Hasan" w:date="2024-11-04T00:07:00Z" w16du:dateUtc="2024-11-03T18:07:00Z"/>
                <w:rFonts w:ascii="Times New Roman" w:hAnsi="Times New Roman" w:cs="Times New Roman"/>
                <w:sz w:val="24"/>
                <w:szCs w:val="24"/>
              </w:rPr>
            </w:pPr>
            <w:ins w:id="3142" w:author="Mohammad Nayeem Hasan" w:date="2024-11-04T00:07:00Z" w16du:dateUtc="2024-11-03T18:07:00Z">
              <w:r>
                <w:rPr>
                  <w:rFonts w:ascii="Times New Roman" w:hAnsi="Times New Roman" w:cs="Times New Roman"/>
                  <w:sz w:val="24"/>
                  <w:szCs w:val="24"/>
                </w:rPr>
                <w:t>1.18 (0.94, 1.48)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17C9B45" w14:textId="77777777" w:rsidR="00994FF0" w:rsidRDefault="00994FF0" w:rsidP="000C3C54">
            <w:pPr>
              <w:rPr>
                <w:ins w:id="3143" w:author="Mohammad Nayeem Hasan" w:date="2024-11-04T00:07:00Z" w16du:dateUtc="2024-11-03T18:07:00Z"/>
                <w:rFonts w:ascii="Times New Roman" w:hAnsi="Times New Roman" w:cs="Times New Roman"/>
                <w:sz w:val="24"/>
                <w:szCs w:val="24"/>
              </w:rPr>
            </w:pPr>
            <w:ins w:id="3144" w:author="Mohammad Nayeem Hasan" w:date="2024-11-04T00:07:00Z" w16du:dateUtc="2024-11-03T18:07:00Z">
              <w:r>
                <w:rPr>
                  <w:rFonts w:ascii="Times New Roman" w:hAnsi="Times New Roman" w:cs="Times New Roman"/>
                  <w:sz w:val="24"/>
                  <w:szCs w:val="24"/>
                </w:rPr>
                <w:t>0.148</w:t>
              </w:r>
            </w:ins>
          </w:p>
        </w:tc>
      </w:tr>
      <w:tr w:rsidR="00994FF0" w14:paraId="0098179B" w14:textId="77777777" w:rsidTr="000C3C54">
        <w:trPr>
          <w:trHeight w:val="138"/>
          <w:jc w:val="center"/>
          <w:ins w:id="314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370A867" w14:textId="77777777" w:rsidR="00994FF0" w:rsidRDefault="00994FF0" w:rsidP="000C3C54">
            <w:pPr>
              <w:rPr>
                <w:ins w:id="3146" w:author="Mohammad Nayeem Hasan" w:date="2024-11-04T00:07:00Z" w16du:dateUtc="2024-11-03T18:07:00Z"/>
                <w:rFonts w:ascii="Times New Roman" w:hAnsi="Times New Roman" w:cs="Times New Roman"/>
                <w:sz w:val="24"/>
                <w:szCs w:val="24"/>
              </w:rPr>
            </w:pPr>
            <w:ins w:id="3147"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13F9340A" w14:textId="77777777" w:rsidR="00994FF0" w:rsidRDefault="00994FF0" w:rsidP="000C3C54">
            <w:pPr>
              <w:rPr>
                <w:ins w:id="3148" w:author="Mohammad Nayeem Hasan" w:date="2024-11-04T00:07:00Z" w16du:dateUtc="2024-11-03T18:07:00Z"/>
                <w:rFonts w:ascii="Times New Roman" w:hAnsi="Times New Roman" w:cs="Times New Roman"/>
                <w:sz w:val="24"/>
                <w:szCs w:val="24"/>
              </w:rPr>
            </w:pPr>
            <w:ins w:id="3149"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A4E1516" w14:textId="77777777" w:rsidR="00994FF0" w:rsidRDefault="00994FF0" w:rsidP="000C3C54">
            <w:pPr>
              <w:rPr>
                <w:ins w:id="3150" w:author="Mohammad Nayeem Hasan" w:date="2024-11-04T00:07:00Z" w16du:dateUtc="2024-11-03T18:07:00Z"/>
                <w:rFonts w:ascii="Times New Roman" w:hAnsi="Times New Roman" w:cs="Times New Roman"/>
                <w:sz w:val="24"/>
                <w:szCs w:val="24"/>
              </w:rPr>
            </w:pPr>
            <w:ins w:id="3151"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08BC257" w14:textId="77777777" w:rsidR="00994FF0" w:rsidRDefault="00994FF0" w:rsidP="000C3C54">
            <w:pPr>
              <w:rPr>
                <w:ins w:id="3152" w:author="Mohammad Nayeem Hasan" w:date="2024-11-04T00:07:00Z" w16du:dateUtc="2024-11-03T18:07:00Z"/>
                <w:rFonts w:ascii="Times New Roman" w:hAnsi="Times New Roman" w:cs="Times New Roman"/>
                <w:sz w:val="24"/>
                <w:szCs w:val="24"/>
              </w:rPr>
            </w:pPr>
            <w:ins w:id="3153"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CAB32D0" w14:textId="77777777" w:rsidR="00994FF0" w:rsidRDefault="00994FF0" w:rsidP="000C3C54">
            <w:pPr>
              <w:rPr>
                <w:ins w:id="3154" w:author="Mohammad Nayeem Hasan" w:date="2024-11-04T00:07:00Z" w16du:dateUtc="2024-11-03T18:07:00Z"/>
                <w:rFonts w:ascii="Times New Roman" w:hAnsi="Times New Roman" w:cs="Times New Roman"/>
                <w:sz w:val="24"/>
                <w:szCs w:val="24"/>
              </w:rPr>
            </w:pPr>
            <w:ins w:id="3155"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EC919AD" w14:textId="77777777" w:rsidR="00994FF0" w:rsidRDefault="00994FF0" w:rsidP="000C3C54">
            <w:pPr>
              <w:rPr>
                <w:ins w:id="3156" w:author="Mohammad Nayeem Hasan" w:date="2024-11-04T00:07:00Z" w16du:dateUtc="2024-11-03T18:07:00Z"/>
                <w:rFonts w:ascii="Times New Roman" w:hAnsi="Times New Roman" w:cs="Times New Roman"/>
                <w:sz w:val="24"/>
                <w:szCs w:val="24"/>
              </w:rPr>
            </w:pPr>
            <w:ins w:id="3157"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3EAC519" w14:textId="77777777" w:rsidR="00994FF0" w:rsidRDefault="00994FF0" w:rsidP="000C3C54">
            <w:pPr>
              <w:rPr>
                <w:ins w:id="3158" w:author="Mohammad Nayeem Hasan" w:date="2024-11-04T00:07:00Z" w16du:dateUtc="2024-11-03T18:07:00Z"/>
                <w:rFonts w:ascii="Times New Roman" w:hAnsi="Times New Roman" w:cs="Times New Roman"/>
                <w:sz w:val="24"/>
                <w:szCs w:val="24"/>
              </w:rPr>
            </w:pPr>
            <w:ins w:id="3159" w:author="Mohammad Nayeem Hasan" w:date="2024-11-04T00:07:00Z" w16du:dateUtc="2024-11-03T18:07:00Z">
              <w:r>
                <w:rPr>
                  <w:rFonts w:ascii="Times New Roman" w:hAnsi="Times New Roman" w:cs="Times New Roman"/>
                  <w:sz w:val="24"/>
                  <w:szCs w:val="24"/>
                </w:rPr>
                <w:t>-</w:t>
              </w:r>
            </w:ins>
          </w:p>
        </w:tc>
      </w:tr>
      <w:tr w:rsidR="00994FF0" w14:paraId="0CF9AC3C" w14:textId="77777777" w:rsidTr="000C3C54">
        <w:trPr>
          <w:trHeight w:val="138"/>
          <w:jc w:val="center"/>
          <w:ins w:id="3160"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65CE4406" w14:textId="77777777" w:rsidR="00994FF0" w:rsidRDefault="00994FF0" w:rsidP="000C3C54">
            <w:pPr>
              <w:rPr>
                <w:ins w:id="3161" w:author="Mohammad Nayeem Hasan" w:date="2024-11-04T00:07:00Z" w16du:dateUtc="2024-11-03T18:07:00Z"/>
                <w:rFonts w:ascii="Times New Roman" w:hAnsi="Times New Roman" w:cs="Times New Roman"/>
                <w:sz w:val="24"/>
                <w:szCs w:val="24"/>
              </w:rPr>
            </w:pPr>
            <w:ins w:id="3162" w:author="Mohammad Nayeem Hasan" w:date="2024-11-04T00:07:00Z" w16du:dateUtc="2024-11-03T18:07:00Z">
              <w:r>
                <w:rPr>
                  <w:rFonts w:ascii="Times New Roman" w:hAnsi="Times New Roman" w:cs="Times New Roman"/>
                  <w:sz w:val="24"/>
                  <w:szCs w:val="24"/>
                </w:rPr>
                <w:t>Underweight</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51490E8" w14:textId="77777777" w:rsidR="00994FF0" w:rsidRDefault="00994FF0" w:rsidP="000C3C54">
            <w:pPr>
              <w:rPr>
                <w:ins w:id="3163"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107DF22" w14:textId="77777777" w:rsidR="00994FF0" w:rsidRDefault="00994FF0" w:rsidP="000C3C54">
            <w:pPr>
              <w:rPr>
                <w:ins w:id="3164"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60806CC" w14:textId="77777777" w:rsidR="00994FF0" w:rsidRDefault="00994FF0" w:rsidP="000C3C54">
            <w:pPr>
              <w:rPr>
                <w:ins w:id="3165" w:author="Mohammad Nayeem Hasan" w:date="2024-11-04T00:07:00Z" w16du:dateUtc="2024-11-03T18:07:00Z"/>
                <w:rFonts w:ascii="Times New Roman" w:hAnsi="Times New Roman" w:cs="Times New Roman"/>
                <w:sz w:val="24"/>
                <w:szCs w:val="24"/>
              </w:rPr>
            </w:pPr>
          </w:p>
        </w:tc>
      </w:tr>
      <w:tr w:rsidR="00994FF0" w14:paraId="44F64B53" w14:textId="77777777" w:rsidTr="000C3C54">
        <w:trPr>
          <w:trHeight w:val="138"/>
          <w:jc w:val="center"/>
          <w:ins w:id="316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1513164" w14:textId="77777777" w:rsidR="00994FF0" w:rsidRDefault="00994FF0" w:rsidP="000C3C54">
            <w:pPr>
              <w:rPr>
                <w:ins w:id="3167" w:author="Mohammad Nayeem Hasan" w:date="2024-11-04T00:07:00Z" w16du:dateUtc="2024-11-03T18:07:00Z"/>
                <w:rFonts w:ascii="Times New Roman" w:hAnsi="Times New Roman" w:cs="Times New Roman"/>
                <w:sz w:val="24"/>
                <w:szCs w:val="24"/>
              </w:rPr>
            </w:pPr>
            <w:ins w:id="3168"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2E0C0FE" w14:textId="77777777" w:rsidR="00994FF0" w:rsidRDefault="00994FF0" w:rsidP="000C3C54">
            <w:pPr>
              <w:rPr>
                <w:ins w:id="3169" w:author="Mohammad Nayeem Hasan" w:date="2024-11-04T00:07:00Z" w16du:dateUtc="2024-11-03T18:07:00Z"/>
                <w:rFonts w:ascii="Times New Roman" w:hAnsi="Times New Roman" w:cs="Times New Roman"/>
                <w:sz w:val="24"/>
                <w:szCs w:val="24"/>
              </w:rPr>
            </w:pPr>
            <w:ins w:id="3170"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35886D3" w14:textId="77777777" w:rsidR="00994FF0" w:rsidRDefault="00994FF0" w:rsidP="000C3C54">
            <w:pPr>
              <w:rPr>
                <w:ins w:id="3171" w:author="Mohammad Nayeem Hasan" w:date="2024-11-04T00:07:00Z" w16du:dateUtc="2024-11-03T18:07:00Z"/>
                <w:rFonts w:ascii="Times New Roman" w:hAnsi="Times New Roman" w:cs="Times New Roman"/>
                <w:sz w:val="24"/>
                <w:szCs w:val="24"/>
              </w:rPr>
            </w:pPr>
            <w:ins w:id="3172"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639091E" w14:textId="77777777" w:rsidR="00994FF0" w:rsidRDefault="00994FF0" w:rsidP="000C3C54">
            <w:pPr>
              <w:rPr>
                <w:ins w:id="3173" w:author="Mohammad Nayeem Hasan" w:date="2024-11-04T00:07:00Z" w16du:dateUtc="2024-11-03T18:07:00Z"/>
                <w:rFonts w:ascii="Times New Roman" w:hAnsi="Times New Roman" w:cs="Times New Roman"/>
                <w:sz w:val="24"/>
                <w:szCs w:val="24"/>
              </w:rPr>
            </w:pPr>
            <w:ins w:id="317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51FCB23" w14:textId="77777777" w:rsidR="00994FF0" w:rsidRDefault="00994FF0" w:rsidP="000C3C54">
            <w:pPr>
              <w:rPr>
                <w:ins w:id="3175" w:author="Mohammad Nayeem Hasan" w:date="2024-11-04T00:07:00Z" w16du:dateUtc="2024-11-03T18:07:00Z"/>
                <w:rFonts w:ascii="Times New Roman" w:hAnsi="Times New Roman" w:cs="Times New Roman"/>
                <w:sz w:val="24"/>
                <w:szCs w:val="24"/>
              </w:rPr>
            </w:pPr>
            <w:ins w:id="3176"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FC0C306" w14:textId="77777777" w:rsidR="00994FF0" w:rsidRDefault="00994FF0" w:rsidP="000C3C54">
            <w:pPr>
              <w:rPr>
                <w:ins w:id="3177" w:author="Mohammad Nayeem Hasan" w:date="2024-11-04T00:07:00Z" w16du:dateUtc="2024-11-03T18:07:00Z"/>
                <w:rFonts w:ascii="Times New Roman" w:hAnsi="Times New Roman" w:cs="Times New Roman"/>
                <w:sz w:val="24"/>
                <w:szCs w:val="24"/>
              </w:rPr>
            </w:pPr>
            <w:ins w:id="3178" w:author="Mohammad Nayeem Hasan" w:date="2024-11-04T00:07:00Z" w16du:dateUtc="2024-11-03T18:07:00Z">
              <w:r>
                <w:rPr>
                  <w:rFonts w:ascii="Times New Roman" w:hAnsi="Times New Roman" w:cs="Times New Roman"/>
                  <w:sz w:val="24"/>
                  <w:szCs w:val="24"/>
                </w:rPr>
                <w:t>1.44 (1.20, 1.73)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10697B2" w14:textId="77777777" w:rsidR="00994FF0" w:rsidRDefault="00994FF0" w:rsidP="000C3C54">
            <w:pPr>
              <w:rPr>
                <w:ins w:id="3179" w:author="Mohammad Nayeem Hasan" w:date="2024-11-04T00:07:00Z" w16du:dateUtc="2024-11-03T18:07:00Z"/>
                <w:rFonts w:ascii="Times New Roman" w:hAnsi="Times New Roman" w:cs="Times New Roman"/>
                <w:b/>
                <w:bCs/>
                <w:sz w:val="24"/>
                <w:szCs w:val="24"/>
              </w:rPr>
            </w:pPr>
            <w:ins w:id="3180" w:author="Mohammad Nayeem Hasan" w:date="2024-11-04T00:07:00Z" w16du:dateUtc="2024-11-03T18:07:00Z">
              <w:r>
                <w:rPr>
                  <w:rFonts w:ascii="Times New Roman" w:hAnsi="Times New Roman" w:cs="Times New Roman"/>
                  <w:b/>
                  <w:bCs/>
                  <w:sz w:val="24"/>
                  <w:szCs w:val="24"/>
                </w:rPr>
                <w:t>&lt;0.001</w:t>
              </w:r>
            </w:ins>
          </w:p>
        </w:tc>
      </w:tr>
      <w:tr w:rsidR="00994FF0" w14:paraId="6541EE0C" w14:textId="77777777" w:rsidTr="000C3C54">
        <w:trPr>
          <w:trHeight w:val="138"/>
          <w:jc w:val="center"/>
          <w:ins w:id="318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7B489D1" w14:textId="77777777" w:rsidR="00994FF0" w:rsidRDefault="00994FF0" w:rsidP="000C3C54">
            <w:pPr>
              <w:rPr>
                <w:ins w:id="3182" w:author="Mohammad Nayeem Hasan" w:date="2024-11-04T00:07:00Z" w16du:dateUtc="2024-11-03T18:07:00Z"/>
                <w:rFonts w:ascii="Times New Roman" w:hAnsi="Times New Roman" w:cs="Times New Roman"/>
                <w:sz w:val="24"/>
                <w:szCs w:val="24"/>
              </w:rPr>
            </w:pPr>
            <w:ins w:id="3183"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417E886" w14:textId="77777777" w:rsidR="00994FF0" w:rsidRDefault="00994FF0" w:rsidP="000C3C54">
            <w:pPr>
              <w:rPr>
                <w:ins w:id="3184" w:author="Mohammad Nayeem Hasan" w:date="2024-11-04T00:07:00Z" w16du:dateUtc="2024-11-03T18:07:00Z"/>
                <w:rFonts w:ascii="Times New Roman" w:hAnsi="Times New Roman" w:cs="Times New Roman"/>
                <w:sz w:val="24"/>
                <w:szCs w:val="24"/>
              </w:rPr>
            </w:pPr>
            <w:ins w:id="3185"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4402F1A" w14:textId="77777777" w:rsidR="00994FF0" w:rsidRDefault="00994FF0" w:rsidP="000C3C54">
            <w:pPr>
              <w:rPr>
                <w:ins w:id="3186" w:author="Mohammad Nayeem Hasan" w:date="2024-11-04T00:07:00Z" w16du:dateUtc="2024-11-03T18:07:00Z"/>
                <w:rFonts w:ascii="Times New Roman" w:hAnsi="Times New Roman" w:cs="Times New Roman"/>
                <w:sz w:val="24"/>
                <w:szCs w:val="24"/>
              </w:rPr>
            </w:pPr>
            <w:ins w:id="3187"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D5BCACA" w14:textId="77777777" w:rsidR="00994FF0" w:rsidRDefault="00994FF0" w:rsidP="000C3C54">
            <w:pPr>
              <w:rPr>
                <w:ins w:id="3188" w:author="Mohammad Nayeem Hasan" w:date="2024-11-04T00:07:00Z" w16du:dateUtc="2024-11-03T18:07:00Z"/>
                <w:rFonts w:ascii="Times New Roman" w:hAnsi="Times New Roman" w:cs="Times New Roman"/>
                <w:sz w:val="24"/>
                <w:szCs w:val="24"/>
              </w:rPr>
            </w:pPr>
            <w:ins w:id="318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57F991F" w14:textId="77777777" w:rsidR="00994FF0" w:rsidRDefault="00994FF0" w:rsidP="000C3C54">
            <w:pPr>
              <w:rPr>
                <w:ins w:id="3190" w:author="Mohammad Nayeem Hasan" w:date="2024-11-04T00:07:00Z" w16du:dateUtc="2024-11-03T18:07:00Z"/>
                <w:rFonts w:ascii="Times New Roman" w:hAnsi="Times New Roman" w:cs="Times New Roman"/>
                <w:sz w:val="24"/>
                <w:szCs w:val="24"/>
              </w:rPr>
            </w:pPr>
            <w:ins w:id="319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B223046" w14:textId="77777777" w:rsidR="00994FF0" w:rsidRDefault="00994FF0" w:rsidP="000C3C54">
            <w:pPr>
              <w:rPr>
                <w:ins w:id="3192" w:author="Mohammad Nayeem Hasan" w:date="2024-11-04T00:07:00Z" w16du:dateUtc="2024-11-03T18:07:00Z"/>
                <w:rFonts w:ascii="Times New Roman" w:hAnsi="Times New Roman" w:cs="Times New Roman"/>
                <w:sz w:val="24"/>
                <w:szCs w:val="24"/>
              </w:rPr>
            </w:pPr>
            <w:ins w:id="3193"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9A2CA91" w14:textId="77777777" w:rsidR="00994FF0" w:rsidRDefault="00994FF0" w:rsidP="000C3C54">
            <w:pPr>
              <w:rPr>
                <w:ins w:id="3194" w:author="Mohammad Nayeem Hasan" w:date="2024-11-04T00:07:00Z" w16du:dateUtc="2024-11-03T18:07:00Z"/>
                <w:rFonts w:ascii="Times New Roman" w:hAnsi="Times New Roman" w:cs="Times New Roman"/>
                <w:sz w:val="24"/>
                <w:szCs w:val="24"/>
              </w:rPr>
            </w:pPr>
            <w:ins w:id="3195" w:author="Mohammad Nayeem Hasan" w:date="2024-11-04T00:07:00Z" w16du:dateUtc="2024-11-03T18:07:00Z">
              <w:r>
                <w:rPr>
                  <w:rFonts w:ascii="Times New Roman" w:hAnsi="Times New Roman" w:cs="Times New Roman"/>
                  <w:sz w:val="24"/>
                  <w:szCs w:val="24"/>
                </w:rPr>
                <w:t>-</w:t>
              </w:r>
            </w:ins>
          </w:p>
        </w:tc>
      </w:tr>
      <w:tr w:rsidR="00994FF0" w14:paraId="290A94C8" w14:textId="77777777" w:rsidTr="000C3C54">
        <w:trPr>
          <w:trHeight w:val="138"/>
          <w:jc w:val="center"/>
          <w:ins w:id="3196"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D56263E" w14:textId="77777777" w:rsidR="00994FF0" w:rsidRDefault="00994FF0" w:rsidP="000C3C54">
            <w:pPr>
              <w:rPr>
                <w:ins w:id="3197" w:author="Mohammad Nayeem Hasan" w:date="2024-11-04T00:07:00Z" w16du:dateUtc="2024-11-03T18:07:00Z"/>
                <w:rFonts w:ascii="Times New Roman" w:hAnsi="Times New Roman" w:cs="Times New Roman"/>
                <w:sz w:val="24"/>
                <w:szCs w:val="24"/>
              </w:rPr>
            </w:pPr>
            <w:ins w:id="3198" w:author="Mohammad Nayeem Hasan" w:date="2024-11-04T00:07:00Z" w16du:dateUtc="2024-11-03T18:07:00Z">
              <w:r>
                <w:rPr>
                  <w:rFonts w:ascii="Times New Roman" w:hAnsi="Times New Roman" w:cs="Times New Roman"/>
                  <w:sz w:val="24"/>
                  <w:szCs w:val="24"/>
                </w:rPr>
                <w:t>Stunned</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D05D0DE" w14:textId="77777777" w:rsidR="00994FF0" w:rsidRDefault="00994FF0" w:rsidP="000C3C54">
            <w:pPr>
              <w:rPr>
                <w:ins w:id="319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32AC544" w14:textId="77777777" w:rsidR="00994FF0" w:rsidRDefault="00994FF0" w:rsidP="000C3C54">
            <w:pPr>
              <w:rPr>
                <w:ins w:id="320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ADE9BC4" w14:textId="77777777" w:rsidR="00994FF0" w:rsidRDefault="00994FF0" w:rsidP="000C3C54">
            <w:pPr>
              <w:rPr>
                <w:ins w:id="3201" w:author="Mohammad Nayeem Hasan" w:date="2024-11-04T00:07:00Z" w16du:dateUtc="2024-11-03T18:07:00Z"/>
                <w:rFonts w:ascii="Times New Roman" w:hAnsi="Times New Roman" w:cs="Times New Roman"/>
                <w:sz w:val="24"/>
                <w:szCs w:val="24"/>
              </w:rPr>
            </w:pPr>
          </w:p>
        </w:tc>
      </w:tr>
      <w:tr w:rsidR="00994FF0" w14:paraId="6EFA14D7" w14:textId="77777777" w:rsidTr="000C3C54">
        <w:trPr>
          <w:trHeight w:val="138"/>
          <w:jc w:val="center"/>
          <w:ins w:id="320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5FA89AF" w14:textId="77777777" w:rsidR="00994FF0" w:rsidRDefault="00994FF0" w:rsidP="000C3C54">
            <w:pPr>
              <w:rPr>
                <w:ins w:id="3203" w:author="Mohammad Nayeem Hasan" w:date="2024-11-04T00:07:00Z" w16du:dateUtc="2024-11-03T18:07:00Z"/>
                <w:rFonts w:ascii="Times New Roman" w:hAnsi="Times New Roman" w:cs="Times New Roman"/>
                <w:sz w:val="24"/>
                <w:szCs w:val="24"/>
              </w:rPr>
            </w:pPr>
            <w:ins w:id="3204"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780CDEC" w14:textId="77777777" w:rsidR="00994FF0" w:rsidRDefault="00994FF0" w:rsidP="000C3C54">
            <w:pPr>
              <w:rPr>
                <w:ins w:id="3205" w:author="Mohammad Nayeem Hasan" w:date="2024-11-04T00:07:00Z" w16du:dateUtc="2024-11-03T18:07:00Z"/>
                <w:rFonts w:ascii="Times New Roman" w:hAnsi="Times New Roman" w:cs="Times New Roman"/>
                <w:sz w:val="24"/>
                <w:szCs w:val="24"/>
              </w:rPr>
            </w:pPr>
            <w:ins w:id="3206"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368BE49" w14:textId="77777777" w:rsidR="00994FF0" w:rsidRDefault="00994FF0" w:rsidP="000C3C54">
            <w:pPr>
              <w:rPr>
                <w:ins w:id="3207" w:author="Mohammad Nayeem Hasan" w:date="2024-11-04T00:07:00Z" w16du:dateUtc="2024-11-03T18:07:00Z"/>
                <w:rFonts w:ascii="Times New Roman" w:hAnsi="Times New Roman" w:cs="Times New Roman"/>
                <w:sz w:val="24"/>
                <w:szCs w:val="24"/>
              </w:rPr>
            </w:pPr>
            <w:ins w:id="320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458D168" w14:textId="77777777" w:rsidR="00994FF0" w:rsidRDefault="00994FF0" w:rsidP="000C3C54">
            <w:pPr>
              <w:rPr>
                <w:ins w:id="3209" w:author="Mohammad Nayeem Hasan" w:date="2024-11-04T00:07:00Z" w16du:dateUtc="2024-11-03T18:07:00Z"/>
                <w:rFonts w:ascii="Times New Roman" w:hAnsi="Times New Roman" w:cs="Times New Roman"/>
                <w:sz w:val="24"/>
                <w:szCs w:val="24"/>
              </w:rPr>
            </w:pPr>
            <w:ins w:id="321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E666948" w14:textId="77777777" w:rsidR="00994FF0" w:rsidRDefault="00994FF0" w:rsidP="000C3C54">
            <w:pPr>
              <w:rPr>
                <w:ins w:id="3211" w:author="Mohammad Nayeem Hasan" w:date="2024-11-04T00:07:00Z" w16du:dateUtc="2024-11-03T18:07:00Z"/>
                <w:rFonts w:ascii="Times New Roman" w:hAnsi="Times New Roman" w:cs="Times New Roman"/>
                <w:sz w:val="24"/>
                <w:szCs w:val="24"/>
              </w:rPr>
            </w:pPr>
            <w:ins w:id="321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9E1DB93" w14:textId="77777777" w:rsidR="00994FF0" w:rsidRDefault="00994FF0" w:rsidP="000C3C54">
            <w:pPr>
              <w:rPr>
                <w:ins w:id="3213" w:author="Mohammad Nayeem Hasan" w:date="2024-11-04T00:07:00Z" w16du:dateUtc="2024-11-03T18:07:00Z"/>
                <w:rFonts w:ascii="Times New Roman" w:hAnsi="Times New Roman" w:cs="Times New Roman"/>
                <w:sz w:val="24"/>
                <w:szCs w:val="24"/>
              </w:rPr>
            </w:pPr>
            <w:ins w:id="3214" w:author="Mohammad Nayeem Hasan" w:date="2024-11-04T00:07:00Z" w16du:dateUtc="2024-11-03T18:07:00Z">
              <w:r>
                <w:rPr>
                  <w:rFonts w:ascii="Times New Roman" w:hAnsi="Times New Roman" w:cs="Times New Roman"/>
                  <w:sz w:val="24"/>
                  <w:szCs w:val="24"/>
                </w:rPr>
                <w:t>0.93 (0.77, 1.10)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8B19050" w14:textId="77777777" w:rsidR="00994FF0" w:rsidRDefault="00994FF0" w:rsidP="000C3C54">
            <w:pPr>
              <w:rPr>
                <w:ins w:id="3215" w:author="Mohammad Nayeem Hasan" w:date="2024-11-04T00:07:00Z" w16du:dateUtc="2024-11-03T18:07:00Z"/>
                <w:rFonts w:ascii="Times New Roman" w:hAnsi="Times New Roman" w:cs="Times New Roman"/>
                <w:sz w:val="24"/>
                <w:szCs w:val="24"/>
              </w:rPr>
            </w:pPr>
            <w:ins w:id="3216" w:author="Mohammad Nayeem Hasan" w:date="2024-11-04T00:07:00Z" w16du:dateUtc="2024-11-03T18:07:00Z">
              <w:r>
                <w:rPr>
                  <w:rFonts w:ascii="Times New Roman" w:hAnsi="Times New Roman" w:cs="Times New Roman"/>
                  <w:sz w:val="24"/>
                  <w:szCs w:val="24"/>
                </w:rPr>
                <w:t>0.385</w:t>
              </w:r>
            </w:ins>
          </w:p>
        </w:tc>
      </w:tr>
      <w:tr w:rsidR="00994FF0" w14:paraId="551F8E94" w14:textId="77777777" w:rsidTr="000C3C54">
        <w:trPr>
          <w:trHeight w:val="138"/>
          <w:jc w:val="center"/>
          <w:ins w:id="321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AFE7CC3" w14:textId="77777777" w:rsidR="00994FF0" w:rsidRDefault="00994FF0" w:rsidP="000C3C54">
            <w:pPr>
              <w:rPr>
                <w:ins w:id="3218" w:author="Mohammad Nayeem Hasan" w:date="2024-11-04T00:07:00Z" w16du:dateUtc="2024-11-03T18:07:00Z"/>
                <w:rFonts w:ascii="Times New Roman" w:hAnsi="Times New Roman" w:cs="Times New Roman"/>
                <w:sz w:val="24"/>
                <w:szCs w:val="24"/>
              </w:rPr>
            </w:pPr>
            <w:ins w:id="3219"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004F3AB" w14:textId="77777777" w:rsidR="00994FF0" w:rsidRDefault="00994FF0" w:rsidP="000C3C54">
            <w:pPr>
              <w:rPr>
                <w:ins w:id="3220" w:author="Mohammad Nayeem Hasan" w:date="2024-11-04T00:07:00Z" w16du:dateUtc="2024-11-03T18:07:00Z"/>
                <w:rFonts w:ascii="Times New Roman" w:hAnsi="Times New Roman" w:cs="Times New Roman"/>
                <w:sz w:val="24"/>
                <w:szCs w:val="24"/>
              </w:rPr>
            </w:pPr>
            <w:ins w:id="3221"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904D51E" w14:textId="77777777" w:rsidR="00994FF0" w:rsidRDefault="00994FF0" w:rsidP="000C3C54">
            <w:pPr>
              <w:rPr>
                <w:ins w:id="3222" w:author="Mohammad Nayeem Hasan" w:date="2024-11-04T00:07:00Z" w16du:dateUtc="2024-11-03T18:07:00Z"/>
                <w:rFonts w:ascii="Times New Roman" w:hAnsi="Times New Roman" w:cs="Times New Roman"/>
                <w:sz w:val="24"/>
                <w:szCs w:val="24"/>
              </w:rPr>
            </w:pPr>
            <w:ins w:id="3223"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970AC41" w14:textId="77777777" w:rsidR="00994FF0" w:rsidRDefault="00994FF0" w:rsidP="000C3C54">
            <w:pPr>
              <w:rPr>
                <w:ins w:id="3224" w:author="Mohammad Nayeem Hasan" w:date="2024-11-04T00:07:00Z" w16du:dateUtc="2024-11-03T18:07:00Z"/>
                <w:rFonts w:ascii="Times New Roman" w:hAnsi="Times New Roman" w:cs="Times New Roman"/>
                <w:sz w:val="24"/>
                <w:szCs w:val="24"/>
              </w:rPr>
            </w:pPr>
            <w:ins w:id="3225"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28CF09C" w14:textId="77777777" w:rsidR="00994FF0" w:rsidRDefault="00994FF0" w:rsidP="000C3C54">
            <w:pPr>
              <w:rPr>
                <w:ins w:id="3226" w:author="Mohammad Nayeem Hasan" w:date="2024-11-04T00:07:00Z" w16du:dateUtc="2024-11-03T18:07:00Z"/>
                <w:rFonts w:ascii="Times New Roman" w:hAnsi="Times New Roman" w:cs="Times New Roman"/>
                <w:sz w:val="24"/>
                <w:szCs w:val="24"/>
              </w:rPr>
            </w:pPr>
            <w:ins w:id="3227"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3F776F3" w14:textId="77777777" w:rsidR="00994FF0" w:rsidRDefault="00994FF0" w:rsidP="000C3C54">
            <w:pPr>
              <w:rPr>
                <w:ins w:id="3228" w:author="Mohammad Nayeem Hasan" w:date="2024-11-04T00:07:00Z" w16du:dateUtc="2024-11-03T18:07:00Z"/>
                <w:rFonts w:ascii="Times New Roman" w:hAnsi="Times New Roman" w:cs="Times New Roman"/>
                <w:sz w:val="24"/>
                <w:szCs w:val="24"/>
              </w:rPr>
            </w:pPr>
            <w:ins w:id="3229"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79B1FCB" w14:textId="77777777" w:rsidR="00994FF0" w:rsidRDefault="00994FF0" w:rsidP="000C3C54">
            <w:pPr>
              <w:rPr>
                <w:ins w:id="3230" w:author="Mohammad Nayeem Hasan" w:date="2024-11-04T00:07:00Z" w16du:dateUtc="2024-11-03T18:07:00Z"/>
                <w:rFonts w:ascii="Times New Roman" w:hAnsi="Times New Roman" w:cs="Times New Roman"/>
                <w:sz w:val="24"/>
                <w:szCs w:val="24"/>
              </w:rPr>
            </w:pPr>
            <w:ins w:id="3231" w:author="Mohammad Nayeem Hasan" w:date="2024-11-04T00:07:00Z" w16du:dateUtc="2024-11-03T18:07:00Z">
              <w:r>
                <w:rPr>
                  <w:rFonts w:ascii="Times New Roman" w:hAnsi="Times New Roman" w:cs="Times New Roman"/>
                  <w:sz w:val="24"/>
                  <w:szCs w:val="24"/>
                </w:rPr>
                <w:t>-</w:t>
              </w:r>
            </w:ins>
          </w:p>
        </w:tc>
      </w:tr>
      <w:tr w:rsidR="00994FF0" w14:paraId="5FC47863" w14:textId="77777777" w:rsidTr="000C3C54">
        <w:trPr>
          <w:trHeight w:val="138"/>
          <w:jc w:val="center"/>
          <w:ins w:id="3232"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6ADA9D2" w14:textId="77777777" w:rsidR="00994FF0" w:rsidRDefault="00994FF0" w:rsidP="000C3C54">
            <w:pPr>
              <w:rPr>
                <w:ins w:id="3233" w:author="Mohammad Nayeem Hasan" w:date="2024-11-04T00:07:00Z" w16du:dateUtc="2024-11-03T18:07:00Z"/>
                <w:rFonts w:ascii="Times New Roman" w:hAnsi="Times New Roman" w:cs="Times New Roman"/>
                <w:sz w:val="24"/>
                <w:szCs w:val="24"/>
              </w:rPr>
            </w:pPr>
            <w:ins w:id="3234" w:author="Mohammad Nayeem Hasan" w:date="2024-11-04T00:07:00Z" w16du:dateUtc="2024-11-03T18:07:00Z">
              <w:r>
                <w:rPr>
                  <w:rFonts w:ascii="Times New Roman" w:hAnsi="Times New Roman" w:cs="Times New Roman"/>
                  <w:sz w:val="24"/>
                  <w:szCs w:val="24"/>
                </w:rPr>
                <w:t>Wasted</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F589FE7" w14:textId="77777777" w:rsidR="00994FF0" w:rsidRDefault="00994FF0" w:rsidP="000C3C54">
            <w:pPr>
              <w:rPr>
                <w:ins w:id="3235"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5FB26C0" w14:textId="77777777" w:rsidR="00994FF0" w:rsidRDefault="00994FF0" w:rsidP="000C3C54">
            <w:pPr>
              <w:rPr>
                <w:ins w:id="3236"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F0A78AE" w14:textId="77777777" w:rsidR="00994FF0" w:rsidRDefault="00994FF0" w:rsidP="000C3C54">
            <w:pPr>
              <w:rPr>
                <w:ins w:id="3237" w:author="Mohammad Nayeem Hasan" w:date="2024-11-04T00:07:00Z" w16du:dateUtc="2024-11-03T18:07:00Z"/>
                <w:rFonts w:ascii="Times New Roman" w:hAnsi="Times New Roman" w:cs="Times New Roman"/>
                <w:sz w:val="24"/>
                <w:szCs w:val="24"/>
              </w:rPr>
            </w:pPr>
          </w:p>
        </w:tc>
      </w:tr>
      <w:tr w:rsidR="00994FF0" w14:paraId="3816B5D8" w14:textId="77777777" w:rsidTr="000C3C54">
        <w:trPr>
          <w:trHeight w:val="138"/>
          <w:jc w:val="center"/>
          <w:ins w:id="323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F4B4B41" w14:textId="77777777" w:rsidR="00994FF0" w:rsidRDefault="00994FF0" w:rsidP="000C3C54">
            <w:pPr>
              <w:rPr>
                <w:ins w:id="3239" w:author="Mohammad Nayeem Hasan" w:date="2024-11-04T00:07:00Z" w16du:dateUtc="2024-11-03T18:07:00Z"/>
                <w:rFonts w:ascii="Times New Roman" w:hAnsi="Times New Roman" w:cs="Times New Roman"/>
                <w:sz w:val="24"/>
                <w:szCs w:val="24"/>
              </w:rPr>
            </w:pPr>
            <w:ins w:id="3240"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692B58F" w14:textId="77777777" w:rsidR="00994FF0" w:rsidRDefault="00994FF0" w:rsidP="000C3C54">
            <w:pPr>
              <w:rPr>
                <w:ins w:id="3241" w:author="Mohammad Nayeem Hasan" w:date="2024-11-04T00:07:00Z" w16du:dateUtc="2024-11-03T18:07:00Z"/>
                <w:rFonts w:ascii="Times New Roman" w:hAnsi="Times New Roman" w:cs="Times New Roman"/>
                <w:sz w:val="24"/>
                <w:szCs w:val="24"/>
              </w:rPr>
            </w:pPr>
            <w:ins w:id="3242"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54C0A96" w14:textId="77777777" w:rsidR="00994FF0" w:rsidRDefault="00994FF0" w:rsidP="000C3C54">
            <w:pPr>
              <w:rPr>
                <w:ins w:id="3243" w:author="Mohammad Nayeem Hasan" w:date="2024-11-04T00:07:00Z" w16du:dateUtc="2024-11-03T18:07:00Z"/>
                <w:rFonts w:ascii="Times New Roman" w:hAnsi="Times New Roman" w:cs="Times New Roman"/>
                <w:sz w:val="24"/>
                <w:szCs w:val="24"/>
              </w:rPr>
            </w:pPr>
            <w:ins w:id="3244"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13EFBF3" w14:textId="77777777" w:rsidR="00994FF0" w:rsidRDefault="00994FF0" w:rsidP="000C3C54">
            <w:pPr>
              <w:rPr>
                <w:ins w:id="3245" w:author="Mohammad Nayeem Hasan" w:date="2024-11-04T00:07:00Z" w16du:dateUtc="2024-11-03T18:07:00Z"/>
                <w:rFonts w:ascii="Times New Roman" w:hAnsi="Times New Roman" w:cs="Times New Roman"/>
                <w:sz w:val="24"/>
                <w:szCs w:val="24"/>
              </w:rPr>
            </w:pPr>
            <w:ins w:id="3246" w:author="Mohammad Nayeem Hasan" w:date="2024-11-04T00:07:00Z" w16du:dateUtc="2024-11-03T18:07:00Z">
              <w:r>
                <w:rPr>
                  <w:rFonts w:ascii="Times New Roman" w:hAnsi="Times New Roman" w:cs="Times New Roman"/>
                  <w:sz w:val="24"/>
                  <w:szCs w:val="24"/>
                </w:rPr>
                <w:t>1.61 (0.92, 2.84)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85482DA" w14:textId="77777777" w:rsidR="00994FF0" w:rsidRDefault="00994FF0" w:rsidP="000C3C54">
            <w:pPr>
              <w:rPr>
                <w:ins w:id="3247" w:author="Mohammad Nayeem Hasan" w:date="2024-11-04T00:07:00Z" w16du:dateUtc="2024-11-03T18:07:00Z"/>
                <w:rFonts w:ascii="Times New Roman" w:hAnsi="Times New Roman" w:cs="Times New Roman"/>
                <w:sz w:val="24"/>
                <w:szCs w:val="24"/>
              </w:rPr>
            </w:pPr>
            <w:ins w:id="3248" w:author="Mohammad Nayeem Hasan" w:date="2024-11-04T00:07:00Z" w16du:dateUtc="2024-11-03T18:07:00Z">
              <w:r>
                <w:rPr>
                  <w:rFonts w:ascii="Times New Roman" w:hAnsi="Times New Roman" w:cs="Times New Roman"/>
                  <w:sz w:val="24"/>
                  <w:szCs w:val="24"/>
                </w:rPr>
                <w:t>0.097</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D2CBC69" w14:textId="77777777" w:rsidR="00994FF0" w:rsidRDefault="00994FF0" w:rsidP="000C3C54">
            <w:pPr>
              <w:rPr>
                <w:ins w:id="3249" w:author="Mohammad Nayeem Hasan" w:date="2024-11-04T00:07:00Z" w16du:dateUtc="2024-11-03T18:07:00Z"/>
                <w:rFonts w:ascii="Times New Roman" w:hAnsi="Times New Roman" w:cs="Times New Roman"/>
                <w:sz w:val="24"/>
                <w:szCs w:val="24"/>
              </w:rPr>
            </w:pPr>
            <w:ins w:id="3250" w:author="Mohammad Nayeem Hasan" w:date="2024-11-04T00:07:00Z" w16du:dateUtc="2024-11-03T18:07:00Z">
              <w:r>
                <w:rPr>
                  <w:rFonts w:ascii="Times New Roman" w:hAnsi="Times New Roman" w:cs="Times New Roman"/>
                  <w:sz w:val="24"/>
                  <w:szCs w:val="24"/>
                </w:rPr>
                <w:t>0.89 (0.72, 1.10)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844F277" w14:textId="77777777" w:rsidR="00994FF0" w:rsidRDefault="00994FF0" w:rsidP="000C3C54">
            <w:pPr>
              <w:rPr>
                <w:ins w:id="3251" w:author="Mohammad Nayeem Hasan" w:date="2024-11-04T00:07:00Z" w16du:dateUtc="2024-11-03T18:07:00Z"/>
                <w:rFonts w:ascii="Times New Roman" w:hAnsi="Times New Roman" w:cs="Times New Roman"/>
                <w:sz w:val="24"/>
                <w:szCs w:val="24"/>
              </w:rPr>
            </w:pPr>
            <w:ins w:id="3252" w:author="Mohammad Nayeem Hasan" w:date="2024-11-04T00:07:00Z" w16du:dateUtc="2024-11-03T18:07:00Z">
              <w:r>
                <w:rPr>
                  <w:rFonts w:ascii="Times New Roman" w:hAnsi="Times New Roman" w:cs="Times New Roman"/>
                  <w:sz w:val="24"/>
                  <w:szCs w:val="24"/>
                </w:rPr>
                <w:t>0.294</w:t>
              </w:r>
            </w:ins>
          </w:p>
        </w:tc>
      </w:tr>
      <w:tr w:rsidR="00994FF0" w14:paraId="3602EB1D" w14:textId="77777777" w:rsidTr="000C3C54">
        <w:trPr>
          <w:trHeight w:val="138"/>
          <w:jc w:val="center"/>
          <w:ins w:id="325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A4AE78C" w14:textId="77777777" w:rsidR="00994FF0" w:rsidRDefault="00994FF0" w:rsidP="000C3C54">
            <w:pPr>
              <w:rPr>
                <w:ins w:id="3254" w:author="Mohammad Nayeem Hasan" w:date="2024-11-04T00:07:00Z" w16du:dateUtc="2024-11-03T18:07:00Z"/>
                <w:rFonts w:ascii="Times New Roman" w:hAnsi="Times New Roman" w:cs="Times New Roman"/>
                <w:sz w:val="24"/>
                <w:szCs w:val="24"/>
              </w:rPr>
            </w:pPr>
            <w:ins w:id="3255"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6A1DC06" w14:textId="77777777" w:rsidR="00994FF0" w:rsidRDefault="00994FF0" w:rsidP="000C3C54">
            <w:pPr>
              <w:rPr>
                <w:ins w:id="3256" w:author="Mohammad Nayeem Hasan" w:date="2024-11-04T00:07:00Z" w16du:dateUtc="2024-11-03T18:07:00Z"/>
                <w:rFonts w:ascii="Times New Roman" w:hAnsi="Times New Roman" w:cs="Times New Roman"/>
                <w:sz w:val="24"/>
                <w:szCs w:val="24"/>
              </w:rPr>
            </w:pPr>
            <w:ins w:id="3257"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A8296D1" w14:textId="77777777" w:rsidR="00994FF0" w:rsidRDefault="00994FF0" w:rsidP="000C3C54">
            <w:pPr>
              <w:rPr>
                <w:ins w:id="3258" w:author="Mohammad Nayeem Hasan" w:date="2024-11-04T00:07:00Z" w16du:dateUtc="2024-11-03T18:07:00Z"/>
                <w:rFonts w:ascii="Times New Roman" w:hAnsi="Times New Roman" w:cs="Times New Roman"/>
                <w:sz w:val="24"/>
                <w:szCs w:val="24"/>
              </w:rPr>
            </w:pPr>
            <w:ins w:id="325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EE09216" w14:textId="77777777" w:rsidR="00994FF0" w:rsidRDefault="00994FF0" w:rsidP="000C3C54">
            <w:pPr>
              <w:rPr>
                <w:ins w:id="3260" w:author="Mohammad Nayeem Hasan" w:date="2024-11-04T00:07:00Z" w16du:dateUtc="2024-11-03T18:07:00Z"/>
                <w:rFonts w:ascii="Times New Roman" w:hAnsi="Times New Roman" w:cs="Times New Roman"/>
                <w:sz w:val="24"/>
                <w:szCs w:val="24"/>
              </w:rPr>
            </w:pPr>
            <w:ins w:id="3261"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8513EBF" w14:textId="77777777" w:rsidR="00994FF0" w:rsidRDefault="00994FF0" w:rsidP="000C3C54">
            <w:pPr>
              <w:rPr>
                <w:ins w:id="3262" w:author="Mohammad Nayeem Hasan" w:date="2024-11-04T00:07:00Z" w16du:dateUtc="2024-11-03T18:07:00Z"/>
                <w:rFonts w:ascii="Times New Roman" w:hAnsi="Times New Roman" w:cs="Times New Roman"/>
                <w:sz w:val="24"/>
                <w:szCs w:val="24"/>
              </w:rPr>
            </w:pPr>
            <w:ins w:id="326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FE0D650" w14:textId="77777777" w:rsidR="00994FF0" w:rsidRDefault="00994FF0" w:rsidP="000C3C54">
            <w:pPr>
              <w:rPr>
                <w:ins w:id="3264" w:author="Mohammad Nayeem Hasan" w:date="2024-11-04T00:07:00Z" w16du:dateUtc="2024-11-03T18:07:00Z"/>
                <w:rFonts w:ascii="Times New Roman" w:hAnsi="Times New Roman" w:cs="Times New Roman"/>
                <w:sz w:val="24"/>
                <w:szCs w:val="24"/>
              </w:rPr>
            </w:pPr>
            <w:ins w:id="3265"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F8AAC5A" w14:textId="77777777" w:rsidR="00994FF0" w:rsidRDefault="00994FF0" w:rsidP="000C3C54">
            <w:pPr>
              <w:rPr>
                <w:ins w:id="3266" w:author="Mohammad Nayeem Hasan" w:date="2024-11-04T00:07:00Z" w16du:dateUtc="2024-11-03T18:07:00Z"/>
                <w:rFonts w:ascii="Times New Roman" w:hAnsi="Times New Roman" w:cs="Times New Roman"/>
                <w:sz w:val="24"/>
                <w:szCs w:val="24"/>
              </w:rPr>
            </w:pPr>
            <w:ins w:id="3267" w:author="Mohammad Nayeem Hasan" w:date="2024-11-04T00:07:00Z" w16du:dateUtc="2024-11-03T18:07:00Z">
              <w:r>
                <w:rPr>
                  <w:rFonts w:ascii="Times New Roman" w:hAnsi="Times New Roman" w:cs="Times New Roman"/>
                  <w:sz w:val="24"/>
                  <w:szCs w:val="24"/>
                </w:rPr>
                <w:t>-</w:t>
              </w:r>
            </w:ins>
          </w:p>
        </w:tc>
      </w:tr>
      <w:tr w:rsidR="00994FF0" w14:paraId="1C5A0A85" w14:textId="77777777" w:rsidTr="000C3C54">
        <w:trPr>
          <w:trHeight w:val="138"/>
          <w:jc w:val="center"/>
          <w:ins w:id="3268"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9027919" w14:textId="77777777" w:rsidR="00994FF0" w:rsidRDefault="00994FF0" w:rsidP="000C3C54">
            <w:pPr>
              <w:rPr>
                <w:ins w:id="3269" w:author="Mohammad Nayeem Hasan" w:date="2024-11-04T00:07:00Z" w16du:dateUtc="2024-11-03T18:07:00Z"/>
                <w:rFonts w:ascii="Times New Roman" w:hAnsi="Times New Roman" w:cs="Times New Roman"/>
                <w:sz w:val="24"/>
                <w:szCs w:val="24"/>
              </w:rPr>
            </w:pPr>
            <w:ins w:id="3270" w:author="Mohammad Nayeem Hasan" w:date="2024-11-04T00:07:00Z" w16du:dateUtc="2024-11-03T18:07:00Z">
              <w:r>
                <w:rPr>
                  <w:rFonts w:ascii="Times New Roman" w:hAnsi="Times New Roman" w:cs="Times New Roman"/>
                  <w:sz w:val="24"/>
                  <w:szCs w:val="24"/>
                </w:rPr>
                <w:t>Overweight</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EEC8B72" w14:textId="77777777" w:rsidR="00994FF0" w:rsidRDefault="00994FF0" w:rsidP="000C3C54">
            <w:pPr>
              <w:rPr>
                <w:ins w:id="3271"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3AE8CAD" w14:textId="77777777" w:rsidR="00994FF0" w:rsidRDefault="00994FF0" w:rsidP="000C3C54">
            <w:pPr>
              <w:rPr>
                <w:ins w:id="327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A5790C7" w14:textId="77777777" w:rsidR="00994FF0" w:rsidRDefault="00994FF0" w:rsidP="000C3C54">
            <w:pPr>
              <w:rPr>
                <w:ins w:id="3273" w:author="Mohammad Nayeem Hasan" w:date="2024-11-04T00:07:00Z" w16du:dateUtc="2024-11-03T18:07:00Z"/>
                <w:rFonts w:ascii="Times New Roman" w:hAnsi="Times New Roman" w:cs="Times New Roman"/>
                <w:sz w:val="24"/>
                <w:szCs w:val="24"/>
              </w:rPr>
            </w:pPr>
          </w:p>
        </w:tc>
      </w:tr>
      <w:tr w:rsidR="00994FF0" w14:paraId="3AE03EF0" w14:textId="77777777" w:rsidTr="000C3C54">
        <w:trPr>
          <w:trHeight w:val="138"/>
          <w:jc w:val="center"/>
          <w:ins w:id="327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5525D31" w14:textId="77777777" w:rsidR="00994FF0" w:rsidRDefault="00994FF0" w:rsidP="000C3C54">
            <w:pPr>
              <w:rPr>
                <w:ins w:id="3275" w:author="Mohammad Nayeem Hasan" w:date="2024-11-04T00:07:00Z" w16du:dateUtc="2024-11-03T18:07:00Z"/>
                <w:rFonts w:ascii="Times New Roman" w:hAnsi="Times New Roman" w:cs="Times New Roman"/>
                <w:sz w:val="24"/>
                <w:szCs w:val="24"/>
              </w:rPr>
            </w:pPr>
            <w:ins w:id="3276"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3CE0895" w14:textId="77777777" w:rsidR="00994FF0" w:rsidRDefault="00994FF0" w:rsidP="000C3C54">
            <w:pPr>
              <w:rPr>
                <w:ins w:id="3277" w:author="Mohammad Nayeem Hasan" w:date="2024-11-04T00:07:00Z" w16du:dateUtc="2024-11-03T18:07:00Z"/>
                <w:rFonts w:ascii="Times New Roman" w:hAnsi="Times New Roman" w:cs="Times New Roman"/>
                <w:sz w:val="24"/>
                <w:szCs w:val="24"/>
              </w:rPr>
            </w:pPr>
            <w:ins w:id="3278"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22BDF33" w14:textId="77777777" w:rsidR="00994FF0" w:rsidRDefault="00994FF0" w:rsidP="000C3C54">
            <w:pPr>
              <w:rPr>
                <w:ins w:id="3279" w:author="Mohammad Nayeem Hasan" w:date="2024-11-04T00:07:00Z" w16du:dateUtc="2024-11-03T18:07:00Z"/>
                <w:rFonts w:ascii="Times New Roman" w:hAnsi="Times New Roman" w:cs="Times New Roman"/>
                <w:sz w:val="24"/>
                <w:szCs w:val="24"/>
              </w:rPr>
            </w:pPr>
            <w:ins w:id="3280"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81E5B4E" w14:textId="77777777" w:rsidR="00994FF0" w:rsidRDefault="00994FF0" w:rsidP="000C3C54">
            <w:pPr>
              <w:rPr>
                <w:ins w:id="3281" w:author="Mohammad Nayeem Hasan" w:date="2024-11-04T00:07:00Z" w16du:dateUtc="2024-11-03T18:07:00Z"/>
                <w:rFonts w:ascii="Times New Roman" w:hAnsi="Times New Roman" w:cs="Times New Roman"/>
                <w:sz w:val="24"/>
                <w:szCs w:val="24"/>
              </w:rPr>
            </w:pPr>
            <w:ins w:id="3282" w:author="Mohammad Nayeem Hasan" w:date="2024-11-04T00:07:00Z" w16du:dateUtc="2024-11-03T18:07:00Z">
              <w:r>
                <w:rPr>
                  <w:rFonts w:ascii="Times New Roman" w:hAnsi="Times New Roman" w:cs="Times New Roman"/>
                  <w:sz w:val="24"/>
                  <w:szCs w:val="24"/>
                </w:rPr>
                <w:t>3.46 (0.40, 29.65)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FA18684" w14:textId="77777777" w:rsidR="00994FF0" w:rsidRDefault="00994FF0" w:rsidP="000C3C54">
            <w:pPr>
              <w:rPr>
                <w:ins w:id="3283" w:author="Mohammad Nayeem Hasan" w:date="2024-11-04T00:07:00Z" w16du:dateUtc="2024-11-03T18:07:00Z"/>
                <w:rFonts w:ascii="Times New Roman" w:hAnsi="Times New Roman" w:cs="Times New Roman"/>
                <w:sz w:val="24"/>
                <w:szCs w:val="24"/>
              </w:rPr>
            </w:pPr>
            <w:ins w:id="3284" w:author="Mohammad Nayeem Hasan" w:date="2024-11-04T00:07:00Z" w16du:dateUtc="2024-11-03T18:07:00Z">
              <w:r>
                <w:rPr>
                  <w:rFonts w:ascii="Times New Roman" w:hAnsi="Times New Roman" w:cs="Times New Roman"/>
                  <w:sz w:val="24"/>
                  <w:szCs w:val="24"/>
                </w:rPr>
                <w:t>0.310</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2B26538" w14:textId="77777777" w:rsidR="00994FF0" w:rsidRDefault="00994FF0" w:rsidP="000C3C54">
            <w:pPr>
              <w:rPr>
                <w:ins w:id="3285" w:author="Mohammad Nayeem Hasan" w:date="2024-11-04T00:07:00Z" w16du:dateUtc="2024-11-03T18:07:00Z"/>
                <w:rFonts w:ascii="Times New Roman" w:hAnsi="Times New Roman" w:cs="Times New Roman"/>
                <w:sz w:val="24"/>
                <w:szCs w:val="24"/>
              </w:rPr>
            </w:pPr>
            <w:ins w:id="3286" w:author="Mohammad Nayeem Hasan" w:date="2024-11-04T00:07:00Z" w16du:dateUtc="2024-11-03T18:07:00Z">
              <w:r>
                <w:rPr>
                  <w:rFonts w:ascii="Times New Roman" w:hAnsi="Times New Roman" w:cs="Times New Roman"/>
                  <w:sz w:val="24"/>
                  <w:szCs w:val="24"/>
                </w:rPr>
                <w:t>1.43 (0.86, 2.38)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0E20B82" w14:textId="77777777" w:rsidR="00994FF0" w:rsidRDefault="00994FF0" w:rsidP="000C3C54">
            <w:pPr>
              <w:rPr>
                <w:ins w:id="3287" w:author="Mohammad Nayeem Hasan" w:date="2024-11-04T00:07:00Z" w16du:dateUtc="2024-11-03T18:07:00Z"/>
                <w:rFonts w:ascii="Times New Roman" w:hAnsi="Times New Roman" w:cs="Times New Roman"/>
                <w:sz w:val="24"/>
                <w:szCs w:val="24"/>
              </w:rPr>
            </w:pPr>
            <w:ins w:id="3288" w:author="Mohammad Nayeem Hasan" w:date="2024-11-04T00:07:00Z" w16du:dateUtc="2024-11-03T18:07:00Z">
              <w:r>
                <w:rPr>
                  <w:rFonts w:ascii="Times New Roman" w:hAnsi="Times New Roman" w:cs="Times New Roman"/>
                  <w:sz w:val="24"/>
                  <w:szCs w:val="24"/>
                </w:rPr>
                <w:t>0.165</w:t>
              </w:r>
            </w:ins>
          </w:p>
        </w:tc>
      </w:tr>
      <w:tr w:rsidR="00994FF0" w14:paraId="2EA1D821" w14:textId="77777777" w:rsidTr="000C3C54">
        <w:trPr>
          <w:trHeight w:val="138"/>
          <w:jc w:val="center"/>
          <w:ins w:id="328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7DB4651" w14:textId="77777777" w:rsidR="00994FF0" w:rsidRDefault="00994FF0" w:rsidP="000C3C54">
            <w:pPr>
              <w:rPr>
                <w:ins w:id="3290" w:author="Mohammad Nayeem Hasan" w:date="2024-11-04T00:07:00Z" w16du:dateUtc="2024-11-03T18:07:00Z"/>
                <w:rFonts w:ascii="Times New Roman" w:hAnsi="Times New Roman" w:cs="Times New Roman"/>
                <w:sz w:val="24"/>
                <w:szCs w:val="24"/>
              </w:rPr>
            </w:pPr>
            <w:ins w:id="3291"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225760E" w14:textId="77777777" w:rsidR="00994FF0" w:rsidRDefault="00994FF0" w:rsidP="000C3C54">
            <w:pPr>
              <w:rPr>
                <w:ins w:id="3292" w:author="Mohammad Nayeem Hasan" w:date="2024-11-04T00:07:00Z" w16du:dateUtc="2024-11-03T18:07:00Z"/>
                <w:rFonts w:ascii="Times New Roman" w:hAnsi="Times New Roman" w:cs="Times New Roman"/>
                <w:sz w:val="24"/>
                <w:szCs w:val="24"/>
              </w:rPr>
            </w:pPr>
            <w:ins w:id="3293"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22ECEC1" w14:textId="77777777" w:rsidR="00994FF0" w:rsidRDefault="00994FF0" w:rsidP="000C3C54">
            <w:pPr>
              <w:rPr>
                <w:ins w:id="3294" w:author="Mohammad Nayeem Hasan" w:date="2024-11-04T00:07:00Z" w16du:dateUtc="2024-11-03T18:07:00Z"/>
                <w:rFonts w:ascii="Times New Roman" w:hAnsi="Times New Roman" w:cs="Times New Roman"/>
                <w:sz w:val="24"/>
                <w:szCs w:val="24"/>
              </w:rPr>
            </w:pPr>
            <w:ins w:id="3295"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8BE8985" w14:textId="77777777" w:rsidR="00994FF0" w:rsidRDefault="00994FF0" w:rsidP="000C3C54">
            <w:pPr>
              <w:rPr>
                <w:ins w:id="3296" w:author="Mohammad Nayeem Hasan" w:date="2024-11-04T00:07:00Z" w16du:dateUtc="2024-11-03T18:07:00Z"/>
                <w:rFonts w:ascii="Times New Roman" w:hAnsi="Times New Roman" w:cs="Times New Roman"/>
                <w:sz w:val="24"/>
                <w:szCs w:val="24"/>
              </w:rPr>
            </w:pPr>
            <w:ins w:id="3297"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0AE9120" w14:textId="77777777" w:rsidR="00994FF0" w:rsidRDefault="00994FF0" w:rsidP="000C3C54">
            <w:pPr>
              <w:rPr>
                <w:ins w:id="3298" w:author="Mohammad Nayeem Hasan" w:date="2024-11-04T00:07:00Z" w16du:dateUtc="2024-11-03T18:07:00Z"/>
                <w:rFonts w:ascii="Times New Roman" w:hAnsi="Times New Roman" w:cs="Times New Roman"/>
                <w:sz w:val="24"/>
                <w:szCs w:val="24"/>
              </w:rPr>
            </w:pPr>
            <w:ins w:id="3299"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4026259" w14:textId="77777777" w:rsidR="00994FF0" w:rsidRDefault="00994FF0" w:rsidP="000C3C54">
            <w:pPr>
              <w:rPr>
                <w:ins w:id="3300" w:author="Mohammad Nayeem Hasan" w:date="2024-11-04T00:07:00Z" w16du:dateUtc="2024-11-03T18:07:00Z"/>
                <w:rFonts w:ascii="Times New Roman" w:hAnsi="Times New Roman" w:cs="Times New Roman"/>
                <w:sz w:val="24"/>
                <w:szCs w:val="24"/>
              </w:rPr>
            </w:pPr>
            <w:ins w:id="3301"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A83D57B" w14:textId="77777777" w:rsidR="00994FF0" w:rsidRDefault="00994FF0" w:rsidP="000C3C54">
            <w:pPr>
              <w:rPr>
                <w:ins w:id="3302" w:author="Mohammad Nayeem Hasan" w:date="2024-11-04T00:07:00Z" w16du:dateUtc="2024-11-03T18:07:00Z"/>
                <w:rFonts w:ascii="Times New Roman" w:hAnsi="Times New Roman" w:cs="Times New Roman"/>
                <w:sz w:val="24"/>
                <w:szCs w:val="24"/>
              </w:rPr>
            </w:pPr>
            <w:ins w:id="3303" w:author="Mohammad Nayeem Hasan" w:date="2024-11-04T00:07:00Z" w16du:dateUtc="2024-11-03T18:07:00Z">
              <w:r>
                <w:rPr>
                  <w:rFonts w:ascii="Times New Roman" w:hAnsi="Times New Roman" w:cs="Times New Roman"/>
                  <w:sz w:val="24"/>
                  <w:szCs w:val="24"/>
                </w:rPr>
                <w:t>-</w:t>
              </w:r>
            </w:ins>
          </w:p>
        </w:tc>
      </w:tr>
      <w:tr w:rsidR="00994FF0" w14:paraId="54FCBCF2" w14:textId="77777777" w:rsidTr="000C3C54">
        <w:trPr>
          <w:trHeight w:val="138"/>
          <w:jc w:val="center"/>
          <w:ins w:id="3304"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1ED3AFD" w14:textId="77777777" w:rsidR="00994FF0" w:rsidRPr="000C3C54" w:rsidRDefault="00994FF0" w:rsidP="000C3C54">
            <w:pPr>
              <w:rPr>
                <w:ins w:id="3305" w:author="Mohammad Nayeem Hasan" w:date="2024-11-04T00:07:00Z" w16du:dateUtc="2024-11-03T18:07:00Z"/>
                <w:rFonts w:ascii="Times New Roman" w:hAnsi="Times New Roman" w:cs="Times New Roman"/>
                <w:b/>
                <w:bCs/>
                <w:sz w:val="24"/>
                <w:szCs w:val="24"/>
              </w:rPr>
            </w:pPr>
            <w:ins w:id="3306" w:author="Mohammad Nayeem Hasan" w:date="2024-11-04T00:07:00Z" w16du:dateUtc="2024-11-03T18:07:00Z">
              <w:r w:rsidRPr="000C3C54">
                <w:rPr>
                  <w:rFonts w:ascii="Times New Roman" w:hAnsi="Times New Roman" w:cs="Times New Roman"/>
                  <w:b/>
                  <w:bCs/>
                  <w:sz w:val="24"/>
                  <w:szCs w:val="24"/>
                </w:rPr>
                <w:t>Community characteristics</w:t>
              </w:r>
            </w:ins>
          </w:p>
        </w:tc>
      </w:tr>
      <w:tr w:rsidR="00994FF0" w14:paraId="013B29A8" w14:textId="77777777" w:rsidTr="000C3C54">
        <w:trPr>
          <w:trHeight w:val="138"/>
          <w:jc w:val="center"/>
          <w:ins w:id="3307"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EE9833A" w14:textId="77777777" w:rsidR="00994FF0" w:rsidRDefault="00994FF0" w:rsidP="000C3C54">
            <w:pPr>
              <w:rPr>
                <w:ins w:id="3308" w:author="Mohammad Nayeem Hasan" w:date="2024-11-04T00:07:00Z" w16du:dateUtc="2024-11-03T18:07:00Z"/>
                <w:rFonts w:ascii="Times New Roman" w:hAnsi="Times New Roman" w:cs="Times New Roman"/>
                <w:sz w:val="24"/>
                <w:szCs w:val="24"/>
              </w:rPr>
            </w:pPr>
            <w:ins w:id="3309" w:author="Mohammad Nayeem Hasan" w:date="2024-11-04T00:07:00Z" w16du:dateUtc="2024-11-03T18:07:00Z">
              <w:r>
                <w:rPr>
                  <w:rFonts w:ascii="Times New Roman" w:hAnsi="Times New Roman" w:cs="Times New Roman"/>
                  <w:sz w:val="24"/>
                  <w:szCs w:val="24"/>
                </w:rPr>
                <w:t>Place of residence</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F5C36D0" w14:textId="77777777" w:rsidR="00994FF0" w:rsidRDefault="00994FF0" w:rsidP="000C3C54">
            <w:pPr>
              <w:rPr>
                <w:ins w:id="331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6FAFB562" w14:textId="77777777" w:rsidR="00994FF0" w:rsidRDefault="00994FF0" w:rsidP="000C3C54">
            <w:pPr>
              <w:rPr>
                <w:ins w:id="331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2CE590D" w14:textId="77777777" w:rsidR="00994FF0" w:rsidRDefault="00994FF0" w:rsidP="000C3C54">
            <w:pPr>
              <w:rPr>
                <w:ins w:id="3312" w:author="Mohammad Nayeem Hasan" w:date="2024-11-04T00:07:00Z" w16du:dateUtc="2024-11-03T18:07:00Z"/>
                <w:rFonts w:ascii="Times New Roman" w:hAnsi="Times New Roman" w:cs="Times New Roman"/>
                <w:sz w:val="24"/>
                <w:szCs w:val="24"/>
              </w:rPr>
            </w:pPr>
          </w:p>
        </w:tc>
      </w:tr>
      <w:tr w:rsidR="00994FF0" w14:paraId="3FEB4EEA" w14:textId="77777777" w:rsidTr="000C3C54">
        <w:trPr>
          <w:trHeight w:val="250"/>
          <w:jc w:val="center"/>
          <w:ins w:id="331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5B9D504" w14:textId="77777777" w:rsidR="00994FF0" w:rsidRDefault="00994FF0" w:rsidP="000C3C54">
            <w:pPr>
              <w:rPr>
                <w:ins w:id="3314" w:author="Mohammad Nayeem Hasan" w:date="2024-11-04T00:07:00Z" w16du:dateUtc="2024-11-03T18:07:00Z"/>
                <w:rFonts w:ascii="Times New Roman" w:hAnsi="Times New Roman" w:cs="Times New Roman"/>
                <w:sz w:val="24"/>
                <w:szCs w:val="24"/>
              </w:rPr>
            </w:pPr>
            <w:ins w:id="3315" w:author="Mohammad Nayeem Hasan" w:date="2024-11-04T00:07:00Z" w16du:dateUtc="2024-11-03T18:07:00Z">
              <w:r>
                <w:rPr>
                  <w:rFonts w:ascii="Times New Roman" w:hAnsi="Times New Roman" w:cs="Times New Roman"/>
                  <w:sz w:val="24"/>
                  <w:szCs w:val="24"/>
                </w:rPr>
                <w:t>Rural</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52DE321" w14:textId="77777777" w:rsidR="00994FF0" w:rsidRDefault="00994FF0" w:rsidP="000C3C54">
            <w:pPr>
              <w:rPr>
                <w:ins w:id="3316" w:author="Mohammad Nayeem Hasan" w:date="2024-11-04T00:07:00Z" w16du:dateUtc="2024-11-03T18:07:00Z"/>
                <w:rFonts w:ascii="Times New Roman" w:hAnsi="Times New Roman" w:cs="Times New Roman"/>
                <w:sz w:val="24"/>
                <w:szCs w:val="24"/>
              </w:rPr>
            </w:pPr>
            <w:ins w:id="3317" w:author="Mohammad Nayeem Hasan" w:date="2024-11-04T00:07:00Z" w16du:dateUtc="2024-11-03T18:07:00Z">
              <w:r>
                <w:rPr>
                  <w:rFonts w:ascii="Times New Roman" w:hAnsi="Times New Roman" w:cs="Times New Roman"/>
                  <w:sz w:val="24"/>
                  <w:szCs w:val="24"/>
                </w:rPr>
                <w:t>1.16 (0.65, 2.06)</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C6F44C6" w14:textId="77777777" w:rsidR="00994FF0" w:rsidRDefault="00994FF0" w:rsidP="000C3C54">
            <w:pPr>
              <w:rPr>
                <w:ins w:id="3318" w:author="Mohammad Nayeem Hasan" w:date="2024-11-04T00:07:00Z" w16du:dateUtc="2024-11-03T18:07:00Z"/>
                <w:rFonts w:ascii="Times New Roman" w:hAnsi="Times New Roman" w:cs="Times New Roman"/>
                <w:sz w:val="24"/>
                <w:szCs w:val="24"/>
              </w:rPr>
            </w:pPr>
            <w:ins w:id="3319" w:author="Mohammad Nayeem Hasan" w:date="2024-11-04T00:07:00Z" w16du:dateUtc="2024-11-03T18:07:00Z">
              <w:r>
                <w:rPr>
                  <w:rFonts w:ascii="Times New Roman" w:hAnsi="Times New Roman" w:cs="Times New Roman"/>
                  <w:sz w:val="24"/>
                  <w:szCs w:val="24"/>
                </w:rPr>
                <w:t>0.610</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3AE4D53" w14:textId="77777777" w:rsidR="00994FF0" w:rsidRDefault="00994FF0" w:rsidP="000C3C54">
            <w:pPr>
              <w:rPr>
                <w:ins w:id="3320" w:author="Mohammad Nayeem Hasan" w:date="2024-11-04T00:07:00Z" w16du:dateUtc="2024-11-03T18:07:00Z"/>
                <w:rFonts w:ascii="Times New Roman" w:hAnsi="Times New Roman" w:cs="Times New Roman"/>
                <w:sz w:val="24"/>
                <w:szCs w:val="24"/>
              </w:rPr>
            </w:pPr>
            <w:ins w:id="3321" w:author="Mohammad Nayeem Hasan" w:date="2024-11-04T00:07:00Z" w16du:dateUtc="2024-11-03T18:07:00Z">
              <w:r>
                <w:rPr>
                  <w:rFonts w:ascii="Times New Roman" w:hAnsi="Times New Roman" w:cs="Times New Roman"/>
                  <w:sz w:val="24"/>
                  <w:szCs w:val="24"/>
                </w:rPr>
                <w:t>1.29 (0.75, 2.23)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0D94A7C" w14:textId="77777777" w:rsidR="00994FF0" w:rsidRDefault="00994FF0" w:rsidP="000C3C54">
            <w:pPr>
              <w:rPr>
                <w:ins w:id="3322" w:author="Mohammad Nayeem Hasan" w:date="2024-11-04T00:07:00Z" w16du:dateUtc="2024-11-03T18:07:00Z"/>
                <w:rFonts w:ascii="Times New Roman" w:hAnsi="Times New Roman" w:cs="Times New Roman"/>
                <w:sz w:val="24"/>
                <w:szCs w:val="24"/>
              </w:rPr>
            </w:pPr>
            <w:ins w:id="3323" w:author="Mohammad Nayeem Hasan" w:date="2024-11-04T00:07:00Z" w16du:dateUtc="2024-11-03T18:07:00Z">
              <w:r>
                <w:rPr>
                  <w:rFonts w:ascii="Times New Roman" w:hAnsi="Times New Roman" w:cs="Times New Roman"/>
                  <w:sz w:val="24"/>
                  <w:szCs w:val="24"/>
                </w:rPr>
                <w:t>0.363</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B0B4F03" w14:textId="77777777" w:rsidR="00994FF0" w:rsidRDefault="00994FF0" w:rsidP="000C3C54">
            <w:pPr>
              <w:rPr>
                <w:ins w:id="3324" w:author="Mohammad Nayeem Hasan" w:date="2024-11-04T00:07:00Z" w16du:dateUtc="2024-11-03T18:07:00Z"/>
                <w:rFonts w:ascii="Times New Roman" w:hAnsi="Times New Roman" w:cs="Times New Roman"/>
                <w:sz w:val="24"/>
                <w:szCs w:val="24"/>
              </w:rPr>
            </w:pPr>
            <w:ins w:id="3325"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BE3095F" w14:textId="77777777" w:rsidR="00994FF0" w:rsidRDefault="00994FF0" w:rsidP="000C3C54">
            <w:pPr>
              <w:rPr>
                <w:ins w:id="3326" w:author="Mohammad Nayeem Hasan" w:date="2024-11-04T00:07:00Z" w16du:dateUtc="2024-11-03T18:07:00Z"/>
                <w:rFonts w:ascii="Times New Roman" w:hAnsi="Times New Roman" w:cs="Times New Roman"/>
                <w:sz w:val="24"/>
                <w:szCs w:val="24"/>
              </w:rPr>
            </w:pPr>
            <w:ins w:id="3327" w:author="Mohammad Nayeem Hasan" w:date="2024-11-04T00:07:00Z" w16du:dateUtc="2024-11-03T18:07:00Z">
              <w:r>
                <w:rPr>
                  <w:rFonts w:ascii="Times New Roman" w:hAnsi="Times New Roman" w:cs="Times New Roman"/>
                  <w:sz w:val="24"/>
                  <w:szCs w:val="24"/>
                </w:rPr>
                <w:t>-</w:t>
              </w:r>
            </w:ins>
          </w:p>
        </w:tc>
      </w:tr>
      <w:tr w:rsidR="00994FF0" w14:paraId="12302597" w14:textId="77777777" w:rsidTr="000C3C54">
        <w:trPr>
          <w:trHeight w:val="250"/>
          <w:jc w:val="center"/>
          <w:ins w:id="332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13F32D6" w14:textId="77777777" w:rsidR="00994FF0" w:rsidRDefault="00994FF0" w:rsidP="000C3C54">
            <w:pPr>
              <w:rPr>
                <w:ins w:id="3329" w:author="Mohammad Nayeem Hasan" w:date="2024-11-04T00:07:00Z" w16du:dateUtc="2024-11-03T18:07:00Z"/>
                <w:rFonts w:ascii="Times New Roman" w:hAnsi="Times New Roman" w:cs="Times New Roman"/>
                <w:sz w:val="24"/>
                <w:szCs w:val="24"/>
              </w:rPr>
            </w:pPr>
            <w:ins w:id="3330" w:author="Mohammad Nayeem Hasan" w:date="2024-11-04T00:07:00Z" w16du:dateUtc="2024-11-03T18:07:00Z">
              <w:r>
                <w:rPr>
                  <w:rFonts w:ascii="Times New Roman" w:hAnsi="Times New Roman" w:cs="Times New Roman"/>
                  <w:sz w:val="24"/>
                  <w:szCs w:val="24"/>
                </w:rPr>
                <w:lastRenderedPageBreak/>
                <w:t>Urban</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08E0EB0" w14:textId="77777777" w:rsidR="00994FF0" w:rsidRDefault="00994FF0" w:rsidP="000C3C54">
            <w:pPr>
              <w:rPr>
                <w:ins w:id="3331" w:author="Mohammad Nayeem Hasan" w:date="2024-11-04T00:07:00Z" w16du:dateUtc="2024-11-03T18:07:00Z"/>
                <w:rFonts w:ascii="Times New Roman" w:hAnsi="Times New Roman" w:cs="Times New Roman"/>
                <w:sz w:val="24"/>
                <w:szCs w:val="24"/>
              </w:rPr>
            </w:pPr>
            <w:ins w:id="3332" w:author="Mohammad Nayeem Hasan" w:date="2024-11-04T00:07:00Z" w16du:dateUtc="2024-11-03T18:07:00Z">
              <w:r>
                <w:rPr>
                  <w:rFonts w:ascii="Times New Roman" w:hAnsi="Times New Roman" w:cs="Times New Roman"/>
                  <w:sz w:val="24"/>
                  <w:szCs w:val="24"/>
                </w:rPr>
                <w:t>1.46 (0.81, 2.62)</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4D652B3" w14:textId="77777777" w:rsidR="00994FF0" w:rsidRDefault="00994FF0" w:rsidP="000C3C54">
            <w:pPr>
              <w:rPr>
                <w:ins w:id="3333" w:author="Mohammad Nayeem Hasan" w:date="2024-11-04T00:07:00Z" w16du:dateUtc="2024-11-03T18:07:00Z"/>
                <w:rFonts w:ascii="Times New Roman" w:hAnsi="Times New Roman" w:cs="Times New Roman"/>
                <w:sz w:val="24"/>
                <w:szCs w:val="24"/>
              </w:rPr>
            </w:pPr>
            <w:ins w:id="3334" w:author="Mohammad Nayeem Hasan" w:date="2024-11-04T00:07:00Z" w16du:dateUtc="2024-11-03T18:07:00Z">
              <w:r>
                <w:rPr>
                  <w:rFonts w:ascii="Times New Roman" w:hAnsi="Times New Roman" w:cs="Times New Roman"/>
                  <w:sz w:val="24"/>
                  <w:szCs w:val="24"/>
                </w:rPr>
                <w:t>0.206</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D2F71EC" w14:textId="77777777" w:rsidR="00994FF0" w:rsidRDefault="00994FF0" w:rsidP="000C3C54">
            <w:pPr>
              <w:rPr>
                <w:ins w:id="3335" w:author="Mohammad Nayeem Hasan" w:date="2024-11-04T00:07:00Z" w16du:dateUtc="2024-11-03T18:07:00Z"/>
                <w:rFonts w:ascii="Times New Roman" w:hAnsi="Times New Roman" w:cs="Times New Roman"/>
                <w:sz w:val="24"/>
                <w:szCs w:val="24"/>
              </w:rPr>
            </w:pPr>
            <w:ins w:id="3336"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0323CDB" w14:textId="77777777" w:rsidR="00994FF0" w:rsidRDefault="00994FF0" w:rsidP="000C3C54">
            <w:pPr>
              <w:rPr>
                <w:ins w:id="3337" w:author="Mohammad Nayeem Hasan" w:date="2024-11-04T00:07:00Z" w16du:dateUtc="2024-11-03T18:07:00Z"/>
                <w:rFonts w:ascii="Times New Roman" w:hAnsi="Times New Roman" w:cs="Times New Roman"/>
                <w:sz w:val="24"/>
                <w:szCs w:val="24"/>
              </w:rPr>
            </w:pPr>
            <w:ins w:id="3338"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2557A66" w14:textId="77777777" w:rsidR="00994FF0" w:rsidRDefault="00994FF0" w:rsidP="000C3C54">
            <w:pPr>
              <w:rPr>
                <w:ins w:id="3339" w:author="Mohammad Nayeem Hasan" w:date="2024-11-04T00:07:00Z" w16du:dateUtc="2024-11-03T18:07:00Z"/>
                <w:rFonts w:ascii="Times New Roman" w:hAnsi="Times New Roman" w:cs="Times New Roman"/>
                <w:sz w:val="24"/>
                <w:szCs w:val="24"/>
              </w:rPr>
            </w:pPr>
            <w:ins w:id="334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445508E" w14:textId="77777777" w:rsidR="00994FF0" w:rsidRDefault="00994FF0" w:rsidP="000C3C54">
            <w:pPr>
              <w:rPr>
                <w:ins w:id="3341" w:author="Mohammad Nayeem Hasan" w:date="2024-11-04T00:07:00Z" w16du:dateUtc="2024-11-03T18:07:00Z"/>
                <w:rFonts w:ascii="Times New Roman" w:hAnsi="Times New Roman" w:cs="Times New Roman"/>
                <w:sz w:val="24"/>
                <w:szCs w:val="24"/>
              </w:rPr>
            </w:pPr>
            <w:ins w:id="3342" w:author="Mohammad Nayeem Hasan" w:date="2024-11-04T00:07:00Z" w16du:dateUtc="2024-11-03T18:07:00Z">
              <w:r>
                <w:rPr>
                  <w:rFonts w:ascii="Times New Roman" w:hAnsi="Times New Roman" w:cs="Times New Roman"/>
                  <w:sz w:val="24"/>
                  <w:szCs w:val="24"/>
                </w:rPr>
                <w:t>-</w:t>
              </w:r>
            </w:ins>
          </w:p>
        </w:tc>
      </w:tr>
      <w:tr w:rsidR="00994FF0" w14:paraId="64695D4F" w14:textId="77777777" w:rsidTr="000C3C54">
        <w:trPr>
          <w:trHeight w:val="138"/>
          <w:jc w:val="center"/>
          <w:ins w:id="334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C1EDFB4" w14:textId="77777777" w:rsidR="00994FF0" w:rsidRDefault="00994FF0" w:rsidP="000C3C54">
            <w:pPr>
              <w:rPr>
                <w:ins w:id="3344" w:author="Mohammad Nayeem Hasan" w:date="2024-11-04T00:07:00Z" w16du:dateUtc="2024-11-03T18:07:00Z"/>
                <w:rFonts w:ascii="Times New Roman" w:hAnsi="Times New Roman" w:cs="Times New Roman"/>
                <w:sz w:val="24"/>
                <w:szCs w:val="24"/>
              </w:rPr>
            </w:pPr>
            <w:ins w:id="3345" w:author="Mohammad Nayeem Hasan" w:date="2024-11-04T00:07:00Z" w16du:dateUtc="2024-11-03T18:07:00Z">
              <w:r>
                <w:rPr>
                  <w:rFonts w:ascii="Times New Roman" w:hAnsi="Times New Roman" w:cs="Times New Roman"/>
                  <w:sz w:val="24"/>
                  <w:szCs w:val="24"/>
                </w:rPr>
                <w:t>Tribal</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778F208" w14:textId="77777777" w:rsidR="00994FF0" w:rsidRDefault="00994FF0" w:rsidP="000C3C54">
            <w:pPr>
              <w:rPr>
                <w:ins w:id="3346" w:author="Mohammad Nayeem Hasan" w:date="2024-11-04T00:07:00Z" w16du:dateUtc="2024-11-03T18:07:00Z"/>
                <w:rFonts w:ascii="Times New Roman" w:hAnsi="Times New Roman" w:cs="Times New Roman"/>
                <w:sz w:val="24"/>
                <w:szCs w:val="24"/>
              </w:rPr>
            </w:pPr>
            <w:ins w:id="3347"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5E9D720" w14:textId="77777777" w:rsidR="00994FF0" w:rsidRDefault="00994FF0" w:rsidP="000C3C54">
            <w:pPr>
              <w:rPr>
                <w:ins w:id="3348" w:author="Mohammad Nayeem Hasan" w:date="2024-11-04T00:07:00Z" w16du:dateUtc="2024-11-03T18:07:00Z"/>
                <w:rFonts w:ascii="Times New Roman" w:hAnsi="Times New Roman" w:cs="Times New Roman"/>
                <w:sz w:val="24"/>
                <w:szCs w:val="24"/>
              </w:rPr>
            </w:pPr>
            <w:ins w:id="334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6EEC5A2" w14:textId="77777777" w:rsidR="00994FF0" w:rsidRDefault="00994FF0" w:rsidP="000C3C54">
            <w:pPr>
              <w:rPr>
                <w:ins w:id="3350" w:author="Mohammad Nayeem Hasan" w:date="2024-11-04T00:07:00Z" w16du:dateUtc="2024-11-03T18:07:00Z"/>
                <w:rFonts w:ascii="Times New Roman" w:hAnsi="Times New Roman" w:cs="Times New Roman"/>
                <w:sz w:val="24"/>
                <w:szCs w:val="24"/>
              </w:rPr>
            </w:pPr>
            <w:ins w:id="335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120BDFB" w14:textId="77777777" w:rsidR="00994FF0" w:rsidRDefault="00994FF0" w:rsidP="000C3C54">
            <w:pPr>
              <w:rPr>
                <w:ins w:id="3352" w:author="Mohammad Nayeem Hasan" w:date="2024-11-04T00:07:00Z" w16du:dateUtc="2024-11-03T18:07:00Z"/>
                <w:rFonts w:ascii="Times New Roman" w:hAnsi="Times New Roman" w:cs="Times New Roman"/>
                <w:sz w:val="24"/>
                <w:szCs w:val="24"/>
              </w:rPr>
            </w:pPr>
            <w:ins w:id="335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0250FC4" w14:textId="77777777" w:rsidR="00994FF0" w:rsidRDefault="00994FF0" w:rsidP="000C3C54">
            <w:pPr>
              <w:rPr>
                <w:ins w:id="3354" w:author="Mohammad Nayeem Hasan" w:date="2024-11-04T00:07:00Z" w16du:dateUtc="2024-11-03T18:07:00Z"/>
                <w:rFonts w:ascii="Times New Roman" w:hAnsi="Times New Roman" w:cs="Times New Roman"/>
                <w:sz w:val="24"/>
                <w:szCs w:val="24"/>
              </w:rPr>
            </w:pPr>
            <w:ins w:id="3355"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tcPr>
          <w:p w14:paraId="28DA93EB" w14:textId="77777777" w:rsidR="00994FF0" w:rsidRDefault="00994FF0" w:rsidP="000C3C54">
            <w:pPr>
              <w:rPr>
                <w:ins w:id="3356" w:author="Mohammad Nayeem Hasan" w:date="2024-11-04T00:07:00Z" w16du:dateUtc="2024-11-03T18:07:00Z"/>
                <w:rFonts w:ascii="Times New Roman" w:hAnsi="Times New Roman" w:cs="Times New Roman"/>
                <w:sz w:val="24"/>
                <w:szCs w:val="24"/>
              </w:rPr>
            </w:pPr>
          </w:p>
        </w:tc>
      </w:tr>
      <w:tr w:rsidR="00994FF0" w14:paraId="23359A6F" w14:textId="77777777" w:rsidTr="000C3C54">
        <w:trPr>
          <w:trHeight w:val="138"/>
          <w:jc w:val="center"/>
          <w:ins w:id="3357"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92D9E1B" w14:textId="77777777" w:rsidR="00994FF0" w:rsidRDefault="00994FF0" w:rsidP="000C3C54">
            <w:pPr>
              <w:rPr>
                <w:ins w:id="3358" w:author="Mohammad Nayeem Hasan" w:date="2024-11-04T00:07:00Z" w16du:dateUtc="2024-11-03T18:07:00Z"/>
                <w:rFonts w:ascii="Times New Roman" w:hAnsi="Times New Roman" w:cs="Times New Roman"/>
                <w:sz w:val="24"/>
                <w:szCs w:val="24"/>
              </w:rPr>
            </w:pPr>
            <w:ins w:id="3359" w:author="Mohammad Nayeem Hasan" w:date="2024-11-04T00:07:00Z" w16du:dateUtc="2024-11-03T18:07:00Z">
              <w:r>
                <w:rPr>
                  <w:rFonts w:ascii="Times New Roman" w:hAnsi="Times New Roman" w:cs="Times New Roman"/>
                  <w:sz w:val="24"/>
                  <w:szCs w:val="24"/>
                </w:rPr>
                <w:t>Division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261735B2" w14:textId="77777777" w:rsidR="00994FF0" w:rsidRDefault="00994FF0" w:rsidP="000C3C54">
            <w:pPr>
              <w:rPr>
                <w:ins w:id="336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6373B6DE" w14:textId="77777777" w:rsidR="00994FF0" w:rsidRDefault="00994FF0" w:rsidP="000C3C54">
            <w:pPr>
              <w:rPr>
                <w:ins w:id="336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93B4E3E" w14:textId="77777777" w:rsidR="00994FF0" w:rsidRDefault="00994FF0" w:rsidP="000C3C54">
            <w:pPr>
              <w:rPr>
                <w:ins w:id="3362" w:author="Mohammad Nayeem Hasan" w:date="2024-11-04T00:07:00Z" w16du:dateUtc="2024-11-03T18:07:00Z"/>
                <w:rFonts w:ascii="Times New Roman" w:hAnsi="Times New Roman" w:cs="Times New Roman"/>
                <w:sz w:val="24"/>
                <w:szCs w:val="24"/>
              </w:rPr>
            </w:pPr>
          </w:p>
        </w:tc>
      </w:tr>
      <w:tr w:rsidR="00994FF0" w14:paraId="3A906262" w14:textId="77777777" w:rsidTr="000C3C54">
        <w:trPr>
          <w:trHeight w:val="250"/>
          <w:jc w:val="center"/>
          <w:ins w:id="336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A725C1B" w14:textId="77777777" w:rsidR="00994FF0" w:rsidRDefault="00994FF0" w:rsidP="000C3C54">
            <w:pPr>
              <w:rPr>
                <w:ins w:id="3364" w:author="Mohammad Nayeem Hasan" w:date="2024-11-04T00:07:00Z" w16du:dateUtc="2024-11-03T18:07:00Z"/>
                <w:rFonts w:ascii="Times New Roman" w:hAnsi="Times New Roman" w:cs="Times New Roman"/>
                <w:sz w:val="24"/>
                <w:szCs w:val="24"/>
              </w:rPr>
            </w:pPr>
            <w:proofErr w:type="spellStart"/>
            <w:ins w:id="3365" w:author="Mohammad Nayeem Hasan" w:date="2024-11-04T00:07:00Z" w16du:dateUtc="2024-11-03T18:07:00Z">
              <w:r>
                <w:rPr>
                  <w:rFonts w:ascii="Times New Roman" w:hAnsi="Times New Roman" w:cs="Times New Roman"/>
                  <w:sz w:val="24"/>
                  <w:szCs w:val="24"/>
                </w:rPr>
                <w:t>Barishal</w:t>
              </w:r>
              <w:proofErr w:type="spellEnd"/>
            </w:ins>
          </w:p>
        </w:tc>
        <w:tc>
          <w:tcPr>
            <w:tcW w:w="857" w:type="pct"/>
            <w:tcBorders>
              <w:top w:val="single" w:sz="4" w:space="0" w:color="auto"/>
              <w:left w:val="single" w:sz="4" w:space="0" w:color="auto"/>
              <w:bottom w:val="single" w:sz="4" w:space="0" w:color="auto"/>
              <w:right w:val="single" w:sz="4" w:space="0" w:color="auto"/>
            </w:tcBorders>
            <w:vAlign w:val="center"/>
            <w:hideMark/>
          </w:tcPr>
          <w:p w14:paraId="70445218" w14:textId="77777777" w:rsidR="00994FF0" w:rsidRDefault="00994FF0" w:rsidP="000C3C54">
            <w:pPr>
              <w:rPr>
                <w:ins w:id="3366" w:author="Mohammad Nayeem Hasan" w:date="2024-11-04T00:07:00Z" w16du:dateUtc="2024-11-03T18:07:00Z"/>
                <w:rFonts w:ascii="Times New Roman" w:hAnsi="Times New Roman" w:cs="Times New Roman"/>
                <w:sz w:val="24"/>
                <w:szCs w:val="24"/>
              </w:rPr>
            </w:pPr>
            <w:ins w:id="3367" w:author="Mohammad Nayeem Hasan" w:date="2024-11-04T00:07:00Z" w16du:dateUtc="2024-11-03T18:07:00Z">
              <w:r>
                <w:rPr>
                  <w:rFonts w:ascii="Times New Roman" w:hAnsi="Times New Roman" w:cs="Times New Roman"/>
                  <w:sz w:val="24"/>
                  <w:szCs w:val="24"/>
                </w:rPr>
                <w:t>1.27 (0.99, 1.63)</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80E5E34" w14:textId="77777777" w:rsidR="00994FF0" w:rsidRDefault="00994FF0" w:rsidP="000C3C54">
            <w:pPr>
              <w:rPr>
                <w:ins w:id="3368" w:author="Mohammad Nayeem Hasan" w:date="2024-11-04T00:07:00Z" w16du:dateUtc="2024-11-03T18:07:00Z"/>
                <w:rFonts w:ascii="Times New Roman" w:hAnsi="Times New Roman" w:cs="Times New Roman"/>
                <w:sz w:val="24"/>
                <w:szCs w:val="24"/>
              </w:rPr>
            </w:pPr>
            <w:ins w:id="3369" w:author="Mohammad Nayeem Hasan" w:date="2024-11-04T00:07:00Z" w16du:dateUtc="2024-11-03T18:07:00Z">
              <w:r>
                <w:rPr>
                  <w:rFonts w:ascii="Times New Roman" w:hAnsi="Times New Roman" w:cs="Times New Roman"/>
                  <w:sz w:val="24"/>
                  <w:szCs w:val="24"/>
                </w:rPr>
                <w:t>0.063</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A40B18E" w14:textId="77777777" w:rsidR="00994FF0" w:rsidRDefault="00994FF0" w:rsidP="000C3C54">
            <w:pPr>
              <w:rPr>
                <w:ins w:id="3370" w:author="Mohammad Nayeem Hasan" w:date="2024-11-04T00:07:00Z" w16du:dateUtc="2024-11-03T18:07:00Z"/>
                <w:rFonts w:ascii="Times New Roman" w:hAnsi="Times New Roman" w:cs="Times New Roman"/>
                <w:sz w:val="24"/>
                <w:szCs w:val="24"/>
              </w:rPr>
            </w:pPr>
            <w:ins w:id="3371" w:author="Mohammad Nayeem Hasan" w:date="2024-11-04T00:07:00Z" w16du:dateUtc="2024-11-03T18:07:00Z">
              <w:r>
                <w:rPr>
                  <w:rFonts w:ascii="Times New Roman" w:hAnsi="Times New Roman" w:cs="Times New Roman"/>
                  <w:sz w:val="24"/>
                  <w:szCs w:val="24"/>
                </w:rPr>
                <w:t>0.67 (0.27, 1.63)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EE86510" w14:textId="77777777" w:rsidR="00994FF0" w:rsidRDefault="00994FF0" w:rsidP="000C3C54">
            <w:pPr>
              <w:rPr>
                <w:ins w:id="3372" w:author="Mohammad Nayeem Hasan" w:date="2024-11-04T00:07:00Z" w16du:dateUtc="2024-11-03T18:07:00Z"/>
                <w:rFonts w:ascii="Times New Roman" w:hAnsi="Times New Roman" w:cs="Times New Roman"/>
                <w:sz w:val="24"/>
                <w:szCs w:val="24"/>
              </w:rPr>
            </w:pPr>
            <w:ins w:id="3373" w:author="Mohammad Nayeem Hasan" w:date="2024-11-04T00:07:00Z" w16du:dateUtc="2024-11-03T18:07:00Z">
              <w:r>
                <w:rPr>
                  <w:rFonts w:ascii="Times New Roman" w:hAnsi="Times New Roman" w:cs="Times New Roman"/>
                  <w:sz w:val="24"/>
                  <w:szCs w:val="24"/>
                </w:rPr>
                <w:t>0.375</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479CD70" w14:textId="77777777" w:rsidR="00994FF0" w:rsidRDefault="00994FF0" w:rsidP="000C3C54">
            <w:pPr>
              <w:rPr>
                <w:ins w:id="3374" w:author="Mohammad Nayeem Hasan" w:date="2024-11-04T00:07:00Z" w16du:dateUtc="2024-11-03T18:07:00Z"/>
                <w:rFonts w:ascii="Times New Roman" w:hAnsi="Times New Roman" w:cs="Times New Roman"/>
                <w:sz w:val="24"/>
                <w:szCs w:val="24"/>
              </w:rPr>
            </w:pPr>
            <w:ins w:id="3375" w:author="Mohammad Nayeem Hasan" w:date="2024-11-04T00:07:00Z" w16du:dateUtc="2024-11-03T18:07:00Z">
              <w:r>
                <w:rPr>
                  <w:rFonts w:ascii="Times New Roman" w:hAnsi="Times New Roman" w:cs="Times New Roman"/>
                  <w:sz w:val="24"/>
                  <w:szCs w:val="24"/>
                </w:rPr>
                <w:t>2.51 (1.74, 3.63)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FCB051F" w14:textId="77777777" w:rsidR="00994FF0" w:rsidRDefault="00994FF0" w:rsidP="000C3C54">
            <w:pPr>
              <w:rPr>
                <w:ins w:id="3376" w:author="Mohammad Nayeem Hasan" w:date="2024-11-04T00:07:00Z" w16du:dateUtc="2024-11-03T18:07:00Z"/>
                <w:rFonts w:ascii="Times New Roman" w:hAnsi="Times New Roman" w:cs="Times New Roman"/>
                <w:b/>
                <w:bCs/>
                <w:sz w:val="24"/>
                <w:szCs w:val="24"/>
              </w:rPr>
            </w:pPr>
            <w:ins w:id="3377" w:author="Mohammad Nayeem Hasan" w:date="2024-11-04T00:07:00Z" w16du:dateUtc="2024-11-03T18:07:00Z">
              <w:r>
                <w:rPr>
                  <w:rFonts w:ascii="Times New Roman" w:hAnsi="Times New Roman" w:cs="Times New Roman"/>
                  <w:b/>
                  <w:bCs/>
                  <w:sz w:val="24"/>
                  <w:szCs w:val="24"/>
                </w:rPr>
                <w:t>&lt;0.001</w:t>
              </w:r>
            </w:ins>
          </w:p>
        </w:tc>
      </w:tr>
      <w:tr w:rsidR="00994FF0" w14:paraId="3DF81B72" w14:textId="77777777" w:rsidTr="000C3C54">
        <w:trPr>
          <w:trHeight w:val="138"/>
          <w:jc w:val="center"/>
          <w:ins w:id="337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01B2790" w14:textId="77777777" w:rsidR="00994FF0" w:rsidRDefault="00994FF0" w:rsidP="000C3C54">
            <w:pPr>
              <w:rPr>
                <w:ins w:id="3379" w:author="Mohammad Nayeem Hasan" w:date="2024-11-04T00:07:00Z" w16du:dateUtc="2024-11-03T18:07:00Z"/>
                <w:rFonts w:ascii="Times New Roman" w:hAnsi="Times New Roman" w:cs="Times New Roman"/>
                <w:sz w:val="24"/>
                <w:szCs w:val="24"/>
              </w:rPr>
            </w:pPr>
            <w:ins w:id="3380" w:author="Mohammad Nayeem Hasan" w:date="2024-11-04T00:07:00Z" w16du:dateUtc="2024-11-03T18:07:00Z">
              <w:r>
                <w:rPr>
                  <w:rFonts w:ascii="Times New Roman" w:hAnsi="Times New Roman" w:cs="Times New Roman"/>
                  <w:sz w:val="24"/>
                  <w:szCs w:val="24"/>
                </w:rPr>
                <w:t>Chattogram</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CC9909C" w14:textId="77777777" w:rsidR="00994FF0" w:rsidRDefault="00994FF0" w:rsidP="000C3C54">
            <w:pPr>
              <w:rPr>
                <w:ins w:id="3381" w:author="Mohammad Nayeem Hasan" w:date="2024-11-04T00:07:00Z" w16du:dateUtc="2024-11-03T18:07:00Z"/>
                <w:rFonts w:ascii="Times New Roman" w:hAnsi="Times New Roman" w:cs="Times New Roman"/>
                <w:sz w:val="24"/>
                <w:szCs w:val="24"/>
              </w:rPr>
            </w:pPr>
            <w:ins w:id="3382" w:author="Mohammad Nayeem Hasan" w:date="2024-11-04T00:07:00Z" w16du:dateUtc="2024-11-03T18:07:00Z">
              <w:r>
                <w:rPr>
                  <w:rFonts w:ascii="Times New Roman" w:hAnsi="Times New Roman" w:cs="Times New Roman"/>
                  <w:sz w:val="24"/>
                  <w:szCs w:val="24"/>
                </w:rPr>
                <w:t>1.09 (0.87, 1.36)</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BBD8D96" w14:textId="77777777" w:rsidR="00994FF0" w:rsidRDefault="00994FF0" w:rsidP="000C3C54">
            <w:pPr>
              <w:rPr>
                <w:ins w:id="3383" w:author="Mohammad Nayeem Hasan" w:date="2024-11-04T00:07:00Z" w16du:dateUtc="2024-11-03T18:07:00Z"/>
                <w:rFonts w:ascii="Times New Roman" w:hAnsi="Times New Roman" w:cs="Times New Roman"/>
                <w:sz w:val="24"/>
                <w:szCs w:val="24"/>
              </w:rPr>
            </w:pPr>
            <w:ins w:id="3384" w:author="Mohammad Nayeem Hasan" w:date="2024-11-04T00:07:00Z" w16du:dateUtc="2024-11-03T18:07:00Z">
              <w:r>
                <w:rPr>
                  <w:rFonts w:ascii="Times New Roman" w:hAnsi="Times New Roman" w:cs="Times New Roman"/>
                  <w:sz w:val="24"/>
                  <w:szCs w:val="24"/>
                </w:rPr>
                <w:t>0.439</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1ED6FF5" w14:textId="77777777" w:rsidR="00994FF0" w:rsidRDefault="00994FF0" w:rsidP="000C3C54">
            <w:pPr>
              <w:rPr>
                <w:ins w:id="3385" w:author="Mohammad Nayeem Hasan" w:date="2024-11-04T00:07:00Z" w16du:dateUtc="2024-11-03T18:07:00Z"/>
                <w:rFonts w:ascii="Times New Roman" w:hAnsi="Times New Roman" w:cs="Times New Roman"/>
                <w:sz w:val="24"/>
                <w:szCs w:val="24"/>
              </w:rPr>
            </w:pPr>
            <w:ins w:id="3386" w:author="Mohammad Nayeem Hasan" w:date="2024-11-04T00:07:00Z" w16du:dateUtc="2024-11-03T18:07:00Z">
              <w:r>
                <w:rPr>
                  <w:rFonts w:ascii="Times New Roman" w:hAnsi="Times New Roman" w:cs="Times New Roman"/>
                  <w:sz w:val="24"/>
                  <w:szCs w:val="24"/>
                </w:rPr>
                <w:t>1.01 (0.47, 2.20)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CECFA40" w14:textId="77777777" w:rsidR="00994FF0" w:rsidRDefault="00994FF0" w:rsidP="000C3C54">
            <w:pPr>
              <w:rPr>
                <w:ins w:id="3387" w:author="Mohammad Nayeem Hasan" w:date="2024-11-04T00:07:00Z" w16du:dateUtc="2024-11-03T18:07:00Z"/>
                <w:rFonts w:ascii="Times New Roman" w:hAnsi="Times New Roman" w:cs="Times New Roman"/>
                <w:sz w:val="24"/>
                <w:szCs w:val="24"/>
              </w:rPr>
            </w:pPr>
            <w:ins w:id="3388" w:author="Mohammad Nayeem Hasan" w:date="2024-11-04T00:07:00Z" w16du:dateUtc="2024-11-03T18:07:00Z">
              <w:r>
                <w:rPr>
                  <w:rFonts w:ascii="Times New Roman" w:hAnsi="Times New Roman" w:cs="Times New Roman"/>
                  <w:sz w:val="24"/>
                  <w:szCs w:val="24"/>
                </w:rPr>
                <w:t>0.973</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A492079" w14:textId="77777777" w:rsidR="00994FF0" w:rsidRDefault="00994FF0" w:rsidP="000C3C54">
            <w:pPr>
              <w:rPr>
                <w:ins w:id="3389" w:author="Mohammad Nayeem Hasan" w:date="2024-11-04T00:07:00Z" w16du:dateUtc="2024-11-03T18:07:00Z"/>
                <w:rFonts w:ascii="Times New Roman" w:hAnsi="Times New Roman" w:cs="Times New Roman"/>
                <w:sz w:val="24"/>
                <w:szCs w:val="24"/>
              </w:rPr>
            </w:pPr>
            <w:ins w:id="3390" w:author="Mohammad Nayeem Hasan" w:date="2024-11-04T00:07:00Z" w16du:dateUtc="2024-11-03T18:07:00Z">
              <w:r>
                <w:rPr>
                  <w:rFonts w:ascii="Times New Roman" w:hAnsi="Times New Roman" w:cs="Times New Roman"/>
                  <w:sz w:val="24"/>
                  <w:szCs w:val="24"/>
                </w:rPr>
                <w:t>1.33 (0.94, 1.90)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26F96C6" w14:textId="77777777" w:rsidR="00994FF0" w:rsidRDefault="00994FF0" w:rsidP="000C3C54">
            <w:pPr>
              <w:rPr>
                <w:ins w:id="3391" w:author="Mohammad Nayeem Hasan" w:date="2024-11-04T00:07:00Z" w16du:dateUtc="2024-11-03T18:07:00Z"/>
                <w:rFonts w:ascii="Times New Roman" w:hAnsi="Times New Roman" w:cs="Times New Roman"/>
                <w:sz w:val="24"/>
                <w:szCs w:val="24"/>
              </w:rPr>
            </w:pPr>
            <w:ins w:id="3392" w:author="Mohammad Nayeem Hasan" w:date="2024-11-04T00:07:00Z" w16du:dateUtc="2024-11-03T18:07:00Z">
              <w:r>
                <w:rPr>
                  <w:rFonts w:ascii="Times New Roman" w:hAnsi="Times New Roman" w:cs="Times New Roman"/>
                  <w:sz w:val="24"/>
                  <w:szCs w:val="24"/>
                </w:rPr>
                <w:t>0.112</w:t>
              </w:r>
            </w:ins>
          </w:p>
        </w:tc>
      </w:tr>
      <w:tr w:rsidR="00994FF0" w14:paraId="4338362B" w14:textId="77777777" w:rsidTr="000C3C54">
        <w:trPr>
          <w:trHeight w:val="138"/>
          <w:jc w:val="center"/>
          <w:ins w:id="339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241C572" w14:textId="77777777" w:rsidR="00994FF0" w:rsidRDefault="00994FF0" w:rsidP="000C3C54">
            <w:pPr>
              <w:rPr>
                <w:ins w:id="3394" w:author="Mohammad Nayeem Hasan" w:date="2024-11-04T00:07:00Z" w16du:dateUtc="2024-11-03T18:07:00Z"/>
                <w:rFonts w:ascii="Times New Roman" w:hAnsi="Times New Roman" w:cs="Times New Roman"/>
                <w:sz w:val="24"/>
                <w:szCs w:val="24"/>
              </w:rPr>
            </w:pPr>
            <w:ins w:id="3395" w:author="Mohammad Nayeem Hasan" w:date="2024-11-04T00:07:00Z" w16du:dateUtc="2024-11-03T18:07:00Z">
              <w:r>
                <w:rPr>
                  <w:rFonts w:ascii="Times New Roman" w:hAnsi="Times New Roman" w:cs="Times New Roman"/>
                  <w:sz w:val="24"/>
                  <w:szCs w:val="24"/>
                </w:rPr>
                <w:t>Dhaka</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04088DE" w14:textId="77777777" w:rsidR="00994FF0" w:rsidRDefault="00994FF0" w:rsidP="000C3C54">
            <w:pPr>
              <w:rPr>
                <w:ins w:id="3396" w:author="Mohammad Nayeem Hasan" w:date="2024-11-04T00:07:00Z" w16du:dateUtc="2024-11-03T18:07:00Z"/>
                <w:rFonts w:ascii="Times New Roman" w:hAnsi="Times New Roman" w:cs="Times New Roman"/>
                <w:sz w:val="24"/>
                <w:szCs w:val="24"/>
              </w:rPr>
            </w:pPr>
            <w:ins w:id="3397" w:author="Mohammad Nayeem Hasan" w:date="2024-11-04T00:07:00Z" w16du:dateUtc="2024-11-03T18:07:00Z">
              <w:r>
                <w:rPr>
                  <w:rFonts w:ascii="Times New Roman" w:hAnsi="Times New Roman" w:cs="Times New Roman"/>
                  <w:sz w:val="24"/>
                  <w:szCs w:val="24"/>
                </w:rPr>
                <w:t>0.96 (0.78, 1.19)</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6CFA090" w14:textId="77777777" w:rsidR="00994FF0" w:rsidRDefault="00994FF0" w:rsidP="000C3C54">
            <w:pPr>
              <w:rPr>
                <w:ins w:id="3398" w:author="Mohammad Nayeem Hasan" w:date="2024-11-04T00:07:00Z" w16du:dateUtc="2024-11-03T18:07:00Z"/>
                <w:rFonts w:ascii="Times New Roman" w:hAnsi="Times New Roman" w:cs="Times New Roman"/>
                <w:sz w:val="24"/>
                <w:szCs w:val="24"/>
              </w:rPr>
            </w:pPr>
            <w:ins w:id="3399" w:author="Mohammad Nayeem Hasan" w:date="2024-11-04T00:07:00Z" w16du:dateUtc="2024-11-03T18:07:00Z">
              <w:r>
                <w:rPr>
                  <w:rFonts w:ascii="Times New Roman" w:hAnsi="Times New Roman" w:cs="Times New Roman"/>
                  <w:sz w:val="24"/>
                  <w:szCs w:val="24"/>
                </w:rPr>
                <w:t>0.724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64F8E15" w14:textId="77777777" w:rsidR="00994FF0" w:rsidRDefault="00994FF0" w:rsidP="000C3C54">
            <w:pPr>
              <w:rPr>
                <w:ins w:id="3400" w:author="Mohammad Nayeem Hasan" w:date="2024-11-04T00:07:00Z" w16du:dateUtc="2024-11-03T18:07:00Z"/>
                <w:rFonts w:ascii="Times New Roman" w:hAnsi="Times New Roman" w:cs="Times New Roman"/>
                <w:sz w:val="24"/>
                <w:szCs w:val="24"/>
              </w:rPr>
            </w:pPr>
            <w:ins w:id="3401" w:author="Mohammad Nayeem Hasan" w:date="2024-11-04T00:07:00Z" w16du:dateUtc="2024-11-03T18:07:00Z">
              <w:r>
                <w:rPr>
                  <w:rFonts w:ascii="Times New Roman" w:hAnsi="Times New Roman" w:cs="Times New Roman"/>
                  <w:sz w:val="24"/>
                  <w:szCs w:val="24"/>
                </w:rPr>
                <w:t>1.01 (0.46, 2.16)</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50A5FF8" w14:textId="77777777" w:rsidR="00994FF0" w:rsidRDefault="00994FF0" w:rsidP="000C3C54">
            <w:pPr>
              <w:rPr>
                <w:ins w:id="3402" w:author="Mohammad Nayeem Hasan" w:date="2024-11-04T00:07:00Z" w16du:dateUtc="2024-11-03T18:07:00Z"/>
                <w:rFonts w:ascii="Times New Roman" w:hAnsi="Times New Roman" w:cs="Times New Roman"/>
                <w:sz w:val="24"/>
                <w:szCs w:val="24"/>
              </w:rPr>
            </w:pPr>
            <w:ins w:id="3403" w:author="Mohammad Nayeem Hasan" w:date="2024-11-04T00:07:00Z" w16du:dateUtc="2024-11-03T18:07:00Z">
              <w:r>
                <w:rPr>
                  <w:rFonts w:ascii="Times New Roman" w:hAnsi="Times New Roman" w:cs="Times New Roman"/>
                  <w:sz w:val="24"/>
                  <w:szCs w:val="24"/>
                </w:rPr>
                <w:t>0.999</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A108A9A" w14:textId="77777777" w:rsidR="00994FF0" w:rsidRDefault="00994FF0" w:rsidP="000C3C54">
            <w:pPr>
              <w:rPr>
                <w:ins w:id="3404" w:author="Mohammad Nayeem Hasan" w:date="2024-11-04T00:07:00Z" w16du:dateUtc="2024-11-03T18:07:00Z"/>
                <w:rFonts w:ascii="Times New Roman" w:hAnsi="Times New Roman" w:cs="Times New Roman"/>
                <w:sz w:val="24"/>
                <w:szCs w:val="24"/>
              </w:rPr>
            </w:pPr>
            <w:ins w:id="3405" w:author="Mohammad Nayeem Hasan" w:date="2024-11-04T00:07:00Z" w16du:dateUtc="2024-11-03T18:07:00Z">
              <w:r>
                <w:rPr>
                  <w:rFonts w:ascii="Times New Roman" w:hAnsi="Times New Roman" w:cs="Times New Roman"/>
                  <w:sz w:val="24"/>
                  <w:szCs w:val="24"/>
                </w:rPr>
                <w:t>0.91 (0.64, 1.30)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7A22A29" w14:textId="77777777" w:rsidR="00994FF0" w:rsidRDefault="00994FF0" w:rsidP="000C3C54">
            <w:pPr>
              <w:rPr>
                <w:ins w:id="3406" w:author="Mohammad Nayeem Hasan" w:date="2024-11-04T00:07:00Z" w16du:dateUtc="2024-11-03T18:07:00Z"/>
                <w:rFonts w:ascii="Times New Roman" w:hAnsi="Times New Roman" w:cs="Times New Roman"/>
                <w:sz w:val="24"/>
                <w:szCs w:val="24"/>
              </w:rPr>
            </w:pPr>
            <w:ins w:id="3407" w:author="Mohammad Nayeem Hasan" w:date="2024-11-04T00:07:00Z" w16du:dateUtc="2024-11-03T18:07:00Z">
              <w:r>
                <w:rPr>
                  <w:rFonts w:ascii="Times New Roman" w:hAnsi="Times New Roman" w:cs="Times New Roman"/>
                  <w:sz w:val="24"/>
                  <w:szCs w:val="24"/>
                </w:rPr>
                <w:t>0.597</w:t>
              </w:r>
            </w:ins>
          </w:p>
        </w:tc>
      </w:tr>
      <w:tr w:rsidR="00994FF0" w14:paraId="0BD42993" w14:textId="77777777" w:rsidTr="000C3C54">
        <w:trPr>
          <w:trHeight w:val="138"/>
          <w:jc w:val="center"/>
          <w:ins w:id="340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E82F034" w14:textId="77777777" w:rsidR="00994FF0" w:rsidRDefault="00994FF0" w:rsidP="000C3C54">
            <w:pPr>
              <w:rPr>
                <w:ins w:id="3409" w:author="Mohammad Nayeem Hasan" w:date="2024-11-04T00:07:00Z" w16du:dateUtc="2024-11-03T18:07:00Z"/>
                <w:rFonts w:ascii="Times New Roman" w:hAnsi="Times New Roman" w:cs="Times New Roman"/>
                <w:sz w:val="24"/>
                <w:szCs w:val="24"/>
              </w:rPr>
            </w:pPr>
            <w:ins w:id="3410" w:author="Mohammad Nayeem Hasan" w:date="2024-11-04T00:07:00Z" w16du:dateUtc="2024-11-03T18:07:00Z">
              <w:r>
                <w:rPr>
                  <w:rFonts w:ascii="Times New Roman" w:hAnsi="Times New Roman" w:cs="Times New Roman"/>
                  <w:sz w:val="24"/>
                  <w:szCs w:val="24"/>
                </w:rPr>
                <w:t>Khulna</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045D9E6" w14:textId="77777777" w:rsidR="00994FF0" w:rsidRDefault="00994FF0" w:rsidP="000C3C54">
            <w:pPr>
              <w:rPr>
                <w:ins w:id="3411" w:author="Mohammad Nayeem Hasan" w:date="2024-11-04T00:07:00Z" w16du:dateUtc="2024-11-03T18:07:00Z"/>
                <w:rFonts w:ascii="Times New Roman" w:hAnsi="Times New Roman" w:cs="Times New Roman"/>
                <w:sz w:val="24"/>
                <w:szCs w:val="24"/>
              </w:rPr>
            </w:pPr>
            <w:ins w:id="3412" w:author="Mohammad Nayeem Hasan" w:date="2024-11-04T00:07:00Z" w16du:dateUtc="2024-11-03T18:07:00Z">
              <w:r>
                <w:rPr>
                  <w:rFonts w:ascii="Times New Roman" w:hAnsi="Times New Roman" w:cs="Times New Roman"/>
                  <w:sz w:val="24"/>
                  <w:szCs w:val="24"/>
                </w:rPr>
                <w:t>0.65 (0.50, 0.85)</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72C532AE" w14:textId="77777777" w:rsidR="00994FF0" w:rsidRDefault="00994FF0" w:rsidP="000C3C54">
            <w:pPr>
              <w:rPr>
                <w:ins w:id="3413" w:author="Mohammad Nayeem Hasan" w:date="2024-11-04T00:07:00Z" w16du:dateUtc="2024-11-03T18:07:00Z"/>
                <w:rFonts w:ascii="Times New Roman" w:hAnsi="Times New Roman" w:cs="Times New Roman"/>
                <w:b/>
                <w:bCs/>
                <w:sz w:val="24"/>
                <w:szCs w:val="24"/>
              </w:rPr>
            </w:pPr>
            <w:ins w:id="3414" w:author="Mohammad Nayeem Hasan" w:date="2024-11-04T00:07:00Z" w16du:dateUtc="2024-11-03T18:07:00Z">
              <w:r>
                <w:rPr>
                  <w:rFonts w:ascii="Times New Roman" w:hAnsi="Times New Roman" w:cs="Times New Roman"/>
                  <w:b/>
                  <w:bCs/>
                  <w:sz w:val="24"/>
                  <w:szCs w:val="24"/>
                </w:rPr>
                <w:t>0.002</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2362D28" w14:textId="77777777" w:rsidR="00994FF0" w:rsidRDefault="00994FF0" w:rsidP="000C3C54">
            <w:pPr>
              <w:rPr>
                <w:ins w:id="3415" w:author="Mohammad Nayeem Hasan" w:date="2024-11-04T00:07:00Z" w16du:dateUtc="2024-11-03T18:07:00Z"/>
                <w:rFonts w:ascii="Times New Roman" w:hAnsi="Times New Roman" w:cs="Times New Roman"/>
                <w:sz w:val="24"/>
                <w:szCs w:val="24"/>
              </w:rPr>
            </w:pPr>
            <w:ins w:id="3416" w:author="Mohammad Nayeem Hasan" w:date="2024-11-04T00:07:00Z" w16du:dateUtc="2024-11-03T18:07:00Z">
              <w:r>
                <w:rPr>
                  <w:rFonts w:ascii="Times New Roman" w:hAnsi="Times New Roman" w:cs="Times New Roman"/>
                  <w:sz w:val="24"/>
                  <w:szCs w:val="24"/>
                </w:rPr>
                <w:t>0.93 (0.41, 2.13)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36F1965" w14:textId="77777777" w:rsidR="00994FF0" w:rsidRDefault="00994FF0" w:rsidP="000C3C54">
            <w:pPr>
              <w:rPr>
                <w:ins w:id="3417" w:author="Mohammad Nayeem Hasan" w:date="2024-11-04T00:07:00Z" w16du:dateUtc="2024-11-03T18:07:00Z"/>
                <w:rFonts w:ascii="Times New Roman" w:hAnsi="Times New Roman" w:cs="Times New Roman"/>
                <w:sz w:val="24"/>
                <w:szCs w:val="24"/>
              </w:rPr>
            </w:pPr>
            <w:ins w:id="3418" w:author="Mohammad Nayeem Hasan" w:date="2024-11-04T00:07:00Z" w16du:dateUtc="2024-11-03T18:07:00Z">
              <w:r>
                <w:rPr>
                  <w:rFonts w:ascii="Times New Roman" w:hAnsi="Times New Roman" w:cs="Times New Roman"/>
                  <w:sz w:val="24"/>
                  <w:szCs w:val="24"/>
                </w:rPr>
                <w:t>0.862</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82E0492" w14:textId="77777777" w:rsidR="00994FF0" w:rsidRDefault="00994FF0" w:rsidP="000C3C54">
            <w:pPr>
              <w:rPr>
                <w:ins w:id="3419" w:author="Mohammad Nayeem Hasan" w:date="2024-11-04T00:07:00Z" w16du:dateUtc="2024-11-03T18:07:00Z"/>
                <w:rFonts w:ascii="Times New Roman" w:hAnsi="Times New Roman" w:cs="Times New Roman"/>
                <w:sz w:val="24"/>
                <w:szCs w:val="24"/>
              </w:rPr>
            </w:pPr>
            <w:ins w:id="3420" w:author="Mohammad Nayeem Hasan" w:date="2024-11-04T00:07:00Z" w16du:dateUtc="2024-11-03T18:07:00Z">
              <w:r>
                <w:rPr>
                  <w:rFonts w:ascii="Times New Roman" w:hAnsi="Times New Roman" w:cs="Times New Roman"/>
                  <w:sz w:val="24"/>
                  <w:szCs w:val="24"/>
                </w:rPr>
                <w:t>1.05 (0.72, 1.53)</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8721674" w14:textId="77777777" w:rsidR="00994FF0" w:rsidRDefault="00994FF0" w:rsidP="000C3C54">
            <w:pPr>
              <w:rPr>
                <w:ins w:id="3421" w:author="Mohammad Nayeem Hasan" w:date="2024-11-04T00:07:00Z" w16du:dateUtc="2024-11-03T18:07:00Z"/>
                <w:rFonts w:ascii="Times New Roman" w:hAnsi="Times New Roman" w:cs="Times New Roman"/>
                <w:sz w:val="24"/>
                <w:szCs w:val="24"/>
              </w:rPr>
            </w:pPr>
            <w:ins w:id="3422" w:author="Mohammad Nayeem Hasan" w:date="2024-11-04T00:07:00Z" w16du:dateUtc="2024-11-03T18:07:00Z">
              <w:r>
                <w:rPr>
                  <w:rFonts w:ascii="Times New Roman" w:hAnsi="Times New Roman" w:cs="Times New Roman"/>
                  <w:sz w:val="24"/>
                  <w:szCs w:val="24"/>
                </w:rPr>
                <w:t>0.814</w:t>
              </w:r>
            </w:ins>
          </w:p>
        </w:tc>
      </w:tr>
      <w:tr w:rsidR="00994FF0" w14:paraId="25396D8F" w14:textId="77777777" w:rsidTr="000C3C54">
        <w:trPr>
          <w:trHeight w:val="138"/>
          <w:jc w:val="center"/>
          <w:ins w:id="342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54BA02D" w14:textId="77777777" w:rsidR="00994FF0" w:rsidRDefault="00994FF0" w:rsidP="000C3C54">
            <w:pPr>
              <w:rPr>
                <w:ins w:id="3424" w:author="Mohammad Nayeem Hasan" w:date="2024-11-04T00:07:00Z" w16du:dateUtc="2024-11-03T18:07:00Z"/>
                <w:rFonts w:ascii="Times New Roman" w:hAnsi="Times New Roman" w:cs="Times New Roman"/>
                <w:sz w:val="24"/>
                <w:szCs w:val="24"/>
              </w:rPr>
            </w:pPr>
            <w:ins w:id="3425" w:author="Mohammad Nayeem Hasan" w:date="2024-11-04T00:07:00Z" w16du:dateUtc="2024-11-03T18:07:00Z">
              <w:r>
                <w:rPr>
                  <w:rFonts w:ascii="Times New Roman" w:hAnsi="Times New Roman" w:cs="Times New Roman"/>
                  <w:sz w:val="24"/>
                  <w:szCs w:val="24"/>
                </w:rPr>
                <w:t>Mymensingh</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14CCBE5" w14:textId="77777777" w:rsidR="00994FF0" w:rsidRDefault="00994FF0" w:rsidP="000C3C54">
            <w:pPr>
              <w:rPr>
                <w:ins w:id="3426" w:author="Mohammad Nayeem Hasan" w:date="2024-11-04T00:07:00Z" w16du:dateUtc="2024-11-03T18:07:00Z"/>
                <w:rFonts w:ascii="Times New Roman" w:hAnsi="Times New Roman" w:cs="Times New Roman"/>
                <w:sz w:val="24"/>
                <w:szCs w:val="24"/>
              </w:rPr>
            </w:pPr>
            <w:ins w:id="3427"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A36D919" w14:textId="77777777" w:rsidR="00994FF0" w:rsidRDefault="00994FF0" w:rsidP="000C3C54">
            <w:pPr>
              <w:rPr>
                <w:ins w:id="3428" w:author="Mohammad Nayeem Hasan" w:date="2024-11-04T00:07:00Z" w16du:dateUtc="2024-11-03T18:07:00Z"/>
                <w:rFonts w:ascii="Times New Roman" w:hAnsi="Times New Roman" w:cs="Times New Roman"/>
                <w:sz w:val="24"/>
                <w:szCs w:val="24"/>
              </w:rPr>
            </w:pPr>
            <w:ins w:id="342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53363CE" w14:textId="77777777" w:rsidR="00994FF0" w:rsidRDefault="00994FF0" w:rsidP="000C3C54">
            <w:pPr>
              <w:rPr>
                <w:ins w:id="3430" w:author="Mohammad Nayeem Hasan" w:date="2024-11-04T00:07:00Z" w16du:dateUtc="2024-11-03T18:07:00Z"/>
                <w:rFonts w:ascii="Times New Roman" w:hAnsi="Times New Roman" w:cs="Times New Roman"/>
                <w:sz w:val="24"/>
                <w:szCs w:val="24"/>
              </w:rPr>
            </w:pPr>
            <w:ins w:id="3431"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F88B9DD" w14:textId="77777777" w:rsidR="00994FF0" w:rsidRDefault="00994FF0" w:rsidP="000C3C54">
            <w:pPr>
              <w:rPr>
                <w:ins w:id="3432" w:author="Mohammad Nayeem Hasan" w:date="2024-11-04T00:07:00Z" w16du:dateUtc="2024-11-03T18:07:00Z"/>
                <w:rFonts w:ascii="Times New Roman" w:hAnsi="Times New Roman" w:cs="Times New Roman"/>
                <w:sz w:val="24"/>
                <w:szCs w:val="24"/>
              </w:rPr>
            </w:pPr>
            <w:ins w:id="343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B4F3FEF" w14:textId="77777777" w:rsidR="00994FF0" w:rsidRDefault="00994FF0" w:rsidP="000C3C54">
            <w:pPr>
              <w:rPr>
                <w:ins w:id="3434" w:author="Mohammad Nayeem Hasan" w:date="2024-11-04T00:07:00Z" w16du:dateUtc="2024-11-03T18:07:00Z"/>
                <w:rFonts w:ascii="Times New Roman" w:hAnsi="Times New Roman" w:cs="Times New Roman"/>
                <w:sz w:val="24"/>
                <w:szCs w:val="24"/>
              </w:rPr>
            </w:pPr>
            <w:ins w:id="3435" w:author="Mohammad Nayeem Hasan" w:date="2024-11-04T00:07:00Z" w16du:dateUtc="2024-11-03T18:07:00Z">
              <w:r>
                <w:rPr>
                  <w:rFonts w:ascii="Times New Roman" w:hAnsi="Times New Roman" w:cs="Times New Roman"/>
                  <w:sz w:val="24"/>
                  <w:szCs w:val="24"/>
                </w:rPr>
                <w:t>1.22 (0.84, 1.79)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A5475D6" w14:textId="77777777" w:rsidR="00994FF0" w:rsidRDefault="00994FF0" w:rsidP="000C3C54">
            <w:pPr>
              <w:rPr>
                <w:ins w:id="3436" w:author="Mohammad Nayeem Hasan" w:date="2024-11-04T00:07:00Z" w16du:dateUtc="2024-11-03T18:07:00Z"/>
                <w:rFonts w:ascii="Times New Roman" w:hAnsi="Times New Roman" w:cs="Times New Roman"/>
                <w:sz w:val="24"/>
                <w:szCs w:val="24"/>
              </w:rPr>
            </w:pPr>
            <w:ins w:id="3437" w:author="Mohammad Nayeem Hasan" w:date="2024-11-04T00:07:00Z" w16du:dateUtc="2024-11-03T18:07:00Z">
              <w:r>
                <w:rPr>
                  <w:rFonts w:ascii="Times New Roman" w:hAnsi="Times New Roman" w:cs="Times New Roman"/>
                  <w:sz w:val="24"/>
                  <w:szCs w:val="24"/>
                </w:rPr>
                <w:t>0.296</w:t>
              </w:r>
            </w:ins>
          </w:p>
        </w:tc>
      </w:tr>
      <w:tr w:rsidR="00994FF0" w14:paraId="58EB48DF" w14:textId="77777777" w:rsidTr="000C3C54">
        <w:trPr>
          <w:trHeight w:val="138"/>
          <w:jc w:val="center"/>
          <w:ins w:id="343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72CC01F" w14:textId="77777777" w:rsidR="00994FF0" w:rsidRDefault="00994FF0" w:rsidP="000C3C54">
            <w:pPr>
              <w:rPr>
                <w:ins w:id="3439" w:author="Mohammad Nayeem Hasan" w:date="2024-11-04T00:07:00Z" w16du:dateUtc="2024-11-03T18:07:00Z"/>
                <w:rFonts w:ascii="Times New Roman" w:hAnsi="Times New Roman" w:cs="Times New Roman"/>
                <w:sz w:val="24"/>
                <w:szCs w:val="24"/>
              </w:rPr>
            </w:pPr>
            <w:proofErr w:type="spellStart"/>
            <w:ins w:id="3440" w:author="Mohammad Nayeem Hasan" w:date="2024-11-04T00:07:00Z" w16du:dateUtc="2024-11-03T18:07:00Z">
              <w:r>
                <w:rPr>
                  <w:rFonts w:ascii="Times New Roman" w:hAnsi="Times New Roman" w:cs="Times New Roman"/>
                  <w:sz w:val="24"/>
                  <w:szCs w:val="24"/>
                </w:rPr>
                <w:t>Rajshahi</w:t>
              </w:r>
              <w:proofErr w:type="spellEnd"/>
            </w:ins>
          </w:p>
        </w:tc>
        <w:tc>
          <w:tcPr>
            <w:tcW w:w="857" w:type="pct"/>
            <w:tcBorders>
              <w:top w:val="single" w:sz="4" w:space="0" w:color="auto"/>
              <w:left w:val="single" w:sz="4" w:space="0" w:color="auto"/>
              <w:bottom w:val="single" w:sz="4" w:space="0" w:color="auto"/>
              <w:right w:val="single" w:sz="4" w:space="0" w:color="auto"/>
            </w:tcBorders>
            <w:vAlign w:val="center"/>
            <w:hideMark/>
          </w:tcPr>
          <w:p w14:paraId="7AD32F70" w14:textId="77777777" w:rsidR="00994FF0" w:rsidRDefault="00994FF0" w:rsidP="000C3C54">
            <w:pPr>
              <w:rPr>
                <w:ins w:id="3441" w:author="Mohammad Nayeem Hasan" w:date="2024-11-04T00:07:00Z" w16du:dateUtc="2024-11-03T18:07:00Z"/>
                <w:rFonts w:ascii="Times New Roman" w:hAnsi="Times New Roman" w:cs="Times New Roman"/>
                <w:sz w:val="24"/>
                <w:szCs w:val="24"/>
              </w:rPr>
            </w:pPr>
            <w:ins w:id="3442" w:author="Mohammad Nayeem Hasan" w:date="2024-11-04T00:07:00Z" w16du:dateUtc="2024-11-03T18:07:00Z">
              <w:r>
                <w:rPr>
                  <w:rFonts w:ascii="Times New Roman" w:hAnsi="Times New Roman" w:cs="Times New Roman"/>
                  <w:sz w:val="24"/>
                  <w:szCs w:val="24"/>
                </w:rPr>
                <w:t>1.04 (0.83, 1.28)</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2CFD526" w14:textId="77777777" w:rsidR="00994FF0" w:rsidRDefault="00994FF0" w:rsidP="000C3C54">
            <w:pPr>
              <w:rPr>
                <w:ins w:id="3443" w:author="Mohammad Nayeem Hasan" w:date="2024-11-04T00:07:00Z" w16du:dateUtc="2024-11-03T18:07:00Z"/>
                <w:rFonts w:ascii="Times New Roman" w:hAnsi="Times New Roman" w:cs="Times New Roman"/>
                <w:sz w:val="24"/>
                <w:szCs w:val="24"/>
              </w:rPr>
            </w:pPr>
            <w:ins w:id="3444" w:author="Mohammad Nayeem Hasan" w:date="2024-11-04T00:07:00Z" w16du:dateUtc="2024-11-03T18:07:00Z">
              <w:r>
                <w:rPr>
                  <w:rFonts w:ascii="Times New Roman" w:hAnsi="Times New Roman" w:cs="Times New Roman"/>
                  <w:sz w:val="24"/>
                  <w:szCs w:val="24"/>
                </w:rPr>
                <w:t>0.754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A30D737" w14:textId="77777777" w:rsidR="00994FF0" w:rsidRDefault="00994FF0" w:rsidP="000C3C54">
            <w:pPr>
              <w:rPr>
                <w:ins w:id="3445" w:author="Mohammad Nayeem Hasan" w:date="2024-11-04T00:07:00Z" w16du:dateUtc="2024-11-03T18:07:00Z"/>
                <w:rFonts w:ascii="Times New Roman" w:hAnsi="Times New Roman" w:cs="Times New Roman"/>
                <w:sz w:val="24"/>
                <w:szCs w:val="24"/>
              </w:rPr>
            </w:pPr>
            <w:ins w:id="3446" w:author="Mohammad Nayeem Hasan" w:date="2024-11-04T00:07:00Z" w16du:dateUtc="2024-11-03T18:07:00Z">
              <w:r>
                <w:rPr>
                  <w:rFonts w:ascii="Times New Roman" w:hAnsi="Times New Roman" w:cs="Times New Roman"/>
                  <w:sz w:val="24"/>
                  <w:szCs w:val="24"/>
                </w:rPr>
                <w:t>0.90 (0.36, 2.22)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EBD2C9A" w14:textId="77777777" w:rsidR="00994FF0" w:rsidRDefault="00994FF0" w:rsidP="000C3C54">
            <w:pPr>
              <w:rPr>
                <w:ins w:id="3447" w:author="Mohammad Nayeem Hasan" w:date="2024-11-04T00:07:00Z" w16du:dateUtc="2024-11-03T18:07:00Z"/>
                <w:rFonts w:ascii="Times New Roman" w:hAnsi="Times New Roman" w:cs="Times New Roman"/>
                <w:sz w:val="24"/>
                <w:szCs w:val="24"/>
              </w:rPr>
            </w:pPr>
            <w:ins w:id="3448" w:author="Mohammad Nayeem Hasan" w:date="2024-11-04T00:07:00Z" w16du:dateUtc="2024-11-03T18:07:00Z">
              <w:r>
                <w:rPr>
                  <w:rFonts w:ascii="Times New Roman" w:hAnsi="Times New Roman" w:cs="Times New Roman"/>
                  <w:sz w:val="24"/>
                  <w:szCs w:val="24"/>
                </w:rPr>
                <w:t>0.811</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A64DEB2" w14:textId="77777777" w:rsidR="00994FF0" w:rsidRDefault="00994FF0" w:rsidP="000C3C54">
            <w:pPr>
              <w:rPr>
                <w:ins w:id="3449" w:author="Mohammad Nayeem Hasan" w:date="2024-11-04T00:07:00Z" w16du:dateUtc="2024-11-03T18:07:00Z"/>
                <w:rFonts w:ascii="Times New Roman" w:hAnsi="Times New Roman" w:cs="Times New Roman"/>
                <w:sz w:val="24"/>
                <w:szCs w:val="24"/>
              </w:rPr>
            </w:pPr>
            <w:ins w:id="3450" w:author="Mohammad Nayeem Hasan" w:date="2024-11-04T00:07:00Z" w16du:dateUtc="2024-11-03T18:07:00Z">
              <w:r>
                <w:rPr>
                  <w:rFonts w:ascii="Times New Roman" w:hAnsi="Times New Roman" w:cs="Times New Roman"/>
                  <w:sz w:val="24"/>
                  <w:szCs w:val="24"/>
                </w:rPr>
                <w:t>0.93 (0.64, 1.35)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AC028D6" w14:textId="77777777" w:rsidR="00994FF0" w:rsidRDefault="00994FF0" w:rsidP="000C3C54">
            <w:pPr>
              <w:rPr>
                <w:ins w:id="3451" w:author="Mohammad Nayeem Hasan" w:date="2024-11-04T00:07:00Z" w16du:dateUtc="2024-11-03T18:07:00Z"/>
                <w:rFonts w:ascii="Times New Roman" w:hAnsi="Times New Roman" w:cs="Times New Roman"/>
                <w:sz w:val="24"/>
                <w:szCs w:val="24"/>
              </w:rPr>
            </w:pPr>
            <w:ins w:id="3452" w:author="Mohammad Nayeem Hasan" w:date="2024-11-04T00:07:00Z" w16du:dateUtc="2024-11-03T18:07:00Z">
              <w:r>
                <w:rPr>
                  <w:rFonts w:ascii="Times New Roman" w:hAnsi="Times New Roman" w:cs="Times New Roman"/>
                  <w:sz w:val="24"/>
                  <w:szCs w:val="24"/>
                </w:rPr>
                <w:t>0.702</w:t>
              </w:r>
            </w:ins>
          </w:p>
        </w:tc>
      </w:tr>
      <w:tr w:rsidR="00994FF0" w14:paraId="01E5D493" w14:textId="77777777" w:rsidTr="000C3C54">
        <w:trPr>
          <w:trHeight w:val="138"/>
          <w:jc w:val="center"/>
          <w:ins w:id="345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5577684" w14:textId="77777777" w:rsidR="00994FF0" w:rsidRDefault="00994FF0" w:rsidP="000C3C54">
            <w:pPr>
              <w:rPr>
                <w:ins w:id="3454" w:author="Mohammad Nayeem Hasan" w:date="2024-11-04T00:07:00Z" w16du:dateUtc="2024-11-03T18:07:00Z"/>
                <w:rFonts w:ascii="Times New Roman" w:hAnsi="Times New Roman" w:cs="Times New Roman"/>
                <w:sz w:val="24"/>
                <w:szCs w:val="24"/>
              </w:rPr>
            </w:pPr>
            <w:ins w:id="3455" w:author="Mohammad Nayeem Hasan" w:date="2024-11-04T00:07:00Z" w16du:dateUtc="2024-11-03T18:07:00Z">
              <w:r>
                <w:rPr>
                  <w:rFonts w:ascii="Times New Roman" w:hAnsi="Times New Roman" w:cs="Times New Roman"/>
                  <w:sz w:val="24"/>
                  <w:szCs w:val="24"/>
                </w:rPr>
                <w:t>Rangpur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176A8830" w14:textId="77777777" w:rsidR="00994FF0" w:rsidRDefault="00994FF0" w:rsidP="000C3C54">
            <w:pPr>
              <w:rPr>
                <w:ins w:id="3456" w:author="Mohammad Nayeem Hasan" w:date="2024-11-04T00:07:00Z" w16du:dateUtc="2024-11-03T18:07:00Z"/>
                <w:rFonts w:ascii="Times New Roman" w:hAnsi="Times New Roman" w:cs="Times New Roman"/>
                <w:sz w:val="24"/>
                <w:szCs w:val="24"/>
              </w:rPr>
            </w:pPr>
            <w:ins w:id="3457"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CF751EE" w14:textId="77777777" w:rsidR="00994FF0" w:rsidRDefault="00994FF0" w:rsidP="000C3C54">
            <w:pPr>
              <w:rPr>
                <w:ins w:id="3458" w:author="Mohammad Nayeem Hasan" w:date="2024-11-04T00:07:00Z" w16du:dateUtc="2024-11-03T18:07:00Z"/>
                <w:rFonts w:ascii="Times New Roman" w:hAnsi="Times New Roman" w:cs="Times New Roman"/>
                <w:sz w:val="24"/>
                <w:szCs w:val="24"/>
              </w:rPr>
            </w:pPr>
            <w:ins w:id="345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70F1603" w14:textId="77777777" w:rsidR="00994FF0" w:rsidRDefault="00994FF0" w:rsidP="000C3C54">
            <w:pPr>
              <w:rPr>
                <w:ins w:id="3460" w:author="Mohammad Nayeem Hasan" w:date="2024-11-04T00:07:00Z" w16du:dateUtc="2024-11-03T18:07:00Z"/>
                <w:rFonts w:ascii="Times New Roman" w:hAnsi="Times New Roman" w:cs="Times New Roman"/>
                <w:sz w:val="24"/>
                <w:szCs w:val="24"/>
              </w:rPr>
            </w:pPr>
            <w:ins w:id="3461" w:author="Mohammad Nayeem Hasan" w:date="2024-11-04T00:07:00Z" w16du:dateUtc="2024-11-03T18:07:00Z">
              <w:r>
                <w:rPr>
                  <w:rFonts w:ascii="Times New Roman" w:hAnsi="Times New Roman" w:cs="Times New Roman"/>
                  <w:sz w:val="24"/>
                  <w:szCs w:val="24"/>
                </w:rPr>
                <w:t>1.42 (0.63, 3.17)</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8CC6959" w14:textId="77777777" w:rsidR="00994FF0" w:rsidRDefault="00994FF0" w:rsidP="000C3C54">
            <w:pPr>
              <w:rPr>
                <w:ins w:id="3462" w:author="Mohammad Nayeem Hasan" w:date="2024-11-04T00:07:00Z" w16du:dateUtc="2024-11-03T18:07:00Z"/>
                <w:rFonts w:ascii="Times New Roman" w:hAnsi="Times New Roman" w:cs="Times New Roman"/>
                <w:sz w:val="24"/>
                <w:szCs w:val="24"/>
              </w:rPr>
            </w:pPr>
            <w:ins w:id="3463" w:author="Mohammad Nayeem Hasan" w:date="2024-11-04T00:07:00Z" w16du:dateUtc="2024-11-03T18:07:00Z">
              <w:r>
                <w:rPr>
                  <w:rFonts w:ascii="Times New Roman" w:hAnsi="Times New Roman" w:cs="Times New Roman"/>
                  <w:sz w:val="24"/>
                  <w:szCs w:val="24"/>
                </w:rPr>
                <w:t>0.397</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4F269A0" w14:textId="77777777" w:rsidR="00994FF0" w:rsidRDefault="00994FF0" w:rsidP="000C3C54">
            <w:pPr>
              <w:rPr>
                <w:ins w:id="3464" w:author="Mohammad Nayeem Hasan" w:date="2024-11-04T00:07:00Z" w16du:dateUtc="2024-11-03T18:07:00Z"/>
                <w:rFonts w:ascii="Times New Roman" w:hAnsi="Times New Roman" w:cs="Times New Roman"/>
                <w:sz w:val="24"/>
                <w:szCs w:val="24"/>
              </w:rPr>
            </w:pPr>
            <w:ins w:id="3465" w:author="Mohammad Nayeem Hasan" w:date="2024-11-04T00:07:00Z" w16du:dateUtc="2024-11-03T18:07:00Z">
              <w:r>
                <w:rPr>
                  <w:rFonts w:ascii="Times New Roman" w:hAnsi="Times New Roman" w:cs="Times New Roman"/>
                  <w:sz w:val="24"/>
                  <w:szCs w:val="24"/>
                </w:rPr>
                <w:t>0.59 (0.40, 0.88)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2CB075A" w14:textId="77777777" w:rsidR="00994FF0" w:rsidRDefault="00994FF0" w:rsidP="000C3C54">
            <w:pPr>
              <w:rPr>
                <w:ins w:id="3466" w:author="Mohammad Nayeem Hasan" w:date="2024-11-04T00:07:00Z" w16du:dateUtc="2024-11-03T18:07:00Z"/>
                <w:rFonts w:ascii="Times New Roman" w:hAnsi="Times New Roman" w:cs="Times New Roman"/>
                <w:b/>
                <w:bCs/>
                <w:sz w:val="24"/>
                <w:szCs w:val="24"/>
              </w:rPr>
            </w:pPr>
            <w:ins w:id="3467" w:author="Mohammad Nayeem Hasan" w:date="2024-11-04T00:07:00Z" w16du:dateUtc="2024-11-03T18:07:00Z">
              <w:r>
                <w:rPr>
                  <w:rFonts w:ascii="Times New Roman" w:hAnsi="Times New Roman" w:cs="Times New Roman"/>
                  <w:b/>
                  <w:bCs/>
                  <w:sz w:val="24"/>
                  <w:szCs w:val="24"/>
                </w:rPr>
                <w:t>0.010</w:t>
              </w:r>
            </w:ins>
          </w:p>
        </w:tc>
      </w:tr>
      <w:tr w:rsidR="00994FF0" w14:paraId="005E9FCB" w14:textId="77777777" w:rsidTr="000C3C54">
        <w:trPr>
          <w:trHeight w:val="138"/>
          <w:jc w:val="center"/>
          <w:ins w:id="346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918CCD0" w14:textId="77777777" w:rsidR="00994FF0" w:rsidRDefault="00994FF0" w:rsidP="000C3C54">
            <w:pPr>
              <w:rPr>
                <w:ins w:id="3469" w:author="Mohammad Nayeem Hasan" w:date="2024-11-04T00:07:00Z" w16du:dateUtc="2024-11-03T18:07:00Z"/>
                <w:rFonts w:ascii="Times New Roman" w:hAnsi="Times New Roman" w:cs="Times New Roman"/>
                <w:sz w:val="24"/>
                <w:szCs w:val="24"/>
              </w:rPr>
            </w:pPr>
            <w:ins w:id="3470" w:author="Mohammad Nayeem Hasan" w:date="2024-11-04T00:07:00Z" w16du:dateUtc="2024-11-03T18:07:00Z">
              <w:r>
                <w:rPr>
                  <w:rFonts w:ascii="Times New Roman" w:hAnsi="Times New Roman" w:cs="Times New Roman"/>
                  <w:sz w:val="24"/>
                  <w:szCs w:val="24"/>
                </w:rPr>
                <w:t>Sylhet</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776375B" w14:textId="77777777" w:rsidR="00994FF0" w:rsidRDefault="00994FF0" w:rsidP="000C3C54">
            <w:pPr>
              <w:rPr>
                <w:ins w:id="3471" w:author="Mohammad Nayeem Hasan" w:date="2024-11-04T00:07:00Z" w16du:dateUtc="2024-11-03T18:07:00Z"/>
                <w:rFonts w:ascii="Times New Roman" w:hAnsi="Times New Roman" w:cs="Times New Roman"/>
                <w:sz w:val="24"/>
                <w:szCs w:val="24"/>
              </w:rPr>
            </w:pPr>
            <w:ins w:id="3472"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D368F34" w14:textId="77777777" w:rsidR="00994FF0" w:rsidRDefault="00994FF0" w:rsidP="000C3C54">
            <w:pPr>
              <w:rPr>
                <w:ins w:id="3473" w:author="Mohammad Nayeem Hasan" w:date="2024-11-04T00:07:00Z" w16du:dateUtc="2024-11-03T18:07:00Z"/>
                <w:rFonts w:ascii="Times New Roman" w:hAnsi="Times New Roman" w:cs="Times New Roman"/>
                <w:sz w:val="24"/>
                <w:szCs w:val="24"/>
              </w:rPr>
            </w:pPr>
            <w:ins w:id="3474"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1207C29" w14:textId="77777777" w:rsidR="00994FF0" w:rsidRDefault="00994FF0" w:rsidP="000C3C54">
            <w:pPr>
              <w:rPr>
                <w:ins w:id="3475" w:author="Mohammad Nayeem Hasan" w:date="2024-11-04T00:07:00Z" w16du:dateUtc="2024-11-03T18:07:00Z"/>
                <w:rFonts w:ascii="Times New Roman" w:hAnsi="Times New Roman" w:cs="Times New Roman"/>
                <w:sz w:val="24"/>
                <w:szCs w:val="24"/>
              </w:rPr>
            </w:pPr>
            <w:ins w:id="3476"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647E232" w14:textId="77777777" w:rsidR="00994FF0" w:rsidRDefault="00994FF0" w:rsidP="000C3C54">
            <w:pPr>
              <w:rPr>
                <w:ins w:id="3477" w:author="Mohammad Nayeem Hasan" w:date="2024-11-04T00:07:00Z" w16du:dateUtc="2024-11-03T18:07:00Z"/>
                <w:rFonts w:ascii="Times New Roman" w:hAnsi="Times New Roman" w:cs="Times New Roman"/>
                <w:sz w:val="24"/>
                <w:szCs w:val="24"/>
              </w:rPr>
            </w:pPr>
            <w:ins w:id="3478"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EBD85F0" w14:textId="77777777" w:rsidR="00994FF0" w:rsidRDefault="00994FF0" w:rsidP="000C3C54">
            <w:pPr>
              <w:rPr>
                <w:ins w:id="3479" w:author="Mohammad Nayeem Hasan" w:date="2024-11-04T00:07:00Z" w16du:dateUtc="2024-11-03T18:07:00Z"/>
                <w:rFonts w:ascii="Times New Roman" w:hAnsi="Times New Roman" w:cs="Times New Roman"/>
                <w:sz w:val="24"/>
                <w:szCs w:val="24"/>
              </w:rPr>
            </w:pPr>
            <w:ins w:id="3480"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7C80B19" w14:textId="77777777" w:rsidR="00994FF0" w:rsidRDefault="00994FF0" w:rsidP="000C3C54">
            <w:pPr>
              <w:rPr>
                <w:ins w:id="3481" w:author="Mohammad Nayeem Hasan" w:date="2024-11-04T00:07:00Z" w16du:dateUtc="2024-11-03T18:07:00Z"/>
                <w:rFonts w:ascii="Times New Roman" w:hAnsi="Times New Roman" w:cs="Times New Roman"/>
                <w:sz w:val="24"/>
                <w:szCs w:val="24"/>
              </w:rPr>
            </w:pPr>
            <w:ins w:id="3482" w:author="Mohammad Nayeem Hasan" w:date="2024-11-04T00:07:00Z" w16du:dateUtc="2024-11-03T18:07:00Z">
              <w:r>
                <w:rPr>
                  <w:rFonts w:ascii="Times New Roman" w:hAnsi="Times New Roman" w:cs="Times New Roman"/>
                  <w:sz w:val="24"/>
                  <w:szCs w:val="24"/>
                </w:rPr>
                <w:t>-</w:t>
              </w:r>
            </w:ins>
          </w:p>
        </w:tc>
      </w:tr>
      <w:tr w:rsidR="00994FF0" w14:paraId="26387FB2" w14:textId="77777777" w:rsidTr="000C3C54">
        <w:trPr>
          <w:trHeight w:val="138"/>
          <w:jc w:val="center"/>
          <w:ins w:id="3483"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4924DCD4" w14:textId="77777777" w:rsidR="00994FF0" w:rsidRPr="000C3C54" w:rsidRDefault="00994FF0" w:rsidP="000C3C54">
            <w:pPr>
              <w:rPr>
                <w:ins w:id="3484" w:author="Mohammad Nayeem Hasan" w:date="2024-11-04T00:07:00Z" w16du:dateUtc="2024-11-03T18:07:00Z"/>
                <w:rFonts w:ascii="Times New Roman" w:hAnsi="Times New Roman" w:cs="Times New Roman"/>
                <w:b/>
                <w:bCs/>
                <w:sz w:val="24"/>
                <w:szCs w:val="24"/>
              </w:rPr>
            </w:pPr>
            <w:ins w:id="3485" w:author="Mohammad Nayeem Hasan" w:date="2024-11-04T00:07:00Z" w16du:dateUtc="2024-11-03T18:07:00Z">
              <w:r w:rsidRPr="000C3C54">
                <w:rPr>
                  <w:rFonts w:ascii="Times New Roman" w:hAnsi="Times New Roman" w:cs="Times New Roman"/>
                  <w:b/>
                  <w:bCs/>
                  <w:sz w:val="24"/>
                  <w:szCs w:val="24"/>
                </w:rPr>
                <w:t>Parental characteristics</w:t>
              </w:r>
            </w:ins>
          </w:p>
        </w:tc>
      </w:tr>
      <w:tr w:rsidR="00994FF0" w14:paraId="16A3EB8B" w14:textId="77777777" w:rsidTr="000C3C54">
        <w:trPr>
          <w:trHeight w:val="138"/>
          <w:jc w:val="center"/>
          <w:ins w:id="3486"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608786E2" w14:textId="77777777" w:rsidR="00994FF0" w:rsidRDefault="00994FF0" w:rsidP="000C3C54">
            <w:pPr>
              <w:rPr>
                <w:ins w:id="3487" w:author="Mohammad Nayeem Hasan" w:date="2024-11-04T00:07:00Z" w16du:dateUtc="2024-11-03T18:07:00Z"/>
                <w:rFonts w:ascii="Times New Roman" w:hAnsi="Times New Roman" w:cs="Times New Roman"/>
                <w:sz w:val="24"/>
                <w:szCs w:val="24"/>
              </w:rPr>
            </w:pPr>
            <w:ins w:id="3488" w:author="Mohammad Nayeem Hasan" w:date="2024-11-04T00:07:00Z" w16du:dateUtc="2024-11-03T18:07:00Z">
              <w:r>
                <w:rPr>
                  <w:rFonts w:ascii="Times New Roman" w:hAnsi="Times New Roman" w:cs="Times New Roman"/>
                  <w:sz w:val="24"/>
                  <w:szCs w:val="24"/>
                </w:rPr>
                <w:t>Mother’s education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4A4E8749" w14:textId="77777777" w:rsidR="00994FF0" w:rsidRDefault="00994FF0" w:rsidP="000C3C54">
            <w:pPr>
              <w:rPr>
                <w:ins w:id="348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1A8C6AC" w14:textId="77777777" w:rsidR="00994FF0" w:rsidRDefault="00994FF0" w:rsidP="000C3C54">
            <w:pPr>
              <w:rPr>
                <w:ins w:id="349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2DA9572" w14:textId="77777777" w:rsidR="00994FF0" w:rsidRDefault="00994FF0" w:rsidP="000C3C54">
            <w:pPr>
              <w:rPr>
                <w:ins w:id="3491" w:author="Mohammad Nayeem Hasan" w:date="2024-11-04T00:07:00Z" w16du:dateUtc="2024-11-03T18:07:00Z"/>
                <w:rFonts w:ascii="Times New Roman" w:hAnsi="Times New Roman" w:cs="Times New Roman"/>
                <w:sz w:val="24"/>
                <w:szCs w:val="24"/>
              </w:rPr>
            </w:pPr>
          </w:p>
        </w:tc>
      </w:tr>
      <w:tr w:rsidR="00994FF0" w14:paraId="04E1D5AE" w14:textId="77777777" w:rsidTr="000C3C54">
        <w:trPr>
          <w:trHeight w:val="396"/>
          <w:jc w:val="center"/>
          <w:ins w:id="349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98FDEA9" w14:textId="77777777" w:rsidR="00994FF0" w:rsidRDefault="00994FF0" w:rsidP="000C3C54">
            <w:pPr>
              <w:rPr>
                <w:ins w:id="3493" w:author="Mohammad Nayeem Hasan" w:date="2024-11-04T00:07:00Z" w16du:dateUtc="2024-11-03T18:07:00Z"/>
                <w:rFonts w:ascii="Times New Roman" w:hAnsi="Times New Roman" w:cs="Times New Roman"/>
                <w:sz w:val="24"/>
                <w:szCs w:val="24"/>
              </w:rPr>
            </w:pPr>
            <w:ins w:id="3494" w:author="Mohammad Nayeem Hasan" w:date="2024-11-04T00:07:00Z" w16du:dateUtc="2024-11-03T18:07:00Z">
              <w:r>
                <w:rPr>
                  <w:rFonts w:ascii="Times New Roman" w:hAnsi="Times New Roman" w:cs="Times New Roman"/>
                  <w:sz w:val="24"/>
                  <w:szCs w:val="24"/>
                </w:rPr>
                <w:t>Non-standard curriculum</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F5DB57E" w14:textId="77777777" w:rsidR="00994FF0" w:rsidRDefault="00994FF0" w:rsidP="000C3C54">
            <w:pPr>
              <w:rPr>
                <w:ins w:id="3495" w:author="Mohammad Nayeem Hasan" w:date="2024-11-04T00:07:00Z" w16du:dateUtc="2024-11-03T18:07:00Z"/>
                <w:rFonts w:ascii="Times New Roman" w:hAnsi="Times New Roman" w:cs="Times New Roman"/>
                <w:sz w:val="24"/>
                <w:szCs w:val="24"/>
              </w:rPr>
            </w:pPr>
            <w:ins w:id="3496" w:author="Mohammad Nayeem Hasan" w:date="2024-11-04T00:07:00Z" w16du:dateUtc="2024-11-03T18:07:00Z">
              <w:r>
                <w:rPr>
                  <w:rFonts w:ascii="Times New Roman" w:hAnsi="Times New Roman" w:cs="Times New Roman"/>
                  <w:sz w:val="24"/>
                  <w:szCs w:val="24"/>
                </w:rPr>
                <w:t>2.58 (1.21, 5.51)</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90849D0" w14:textId="77777777" w:rsidR="00994FF0" w:rsidRDefault="00994FF0" w:rsidP="000C3C54">
            <w:pPr>
              <w:rPr>
                <w:ins w:id="3497" w:author="Mohammad Nayeem Hasan" w:date="2024-11-04T00:07:00Z" w16du:dateUtc="2024-11-03T18:07:00Z"/>
                <w:rFonts w:ascii="Times New Roman" w:hAnsi="Times New Roman" w:cs="Times New Roman"/>
                <w:sz w:val="24"/>
                <w:szCs w:val="24"/>
              </w:rPr>
            </w:pPr>
            <w:ins w:id="3498" w:author="Mohammad Nayeem Hasan" w:date="2024-11-04T00:07:00Z" w16du:dateUtc="2024-11-03T18:07:00Z">
              <w:r>
                <w:rPr>
                  <w:rFonts w:ascii="Times New Roman" w:hAnsi="Times New Roman" w:cs="Times New Roman"/>
                  <w:sz w:val="24"/>
                  <w:szCs w:val="24"/>
                </w:rPr>
                <w:t>0.015</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E047C63" w14:textId="77777777" w:rsidR="00994FF0" w:rsidRDefault="00994FF0" w:rsidP="000C3C54">
            <w:pPr>
              <w:rPr>
                <w:ins w:id="3499" w:author="Mohammad Nayeem Hasan" w:date="2024-11-04T00:07:00Z" w16du:dateUtc="2024-11-03T18:07:00Z"/>
                <w:rFonts w:ascii="Times New Roman" w:hAnsi="Times New Roman" w:cs="Times New Roman"/>
                <w:sz w:val="24"/>
                <w:szCs w:val="24"/>
              </w:rPr>
            </w:pPr>
            <w:ins w:id="350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D24DB46" w14:textId="77777777" w:rsidR="00994FF0" w:rsidRDefault="00994FF0" w:rsidP="000C3C54">
            <w:pPr>
              <w:rPr>
                <w:ins w:id="3501" w:author="Mohammad Nayeem Hasan" w:date="2024-11-04T00:07:00Z" w16du:dateUtc="2024-11-03T18:07:00Z"/>
                <w:rFonts w:ascii="Times New Roman" w:hAnsi="Times New Roman" w:cs="Times New Roman"/>
                <w:sz w:val="24"/>
                <w:szCs w:val="24"/>
              </w:rPr>
            </w:pPr>
            <w:ins w:id="350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9FCE944" w14:textId="77777777" w:rsidR="00994FF0" w:rsidRDefault="00994FF0" w:rsidP="000C3C54">
            <w:pPr>
              <w:rPr>
                <w:ins w:id="3503" w:author="Mohammad Nayeem Hasan" w:date="2024-11-04T00:07:00Z" w16du:dateUtc="2024-11-03T18:07:00Z"/>
                <w:rFonts w:ascii="Times New Roman" w:hAnsi="Times New Roman" w:cs="Times New Roman"/>
                <w:sz w:val="24"/>
                <w:szCs w:val="24"/>
              </w:rPr>
            </w:pPr>
            <w:ins w:id="350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68DB192" w14:textId="77777777" w:rsidR="00994FF0" w:rsidRDefault="00994FF0" w:rsidP="000C3C54">
            <w:pPr>
              <w:rPr>
                <w:ins w:id="3505" w:author="Mohammad Nayeem Hasan" w:date="2024-11-04T00:07:00Z" w16du:dateUtc="2024-11-03T18:07:00Z"/>
                <w:rFonts w:ascii="Times New Roman" w:hAnsi="Times New Roman" w:cs="Times New Roman"/>
                <w:sz w:val="24"/>
                <w:szCs w:val="24"/>
              </w:rPr>
            </w:pPr>
            <w:ins w:id="3506" w:author="Mohammad Nayeem Hasan" w:date="2024-11-04T00:07:00Z" w16du:dateUtc="2024-11-03T18:07:00Z">
              <w:r>
                <w:rPr>
                  <w:rFonts w:ascii="Times New Roman" w:hAnsi="Times New Roman" w:cs="Times New Roman"/>
                  <w:sz w:val="24"/>
                  <w:szCs w:val="24"/>
                </w:rPr>
                <w:t>-</w:t>
              </w:r>
            </w:ins>
          </w:p>
        </w:tc>
      </w:tr>
      <w:tr w:rsidR="00994FF0" w14:paraId="733B7495" w14:textId="77777777" w:rsidTr="000C3C54">
        <w:trPr>
          <w:trHeight w:val="396"/>
          <w:jc w:val="center"/>
          <w:ins w:id="350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6CF2B0E" w14:textId="77777777" w:rsidR="00994FF0" w:rsidRDefault="00994FF0" w:rsidP="000C3C54">
            <w:pPr>
              <w:rPr>
                <w:ins w:id="3508" w:author="Mohammad Nayeem Hasan" w:date="2024-11-04T00:07:00Z" w16du:dateUtc="2024-11-03T18:07:00Z"/>
                <w:rFonts w:ascii="Times New Roman" w:hAnsi="Times New Roman" w:cs="Times New Roman"/>
                <w:sz w:val="24"/>
                <w:szCs w:val="24"/>
              </w:rPr>
            </w:pPr>
            <w:ins w:id="3509" w:author="Mohammad Nayeem Hasan" w:date="2024-11-04T00:07:00Z" w16du:dateUtc="2024-11-03T18:07:00Z">
              <w:r>
                <w:rPr>
                  <w:rFonts w:ascii="Times New Roman" w:hAnsi="Times New Roman" w:cs="Times New Roman"/>
                  <w:sz w:val="24"/>
                  <w:szCs w:val="24"/>
                </w:rPr>
                <w:t>Primary incomplete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4B3B6CA" w14:textId="77777777" w:rsidR="00994FF0" w:rsidRDefault="00994FF0" w:rsidP="000C3C54">
            <w:pPr>
              <w:rPr>
                <w:ins w:id="3510" w:author="Mohammad Nayeem Hasan" w:date="2024-11-04T00:07:00Z" w16du:dateUtc="2024-11-03T18:07:00Z"/>
                <w:rFonts w:ascii="Times New Roman" w:hAnsi="Times New Roman" w:cs="Times New Roman"/>
                <w:sz w:val="24"/>
                <w:szCs w:val="24"/>
              </w:rPr>
            </w:pPr>
            <w:ins w:id="3511" w:author="Mohammad Nayeem Hasan" w:date="2024-11-04T00:07:00Z" w16du:dateUtc="2024-11-03T18:07:00Z">
              <w:r>
                <w:rPr>
                  <w:rFonts w:ascii="Times New Roman" w:hAnsi="Times New Roman" w:cs="Times New Roman"/>
                  <w:sz w:val="24"/>
                  <w:szCs w:val="24"/>
                </w:rPr>
                <w:t>1.29 (0.98, 1.69)</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D784324" w14:textId="77777777" w:rsidR="00994FF0" w:rsidRDefault="00994FF0" w:rsidP="000C3C54">
            <w:pPr>
              <w:rPr>
                <w:ins w:id="3512" w:author="Mohammad Nayeem Hasan" w:date="2024-11-04T00:07:00Z" w16du:dateUtc="2024-11-03T18:07:00Z"/>
                <w:rFonts w:ascii="Times New Roman" w:hAnsi="Times New Roman" w:cs="Times New Roman"/>
                <w:sz w:val="24"/>
                <w:szCs w:val="24"/>
              </w:rPr>
            </w:pPr>
            <w:ins w:id="3513" w:author="Mohammad Nayeem Hasan" w:date="2024-11-04T00:07:00Z" w16du:dateUtc="2024-11-03T18:07:00Z">
              <w:r>
                <w:rPr>
                  <w:rFonts w:ascii="Times New Roman" w:hAnsi="Times New Roman" w:cs="Times New Roman"/>
                  <w:sz w:val="24"/>
                  <w:szCs w:val="24"/>
                </w:rPr>
                <w:t>0.064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9B49B2A" w14:textId="77777777" w:rsidR="00994FF0" w:rsidRDefault="00994FF0" w:rsidP="000C3C54">
            <w:pPr>
              <w:rPr>
                <w:ins w:id="3514" w:author="Mohammad Nayeem Hasan" w:date="2024-11-04T00:07:00Z" w16du:dateUtc="2024-11-03T18:07:00Z"/>
                <w:rFonts w:ascii="Times New Roman" w:hAnsi="Times New Roman" w:cs="Times New Roman"/>
                <w:sz w:val="24"/>
                <w:szCs w:val="24"/>
              </w:rPr>
            </w:pPr>
            <w:ins w:id="3515"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0B16110" w14:textId="77777777" w:rsidR="00994FF0" w:rsidRDefault="00994FF0" w:rsidP="000C3C54">
            <w:pPr>
              <w:rPr>
                <w:ins w:id="3516" w:author="Mohammad Nayeem Hasan" w:date="2024-11-04T00:07:00Z" w16du:dateUtc="2024-11-03T18:07:00Z"/>
                <w:rFonts w:ascii="Times New Roman" w:hAnsi="Times New Roman" w:cs="Times New Roman"/>
                <w:sz w:val="24"/>
                <w:szCs w:val="24"/>
              </w:rPr>
            </w:pPr>
            <w:ins w:id="3517"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FE5959B" w14:textId="77777777" w:rsidR="00994FF0" w:rsidRDefault="00994FF0" w:rsidP="000C3C54">
            <w:pPr>
              <w:rPr>
                <w:ins w:id="3518" w:author="Mohammad Nayeem Hasan" w:date="2024-11-04T00:07:00Z" w16du:dateUtc="2024-11-03T18:07:00Z"/>
                <w:rFonts w:ascii="Times New Roman" w:hAnsi="Times New Roman" w:cs="Times New Roman"/>
                <w:sz w:val="24"/>
                <w:szCs w:val="24"/>
              </w:rPr>
            </w:pPr>
            <w:ins w:id="3519" w:author="Mohammad Nayeem Hasan" w:date="2024-11-04T00:07:00Z" w16du:dateUtc="2024-11-03T18:07:00Z">
              <w:r>
                <w:rPr>
                  <w:rFonts w:ascii="Times New Roman" w:hAnsi="Times New Roman" w:cs="Times New Roman"/>
                  <w:sz w:val="24"/>
                  <w:szCs w:val="24"/>
                </w:rPr>
                <w:t>1.21 (0.91, 1.61)</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5A91945" w14:textId="77777777" w:rsidR="00994FF0" w:rsidRDefault="00994FF0" w:rsidP="000C3C54">
            <w:pPr>
              <w:rPr>
                <w:ins w:id="3520" w:author="Mohammad Nayeem Hasan" w:date="2024-11-04T00:07:00Z" w16du:dateUtc="2024-11-03T18:07:00Z"/>
                <w:rFonts w:ascii="Times New Roman" w:hAnsi="Times New Roman" w:cs="Times New Roman"/>
                <w:sz w:val="24"/>
                <w:szCs w:val="24"/>
              </w:rPr>
            </w:pPr>
            <w:ins w:id="3521" w:author="Mohammad Nayeem Hasan" w:date="2024-11-04T00:07:00Z" w16du:dateUtc="2024-11-03T18:07:00Z">
              <w:r>
                <w:rPr>
                  <w:rFonts w:ascii="Times New Roman" w:hAnsi="Times New Roman" w:cs="Times New Roman"/>
                  <w:sz w:val="24"/>
                  <w:szCs w:val="24"/>
                </w:rPr>
                <w:t>0.188</w:t>
              </w:r>
            </w:ins>
          </w:p>
        </w:tc>
      </w:tr>
      <w:tr w:rsidR="00994FF0" w14:paraId="2A3CD161" w14:textId="77777777" w:rsidTr="000C3C54">
        <w:trPr>
          <w:trHeight w:val="138"/>
          <w:jc w:val="center"/>
          <w:ins w:id="352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AF47688" w14:textId="77777777" w:rsidR="00994FF0" w:rsidRDefault="00994FF0" w:rsidP="000C3C54">
            <w:pPr>
              <w:rPr>
                <w:ins w:id="3523" w:author="Mohammad Nayeem Hasan" w:date="2024-11-04T00:07:00Z" w16du:dateUtc="2024-11-03T18:07:00Z"/>
                <w:rFonts w:ascii="Times New Roman" w:hAnsi="Times New Roman" w:cs="Times New Roman"/>
                <w:sz w:val="24"/>
                <w:szCs w:val="24"/>
              </w:rPr>
            </w:pPr>
            <w:ins w:id="3524" w:author="Mohammad Nayeem Hasan" w:date="2024-11-04T00:07:00Z" w16du:dateUtc="2024-11-03T18:07:00Z">
              <w:r>
                <w:rPr>
                  <w:rFonts w:ascii="Times New Roman" w:hAnsi="Times New Roman" w:cs="Times New Roman"/>
                  <w:sz w:val="24"/>
                  <w:szCs w:val="24"/>
                </w:rPr>
                <w:t>Primary complete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1F7429BB" w14:textId="77777777" w:rsidR="00994FF0" w:rsidRDefault="00994FF0" w:rsidP="000C3C54">
            <w:pPr>
              <w:rPr>
                <w:ins w:id="3525" w:author="Mohammad Nayeem Hasan" w:date="2024-11-04T00:07:00Z" w16du:dateUtc="2024-11-03T18:07:00Z"/>
                <w:rFonts w:ascii="Times New Roman" w:hAnsi="Times New Roman" w:cs="Times New Roman"/>
                <w:sz w:val="24"/>
                <w:szCs w:val="24"/>
              </w:rPr>
            </w:pPr>
            <w:ins w:id="3526" w:author="Mohammad Nayeem Hasan" w:date="2024-11-04T00:07:00Z" w16du:dateUtc="2024-11-03T18:07:00Z">
              <w:r>
                <w:rPr>
                  <w:rFonts w:ascii="Times New Roman" w:hAnsi="Times New Roman" w:cs="Times New Roman"/>
                  <w:sz w:val="24"/>
                  <w:szCs w:val="24"/>
                </w:rPr>
                <w:t>1.19 (0.87, 1.63)</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671BB1B" w14:textId="77777777" w:rsidR="00994FF0" w:rsidRDefault="00994FF0" w:rsidP="000C3C54">
            <w:pPr>
              <w:rPr>
                <w:ins w:id="3527" w:author="Mohammad Nayeem Hasan" w:date="2024-11-04T00:07:00Z" w16du:dateUtc="2024-11-03T18:07:00Z"/>
                <w:rFonts w:ascii="Times New Roman" w:hAnsi="Times New Roman" w:cs="Times New Roman"/>
                <w:sz w:val="24"/>
                <w:szCs w:val="24"/>
              </w:rPr>
            </w:pPr>
            <w:ins w:id="3528" w:author="Mohammad Nayeem Hasan" w:date="2024-11-04T00:07:00Z" w16du:dateUtc="2024-11-03T18:07:00Z">
              <w:r>
                <w:rPr>
                  <w:rFonts w:ascii="Times New Roman" w:hAnsi="Times New Roman" w:cs="Times New Roman"/>
                  <w:sz w:val="24"/>
                  <w:szCs w:val="24"/>
                </w:rPr>
                <w:t>0.266</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423E24A" w14:textId="77777777" w:rsidR="00994FF0" w:rsidRDefault="00994FF0" w:rsidP="000C3C54">
            <w:pPr>
              <w:rPr>
                <w:ins w:id="3529" w:author="Mohammad Nayeem Hasan" w:date="2024-11-04T00:07:00Z" w16du:dateUtc="2024-11-03T18:07:00Z"/>
                <w:rFonts w:ascii="Times New Roman" w:hAnsi="Times New Roman" w:cs="Times New Roman"/>
                <w:sz w:val="24"/>
                <w:szCs w:val="24"/>
              </w:rPr>
            </w:pPr>
            <w:ins w:id="353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FACDE71" w14:textId="77777777" w:rsidR="00994FF0" w:rsidRDefault="00994FF0" w:rsidP="000C3C54">
            <w:pPr>
              <w:rPr>
                <w:ins w:id="3531" w:author="Mohammad Nayeem Hasan" w:date="2024-11-04T00:07:00Z" w16du:dateUtc="2024-11-03T18:07:00Z"/>
                <w:rFonts w:ascii="Times New Roman" w:hAnsi="Times New Roman" w:cs="Times New Roman"/>
                <w:sz w:val="24"/>
                <w:szCs w:val="24"/>
              </w:rPr>
            </w:pPr>
            <w:ins w:id="353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5DE594F" w14:textId="77777777" w:rsidR="00994FF0" w:rsidRDefault="00994FF0" w:rsidP="000C3C54">
            <w:pPr>
              <w:rPr>
                <w:ins w:id="3533" w:author="Mohammad Nayeem Hasan" w:date="2024-11-04T00:07:00Z" w16du:dateUtc="2024-11-03T18:07:00Z"/>
                <w:rFonts w:ascii="Times New Roman" w:hAnsi="Times New Roman" w:cs="Times New Roman"/>
                <w:sz w:val="24"/>
                <w:szCs w:val="24"/>
              </w:rPr>
            </w:pPr>
            <w:ins w:id="3534" w:author="Mohammad Nayeem Hasan" w:date="2024-11-04T00:07:00Z" w16du:dateUtc="2024-11-03T18:07:00Z">
              <w:r>
                <w:rPr>
                  <w:rFonts w:ascii="Times New Roman" w:hAnsi="Times New Roman" w:cs="Times New Roman"/>
                  <w:sz w:val="24"/>
                  <w:szCs w:val="24"/>
                </w:rPr>
                <w:t>1.08 (0.86, 1.36)</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E1517C0" w14:textId="77777777" w:rsidR="00994FF0" w:rsidRDefault="00994FF0" w:rsidP="000C3C54">
            <w:pPr>
              <w:rPr>
                <w:ins w:id="3535" w:author="Mohammad Nayeem Hasan" w:date="2024-11-04T00:07:00Z" w16du:dateUtc="2024-11-03T18:07:00Z"/>
                <w:rFonts w:ascii="Times New Roman" w:hAnsi="Times New Roman" w:cs="Times New Roman"/>
                <w:sz w:val="24"/>
                <w:szCs w:val="24"/>
              </w:rPr>
            </w:pPr>
            <w:ins w:id="3536" w:author="Mohammad Nayeem Hasan" w:date="2024-11-04T00:07:00Z" w16du:dateUtc="2024-11-03T18:07:00Z">
              <w:r>
                <w:rPr>
                  <w:rFonts w:ascii="Times New Roman" w:hAnsi="Times New Roman" w:cs="Times New Roman"/>
                  <w:sz w:val="24"/>
                  <w:szCs w:val="24"/>
                </w:rPr>
                <w:t>0.518</w:t>
              </w:r>
            </w:ins>
          </w:p>
        </w:tc>
      </w:tr>
      <w:tr w:rsidR="00994FF0" w14:paraId="3EA781E4" w14:textId="77777777" w:rsidTr="000C3C54">
        <w:trPr>
          <w:trHeight w:val="138"/>
          <w:jc w:val="center"/>
          <w:ins w:id="353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A394BA7" w14:textId="77777777" w:rsidR="00994FF0" w:rsidRDefault="00994FF0" w:rsidP="000C3C54">
            <w:pPr>
              <w:rPr>
                <w:ins w:id="3538" w:author="Mohammad Nayeem Hasan" w:date="2024-11-04T00:07:00Z" w16du:dateUtc="2024-11-03T18:07:00Z"/>
                <w:rFonts w:ascii="Times New Roman" w:hAnsi="Times New Roman" w:cs="Times New Roman"/>
                <w:sz w:val="24"/>
                <w:szCs w:val="24"/>
              </w:rPr>
            </w:pPr>
            <w:ins w:id="3539" w:author="Mohammad Nayeem Hasan" w:date="2024-11-04T00:07:00Z" w16du:dateUtc="2024-11-03T18:07:00Z">
              <w:r>
                <w:rPr>
                  <w:rFonts w:ascii="Times New Roman" w:hAnsi="Times New Roman" w:cs="Times New Roman"/>
                  <w:sz w:val="24"/>
                  <w:szCs w:val="24"/>
                </w:rPr>
                <w:t>Secondary incomplete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3184892" w14:textId="77777777" w:rsidR="00994FF0" w:rsidRDefault="00994FF0" w:rsidP="000C3C54">
            <w:pPr>
              <w:rPr>
                <w:ins w:id="3540" w:author="Mohammad Nayeem Hasan" w:date="2024-11-04T00:07:00Z" w16du:dateUtc="2024-11-03T18:07:00Z"/>
                <w:rFonts w:ascii="Times New Roman" w:hAnsi="Times New Roman" w:cs="Times New Roman"/>
                <w:sz w:val="24"/>
                <w:szCs w:val="24"/>
              </w:rPr>
            </w:pPr>
            <w:ins w:id="3541" w:author="Mohammad Nayeem Hasan" w:date="2024-11-04T00:07:00Z" w16du:dateUtc="2024-11-03T18:07:00Z">
              <w:r>
                <w:rPr>
                  <w:rFonts w:ascii="Times New Roman" w:hAnsi="Times New Roman" w:cs="Times New Roman"/>
                  <w:sz w:val="24"/>
                  <w:szCs w:val="24"/>
                </w:rPr>
                <w:t>1.11 (0.86, 1.44)</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5A4C91A" w14:textId="77777777" w:rsidR="00994FF0" w:rsidRDefault="00994FF0" w:rsidP="000C3C54">
            <w:pPr>
              <w:rPr>
                <w:ins w:id="3542" w:author="Mohammad Nayeem Hasan" w:date="2024-11-04T00:07:00Z" w16du:dateUtc="2024-11-03T18:07:00Z"/>
                <w:rFonts w:ascii="Times New Roman" w:hAnsi="Times New Roman" w:cs="Times New Roman"/>
                <w:sz w:val="24"/>
                <w:szCs w:val="24"/>
              </w:rPr>
            </w:pPr>
            <w:ins w:id="3543" w:author="Mohammad Nayeem Hasan" w:date="2024-11-04T00:07:00Z" w16du:dateUtc="2024-11-03T18:07:00Z">
              <w:r>
                <w:rPr>
                  <w:rFonts w:ascii="Times New Roman" w:hAnsi="Times New Roman" w:cs="Times New Roman"/>
                  <w:sz w:val="24"/>
                  <w:szCs w:val="24"/>
                </w:rPr>
                <w:t>0.421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DC3CFE7" w14:textId="77777777" w:rsidR="00994FF0" w:rsidRDefault="00994FF0" w:rsidP="000C3C54">
            <w:pPr>
              <w:rPr>
                <w:ins w:id="3544" w:author="Mohammad Nayeem Hasan" w:date="2024-11-04T00:07:00Z" w16du:dateUtc="2024-11-03T18:07:00Z"/>
                <w:rFonts w:ascii="Times New Roman" w:hAnsi="Times New Roman" w:cs="Times New Roman"/>
                <w:sz w:val="24"/>
                <w:szCs w:val="24"/>
              </w:rPr>
            </w:pPr>
            <w:ins w:id="3545"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C0B9926" w14:textId="77777777" w:rsidR="00994FF0" w:rsidRDefault="00994FF0" w:rsidP="000C3C54">
            <w:pPr>
              <w:rPr>
                <w:ins w:id="3546" w:author="Mohammad Nayeem Hasan" w:date="2024-11-04T00:07:00Z" w16du:dateUtc="2024-11-03T18:07:00Z"/>
                <w:rFonts w:ascii="Times New Roman" w:hAnsi="Times New Roman" w:cs="Times New Roman"/>
                <w:sz w:val="24"/>
                <w:szCs w:val="24"/>
              </w:rPr>
            </w:pPr>
            <w:ins w:id="3547"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3FF248A" w14:textId="77777777" w:rsidR="00994FF0" w:rsidRDefault="00994FF0" w:rsidP="000C3C54">
            <w:pPr>
              <w:rPr>
                <w:ins w:id="3548" w:author="Mohammad Nayeem Hasan" w:date="2024-11-04T00:07:00Z" w16du:dateUtc="2024-11-03T18:07:00Z"/>
                <w:rFonts w:ascii="Times New Roman" w:hAnsi="Times New Roman" w:cs="Times New Roman"/>
                <w:sz w:val="24"/>
                <w:szCs w:val="24"/>
              </w:rPr>
            </w:pPr>
            <w:ins w:id="3549" w:author="Mohammad Nayeem Hasan" w:date="2024-11-04T00:07:00Z" w16du:dateUtc="2024-11-03T18:07:00Z">
              <w:r>
                <w:rPr>
                  <w:rFonts w:ascii="Times New Roman" w:hAnsi="Times New Roman" w:cs="Times New Roman"/>
                  <w:sz w:val="24"/>
                  <w:szCs w:val="24"/>
                </w:rPr>
                <w:t>1.09 (0.88, 1.34)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E29A4E4" w14:textId="77777777" w:rsidR="00994FF0" w:rsidRDefault="00994FF0" w:rsidP="000C3C54">
            <w:pPr>
              <w:rPr>
                <w:ins w:id="3550" w:author="Mohammad Nayeem Hasan" w:date="2024-11-04T00:07:00Z" w16du:dateUtc="2024-11-03T18:07:00Z"/>
                <w:rFonts w:ascii="Times New Roman" w:hAnsi="Times New Roman" w:cs="Times New Roman"/>
                <w:sz w:val="24"/>
                <w:szCs w:val="24"/>
              </w:rPr>
            </w:pPr>
            <w:ins w:id="3551" w:author="Mohammad Nayeem Hasan" w:date="2024-11-04T00:07:00Z" w16du:dateUtc="2024-11-03T18:07:00Z">
              <w:r>
                <w:rPr>
                  <w:rFonts w:ascii="Times New Roman" w:hAnsi="Times New Roman" w:cs="Times New Roman"/>
                  <w:sz w:val="24"/>
                  <w:szCs w:val="24"/>
                </w:rPr>
                <w:t>0.426</w:t>
              </w:r>
            </w:ins>
          </w:p>
        </w:tc>
      </w:tr>
      <w:tr w:rsidR="00994FF0" w14:paraId="1BB07DA2" w14:textId="77777777" w:rsidTr="000C3C54">
        <w:trPr>
          <w:trHeight w:val="138"/>
          <w:jc w:val="center"/>
          <w:ins w:id="355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B2ED11C" w14:textId="77777777" w:rsidR="00994FF0" w:rsidRDefault="00994FF0" w:rsidP="000C3C54">
            <w:pPr>
              <w:rPr>
                <w:ins w:id="3553" w:author="Mohammad Nayeem Hasan" w:date="2024-11-04T00:07:00Z" w16du:dateUtc="2024-11-03T18:07:00Z"/>
                <w:rFonts w:ascii="Times New Roman" w:hAnsi="Times New Roman" w:cs="Times New Roman"/>
                <w:sz w:val="24"/>
                <w:szCs w:val="24"/>
              </w:rPr>
            </w:pPr>
            <w:ins w:id="3554" w:author="Mohammad Nayeem Hasan" w:date="2024-11-04T00:07:00Z" w16du:dateUtc="2024-11-03T18:07:00Z">
              <w:r>
                <w:rPr>
                  <w:rFonts w:ascii="Times New Roman" w:hAnsi="Times New Roman" w:cs="Times New Roman"/>
                  <w:sz w:val="24"/>
                  <w:szCs w:val="24"/>
                </w:rPr>
                <w:t>Secondary complete or higher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E18EB61" w14:textId="77777777" w:rsidR="00994FF0" w:rsidRDefault="00994FF0" w:rsidP="000C3C54">
            <w:pPr>
              <w:rPr>
                <w:ins w:id="3555" w:author="Mohammad Nayeem Hasan" w:date="2024-11-04T00:07:00Z" w16du:dateUtc="2024-11-03T18:07:00Z"/>
                <w:rFonts w:ascii="Times New Roman" w:hAnsi="Times New Roman" w:cs="Times New Roman"/>
                <w:sz w:val="24"/>
                <w:szCs w:val="24"/>
              </w:rPr>
            </w:pPr>
            <w:ins w:id="3556"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D0A914C" w14:textId="77777777" w:rsidR="00994FF0" w:rsidRDefault="00994FF0" w:rsidP="000C3C54">
            <w:pPr>
              <w:rPr>
                <w:ins w:id="3557" w:author="Mohammad Nayeem Hasan" w:date="2024-11-04T00:07:00Z" w16du:dateUtc="2024-11-03T18:07:00Z"/>
                <w:rFonts w:ascii="Times New Roman" w:hAnsi="Times New Roman" w:cs="Times New Roman"/>
                <w:sz w:val="24"/>
                <w:szCs w:val="24"/>
              </w:rPr>
            </w:pPr>
            <w:ins w:id="355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974FF21" w14:textId="77777777" w:rsidR="00994FF0" w:rsidRDefault="00994FF0" w:rsidP="000C3C54">
            <w:pPr>
              <w:rPr>
                <w:ins w:id="3559" w:author="Mohammad Nayeem Hasan" w:date="2024-11-04T00:07:00Z" w16du:dateUtc="2024-11-03T18:07:00Z"/>
                <w:rFonts w:ascii="Times New Roman" w:hAnsi="Times New Roman" w:cs="Times New Roman"/>
                <w:sz w:val="24"/>
                <w:szCs w:val="24"/>
              </w:rPr>
            </w:pPr>
            <w:ins w:id="356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86C6BD5" w14:textId="77777777" w:rsidR="00994FF0" w:rsidRDefault="00994FF0" w:rsidP="000C3C54">
            <w:pPr>
              <w:rPr>
                <w:ins w:id="3561" w:author="Mohammad Nayeem Hasan" w:date="2024-11-04T00:07:00Z" w16du:dateUtc="2024-11-03T18:07:00Z"/>
                <w:rFonts w:ascii="Times New Roman" w:hAnsi="Times New Roman" w:cs="Times New Roman"/>
                <w:sz w:val="24"/>
                <w:szCs w:val="24"/>
              </w:rPr>
            </w:pPr>
            <w:ins w:id="356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27191DC" w14:textId="77777777" w:rsidR="00994FF0" w:rsidRDefault="00994FF0" w:rsidP="000C3C54">
            <w:pPr>
              <w:rPr>
                <w:ins w:id="3563" w:author="Mohammad Nayeem Hasan" w:date="2024-11-04T00:07:00Z" w16du:dateUtc="2024-11-03T18:07:00Z"/>
                <w:rFonts w:ascii="Times New Roman" w:hAnsi="Times New Roman" w:cs="Times New Roman"/>
                <w:sz w:val="24"/>
                <w:szCs w:val="24"/>
              </w:rPr>
            </w:pPr>
            <w:ins w:id="3564"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9F589B3" w14:textId="77777777" w:rsidR="00994FF0" w:rsidRDefault="00994FF0" w:rsidP="000C3C54">
            <w:pPr>
              <w:rPr>
                <w:ins w:id="3565" w:author="Mohammad Nayeem Hasan" w:date="2024-11-04T00:07:00Z" w16du:dateUtc="2024-11-03T18:07:00Z"/>
                <w:rFonts w:ascii="Times New Roman" w:hAnsi="Times New Roman" w:cs="Times New Roman"/>
                <w:sz w:val="24"/>
                <w:szCs w:val="24"/>
              </w:rPr>
            </w:pPr>
            <w:ins w:id="3566" w:author="Mohammad Nayeem Hasan" w:date="2024-11-04T00:07:00Z" w16du:dateUtc="2024-11-03T18:07:00Z">
              <w:r>
                <w:rPr>
                  <w:rFonts w:ascii="Times New Roman" w:hAnsi="Times New Roman" w:cs="Times New Roman"/>
                  <w:sz w:val="24"/>
                  <w:szCs w:val="24"/>
                </w:rPr>
                <w:t>-</w:t>
              </w:r>
            </w:ins>
          </w:p>
        </w:tc>
      </w:tr>
      <w:tr w:rsidR="00994FF0" w14:paraId="433FCB03" w14:textId="77777777" w:rsidTr="000C3C54">
        <w:trPr>
          <w:trHeight w:val="138"/>
          <w:jc w:val="center"/>
          <w:ins w:id="3567"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5CD06F04" w14:textId="77777777" w:rsidR="00994FF0" w:rsidRDefault="00994FF0" w:rsidP="000C3C54">
            <w:pPr>
              <w:rPr>
                <w:ins w:id="3568" w:author="Mohammad Nayeem Hasan" w:date="2024-11-04T00:07:00Z" w16du:dateUtc="2024-11-03T18:07:00Z"/>
                <w:rFonts w:ascii="Times New Roman" w:hAnsi="Times New Roman" w:cs="Times New Roman"/>
                <w:sz w:val="24"/>
                <w:szCs w:val="24"/>
              </w:rPr>
            </w:pPr>
            <w:ins w:id="3569" w:author="Mohammad Nayeem Hasan" w:date="2024-11-04T00:07:00Z" w16du:dateUtc="2024-11-03T18:07:00Z">
              <w:r>
                <w:rPr>
                  <w:rFonts w:ascii="Times New Roman" w:hAnsi="Times New Roman" w:cs="Times New Roman"/>
                  <w:sz w:val="24"/>
                  <w:szCs w:val="24"/>
                </w:rPr>
                <w:t xml:space="preserve">Mother’s age </w:t>
              </w:r>
            </w:ins>
          </w:p>
        </w:tc>
      </w:tr>
      <w:tr w:rsidR="00994FF0" w14:paraId="02860651" w14:textId="77777777" w:rsidTr="000C3C54">
        <w:trPr>
          <w:trHeight w:val="138"/>
          <w:jc w:val="center"/>
          <w:ins w:id="357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15C14C6" w14:textId="77777777" w:rsidR="00994FF0" w:rsidRDefault="00994FF0" w:rsidP="000C3C54">
            <w:pPr>
              <w:rPr>
                <w:ins w:id="3571" w:author="Mohammad Nayeem Hasan" w:date="2024-11-04T00:07:00Z" w16du:dateUtc="2024-11-03T18:07:00Z"/>
                <w:rFonts w:ascii="Times New Roman" w:hAnsi="Times New Roman" w:cs="Times New Roman"/>
                <w:sz w:val="24"/>
                <w:szCs w:val="24"/>
              </w:rPr>
            </w:pPr>
            <w:ins w:id="3572" w:author="Mohammad Nayeem Hasan" w:date="2024-11-04T00:07:00Z" w16du:dateUtc="2024-11-03T18:07:00Z">
              <w:r>
                <w:rPr>
                  <w:rFonts w:ascii="Times New Roman" w:hAnsi="Times New Roman" w:cs="Times New Roman"/>
                  <w:sz w:val="24"/>
                  <w:szCs w:val="24"/>
                </w:rPr>
                <w:t>15-19</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495ABDF" w14:textId="77777777" w:rsidR="00994FF0" w:rsidRDefault="00994FF0" w:rsidP="000C3C54">
            <w:pPr>
              <w:rPr>
                <w:ins w:id="3573" w:author="Mohammad Nayeem Hasan" w:date="2024-11-04T00:07:00Z" w16du:dateUtc="2024-11-03T18:07:00Z"/>
                <w:rFonts w:ascii="Times New Roman" w:hAnsi="Times New Roman" w:cs="Times New Roman"/>
                <w:sz w:val="24"/>
                <w:szCs w:val="24"/>
              </w:rPr>
            </w:pPr>
            <w:ins w:id="3574"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CEF6FD7" w14:textId="77777777" w:rsidR="00994FF0" w:rsidRDefault="00994FF0" w:rsidP="000C3C54">
            <w:pPr>
              <w:rPr>
                <w:ins w:id="3575" w:author="Mohammad Nayeem Hasan" w:date="2024-11-04T00:07:00Z" w16du:dateUtc="2024-11-03T18:07:00Z"/>
                <w:rFonts w:ascii="Times New Roman" w:hAnsi="Times New Roman" w:cs="Times New Roman"/>
                <w:sz w:val="24"/>
                <w:szCs w:val="24"/>
              </w:rPr>
            </w:pPr>
            <w:ins w:id="3576"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8A26AA4" w14:textId="77777777" w:rsidR="00994FF0" w:rsidRDefault="00994FF0" w:rsidP="000C3C54">
            <w:pPr>
              <w:rPr>
                <w:ins w:id="3577" w:author="Mohammad Nayeem Hasan" w:date="2024-11-04T00:07:00Z" w16du:dateUtc="2024-11-03T18:07:00Z"/>
                <w:rFonts w:ascii="Times New Roman" w:hAnsi="Times New Roman" w:cs="Times New Roman"/>
                <w:sz w:val="24"/>
                <w:szCs w:val="24"/>
              </w:rPr>
            </w:pPr>
            <w:ins w:id="3578" w:author="Mohammad Nayeem Hasan" w:date="2024-11-04T00:07:00Z" w16du:dateUtc="2024-11-03T18:07:00Z">
              <w:r>
                <w:rPr>
                  <w:rFonts w:ascii="Times New Roman" w:hAnsi="Times New Roman" w:cs="Times New Roman"/>
                  <w:sz w:val="24"/>
                  <w:szCs w:val="24"/>
                </w:rPr>
                <w:t>1.57 (0.69, 3.57)</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9E1DFC3" w14:textId="77777777" w:rsidR="00994FF0" w:rsidRDefault="00994FF0" w:rsidP="000C3C54">
            <w:pPr>
              <w:rPr>
                <w:ins w:id="3579" w:author="Mohammad Nayeem Hasan" w:date="2024-11-04T00:07:00Z" w16du:dateUtc="2024-11-03T18:07:00Z"/>
                <w:rFonts w:ascii="Times New Roman" w:hAnsi="Times New Roman" w:cs="Times New Roman"/>
                <w:sz w:val="24"/>
                <w:szCs w:val="24"/>
              </w:rPr>
            </w:pPr>
            <w:ins w:id="3580" w:author="Mohammad Nayeem Hasan" w:date="2024-11-04T00:07:00Z" w16du:dateUtc="2024-11-03T18:07:00Z">
              <w:r>
                <w:rPr>
                  <w:rFonts w:ascii="Times New Roman" w:hAnsi="Times New Roman" w:cs="Times New Roman"/>
                  <w:sz w:val="24"/>
                  <w:szCs w:val="24"/>
                </w:rPr>
                <w:t>0.280</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951E893" w14:textId="77777777" w:rsidR="00994FF0" w:rsidRDefault="00994FF0" w:rsidP="000C3C54">
            <w:pPr>
              <w:rPr>
                <w:ins w:id="3581" w:author="Mohammad Nayeem Hasan" w:date="2024-11-04T00:07:00Z" w16du:dateUtc="2024-11-03T18:07:00Z"/>
                <w:rFonts w:ascii="Times New Roman" w:hAnsi="Times New Roman" w:cs="Times New Roman"/>
                <w:sz w:val="24"/>
                <w:szCs w:val="24"/>
              </w:rPr>
            </w:pPr>
            <w:ins w:id="358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65413BD" w14:textId="77777777" w:rsidR="00994FF0" w:rsidRDefault="00994FF0" w:rsidP="000C3C54">
            <w:pPr>
              <w:rPr>
                <w:ins w:id="3583" w:author="Mohammad Nayeem Hasan" w:date="2024-11-04T00:07:00Z" w16du:dateUtc="2024-11-03T18:07:00Z"/>
                <w:rFonts w:ascii="Times New Roman" w:hAnsi="Times New Roman" w:cs="Times New Roman"/>
                <w:sz w:val="24"/>
                <w:szCs w:val="24"/>
              </w:rPr>
            </w:pPr>
            <w:ins w:id="3584" w:author="Mohammad Nayeem Hasan" w:date="2024-11-04T00:07:00Z" w16du:dateUtc="2024-11-03T18:07:00Z">
              <w:r>
                <w:rPr>
                  <w:rFonts w:ascii="Times New Roman" w:hAnsi="Times New Roman" w:cs="Times New Roman"/>
                  <w:sz w:val="24"/>
                  <w:szCs w:val="24"/>
                </w:rPr>
                <w:t>-</w:t>
              </w:r>
            </w:ins>
          </w:p>
        </w:tc>
      </w:tr>
      <w:tr w:rsidR="00994FF0" w14:paraId="05ADE831" w14:textId="77777777" w:rsidTr="000C3C54">
        <w:trPr>
          <w:trHeight w:val="138"/>
          <w:jc w:val="center"/>
          <w:ins w:id="358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AACFDEE" w14:textId="77777777" w:rsidR="00994FF0" w:rsidRDefault="00994FF0" w:rsidP="000C3C54">
            <w:pPr>
              <w:rPr>
                <w:ins w:id="3586" w:author="Mohammad Nayeem Hasan" w:date="2024-11-04T00:07:00Z" w16du:dateUtc="2024-11-03T18:07:00Z"/>
                <w:rFonts w:ascii="Times New Roman" w:hAnsi="Times New Roman" w:cs="Times New Roman"/>
                <w:sz w:val="24"/>
                <w:szCs w:val="24"/>
              </w:rPr>
            </w:pPr>
            <w:ins w:id="3587" w:author="Mohammad Nayeem Hasan" w:date="2024-11-04T00:07:00Z" w16du:dateUtc="2024-11-03T18:07:00Z">
              <w:r>
                <w:rPr>
                  <w:rFonts w:ascii="Times New Roman" w:hAnsi="Times New Roman" w:cs="Times New Roman"/>
                  <w:sz w:val="24"/>
                  <w:szCs w:val="24"/>
                </w:rPr>
                <w:t>20-34</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9968FA0" w14:textId="77777777" w:rsidR="00994FF0" w:rsidRDefault="00994FF0" w:rsidP="000C3C54">
            <w:pPr>
              <w:rPr>
                <w:ins w:id="3588" w:author="Mohammad Nayeem Hasan" w:date="2024-11-04T00:07:00Z" w16du:dateUtc="2024-11-03T18:07:00Z"/>
                <w:rFonts w:ascii="Times New Roman" w:hAnsi="Times New Roman" w:cs="Times New Roman"/>
                <w:sz w:val="24"/>
                <w:szCs w:val="24"/>
              </w:rPr>
            </w:pPr>
            <w:ins w:id="3589"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7010906A" w14:textId="77777777" w:rsidR="00994FF0" w:rsidRDefault="00994FF0" w:rsidP="000C3C54">
            <w:pPr>
              <w:rPr>
                <w:ins w:id="3590" w:author="Mohammad Nayeem Hasan" w:date="2024-11-04T00:07:00Z" w16du:dateUtc="2024-11-03T18:07:00Z"/>
                <w:rFonts w:ascii="Times New Roman" w:hAnsi="Times New Roman" w:cs="Times New Roman"/>
                <w:sz w:val="24"/>
                <w:szCs w:val="24"/>
              </w:rPr>
            </w:pPr>
            <w:ins w:id="3591"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681218D" w14:textId="77777777" w:rsidR="00994FF0" w:rsidRDefault="00994FF0" w:rsidP="000C3C54">
            <w:pPr>
              <w:rPr>
                <w:ins w:id="3592" w:author="Mohammad Nayeem Hasan" w:date="2024-11-04T00:07:00Z" w16du:dateUtc="2024-11-03T18:07:00Z"/>
                <w:rFonts w:ascii="Times New Roman" w:hAnsi="Times New Roman" w:cs="Times New Roman"/>
                <w:sz w:val="24"/>
                <w:szCs w:val="24"/>
              </w:rPr>
            </w:pPr>
            <w:ins w:id="3593" w:author="Mohammad Nayeem Hasan" w:date="2024-11-04T00:07:00Z" w16du:dateUtc="2024-11-03T18:07:00Z">
              <w:r>
                <w:rPr>
                  <w:rFonts w:ascii="Times New Roman" w:hAnsi="Times New Roman" w:cs="Times New Roman"/>
                  <w:sz w:val="24"/>
                  <w:szCs w:val="24"/>
                </w:rPr>
                <w:t>1.46 (0.77, 2.74)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2F0FF8D" w14:textId="77777777" w:rsidR="00994FF0" w:rsidRDefault="00994FF0" w:rsidP="000C3C54">
            <w:pPr>
              <w:rPr>
                <w:ins w:id="3594" w:author="Mohammad Nayeem Hasan" w:date="2024-11-04T00:07:00Z" w16du:dateUtc="2024-11-03T18:07:00Z"/>
                <w:rFonts w:ascii="Times New Roman" w:hAnsi="Times New Roman" w:cs="Times New Roman"/>
                <w:sz w:val="24"/>
                <w:szCs w:val="24"/>
              </w:rPr>
            </w:pPr>
            <w:ins w:id="3595" w:author="Mohammad Nayeem Hasan" w:date="2024-11-04T00:07:00Z" w16du:dateUtc="2024-11-03T18:07:00Z">
              <w:r>
                <w:rPr>
                  <w:rFonts w:ascii="Times New Roman" w:hAnsi="Times New Roman" w:cs="Times New Roman"/>
                  <w:sz w:val="24"/>
                  <w:szCs w:val="24"/>
                </w:rPr>
                <w:t>0.243</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288C28D" w14:textId="77777777" w:rsidR="00994FF0" w:rsidRDefault="00994FF0" w:rsidP="000C3C54">
            <w:pPr>
              <w:rPr>
                <w:ins w:id="3596" w:author="Mohammad Nayeem Hasan" w:date="2024-11-04T00:07:00Z" w16du:dateUtc="2024-11-03T18:07:00Z"/>
                <w:rFonts w:ascii="Times New Roman" w:hAnsi="Times New Roman" w:cs="Times New Roman"/>
                <w:sz w:val="24"/>
                <w:szCs w:val="24"/>
              </w:rPr>
            </w:pPr>
            <w:ins w:id="3597"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39C7E80" w14:textId="77777777" w:rsidR="00994FF0" w:rsidRDefault="00994FF0" w:rsidP="000C3C54">
            <w:pPr>
              <w:rPr>
                <w:ins w:id="3598" w:author="Mohammad Nayeem Hasan" w:date="2024-11-04T00:07:00Z" w16du:dateUtc="2024-11-03T18:07:00Z"/>
                <w:rFonts w:ascii="Times New Roman" w:hAnsi="Times New Roman" w:cs="Times New Roman"/>
                <w:sz w:val="24"/>
                <w:szCs w:val="24"/>
              </w:rPr>
            </w:pPr>
            <w:ins w:id="3599" w:author="Mohammad Nayeem Hasan" w:date="2024-11-04T00:07:00Z" w16du:dateUtc="2024-11-03T18:07:00Z">
              <w:r>
                <w:rPr>
                  <w:rFonts w:ascii="Times New Roman" w:hAnsi="Times New Roman" w:cs="Times New Roman"/>
                  <w:sz w:val="24"/>
                  <w:szCs w:val="24"/>
                </w:rPr>
                <w:t>-</w:t>
              </w:r>
            </w:ins>
          </w:p>
        </w:tc>
      </w:tr>
      <w:tr w:rsidR="00994FF0" w14:paraId="51B02734" w14:textId="77777777" w:rsidTr="000C3C54">
        <w:trPr>
          <w:trHeight w:val="138"/>
          <w:jc w:val="center"/>
          <w:ins w:id="360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BB164A8" w14:textId="77777777" w:rsidR="00994FF0" w:rsidRDefault="00994FF0" w:rsidP="000C3C54">
            <w:pPr>
              <w:rPr>
                <w:ins w:id="3601" w:author="Mohammad Nayeem Hasan" w:date="2024-11-04T00:07:00Z" w16du:dateUtc="2024-11-03T18:07:00Z"/>
                <w:rFonts w:ascii="Times New Roman" w:hAnsi="Times New Roman" w:cs="Times New Roman"/>
                <w:sz w:val="24"/>
                <w:szCs w:val="24"/>
              </w:rPr>
            </w:pPr>
            <w:ins w:id="3602" w:author="Mohammad Nayeem Hasan" w:date="2024-11-04T00:07:00Z" w16du:dateUtc="2024-11-03T18:07:00Z">
              <w:r>
                <w:rPr>
                  <w:rFonts w:ascii="Times New Roman" w:hAnsi="Times New Roman" w:cs="Times New Roman"/>
                  <w:sz w:val="24"/>
                  <w:szCs w:val="24"/>
                </w:rPr>
                <w:t>35+</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F6F7E76" w14:textId="77777777" w:rsidR="00994FF0" w:rsidRDefault="00994FF0" w:rsidP="000C3C54">
            <w:pPr>
              <w:rPr>
                <w:ins w:id="3603" w:author="Mohammad Nayeem Hasan" w:date="2024-11-04T00:07:00Z" w16du:dateUtc="2024-11-03T18:07:00Z"/>
                <w:rFonts w:ascii="Times New Roman" w:hAnsi="Times New Roman" w:cs="Times New Roman"/>
                <w:sz w:val="24"/>
                <w:szCs w:val="24"/>
              </w:rPr>
            </w:pPr>
            <w:ins w:id="3604"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3535167" w14:textId="77777777" w:rsidR="00994FF0" w:rsidRDefault="00994FF0" w:rsidP="000C3C54">
            <w:pPr>
              <w:rPr>
                <w:ins w:id="3605" w:author="Mohammad Nayeem Hasan" w:date="2024-11-04T00:07:00Z" w16du:dateUtc="2024-11-03T18:07:00Z"/>
                <w:rFonts w:ascii="Times New Roman" w:hAnsi="Times New Roman" w:cs="Times New Roman"/>
                <w:sz w:val="24"/>
                <w:szCs w:val="24"/>
              </w:rPr>
            </w:pPr>
            <w:ins w:id="3606"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E66C2C5" w14:textId="77777777" w:rsidR="00994FF0" w:rsidRDefault="00994FF0" w:rsidP="000C3C54">
            <w:pPr>
              <w:rPr>
                <w:ins w:id="3607" w:author="Mohammad Nayeem Hasan" w:date="2024-11-04T00:07:00Z" w16du:dateUtc="2024-11-03T18:07:00Z"/>
                <w:rFonts w:ascii="Times New Roman" w:hAnsi="Times New Roman" w:cs="Times New Roman"/>
                <w:sz w:val="24"/>
                <w:szCs w:val="24"/>
              </w:rPr>
            </w:pPr>
            <w:ins w:id="3608"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74ADE0E" w14:textId="77777777" w:rsidR="00994FF0" w:rsidRDefault="00994FF0" w:rsidP="000C3C54">
            <w:pPr>
              <w:rPr>
                <w:ins w:id="3609" w:author="Mohammad Nayeem Hasan" w:date="2024-11-04T00:07:00Z" w16du:dateUtc="2024-11-03T18:07:00Z"/>
                <w:rFonts w:ascii="Times New Roman" w:hAnsi="Times New Roman" w:cs="Times New Roman"/>
                <w:sz w:val="24"/>
                <w:szCs w:val="24"/>
              </w:rPr>
            </w:pPr>
            <w:ins w:id="3610"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E35746F" w14:textId="77777777" w:rsidR="00994FF0" w:rsidRDefault="00994FF0" w:rsidP="000C3C54">
            <w:pPr>
              <w:rPr>
                <w:ins w:id="3611" w:author="Mohammad Nayeem Hasan" w:date="2024-11-04T00:07:00Z" w16du:dateUtc="2024-11-03T18:07:00Z"/>
                <w:rFonts w:ascii="Times New Roman" w:hAnsi="Times New Roman" w:cs="Times New Roman"/>
                <w:sz w:val="24"/>
                <w:szCs w:val="24"/>
              </w:rPr>
            </w:pPr>
            <w:ins w:id="361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3C0ACC0" w14:textId="77777777" w:rsidR="00994FF0" w:rsidRDefault="00994FF0" w:rsidP="000C3C54">
            <w:pPr>
              <w:rPr>
                <w:ins w:id="3613" w:author="Mohammad Nayeem Hasan" w:date="2024-11-04T00:07:00Z" w16du:dateUtc="2024-11-03T18:07:00Z"/>
                <w:rFonts w:ascii="Times New Roman" w:hAnsi="Times New Roman" w:cs="Times New Roman"/>
                <w:sz w:val="24"/>
                <w:szCs w:val="24"/>
              </w:rPr>
            </w:pPr>
            <w:ins w:id="3614" w:author="Mohammad Nayeem Hasan" w:date="2024-11-04T00:07:00Z" w16du:dateUtc="2024-11-03T18:07:00Z">
              <w:r>
                <w:rPr>
                  <w:rFonts w:ascii="Times New Roman" w:hAnsi="Times New Roman" w:cs="Times New Roman"/>
                  <w:sz w:val="24"/>
                  <w:szCs w:val="24"/>
                </w:rPr>
                <w:t>-</w:t>
              </w:r>
            </w:ins>
          </w:p>
        </w:tc>
      </w:tr>
      <w:tr w:rsidR="00994FF0" w14:paraId="4AC3CE7C" w14:textId="77777777" w:rsidTr="000C3C54">
        <w:trPr>
          <w:trHeight w:val="138"/>
          <w:jc w:val="center"/>
          <w:ins w:id="3615"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DDCCD7B" w14:textId="77777777" w:rsidR="00994FF0" w:rsidRPr="000C3C54" w:rsidRDefault="00994FF0" w:rsidP="000C3C54">
            <w:pPr>
              <w:rPr>
                <w:ins w:id="3616" w:author="Mohammad Nayeem Hasan" w:date="2024-11-04T00:07:00Z" w16du:dateUtc="2024-11-03T18:07:00Z"/>
                <w:rFonts w:ascii="Times New Roman" w:hAnsi="Times New Roman" w:cs="Times New Roman"/>
                <w:b/>
                <w:bCs/>
                <w:sz w:val="24"/>
                <w:szCs w:val="24"/>
              </w:rPr>
            </w:pPr>
            <w:ins w:id="3617" w:author="Mohammad Nayeem Hasan" w:date="2024-11-04T00:07:00Z" w16du:dateUtc="2024-11-03T18:07:00Z">
              <w:r w:rsidRPr="000C3C54">
                <w:rPr>
                  <w:rFonts w:ascii="Times New Roman" w:hAnsi="Times New Roman" w:cs="Times New Roman"/>
                  <w:b/>
                  <w:bCs/>
                  <w:sz w:val="24"/>
                  <w:szCs w:val="24"/>
                </w:rPr>
                <w:t>Household characteristics</w:t>
              </w:r>
            </w:ins>
          </w:p>
        </w:tc>
      </w:tr>
      <w:tr w:rsidR="00994FF0" w14:paraId="52E3BCDF" w14:textId="77777777" w:rsidTr="000C3C54">
        <w:trPr>
          <w:trHeight w:val="138"/>
          <w:jc w:val="center"/>
          <w:ins w:id="3618"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4D54CFA" w14:textId="77777777" w:rsidR="00994FF0" w:rsidRDefault="00994FF0" w:rsidP="000C3C54">
            <w:pPr>
              <w:rPr>
                <w:ins w:id="3619" w:author="Mohammad Nayeem Hasan" w:date="2024-11-04T00:07:00Z" w16du:dateUtc="2024-11-03T18:07:00Z"/>
                <w:rFonts w:ascii="Times New Roman" w:hAnsi="Times New Roman" w:cs="Times New Roman"/>
                <w:sz w:val="24"/>
                <w:szCs w:val="24"/>
              </w:rPr>
            </w:pPr>
            <w:ins w:id="3620" w:author="Mohammad Nayeem Hasan" w:date="2024-11-04T00:07:00Z" w16du:dateUtc="2024-11-03T18:07:00Z">
              <w:r>
                <w:rPr>
                  <w:rFonts w:ascii="Times New Roman" w:hAnsi="Times New Roman" w:cs="Times New Roman"/>
                  <w:sz w:val="24"/>
                  <w:szCs w:val="24"/>
                </w:rPr>
                <w:t>Wealth index</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5F6FC2C" w14:textId="77777777" w:rsidR="00994FF0" w:rsidRDefault="00994FF0" w:rsidP="000C3C54">
            <w:pPr>
              <w:rPr>
                <w:ins w:id="3621"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F34E64C" w14:textId="77777777" w:rsidR="00994FF0" w:rsidRDefault="00994FF0" w:rsidP="000C3C54">
            <w:pPr>
              <w:rPr>
                <w:ins w:id="362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B73C1EE" w14:textId="77777777" w:rsidR="00994FF0" w:rsidRDefault="00994FF0" w:rsidP="000C3C54">
            <w:pPr>
              <w:rPr>
                <w:ins w:id="3623" w:author="Mohammad Nayeem Hasan" w:date="2024-11-04T00:07:00Z" w16du:dateUtc="2024-11-03T18:07:00Z"/>
                <w:rFonts w:ascii="Times New Roman" w:hAnsi="Times New Roman" w:cs="Times New Roman"/>
                <w:sz w:val="24"/>
                <w:szCs w:val="24"/>
              </w:rPr>
            </w:pPr>
          </w:p>
        </w:tc>
      </w:tr>
      <w:tr w:rsidR="00994FF0" w14:paraId="44F19A44" w14:textId="77777777" w:rsidTr="000C3C54">
        <w:trPr>
          <w:trHeight w:val="250"/>
          <w:jc w:val="center"/>
          <w:ins w:id="362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5D1A922" w14:textId="77777777" w:rsidR="00994FF0" w:rsidRDefault="00994FF0" w:rsidP="000C3C54">
            <w:pPr>
              <w:rPr>
                <w:ins w:id="3625" w:author="Mohammad Nayeem Hasan" w:date="2024-11-04T00:07:00Z" w16du:dateUtc="2024-11-03T18:07:00Z"/>
                <w:rFonts w:ascii="Times New Roman" w:hAnsi="Times New Roman" w:cs="Times New Roman"/>
                <w:sz w:val="24"/>
                <w:szCs w:val="24"/>
              </w:rPr>
            </w:pPr>
            <w:ins w:id="3626" w:author="Mohammad Nayeem Hasan" w:date="2024-11-04T00:07:00Z" w16du:dateUtc="2024-11-03T18:07:00Z">
              <w:r>
                <w:rPr>
                  <w:rFonts w:ascii="Times New Roman" w:hAnsi="Times New Roman" w:cs="Times New Roman"/>
                  <w:sz w:val="24"/>
                  <w:szCs w:val="24"/>
                </w:rPr>
                <w:t>Poorest</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75222F7" w14:textId="77777777" w:rsidR="00994FF0" w:rsidRDefault="00994FF0" w:rsidP="000C3C54">
            <w:pPr>
              <w:rPr>
                <w:ins w:id="3627" w:author="Mohammad Nayeem Hasan" w:date="2024-11-04T00:07:00Z" w16du:dateUtc="2024-11-03T18:07:00Z"/>
                <w:rFonts w:ascii="Times New Roman" w:hAnsi="Times New Roman" w:cs="Times New Roman"/>
                <w:sz w:val="24"/>
                <w:szCs w:val="24"/>
              </w:rPr>
            </w:pPr>
            <w:ins w:id="3628" w:author="Mohammad Nayeem Hasan" w:date="2024-11-04T00:07:00Z" w16du:dateUtc="2024-11-03T18:07:00Z">
              <w:r>
                <w:rPr>
                  <w:rFonts w:ascii="Times New Roman" w:hAnsi="Times New Roman" w:cs="Times New Roman"/>
                  <w:sz w:val="24"/>
                  <w:szCs w:val="24"/>
                </w:rPr>
                <w:t>1.30 (1.01, 1.65)</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5143E9E" w14:textId="77777777" w:rsidR="00994FF0" w:rsidRDefault="00994FF0" w:rsidP="000C3C54">
            <w:pPr>
              <w:rPr>
                <w:ins w:id="3629" w:author="Mohammad Nayeem Hasan" w:date="2024-11-04T00:07:00Z" w16du:dateUtc="2024-11-03T18:07:00Z"/>
                <w:rFonts w:ascii="Times New Roman" w:hAnsi="Times New Roman" w:cs="Times New Roman"/>
                <w:b/>
                <w:bCs/>
                <w:sz w:val="24"/>
                <w:szCs w:val="24"/>
              </w:rPr>
            </w:pPr>
            <w:ins w:id="3630" w:author="Mohammad Nayeem Hasan" w:date="2024-11-04T00:07:00Z" w16du:dateUtc="2024-11-03T18:07:00Z">
              <w:r>
                <w:rPr>
                  <w:rFonts w:ascii="Times New Roman" w:hAnsi="Times New Roman" w:cs="Times New Roman"/>
                  <w:b/>
                  <w:bCs/>
                  <w:sz w:val="24"/>
                  <w:szCs w:val="24"/>
                </w:rPr>
                <w:t>0.038</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4B2E18D" w14:textId="77777777" w:rsidR="00994FF0" w:rsidRDefault="00994FF0" w:rsidP="000C3C54">
            <w:pPr>
              <w:rPr>
                <w:ins w:id="3631" w:author="Mohammad Nayeem Hasan" w:date="2024-11-04T00:07:00Z" w16du:dateUtc="2024-11-03T18:07:00Z"/>
                <w:rFonts w:ascii="Times New Roman" w:hAnsi="Times New Roman" w:cs="Times New Roman"/>
                <w:sz w:val="24"/>
                <w:szCs w:val="24"/>
              </w:rPr>
            </w:pPr>
            <w:ins w:id="363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D83DA3B" w14:textId="77777777" w:rsidR="00994FF0" w:rsidRDefault="00994FF0" w:rsidP="000C3C54">
            <w:pPr>
              <w:rPr>
                <w:ins w:id="3633" w:author="Mohammad Nayeem Hasan" w:date="2024-11-04T00:07:00Z" w16du:dateUtc="2024-11-03T18:07:00Z"/>
                <w:rFonts w:ascii="Times New Roman" w:hAnsi="Times New Roman" w:cs="Times New Roman"/>
                <w:sz w:val="24"/>
                <w:szCs w:val="24"/>
              </w:rPr>
            </w:pPr>
            <w:ins w:id="3634"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657D497" w14:textId="77777777" w:rsidR="00994FF0" w:rsidRDefault="00994FF0" w:rsidP="000C3C54">
            <w:pPr>
              <w:rPr>
                <w:ins w:id="3635" w:author="Mohammad Nayeem Hasan" w:date="2024-11-04T00:07:00Z" w16du:dateUtc="2024-11-03T18:07:00Z"/>
                <w:rFonts w:ascii="Times New Roman" w:hAnsi="Times New Roman" w:cs="Times New Roman"/>
                <w:sz w:val="24"/>
                <w:szCs w:val="24"/>
              </w:rPr>
            </w:pPr>
            <w:ins w:id="3636" w:author="Mohammad Nayeem Hasan" w:date="2024-11-04T00:07:00Z" w16du:dateUtc="2024-11-03T18:07:00Z">
              <w:r>
                <w:rPr>
                  <w:rFonts w:ascii="Times New Roman" w:hAnsi="Times New Roman" w:cs="Times New Roman"/>
                  <w:sz w:val="24"/>
                  <w:szCs w:val="24"/>
                </w:rPr>
                <w:t>1.14 (0.90, 1.44)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2835F73" w14:textId="77777777" w:rsidR="00994FF0" w:rsidRDefault="00994FF0" w:rsidP="000C3C54">
            <w:pPr>
              <w:rPr>
                <w:ins w:id="3637" w:author="Mohammad Nayeem Hasan" w:date="2024-11-04T00:07:00Z" w16du:dateUtc="2024-11-03T18:07:00Z"/>
                <w:rFonts w:ascii="Times New Roman" w:hAnsi="Times New Roman" w:cs="Times New Roman"/>
                <w:sz w:val="24"/>
                <w:szCs w:val="24"/>
              </w:rPr>
            </w:pPr>
            <w:ins w:id="3638" w:author="Mohammad Nayeem Hasan" w:date="2024-11-04T00:07:00Z" w16du:dateUtc="2024-11-03T18:07:00Z">
              <w:r>
                <w:rPr>
                  <w:rFonts w:ascii="Times New Roman" w:hAnsi="Times New Roman" w:cs="Times New Roman"/>
                  <w:sz w:val="24"/>
                  <w:szCs w:val="24"/>
                </w:rPr>
                <w:t>0.277</w:t>
              </w:r>
            </w:ins>
          </w:p>
        </w:tc>
      </w:tr>
      <w:tr w:rsidR="00994FF0" w14:paraId="6BAACF7E" w14:textId="77777777" w:rsidTr="000C3C54">
        <w:trPr>
          <w:trHeight w:val="250"/>
          <w:jc w:val="center"/>
          <w:ins w:id="363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3B7F43B" w14:textId="37D71896" w:rsidR="00994FF0" w:rsidRDefault="00797C4B" w:rsidP="000C3C54">
            <w:pPr>
              <w:rPr>
                <w:ins w:id="3640" w:author="Mohammad Nayeem Hasan" w:date="2024-11-04T00:07:00Z" w16du:dateUtc="2024-11-03T18:07:00Z"/>
                <w:rFonts w:ascii="Times New Roman" w:hAnsi="Times New Roman" w:cs="Times New Roman"/>
                <w:sz w:val="24"/>
                <w:szCs w:val="24"/>
              </w:rPr>
            </w:pPr>
            <w:ins w:id="3641" w:author="Mohammad Nayeem Hasan" w:date="2024-11-04T02:58:00Z" w16du:dateUtc="2024-11-03T20:58:00Z">
              <w:r>
                <w:rPr>
                  <w:rFonts w:ascii="Times New Roman" w:hAnsi="Times New Roman" w:cs="Times New Roman"/>
                  <w:sz w:val="24"/>
                  <w:szCs w:val="24"/>
                </w:rPr>
                <w:t>Poor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3212086" w14:textId="77777777" w:rsidR="00994FF0" w:rsidRDefault="00994FF0" w:rsidP="000C3C54">
            <w:pPr>
              <w:rPr>
                <w:ins w:id="3642" w:author="Mohammad Nayeem Hasan" w:date="2024-11-04T00:07:00Z" w16du:dateUtc="2024-11-03T18:07:00Z"/>
                <w:rFonts w:ascii="Times New Roman" w:hAnsi="Times New Roman" w:cs="Times New Roman"/>
                <w:sz w:val="24"/>
                <w:szCs w:val="24"/>
              </w:rPr>
            </w:pPr>
            <w:ins w:id="3643" w:author="Mohammad Nayeem Hasan" w:date="2024-11-04T00:07:00Z" w16du:dateUtc="2024-11-03T18:07:00Z">
              <w:r>
                <w:rPr>
                  <w:rFonts w:ascii="Times New Roman" w:hAnsi="Times New Roman" w:cs="Times New Roman"/>
                  <w:sz w:val="24"/>
                  <w:szCs w:val="24"/>
                </w:rPr>
                <w:t>1.13 (0.89, 1.44)</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8E98B25" w14:textId="77777777" w:rsidR="00994FF0" w:rsidRDefault="00994FF0" w:rsidP="000C3C54">
            <w:pPr>
              <w:rPr>
                <w:ins w:id="3644" w:author="Mohammad Nayeem Hasan" w:date="2024-11-04T00:07:00Z" w16du:dateUtc="2024-11-03T18:07:00Z"/>
                <w:rFonts w:ascii="Times New Roman" w:hAnsi="Times New Roman" w:cs="Times New Roman"/>
                <w:sz w:val="24"/>
                <w:szCs w:val="24"/>
              </w:rPr>
            </w:pPr>
            <w:ins w:id="3645" w:author="Mohammad Nayeem Hasan" w:date="2024-11-04T00:07:00Z" w16du:dateUtc="2024-11-03T18:07:00Z">
              <w:r>
                <w:rPr>
                  <w:rFonts w:ascii="Times New Roman" w:hAnsi="Times New Roman" w:cs="Times New Roman"/>
                  <w:sz w:val="24"/>
                  <w:szCs w:val="24"/>
                </w:rPr>
                <w:t>0.325</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28BFBCE" w14:textId="77777777" w:rsidR="00994FF0" w:rsidRDefault="00994FF0" w:rsidP="000C3C54">
            <w:pPr>
              <w:rPr>
                <w:ins w:id="3646" w:author="Mohammad Nayeem Hasan" w:date="2024-11-04T00:07:00Z" w16du:dateUtc="2024-11-03T18:07:00Z"/>
                <w:rFonts w:ascii="Times New Roman" w:hAnsi="Times New Roman" w:cs="Times New Roman"/>
                <w:sz w:val="24"/>
                <w:szCs w:val="24"/>
              </w:rPr>
            </w:pPr>
            <w:ins w:id="3647"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F480739" w14:textId="77777777" w:rsidR="00994FF0" w:rsidRDefault="00994FF0" w:rsidP="000C3C54">
            <w:pPr>
              <w:rPr>
                <w:ins w:id="3648" w:author="Mohammad Nayeem Hasan" w:date="2024-11-04T00:07:00Z" w16du:dateUtc="2024-11-03T18:07:00Z"/>
                <w:rFonts w:ascii="Times New Roman" w:hAnsi="Times New Roman" w:cs="Times New Roman"/>
                <w:sz w:val="24"/>
                <w:szCs w:val="24"/>
              </w:rPr>
            </w:pPr>
            <w:ins w:id="3649"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949D312" w14:textId="77777777" w:rsidR="00994FF0" w:rsidRDefault="00994FF0" w:rsidP="000C3C54">
            <w:pPr>
              <w:rPr>
                <w:ins w:id="3650" w:author="Mohammad Nayeem Hasan" w:date="2024-11-04T00:07:00Z" w16du:dateUtc="2024-11-03T18:07:00Z"/>
                <w:rFonts w:ascii="Times New Roman" w:hAnsi="Times New Roman" w:cs="Times New Roman"/>
                <w:sz w:val="24"/>
                <w:szCs w:val="24"/>
              </w:rPr>
            </w:pPr>
            <w:ins w:id="3651" w:author="Mohammad Nayeem Hasan" w:date="2024-11-04T00:07:00Z" w16du:dateUtc="2024-11-03T18:07:00Z">
              <w:r>
                <w:rPr>
                  <w:rFonts w:ascii="Times New Roman" w:hAnsi="Times New Roman" w:cs="Times New Roman"/>
                  <w:sz w:val="24"/>
                  <w:szCs w:val="24"/>
                </w:rPr>
                <w:t>1.32 (1.04, 1.66)</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03350AD" w14:textId="77777777" w:rsidR="00994FF0" w:rsidRDefault="00994FF0" w:rsidP="000C3C54">
            <w:pPr>
              <w:rPr>
                <w:ins w:id="3652" w:author="Mohammad Nayeem Hasan" w:date="2024-11-04T00:07:00Z" w16du:dateUtc="2024-11-03T18:07:00Z"/>
                <w:rFonts w:ascii="Times New Roman" w:hAnsi="Times New Roman" w:cs="Times New Roman"/>
                <w:b/>
                <w:bCs/>
                <w:sz w:val="24"/>
                <w:szCs w:val="24"/>
              </w:rPr>
            </w:pPr>
            <w:ins w:id="3653" w:author="Mohammad Nayeem Hasan" w:date="2024-11-04T00:07:00Z" w16du:dateUtc="2024-11-03T18:07:00Z">
              <w:r>
                <w:rPr>
                  <w:rFonts w:ascii="Times New Roman" w:hAnsi="Times New Roman" w:cs="Times New Roman"/>
                  <w:b/>
                  <w:bCs/>
                  <w:sz w:val="24"/>
                  <w:szCs w:val="24"/>
                </w:rPr>
                <w:t>0.020</w:t>
              </w:r>
            </w:ins>
          </w:p>
        </w:tc>
      </w:tr>
      <w:tr w:rsidR="00994FF0" w14:paraId="10267CB4" w14:textId="77777777" w:rsidTr="000C3C54">
        <w:trPr>
          <w:trHeight w:val="138"/>
          <w:jc w:val="center"/>
          <w:ins w:id="365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2E6FC07" w14:textId="77777777" w:rsidR="00994FF0" w:rsidRDefault="00994FF0" w:rsidP="000C3C54">
            <w:pPr>
              <w:rPr>
                <w:ins w:id="3655" w:author="Mohammad Nayeem Hasan" w:date="2024-11-04T00:07:00Z" w16du:dateUtc="2024-11-03T18:07:00Z"/>
                <w:rFonts w:ascii="Times New Roman" w:hAnsi="Times New Roman" w:cs="Times New Roman"/>
                <w:sz w:val="24"/>
                <w:szCs w:val="24"/>
              </w:rPr>
            </w:pPr>
            <w:ins w:id="3656" w:author="Mohammad Nayeem Hasan" w:date="2024-11-04T00:07:00Z" w16du:dateUtc="2024-11-03T18:07:00Z">
              <w:r>
                <w:rPr>
                  <w:rFonts w:ascii="Times New Roman" w:hAnsi="Times New Roman" w:cs="Times New Roman"/>
                  <w:sz w:val="24"/>
                  <w:szCs w:val="24"/>
                </w:rPr>
                <w:lastRenderedPageBreak/>
                <w:t>Middle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25F57B5" w14:textId="77777777" w:rsidR="00994FF0" w:rsidRDefault="00994FF0" w:rsidP="000C3C54">
            <w:pPr>
              <w:rPr>
                <w:ins w:id="3657" w:author="Mohammad Nayeem Hasan" w:date="2024-11-04T00:07:00Z" w16du:dateUtc="2024-11-03T18:07:00Z"/>
                <w:rFonts w:ascii="Times New Roman" w:hAnsi="Times New Roman" w:cs="Times New Roman"/>
                <w:sz w:val="24"/>
                <w:szCs w:val="24"/>
              </w:rPr>
            </w:pPr>
            <w:ins w:id="3658" w:author="Mohammad Nayeem Hasan" w:date="2024-11-04T00:07:00Z" w16du:dateUtc="2024-11-03T18:07:00Z">
              <w:r>
                <w:rPr>
                  <w:rFonts w:ascii="Times New Roman" w:hAnsi="Times New Roman" w:cs="Times New Roman"/>
                  <w:sz w:val="24"/>
                  <w:szCs w:val="24"/>
                </w:rPr>
                <w:t>1.12 (0.89, 1.41)</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EB49950" w14:textId="77777777" w:rsidR="00994FF0" w:rsidRDefault="00994FF0" w:rsidP="000C3C54">
            <w:pPr>
              <w:rPr>
                <w:ins w:id="3659" w:author="Mohammad Nayeem Hasan" w:date="2024-11-04T00:07:00Z" w16du:dateUtc="2024-11-03T18:07:00Z"/>
                <w:rFonts w:ascii="Times New Roman" w:hAnsi="Times New Roman" w:cs="Times New Roman"/>
                <w:sz w:val="24"/>
                <w:szCs w:val="24"/>
              </w:rPr>
            </w:pPr>
            <w:ins w:id="3660" w:author="Mohammad Nayeem Hasan" w:date="2024-11-04T00:07:00Z" w16du:dateUtc="2024-11-03T18:07:00Z">
              <w:r>
                <w:rPr>
                  <w:rFonts w:ascii="Times New Roman" w:hAnsi="Times New Roman" w:cs="Times New Roman"/>
                  <w:sz w:val="24"/>
                  <w:szCs w:val="24"/>
                </w:rPr>
                <w:t>0.331</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16A74BE" w14:textId="77777777" w:rsidR="00994FF0" w:rsidRDefault="00994FF0" w:rsidP="000C3C54">
            <w:pPr>
              <w:rPr>
                <w:ins w:id="3661" w:author="Mohammad Nayeem Hasan" w:date="2024-11-04T00:07:00Z" w16du:dateUtc="2024-11-03T18:07:00Z"/>
                <w:rFonts w:ascii="Times New Roman" w:hAnsi="Times New Roman" w:cs="Times New Roman"/>
                <w:sz w:val="24"/>
                <w:szCs w:val="24"/>
              </w:rPr>
            </w:pPr>
            <w:ins w:id="366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C0D7F53" w14:textId="77777777" w:rsidR="00994FF0" w:rsidRDefault="00994FF0" w:rsidP="000C3C54">
            <w:pPr>
              <w:rPr>
                <w:ins w:id="3663" w:author="Mohammad Nayeem Hasan" w:date="2024-11-04T00:07:00Z" w16du:dateUtc="2024-11-03T18:07:00Z"/>
                <w:rFonts w:ascii="Times New Roman" w:hAnsi="Times New Roman" w:cs="Times New Roman"/>
                <w:sz w:val="24"/>
                <w:szCs w:val="24"/>
              </w:rPr>
            </w:pPr>
            <w:ins w:id="3664"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CDA9F58" w14:textId="77777777" w:rsidR="00994FF0" w:rsidRDefault="00994FF0" w:rsidP="000C3C54">
            <w:pPr>
              <w:rPr>
                <w:ins w:id="3665" w:author="Mohammad Nayeem Hasan" w:date="2024-11-04T00:07:00Z" w16du:dateUtc="2024-11-03T18:07:00Z"/>
                <w:rFonts w:ascii="Times New Roman" w:hAnsi="Times New Roman" w:cs="Times New Roman"/>
                <w:sz w:val="24"/>
                <w:szCs w:val="24"/>
              </w:rPr>
            </w:pPr>
            <w:ins w:id="3666" w:author="Mohammad Nayeem Hasan" w:date="2024-11-04T00:07:00Z" w16du:dateUtc="2024-11-03T18:07:00Z">
              <w:r>
                <w:rPr>
                  <w:rFonts w:ascii="Times New Roman" w:hAnsi="Times New Roman" w:cs="Times New Roman"/>
                  <w:sz w:val="24"/>
                  <w:szCs w:val="24"/>
                </w:rPr>
                <w:t>0.95 (0.75, 1.20)</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A1FC71D" w14:textId="77777777" w:rsidR="00994FF0" w:rsidRDefault="00994FF0" w:rsidP="000C3C54">
            <w:pPr>
              <w:rPr>
                <w:ins w:id="3667" w:author="Mohammad Nayeem Hasan" w:date="2024-11-04T00:07:00Z" w16du:dateUtc="2024-11-03T18:07:00Z"/>
                <w:rFonts w:ascii="Times New Roman" w:hAnsi="Times New Roman" w:cs="Times New Roman"/>
                <w:sz w:val="24"/>
                <w:szCs w:val="24"/>
              </w:rPr>
            </w:pPr>
            <w:ins w:id="3668" w:author="Mohammad Nayeem Hasan" w:date="2024-11-04T00:07:00Z" w16du:dateUtc="2024-11-03T18:07:00Z">
              <w:r>
                <w:rPr>
                  <w:rFonts w:ascii="Times New Roman" w:hAnsi="Times New Roman" w:cs="Times New Roman"/>
                  <w:sz w:val="24"/>
                  <w:szCs w:val="24"/>
                </w:rPr>
                <w:t>0.667</w:t>
              </w:r>
            </w:ins>
          </w:p>
        </w:tc>
      </w:tr>
      <w:tr w:rsidR="00994FF0" w14:paraId="63581B14" w14:textId="77777777" w:rsidTr="000C3C54">
        <w:trPr>
          <w:trHeight w:val="138"/>
          <w:jc w:val="center"/>
          <w:ins w:id="366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F8ABEB6" w14:textId="2E6A069C" w:rsidR="00994FF0" w:rsidRDefault="00797C4B" w:rsidP="000C3C54">
            <w:pPr>
              <w:rPr>
                <w:ins w:id="3670" w:author="Mohammad Nayeem Hasan" w:date="2024-11-04T00:07:00Z" w16du:dateUtc="2024-11-03T18:07:00Z"/>
                <w:rFonts w:ascii="Times New Roman" w:hAnsi="Times New Roman" w:cs="Times New Roman"/>
                <w:sz w:val="24"/>
                <w:szCs w:val="24"/>
              </w:rPr>
            </w:pPr>
            <w:ins w:id="3671" w:author="Mohammad Nayeem Hasan" w:date="2024-11-04T02:58:00Z" w16du:dateUtc="2024-11-03T20:58:00Z">
              <w:r>
                <w:rPr>
                  <w:rFonts w:ascii="Times New Roman" w:hAnsi="Times New Roman" w:cs="Times New Roman"/>
                  <w:sz w:val="24"/>
                  <w:szCs w:val="24"/>
                </w:rPr>
                <w:t>Rich</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8C3243B" w14:textId="77777777" w:rsidR="00994FF0" w:rsidRDefault="00994FF0" w:rsidP="000C3C54">
            <w:pPr>
              <w:rPr>
                <w:ins w:id="3672" w:author="Mohammad Nayeem Hasan" w:date="2024-11-04T00:07:00Z" w16du:dateUtc="2024-11-03T18:07:00Z"/>
                <w:rFonts w:ascii="Times New Roman" w:hAnsi="Times New Roman" w:cs="Times New Roman"/>
                <w:sz w:val="24"/>
                <w:szCs w:val="24"/>
              </w:rPr>
            </w:pPr>
            <w:ins w:id="3673" w:author="Mohammad Nayeem Hasan" w:date="2024-11-04T00:07:00Z" w16du:dateUtc="2024-11-03T18:07:00Z">
              <w:r>
                <w:rPr>
                  <w:rFonts w:ascii="Times New Roman" w:hAnsi="Times New Roman" w:cs="Times New Roman"/>
                  <w:sz w:val="24"/>
                  <w:szCs w:val="24"/>
                </w:rPr>
                <w:t>0.90 (0.71, 1.14)</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7151DCA6" w14:textId="77777777" w:rsidR="00994FF0" w:rsidRDefault="00994FF0" w:rsidP="000C3C54">
            <w:pPr>
              <w:rPr>
                <w:ins w:id="3674" w:author="Mohammad Nayeem Hasan" w:date="2024-11-04T00:07:00Z" w16du:dateUtc="2024-11-03T18:07:00Z"/>
                <w:rFonts w:ascii="Times New Roman" w:hAnsi="Times New Roman" w:cs="Times New Roman"/>
                <w:sz w:val="24"/>
                <w:szCs w:val="24"/>
              </w:rPr>
            </w:pPr>
            <w:ins w:id="3675" w:author="Mohammad Nayeem Hasan" w:date="2024-11-04T00:07:00Z" w16du:dateUtc="2024-11-03T18:07:00Z">
              <w:r>
                <w:rPr>
                  <w:rFonts w:ascii="Times New Roman" w:hAnsi="Times New Roman" w:cs="Times New Roman"/>
                  <w:sz w:val="24"/>
                  <w:szCs w:val="24"/>
                </w:rPr>
                <w:t>0.373</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C8AB7D3" w14:textId="77777777" w:rsidR="00994FF0" w:rsidRDefault="00994FF0" w:rsidP="000C3C54">
            <w:pPr>
              <w:rPr>
                <w:ins w:id="3676" w:author="Mohammad Nayeem Hasan" w:date="2024-11-04T00:07:00Z" w16du:dateUtc="2024-11-03T18:07:00Z"/>
                <w:rFonts w:ascii="Times New Roman" w:hAnsi="Times New Roman" w:cs="Times New Roman"/>
                <w:sz w:val="24"/>
                <w:szCs w:val="24"/>
              </w:rPr>
            </w:pPr>
            <w:ins w:id="3677"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0BB0CAB" w14:textId="77777777" w:rsidR="00994FF0" w:rsidRDefault="00994FF0" w:rsidP="000C3C54">
            <w:pPr>
              <w:rPr>
                <w:ins w:id="3678" w:author="Mohammad Nayeem Hasan" w:date="2024-11-04T00:07:00Z" w16du:dateUtc="2024-11-03T18:07:00Z"/>
                <w:rFonts w:ascii="Times New Roman" w:hAnsi="Times New Roman" w:cs="Times New Roman"/>
                <w:sz w:val="24"/>
                <w:szCs w:val="24"/>
              </w:rPr>
            </w:pPr>
            <w:ins w:id="3679"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2E1CF11" w14:textId="77777777" w:rsidR="00994FF0" w:rsidRDefault="00994FF0" w:rsidP="000C3C54">
            <w:pPr>
              <w:rPr>
                <w:ins w:id="3680" w:author="Mohammad Nayeem Hasan" w:date="2024-11-04T00:07:00Z" w16du:dateUtc="2024-11-03T18:07:00Z"/>
                <w:rFonts w:ascii="Times New Roman" w:hAnsi="Times New Roman" w:cs="Times New Roman"/>
                <w:sz w:val="24"/>
                <w:szCs w:val="24"/>
              </w:rPr>
            </w:pPr>
            <w:ins w:id="3681" w:author="Mohammad Nayeem Hasan" w:date="2024-11-04T00:07:00Z" w16du:dateUtc="2024-11-03T18:07:00Z">
              <w:r>
                <w:rPr>
                  <w:rFonts w:ascii="Times New Roman" w:hAnsi="Times New Roman" w:cs="Times New Roman"/>
                  <w:sz w:val="24"/>
                  <w:szCs w:val="24"/>
                </w:rPr>
                <w:t>1.03 (0.81, 1.32)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BD19BEF" w14:textId="77777777" w:rsidR="00994FF0" w:rsidRDefault="00994FF0" w:rsidP="000C3C54">
            <w:pPr>
              <w:rPr>
                <w:ins w:id="3682" w:author="Mohammad Nayeem Hasan" w:date="2024-11-04T00:07:00Z" w16du:dateUtc="2024-11-03T18:07:00Z"/>
                <w:rFonts w:ascii="Times New Roman" w:hAnsi="Times New Roman" w:cs="Times New Roman"/>
                <w:sz w:val="24"/>
                <w:szCs w:val="24"/>
              </w:rPr>
            </w:pPr>
            <w:ins w:id="3683" w:author="Mohammad Nayeem Hasan" w:date="2024-11-04T00:07:00Z" w16du:dateUtc="2024-11-03T18:07:00Z">
              <w:r>
                <w:rPr>
                  <w:rFonts w:ascii="Times New Roman" w:hAnsi="Times New Roman" w:cs="Times New Roman"/>
                  <w:sz w:val="24"/>
                  <w:szCs w:val="24"/>
                </w:rPr>
                <w:t>0.791</w:t>
              </w:r>
            </w:ins>
          </w:p>
        </w:tc>
      </w:tr>
      <w:tr w:rsidR="00994FF0" w14:paraId="4BFB2668" w14:textId="77777777" w:rsidTr="000C3C54">
        <w:trPr>
          <w:trHeight w:val="138"/>
          <w:jc w:val="center"/>
          <w:ins w:id="368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613C6D3" w14:textId="77777777" w:rsidR="00994FF0" w:rsidRDefault="00994FF0" w:rsidP="000C3C54">
            <w:pPr>
              <w:rPr>
                <w:ins w:id="3685" w:author="Mohammad Nayeem Hasan" w:date="2024-11-04T00:07:00Z" w16du:dateUtc="2024-11-03T18:07:00Z"/>
                <w:rFonts w:ascii="Times New Roman" w:hAnsi="Times New Roman" w:cs="Times New Roman"/>
                <w:sz w:val="24"/>
                <w:szCs w:val="24"/>
              </w:rPr>
            </w:pPr>
            <w:ins w:id="3686" w:author="Mohammad Nayeem Hasan" w:date="2024-11-04T00:07:00Z" w16du:dateUtc="2024-11-03T18:07:00Z">
              <w:r>
                <w:rPr>
                  <w:rFonts w:ascii="Times New Roman" w:hAnsi="Times New Roman" w:cs="Times New Roman"/>
                  <w:sz w:val="24"/>
                  <w:szCs w:val="24"/>
                </w:rPr>
                <w:t>Richest</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FBF7074" w14:textId="77777777" w:rsidR="00994FF0" w:rsidRDefault="00994FF0" w:rsidP="000C3C54">
            <w:pPr>
              <w:rPr>
                <w:ins w:id="3687" w:author="Mohammad Nayeem Hasan" w:date="2024-11-04T00:07:00Z" w16du:dateUtc="2024-11-03T18:07:00Z"/>
                <w:rFonts w:ascii="Times New Roman" w:hAnsi="Times New Roman" w:cs="Times New Roman"/>
                <w:sz w:val="24"/>
                <w:szCs w:val="24"/>
              </w:rPr>
            </w:pPr>
            <w:ins w:id="3688"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E4A103E" w14:textId="77777777" w:rsidR="00994FF0" w:rsidRDefault="00994FF0" w:rsidP="000C3C54">
            <w:pPr>
              <w:rPr>
                <w:ins w:id="3689" w:author="Mohammad Nayeem Hasan" w:date="2024-11-04T00:07:00Z" w16du:dateUtc="2024-11-03T18:07:00Z"/>
                <w:rFonts w:ascii="Times New Roman" w:hAnsi="Times New Roman" w:cs="Times New Roman"/>
                <w:sz w:val="24"/>
                <w:szCs w:val="24"/>
              </w:rPr>
            </w:pPr>
            <w:ins w:id="3690"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A5E0F57" w14:textId="77777777" w:rsidR="00994FF0" w:rsidRDefault="00994FF0" w:rsidP="000C3C54">
            <w:pPr>
              <w:rPr>
                <w:ins w:id="3691" w:author="Mohammad Nayeem Hasan" w:date="2024-11-04T00:07:00Z" w16du:dateUtc="2024-11-03T18:07:00Z"/>
                <w:rFonts w:ascii="Times New Roman" w:hAnsi="Times New Roman" w:cs="Times New Roman"/>
                <w:sz w:val="24"/>
                <w:szCs w:val="24"/>
              </w:rPr>
            </w:pPr>
            <w:ins w:id="369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57F36F9" w14:textId="77777777" w:rsidR="00994FF0" w:rsidRDefault="00994FF0" w:rsidP="000C3C54">
            <w:pPr>
              <w:rPr>
                <w:ins w:id="3693" w:author="Mohammad Nayeem Hasan" w:date="2024-11-04T00:07:00Z" w16du:dateUtc="2024-11-03T18:07:00Z"/>
                <w:rFonts w:ascii="Times New Roman" w:hAnsi="Times New Roman" w:cs="Times New Roman"/>
                <w:sz w:val="24"/>
                <w:szCs w:val="24"/>
              </w:rPr>
            </w:pPr>
            <w:ins w:id="3694"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C6CDB68" w14:textId="77777777" w:rsidR="00994FF0" w:rsidRDefault="00994FF0" w:rsidP="000C3C54">
            <w:pPr>
              <w:rPr>
                <w:ins w:id="3695" w:author="Mohammad Nayeem Hasan" w:date="2024-11-04T00:07:00Z" w16du:dateUtc="2024-11-03T18:07:00Z"/>
                <w:rFonts w:ascii="Times New Roman" w:hAnsi="Times New Roman" w:cs="Times New Roman"/>
                <w:sz w:val="24"/>
                <w:szCs w:val="24"/>
              </w:rPr>
            </w:pPr>
            <w:ins w:id="3696"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729DC73" w14:textId="77777777" w:rsidR="00994FF0" w:rsidRDefault="00994FF0" w:rsidP="000C3C54">
            <w:pPr>
              <w:rPr>
                <w:ins w:id="3697" w:author="Mohammad Nayeem Hasan" w:date="2024-11-04T00:07:00Z" w16du:dateUtc="2024-11-03T18:07:00Z"/>
                <w:rFonts w:ascii="Times New Roman" w:hAnsi="Times New Roman" w:cs="Times New Roman"/>
                <w:sz w:val="24"/>
                <w:szCs w:val="24"/>
              </w:rPr>
            </w:pPr>
            <w:ins w:id="3698" w:author="Mohammad Nayeem Hasan" w:date="2024-11-04T00:07:00Z" w16du:dateUtc="2024-11-03T18:07:00Z">
              <w:r>
                <w:rPr>
                  <w:rFonts w:ascii="Times New Roman" w:hAnsi="Times New Roman" w:cs="Times New Roman"/>
                  <w:sz w:val="24"/>
                  <w:szCs w:val="24"/>
                </w:rPr>
                <w:t>-</w:t>
              </w:r>
            </w:ins>
          </w:p>
        </w:tc>
      </w:tr>
      <w:tr w:rsidR="00994FF0" w14:paraId="1D72CF7E" w14:textId="77777777" w:rsidTr="000C3C54">
        <w:trPr>
          <w:trHeight w:val="138"/>
          <w:jc w:val="center"/>
          <w:ins w:id="3699"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CFD3C91" w14:textId="77777777" w:rsidR="00994FF0" w:rsidRDefault="00994FF0" w:rsidP="000C3C54">
            <w:pPr>
              <w:rPr>
                <w:ins w:id="3700" w:author="Mohammad Nayeem Hasan" w:date="2024-11-04T00:07:00Z" w16du:dateUtc="2024-11-03T18:07:00Z"/>
                <w:rFonts w:ascii="Times New Roman" w:hAnsi="Times New Roman" w:cs="Times New Roman"/>
                <w:sz w:val="24"/>
                <w:szCs w:val="24"/>
              </w:rPr>
            </w:pPr>
            <w:ins w:id="3701" w:author="Mohammad Nayeem Hasan" w:date="2024-11-04T00:07:00Z" w16du:dateUtc="2024-11-03T18:07:00Z">
              <w:r>
                <w:rPr>
                  <w:rFonts w:ascii="Times New Roman" w:hAnsi="Times New Roman" w:cs="Times New Roman"/>
                  <w:sz w:val="24"/>
                  <w:szCs w:val="24"/>
                </w:rPr>
                <w:t>Religion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A09903F" w14:textId="77777777" w:rsidR="00994FF0" w:rsidRDefault="00994FF0" w:rsidP="000C3C54">
            <w:pPr>
              <w:rPr>
                <w:ins w:id="3702"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BEF873E" w14:textId="77777777" w:rsidR="00994FF0" w:rsidRDefault="00994FF0" w:rsidP="000C3C54">
            <w:pPr>
              <w:rPr>
                <w:ins w:id="3703"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F2444DE" w14:textId="77777777" w:rsidR="00994FF0" w:rsidRDefault="00994FF0" w:rsidP="000C3C54">
            <w:pPr>
              <w:rPr>
                <w:ins w:id="3704" w:author="Mohammad Nayeem Hasan" w:date="2024-11-04T00:07:00Z" w16du:dateUtc="2024-11-03T18:07:00Z"/>
                <w:rFonts w:ascii="Times New Roman" w:hAnsi="Times New Roman" w:cs="Times New Roman"/>
                <w:sz w:val="24"/>
                <w:szCs w:val="24"/>
              </w:rPr>
            </w:pPr>
          </w:p>
        </w:tc>
      </w:tr>
      <w:tr w:rsidR="00994FF0" w14:paraId="5A1DC511" w14:textId="77777777" w:rsidTr="000C3C54">
        <w:trPr>
          <w:trHeight w:val="268"/>
          <w:jc w:val="center"/>
          <w:ins w:id="370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88EDC41" w14:textId="77777777" w:rsidR="00994FF0" w:rsidRDefault="00994FF0" w:rsidP="000C3C54">
            <w:pPr>
              <w:rPr>
                <w:ins w:id="3706" w:author="Mohammad Nayeem Hasan" w:date="2024-11-04T00:07:00Z" w16du:dateUtc="2024-11-03T18:07:00Z"/>
                <w:rFonts w:ascii="Times New Roman" w:hAnsi="Times New Roman" w:cs="Times New Roman"/>
                <w:sz w:val="24"/>
                <w:szCs w:val="24"/>
              </w:rPr>
            </w:pPr>
            <w:ins w:id="3707" w:author="Mohammad Nayeem Hasan" w:date="2024-11-04T00:07:00Z" w16du:dateUtc="2024-11-03T18:07:00Z">
              <w:r>
                <w:rPr>
                  <w:rFonts w:ascii="Times New Roman" w:hAnsi="Times New Roman" w:cs="Times New Roman"/>
                  <w:sz w:val="24"/>
                  <w:szCs w:val="24"/>
                </w:rPr>
                <w:t>Islam</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BA48E63" w14:textId="77777777" w:rsidR="00994FF0" w:rsidRDefault="00994FF0" w:rsidP="000C3C54">
            <w:pPr>
              <w:rPr>
                <w:ins w:id="3708" w:author="Mohammad Nayeem Hasan" w:date="2024-11-04T00:07:00Z" w16du:dateUtc="2024-11-03T18:07:00Z"/>
                <w:rFonts w:ascii="Times New Roman" w:hAnsi="Times New Roman" w:cs="Times New Roman"/>
                <w:sz w:val="24"/>
                <w:szCs w:val="24"/>
              </w:rPr>
            </w:pPr>
            <w:ins w:id="3709" w:author="Mohammad Nayeem Hasan" w:date="2024-11-04T00:07:00Z" w16du:dateUtc="2024-11-03T18:07:00Z">
              <w:r>
                <w:rPr>
                  <w:rFonts w:ascii="Times New Roman" w:hAnsi="Times New Roman" w:cs="Times New Roman"/>
                  <w:sz w:val="24"/>
                  <w:szCs w:val="24"/>
                </w:rPr>
                <w:t>1.05 (0.82, 1.35)</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72F777EE" w14:textId="77777777" w:rsidR="00994FF0" w:rsidRDefault="00994FF0" w:rsidP="000C3C54">
            <w:pPr>
              <w:rPr>
                <w:ins w:id="3710" w:author="Mohammad Nayeem Hasan" w:date="2024-11-04T00:07:00Z" w16du:dateUtc="2024-11-03T18:07:00Z"/>
                <w:rFonts w:ascii="Times New Roman" w:hAnsi="Times New Roman" w:cs="Times New Roman"/>
                <w:sz w:val="24"/>
                <w:szCs w:val="24"/>
              </w:rPr>
            </w:pPr>
            <w:ins w:id="3711" w:author="Mohammad Nayeem Hasan" w:date="2024-11-04T00:07:00Z" w16du:dateUtc="2024-11-03T18:07:00Z">
              <w:r>
                <w:rPr>
                  <w:rFonts w:ascii="Times New Roman" w:hAnsi="Times New Roman" w:cs="Times New Roman"/>
                  <w:sz w:val="24"/>
                  <w:szCs w:val="24"/>
                </w:rPr>
                <w:t>0.684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AC0CAFE" w14:textId="77777777" w:rsidR="00994FF0" w:rsidRDefault="00994FF0" w:rsidP="000C3C54">
            <w:pPr>
              <w:rPr>
                <w:ins w:id="3712" w:author="Mohammad Nayeem Hasan" w:date="2024-11-04T00:07:00Z" w16du:dateUtc="2024-11-03T18:07:00Z"/>
                <w:rFonts w:ascii="Times New Roman" w:hAnsi="Times New Roman" w:cs="Times New Roman"/>
                <w:sz w:val="24"/>
                <w:szCs w:val="24"/>
              </w:rPr>
            </w:pPr>
            <w:ins w:id="3713"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1382A8B" w14:textId="77777777" w:rsidR="00994FF0" w:rsidRDefault="00994FF0" w:rsidP="000C3C54">
            <w:pPr>
              <w:rPr>
                <w:ins w:id="3714" w:author="Mohammad Nayeem Hasan" w:date="2024-11-04T00:07:00Z" w16du:dateUtc="2024-11-03T18:07:00Z"/>
                <w:rFonts w:ascii="Times New Roman" w:hAnsi="Times New Roman" w:cs="Times New Roman"/>
                <w:sz w:val="24"/>
                <w:szCs w:val="24"/>
              </w:rPr>
            </w:pPr>
            <w:ins w:id="3715"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2C50026" w14:textId="77777777" w:rsidR="00994FF0" w:rsidRDefault="00994FF0" w:rsidP="000C3C54">
            <w:pPr>
              <w:rPr>
                <w:ins w:id="3716" w:author="Mohammad Nayeem Hasan" w:date="2024-11-04T00:07:00Z" w16du:dateUtc="2024-11-03T18:07:00Z"/>
                <w:rFonts w:ascii="Times New Roman" w:hAnsi="Times New Roman" w:cs="Times New Roman"/>
                <w:sz w:val="24"/>
                <w:szCs w:val="24"/>
              </w:rPr>
            </w:pPr>
            <w:ins w:id="3717" w:author="Mohammad Nayeem Hasan" w:date="2024-11-04T00:07:00Z" w16du:dateUtc="2024-11-03T18:07:00Z">
              <w:r>
                <w:rPr>
                  <w:rFonts w:ascii="Times New Roman" w:hAnsi="Times New Roman" w:cs="Times New Roman"/>
                  <w:sz w:val="24"/>
                  <w:szCs w:val="24"/>
                </w:rPr>
                <w:t>1.39 (1.02, 1.88)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AA369C7" w14:textId="77777777" w:rsidR="00994FF0" w:rsidRDefault="00994FF0" w:rsidP="000C3C54">
            <w:pPr>
              <w:rPr>
                <w:ins w:id="3718" w:author="Mohammad Nayeem Hasan" w:date="2024-11-04T00:07:00Z" w16du:dateUtc="2024-11-03T18:07:00Z"/>
                <w:rFonts w:ascii="Times New Roman" w:hAnsi="Times New Roman" w:cs="Times New Roman"/>
                <w:b/>
                <w:bCs/>
                <w:sz w:val="24"/>
                <w:szCs w:val="24"/>
              </w:rPr>
            </w:pPr>
            <w:ins w:id="3719" w:author="Mohammad Nayeem Hasan" w:date="2024-11-04T00:07:00Z" w16du:dateUtc="2024-11-03T18:07:00Z">
              <w:r>
                <w:rPr>
                  <w:rFonts w:ascii="Times New Roman" w:hAnsi="Times New Roman" w:cs="Times New Roman"/>
                  <w:b/>
                  <w:bCs/>
                  <w:sz w:val="24"/>
                  <w:szCs w:val="24"/>
                </w:rPr>
                <w:t>0.036</w:t>
              </w:r>
            </w:ins>
          </w:p>
        </w:tc>
      </w:tr>
      <w:tr w:rsidR="00994FF0" w14:paraId="26D60074" w14:textId="77777777" w:rsidTr="000C3C54">
        <w:trPr>
          <w:trHeight w:val="138"/>
          <w:jc w:val="center"/>
          <w:ins w:id="372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31E0BD8" w14:textId="77777777" w:rsidR="00994FF0" w:rsidRDefault="00994FF0" w:rsidP="000C3C54">
            <w:pPr>
              <w:rPr>
                <w:ins w:id="3721" w:author="Mohammad Nayeem Hasan" w:date="2024-11-04T00:07:00Z" w16du:dateUtc="2024-11-03T18:07:00Z"/>
                <w:rFonts w:ascii="Times New Roman" w:hAnsi="Times New Roman" w:cs="Times New Roman"/>
                <w:sz w:val="24"/>
                <w:szCs w:val="24"/>
              </w:rPr>
            </w:pPr>
            <w:ins w:id="3722" w:author="Mohammad Nayeem Hasan" w:date="2024-11-04T00:07:00Z" w16du:dateUtc="2024-11-03T18:07:00Z">
              <w:r>
                <w:rPr>
                  <w:rFonts w:ascii="Times New Roman" w:hAnsi="Times New Roman" w:cs="Times New Roman"/>
                  <w:sz w:val="24"/>
                  <w:szCs w:val="24"/>
                </w:rPr>
                <w:t>Others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2B9422B" w14:textId="77777777" w:rsidR="00994FF0" w:rsidRDefault="00994FF0" w:rsidP="000C3C54">
            <w:pPr>
              <w:rPr>
                <w:ins w:id="3723" w:author="Mohammad Nayeem Hasan" w:date="2024-11-04T00:07:00Z" w16du:dateUtc="2024-11-03T18:07:00Z"/>
                <w:rFonts w:ascii="Times New Roman" w:hAnsi="Times New Roman" w:cs="Times New Roman"/>
                <w:sz w:val="24"/>
                <w:szCs w:val="24"/>
              </w:rPr>
            </w:pPr>
            <w:ins w:id="3724"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82C709E" w14:textId="77777777" w:rsidR="00994FF0" w:rsidRDefault="00994FF0" w:rsidP="000C3C54">
            <w:pPr>
              <w:rPr>
                <w:ins w:id="3725" w:author="Mohammad Nayeem Hasan" w:date="2024-11-04T00:07:00Z" w16du:dateUtc="2024-11-03T18:07:00Z"/>
                <w:rFonts w:ascii="Times New Roman" w:hAnsi="Times New Roman" w:cs="Times New Roman"/>
                <w:sz w:val="24"/>
                <w:szCs w:val="24"/>
              </w:rPr>
            </w:pPr>
            <w:ins w:id="3726"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BE9471F" w14:textId="77777777" w:rsidR="00994FF0" w:rsidRDefault="00994FF0" w:rsidP="000C3C54">
            <w:pPr>
              <w:rPr>
                <w:ins w:id="3727" w:author="Mohammad Nayeem Hasan" w:date="2024-11-04T00:07:00Z" w16du:dateUtc="2024-11-03T18:07:00Z"/>
                <w:rFonts w:ascii="Times New Roman" w:hAnsi="Times New Roman" w:cs="Times New Roman"/>
                <w:sz w:val="24"/>
                <w:szCs w:val="24"/>
              </w:rPr>
            </w:pPr>
            <w:ins w:id="3728"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F5A556A" w14:textId="77777777" w:rsidR="00994FF0" w:rsidRDefault="00994FF0" w:rsidP="000C3C54">
            <w:pPr>
              <w:rPr>
                <w:ins w:id="3729" w:author="Mohammad Nayeem Hasan" w:date="2024-11-04T00:07:00Z" w16du:dateUtc="2024-11-03T18:07:00Z"/>
                <w:rFonts w:ascii="Times New Roman" w:hAnsi="Times New Roman" w:cs="Times New Roman"/>
                <w:sz w:val="24"/>
                <w:szCs w:val="24"/>
              </w:rPr>
            </w:pPr>
            <w:ins w:id="3730"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78BA5BC" w14:textId="77777777" w:rsidR="00994FF0" w:rsidRDefault="00994FF0" w:rsidP="000C3C54">
            <w:pPr>
              <w:rPr>
                <w:ins w:id="3731" w:author="Mohammad Nayeem Hasan" w:date="2024-11-04T00:07:00Z" w16du:dateUtc="2024-11-03T18:07:00Z"/>
                <w:rFonts w:ascii="Times New Roman" w:hAnsi="Times New Roman" w:cs="Times New Roman"/>
                <w:sz w:val="24"/>
                <w:szCs w:val="24"/>
              </w:rPr>
            </w:pPr>
            <w:ins w:id="3732"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3622298" w14:textId="77777777" w:rsidR="00994FF0" w:rsidRDefault="00994FF0" w:rsidP="000C3C54">
            <w:pPr>
              <w:rPr>
                <w:ins w:id="3733" w:author="Mohammad Nayeem Hasan" w:date="2024-11-04T00:07:00Z" w16du:dateUtc="2024-11-03T18:07:00Z"/>
                <w:rFonts w:ascii="Times New Roman" w:hAnsi="Times New Roman" w:cs="Times New Roman"/>
                <w:sz w:val="24"/>
                <w:szCs w:val="24"/>
              </w:rPr>
            </w:pPr>
            <w:ins w:id="3734" w:author="Mohammad Nayeem Hasan" w:date="2024-11-04T00:07:00Z" w16du:dateUtc="2024-11-03T18:07:00Z">
              <w:r>
                <w:rPr>
                  <w:rFonts w:ascii="Times New Roman" w:hAnsi="Times New Roman" w:cs="Times New Roman"/>
                  <w:sz w:val="24"/>
                  <w:szCs w:val="24"/>
                </w:rPr>
                <w:t>-</w:t>
              </w:r>
            </w:ins>
          </w:p>
        </w:tc>
      </w:tr>
      <w:tr w:rsidR="00994FF0" w14:paraId="341280EB" w14:textId="77777777" w:rsidTr="000C3C54">
        <w:trPr>
          <w:trHeight w:val="188"/>
          <w:jc w:val="center"/>
          <w:ins w:id="3735"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7ADC36CE" w14:textId="77777777" w:rsidR="00994FF0" w:rsidRDefault="00994FF0" w:rsidP="000C3C54">
            <w:pPr>
              <w:rPr>
                <w:ins w:id="3736" w:author="Mohammad Nayeem Hasan" w:date="2024-11-04T00:07:00Z" w16du:dateUtc="2024-11-03T18:07:00Z"/>
                <w:rFonts w:ascii="Times New Roman" w:hAnsi="Times New Roman" w:cs="Times New Roman"/>
                <w:sz w:val="24"/>
                <w:szCs w:val="24"/>
              </w:rPr>
            </w:pPr>
            <w:ins w:id="3737" w:author="Mohammad Nayeem Hasan" w:date="2024-11-04T00:07:00Z" w16du:dateUtc="2024-11-03T18:07:00Z">
              <w:r>
                <w:rPr>
                  <w:rFonts w:ascii="Times New Roman" w:hAnsi="Times New Roman" w:cs="Times New Roman"/>
                  <w:sz w:val="24"/>
                  <w:szCs w:val="24"/>
                </w:rPr>
                <w:t>Household head sex</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6D2F86C7" w14:textId="77777777" w:rsidR="00994FF0" w:rsidRDefault="00994FF0" w:rsidP="000C3C54">
            <w:pPr>
              <w:rPr>
                <w:ins w:id="373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53526991" w14:textId="77777777" w:rsidR="00994FF0" w:rsidRDefault="00994FF0" w:rsidP="000C3C54">
            <w:pPr>
              <w:rPr>
                <w:ins w:id="373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BA8C176" w14:textId="77777777" w:rsidR="00994FF0" w:rsidRDefault="00994FF0" w:rsidP="000C3C54">
            <w:pPr>
              <w:rPr>
                <w:ins w:id="3740" w:author="Mohammad Nayeem Hasan" w:date="2024-11-04T00:07:00Z" w16du:dateUtc="2024-11-03T18:07:00Z"/>
                <w:rFonts w:ascii="Times New Roman" w:hAnsi="Times New Roman" w:cs="Times New Roman"/>
                <w:sz w:val="24"/>
                <w:szCs w:val="24"/>
              </w:rPr>
            </w:pPr>
          </w:p>
        </w:tc>
      </w:tr>
      <w:tr w:rsidR="00994FF0" w14:paraId="249F3E49" w14:textId="77777777" w:rsidTr="000C3C54">
        <w:trPr>
          <w:trHeight w:val="250"/>
          <w:jc w:val="center"/>
          <w:ins w:id="374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4E881ED" w14:textId="77777777" w:rsidR="00994FF0" w:rsidRDefault="00994FF0" w:rsidP="000C3C54">
            <w:pPr>
              <w:rPr>
                <w:ins w:id="3742" w:author="Mohammad Nayeem Hasan" w:date="2024-11-04T00:07:00Z" w16du:dateUtc="2024-11-03T18:07:00Z"/>
                <w:rFonts w:ascii="Times New Roman" w:hAnsi="Times New Roman" w:cs="Times New Roman"/>
                <w:sz w:val="24"/>
                <w:szCs w:val="24"/>
              </w:rPr>
            </w:pPr>
            <w:ins w:id="3743" w:author="Mohammad Nayeem Hasan" w:date="2024-11-04T00:07:00Z" w16du:dateUtc="2024-11-03T18:07:00Z">
              <w:r>
                <w:rPr>
                  <w:rFonts w:ascii="Times New Roman" w:hAnsi="Times New Roman" w:cs="Times New Roman"/>
                  <w:sz w:val="24"/>
                  <w:szCs w:val="24"/>
                </w:rPr>
                <w:t>Male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6CD30AC" w14:textId="77777777" w:rsidR="00994FF0" w:rsidRDefault="00994FF0" w:rsidP="000C3C54">
            <w:pPr>
              <w:rPr>
                <w:ins w:id="3744" w:author="Mohammad Nayeem Hasan" w:date="2024-11-04T00:07:00Z" w16du:dateUtc="2024-11-03T18:07:00Z"/>
                <w:rFonts w:ascii="Times New Roman" w:hAnsi="Times New Roman" w:cs="Times New Roman"/>
                <w:sz w:val="24"/>
                <w:szCs w:val="24"/>
              </w:rPr>
            </w:pPr>
            <w:ins w:id="3745"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8D10C94" w14:textId="77777777" w:rsidR="00994FF0" w:rsidRDefault="00994FF0" w:rsidP="000C3C54">
            <w:pPr>
              <w:rPr>
                <w:ins w:id="3746" w:author="Mohammad Nayeem Hasan" w:date="2024-11-04T00:07:00Z" w16du:dateUtc="2024-11-03T18:07:00Z"/>
                <w:rFonts w:ascii="Times New Roman" w:hAnsi="Times New Roman" w:cs="Times New Roman"/>
                <w:sz w:val="24"/>
                <w:szCs w:val="24"/>
              </w:rPr>
            </w:pPr>
            <w:ins w:id="3747"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6DC584A" w14:textId="77777777" w:rsidR="00994FF0" w:rsidRDefault="00994FF0" w:rsidP="000C3C54">
            <w:pPr>
              <w:rPr>
                <w:ins w:id="3748" w:author="Mohammad Nayeem Hasan" w:date="2024-11-04T00:07:00Z" w16du:dateUtc="2024-11-03T18:07:00Z"/>
                <w:rFonts w:ascii="Times New Roman" w:hAnsi="Times New Roman" w:cs="Times New Roman"/>
                <w:sz w:val="24"/>
                <w:szCs w:val="24"/>
              </w:rPr>
            </w:pPr>
            <w:ins w:id="374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E33F681" w14:textId="77777777" w:rsidR="00994FF0" w:rsidRDefault="00994FF0" w:rsidP="000C3C54">
            <w:pPr>
              <w:rPr>
                <w:ins w:id="3750" w:author="Mohammad Nayeem Hasan" w:date="2024-11-04T00:07:00Z" w16du:dateUtc="2024-11-03T18:07:00Z"/>
                <w:rFonts w:ascii="Times New Roman" w:hAnsi="Times New Roman" w:cs="Times New Roman"/>
                <w:sz w:val="24"/>
                <w:szCs w:val="24"/>
              </w:rPr>
            </w:pPr>
            <w:ins w:id="375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A84BB29" w14:textId="77777777" w:rsidR="00994FF0" w:rsidRDefault="00994FF0" w:rsidP="000C3C54">
            <w:pPr>
              <w:rPr>
                <w:ins w:id="3752" w:author="Mohammad Nayeem Hasan" w:date="2024-11-04T00:07:00Z" w16du:dateUtc="2024-11-03T18:07:00Z"/>
                <w:rFonts w:ascii="Times New Roman" w:hAnsi="Times New Roman" w:cs="Times New Roman"/>
                <w:sz w:val="24"/>
                <w:szCs w:val="24"/>
              </w:rPr>
            </w:pPr>
            <w:ins w:id="3753" w:author="Mohammad Nayeem Hasan" w:date="2024-11-04T00:07:00Z" w16du:dateUtc="2024-11-03T18:07:00Z">
              <w:r>
                <w:rPr>
                  <w:rFonts w:ascii="Times New Roman" w:hAnsi="Times New Roman" w:cs="Times New Roman"/>
                  <w:sz w:val="24"/>
                  <w:szCs w:val="24"/>
                </w:rPr>
                <w:t>1.20 (0.92, 1.55)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10CD6F5" w14:textId="77777777" w:rsidR="00994FF0" w:rsidRDefault="00994FF0" w:rsidP="000C3C54">
            <w:pPr>
              <w:rPr>
                <w:ins w:id="3754" w:author="Mohammad Nayeem Hasan" w:date="2024-11-04T00:07:00Z" w16du:dateUtc="2024-11-03T18:07:00Z"/>
                <w:rFonts w:ascii="Times New Roman" w:hAnsi="Times New Roman" w:cs="Times New Roman"/>
                <w:sz w:val="24"/>
                <w:szCs w:val="24"/>
              </w:rPr>
            </w:pPr>
            <w:ins w:id="3755" w:author="Mohammad Nayeem Hasan" w:date="2024-11-04T00:07:00Z" w16du:dateUtc="2024-11-03T18:07:00Z">
              <w:r>
                <w:rPr>
                  <w:rFonts w:ascii="Times New Roman" w:hAnsi="Times New Roman" w:cs="Times New Roman"/>
                  <w:sz w:val="24"/>
                  <w:szCs w:val="24"/>
                </w:rPr>
                <w:t>0.174</w:t>
              </w:r>
            </w:ins>
          </w:p>
        </w:tc>
      </w:tr>
      <w:tr w:rsidR="00994FF0" w14:paraId="57EDA2D6" w14:textId="77777777" w:rsidTr="000C3C54">
        <w:trPr>
          <w:trHeight w:val="138"/>
          <w:jc w:val="center"/>
          <w:ins w:id="375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C2542BA" w14:textId="77777777" w:rsidR="00994FF0" w:rsidRDefault="00994FF0" w:rsidP="000C3C54">
            <w:pPr>
              <w:rPr>
                <w:ins w:id="3757" w:author="Mohammad Nayeem Hasan" w:date="2024-11-04T00:07:00Z" w16du:dateUtc="2024-11-03T18:07:00Z"/>
                <w:rFonts w:ascii="Times New Roman" w:hAnsi="Times New Roman" w:cs="Times New Roman"/>
                <w:sz w:val="24"/>
                <w:szCs w:val="24"/>
              </w:rPr>
            </w:pPr>
            <w:ins w:id="3758" w:author="Mohammad Nayeem Hasan" w:date="2024-11-04T00:07:00Z" w16du:dateUtc="2024-11-03T18:07:00Z">
              <w:r>
                <w:rPr>
                  <w:rFonts w:ascii="Times New Roman" w:hAnsi="Times New Roman" w:cs="Times New Roman"/>
                  <w:sz w:val="24"/>
                  <w:szCs w:val="24"/>
                </w:rPr>
                <w:t>Female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C7D82A2" w14:textId="77777777" w:rsidR="00994FF0" w:rsidRDefault="00994FF0" w:rsidP="000C3C54">
            <w:pPr>
              <w:rPr>
                <w:ins w:id="3759" w:author="Mohammad Nayeem Hasan" w:date="2024-11-04T00:07:00Z" w16du:dateUtc="2024-11-03T18:07:00Z"/>
                <w:rFonts w:ascii="Times New Roman" w:hAnsi="Times New Roman" w:cs="Times New Roman"/>
                <w:sz w:val="24"/>
                <w:szCs w:val="24"/>
              </w:rPr>
            </w:pPr>
            <w:ins w:id="3760"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6094902" w14:textId="77777777" w:rsidR="00994FF0" w:rsidRDefault="00994FF0" w:rsidP="000C3C54">
            <w:pPr>
              <w:rPr>
                <w:ins w:id="3761" w:author="Mohammad Nayeem Hasan" w:date="2024-11-04T00:07:00Z" w16du:dateUtc="2024-11-03T18:07:00Z"/>
                <w:rFonts w:ascii="Times New Roman" w:hAnsi="Times New Roman" w:cs="Times New Roman"/>
                <w:sz w:val="24"/>
                <w:szCs w:val="24"/>
              </w:rPr>
            </w:pPr>
            <w:ins w:id="3762"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D42A87E" w14:textId="77777777" w:rsidR="00994FF0" w:rsidRDefault="00994FF0" w:rsidP="000C3C54">
            <w:pPr>
              <w:rPr>
                <w:ins w:id="3763" w:author="Mohammad Nayeem Hasan" w:date="2024-11-04T00:07:00Z" w16du:dateUtc="2024-11-03T18:07:00Z"/>
                <w:rFonts w:ascii="Times New Roman" w:hAnsi="Times New Roman" w:cs="Times New Roman"/>
                <w:sz w:val="24"/>
                <w:szCs w:val="24"/>
              </w:rPr>
            </w:pPr>
            <w:ins w:id="376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146D0A7" w14:textId="77777777" w:rsidR="00994FF0" w:rsidRDefault="00994FF0" w:rsidP="000C3C54">
            <w:pPr>
              <w:rPr>
                <w:ins w:id="3765" w:author="Mohammad Nayeem Hasan" w:date="2024-11-04T00:07:00Z" w16du:dateUtc="2024-11-03T18:07:00Z"/>
                <w:rFonts w:ascii="Times New Roman" w:hAnsi="Times New Roman" w:cs="Times New Roman"/>
                <w:sz w:val="24"/>
                <w:szCs w:val="24"/>
              </w:rPr>
            </w:pPr>
            <w:ins w:id="3766"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4BF5948" w14:textId="77777777" w:rsidR="00994FF0" w:rsidRDefault="00994FF0" w:rsidP="000C3C54">
            <w:pPr>
              <w:rPr>
                <w:ins w:id="3767" w:author="Mohammad Nayeem Hasan" w:date="2024-11-04T00:07:00Z" w16du:dateUtc="2024-11-03T18:07:00Z"/>
                <w:rFonts w:ascii="Times New Roman" w:hAnsi="Times New Roman" w:cs="Times New Roman"/>
                <w:sz w:val="24"/>
                <w:szCs w:val="24"/>
              </w:rPr>
            </w:pPr>
            <w:ins w:id="3768"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BD0E4FD" w14:textId="77777777" w:rsidR="00994FF0" w:rsidRDefault="00994FF0" w:rsidP="000C3C54">
            <w:pPr>
              <w:rPr>
                <w:ins w:id="3769" w:author="Mohammad Nayeem Hasan" w:date="2024-11-04T00:07:00Z" w16du:dateUtc="2024-11-03T18:07:00Z"/>
                <w:rFonts w:ascii="Times New Roman" w:hAnsi="Times New Roman" w:cs="Times New Roman"/>
                <w:sz w:val="24"/>
                <w:szCs w:val="24"/>
              </w:rPr>
            </w:pPr>
            <w:ins w:id="3770" w:author="Mohammad Nayeem Hasan" w:date="2024-11-04T00:07:00Z" w16du:dateUtc="2024-11-03T18:07:00Z">
              <w:r>
                <w:rPr>
                  <w:rFonts w:ascii="Times New Roman" w:hAnsi="Times New Roman" w:cs="Times New Roman"/>
                  <w:sz w:val="24"/>
                  <w:szCs w:val="24"/>
                </w:rPr>
                <w:t>-</w:t>
              </w:r>
            </w:ins>
          </w:p>
        </w:tc>
      </w:tr>
      <w:tr w:rsidR="00994FF0" w14:paraId="7F612B68" w14:textId="77777777" w:rsidTr="000C3C54">
        <w:trPr>
          <w:trHeight w:val="138"/>
          <w:jc w:val="center"/>
          <w:ins w:id="3771"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28CDF48" w14:textId="77777777" w:rsidR="00994FF0" w:rsidRDefault="00994FF0" w:rsidP="000C3C54">
            <w:pPr>
              <w:rPr>
                <w:ins w:id="3772" w:author="Mohammad Nayeem Hasan" w:date="2024-11-04T00:07:00Z" w16du:dateUtc="2024-11-03T18:07:00Z"/>
                <w:rFonts w:ascii="Times New Roman" w:hAnsi="Times New Roman" w:cs="Times New Roman"/>
                <w:sz w:val="24"/>
                <w:szCs w:val="24"/>
              </w:rPr>
            </w:pPr>
            <w:ins w:id="3773" w:author="Mohammad Nayeem Hasan" w:date="2024-11-04T00:07:00Z" w16du:dateUtc="2024-11-03T18:07:00Z">
              <w:r>
                <w:rPr>
                  <w:rFonts w:ascii="Times New Roman" w:hAnsi="Times New Roman" w:cs="Times New Roman"/>
                  <w:sz w:val="24"/>
                  <w:szCs w:val="24"/>
                </w:rPr>
                <w:t>Ethnicity</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015EAA72" w14:textId="77777777" w:rsidR="00994FF0" w:rsidRDefault="00994FF0" w:rsidP="000C3C54">
            <w:pPr>
              <w:rPr>
                <w:ins w:id="3774"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27BD905D" w14:textId="77777777" w:rsidR="00994FF0" w:rsidRDefault="00994FF0" w:rsidP="000C3C54">
            <w:pPr>
              <w:rPr>
                <w:ins w:id="3775"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E57F510" w14:textId="77777777" w:rsidR="00994FF0" w:rsidRDefault="00994FF0" w:rsidP="000C3C54">
            <w:pPr>
              <w:rPr>
                <w:ins w:id="3776" w:author="Mohammad Nayeem Hasan" w:date="2024-11-04T00:07:00Z" w16du:dateUtc="2024-11-03T18:07:00Z"/>
                <w:rFonts w:ascii="Times New Roman" w:hAnsi="Times New Roman" w:cs="Times New Roman"/>
                <w:sz w:val="24"/>
                <w:szCs w:val="24"/>
              </w:rPr>
            </w:pPr>
          </w:p>
        </w:tc>
      </w:tr>
      <w:tr w:rsidR="00994FF0" w14:paraId="098EFA01" w14:textId="77777777" w:rsidTr="000C3C54">
        <w:trPr>
          <w:trHeight w:val="138"/>
          <w:jc w:val="center"/>
          <w:ins w:id="377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DCB2D01" w14:textId="77777777" w:rsidR="00994FF0" w:rsidRDefault="00994FF0" w:rsidP="000C3C54">
            <w:pPr>
              <w:rPr>
                <w:ins w:id="3778" w:author="Mohammad Nayeem Hasan" w:date="2024-11-04T00:07:00Z" w16du:dateUtc="2024-11-03T18:07:00Z"/>
                <w:rFonts w:ascii="Times New Roman" w:hAnsi="Times New Roman" w:cs="Times New Roman"/>
                <w:sz w:val="24"/>
                <w:szCs w:val="24"/>
              </w:rPr>
            </w:pPr>
            <w:ins w:id="3779" w:author="Mohammad Nayeem Hasan" w:date="2024-11-04T00:07:00Z" w16du:dateUtc="2024-11-03T18:07:00Z">
              <w:r>
                <w:rPr>
                  <w:rFonts w:ascii="Times New Roman" w:hAnsi="Times New Roman" w:cs="Times New Roman"/>
                  <w:sz w:val="24"/>
                  <w:szCs w:val="24"/>
                </w:rPr>
                <w:t>Bengali</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68A571C" w14:textId="77777777" w:rsidR="00994FF0" w:rsidRDefault="00994FF0" w:rsidP="000C3C54">
            <w:pPr>
              <w:rPr>
                <w:ins w:id="3780" w:author="Mohammad Nayeem Hasan" w:date="2024-11-04T00:07:00Z" w16du:dateUtc="2024-11-03T18:07:00Z"/>
                <w:rFonts w:ascii="Times New Roman" w:hAnsi="Times New Roman" w:cs="Times New Roman"/>
                <w:sz w:val="24"/>
                <w:szCs w:val="24"/>
              </w:rPr>
            </w:pPr>
            <w:ins w:id="3781" w:author="Mohammad Nayeem Hasan" w:date="2024-11-04T00:07:00Z" w16du:dateUtc="2024-11-03T18:07:00Z">
              <w:r>
                <w:rPr>
                  <w:rFonts w:ascii="Times New Roman" w:hAnsi="Times New Roman" w:cs="Times New Roman"/>
                  <w:sz w:val="24"/>
                  <w:szCs w:val="24"/>
                </w:rPr>
                <w:t>1.27 (0.76, 2.13)</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43C7530" w14:textId="77777777" w:rsidR="00994FF0" w:rsidRDefault="00994FF0" w:rsidP="000C3C54">
            <w:pPr>
              <w:rPr>
                <w:ins w:id="3782" w:author="Mohammad Nayeem Hasan" w:date="2024-11-04T00:07:00Z" w16du:dateUtc="2024-11-03T18:07:00Z"/>
                <w:rFonts w:ascii="Times New Roman" w:hAnsi="Times New Roman" w:cs="Times New Roman"/>
                <w:sz w:val="24"/>
                <w:szCs w:val="24"/>
              </w:rPr>
            </w:pPr>
            <w:ins w:id="3783" w:author="Mohammad Nayeem Hasan" w:date="2024-11-04T00:07:00Z" w16du:dateUtc="2024-11-03T18:07:00Z">
              <w:r>
                <w:rPr>
                  <w:rFonts w:ascii="Times New Roman" w:hAnsi="Times New Roman" w:cs="Times New Roman"/>
                  <w:sz w:val="24"/>
                  <w:szCs w:val="24"/>
                </w:rPr>
                <w:t>0.684</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E6865C4" w14:textId="77777777" w:rsidR="00994FF0" w:rsidRDefault="00994FF0" w:rsidP="000C3C54">
            <w:pPr>
              <w:rPr>
                <w:ins w:id="3784" w:author="Mohammad Nayeem Hasan" w:date="2024-11-04T00:07:00Z" w16du:dateUtc="2024-11-03T18:07:00Z"/>
                <w:rFonts w:ascii="Times New Roman" w:hAnsi="Times New Roman" w:cs="Times New Roman"/>
                <w:sz w:val="24"/>
                <w:szCs w:val="24"/>
              </w:rPr>
            </w:pPr>
            <w:ins w:id="3785"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614D3F1" w14:textId="77777777" w:rsidR="00994FF0" w:rsidRDefault="00994FF0" w:rsidP="000C3C54">
            <w:pPr>
              <w:rPr>
                <w:ins w:id="3786" w:author="Mohammad Nayeem Hasan" w:date="2024-11-04T00:07:00Z" w16du:dateUtc="2024-11-03T18:07:00Z"/>
                <w:rFonts w:ascii="Times New Roman" w:hAnsi="Times New Roman" w:cs="Times New Roman"/>
                <w:sz w:val="24"/>
                <w:szCs w:val="24"/>
              </w:rPr>
            </w:pPr>
            <w:ins w:id="3787"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8137FD3" w14:textId="77777777" w:rsidR="00994FF0" w:rsidRDefault="00994FF0" w:rsidP="000C3C54">
            <w:pPr>
              <w:rPr>
                <w:ins w:id="3788" w:author="Mohammad Nayeem Hasan" w:date="2024-11-04T00:07:00Z" w16du:dateUtc="2024-11-03T18:07:00Z"/>
                <w:rFonts w:ascii="Times New Roman" w:hAnsi="Times New Roman" w:cs="Times New Roman"/>
                <w:sz w:val="24"/>
                <w:szCs w:val="24"/>
              </w:rPr>
            </w:pPr>
            <w:ins w:id="3789" w:author="Mohammad Nayeem Hasan" w:date="2024-11-04T00:07:00Z" w16du:dateUtc="2024-11-03T18:07:00Z">
              <w:r>
                <w:rPr>
                  <w:rFonts w:ascii="Times New Roman" w:hAnsi="Times New Roman" w:cs="Times New Roman"/>
                  <w:sz w:val="24"/>
                  <w:szCs w:val="24"/>
                </w:rPr>
                <w:t>0.59 (0.34, 1.01)</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F1B68C3" w14:textId="77777777" w:rsidR="00994FF0" w:rsidRDefault="00994FF0" w:rsidP="000C3C54">
            <w:pPr>
              <w:rPr>
                <w:ins w:id="3790" w:author="Mohammad Nayeem Hasan" w:date="2024-11-04T00:07:00Z" w16du:dateUtc="2024-11-03T18:07:00Z"/>
                <w:rFonts w:ascii="Times New Roman" w:hAnsi="Times New Roman" w:cs="Times New Roman"/>
                <w:sz w:val="24"/>
                <w:szCs w:val="24"/>
              </w:rPr>
            </w:pPr>
            <w:ins w:id="3791" w:author="Mohammad Nayeem Hasan" w:date="2024-11-04T00:07:00Z" w16du:dateUtc="2024-11-03T18:07:00Z">
              <w:r>
                <w:rPr>
                  <w:rFonts w:ascii="Times New Roman" w:hAnsi="Times New Roman" w:cs="Times New Roman"/>
                  <w:sz w:val="24"/>
                  <w:szCs w:val="24"/>
                </w:rPr>
                <w:t>0.056</w:t>
              </w:r>
            </w:ins>
          </w:p>
        </w:tc>
      </w:tr>
      <w:tr w:rsidR="00994FF0" w14:paraId="2B42D7A4" w14:textId="77777777" w:rsidTr="000C3C54">
        <w:trPr>
          <w:trHeight w:val="138"/>
          <w:jc w:val="center"/>
          <w:ins w:id="379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D19A0E6" w14:textId="77777777" w:rsidR="00994FF0" w:rsidRDefault="00994FF0" w:rsidP="000C3C54">
            <w:pPr>
              <w:rPr>
                <w:ins w:id="3793" w:author="Mohammad Nayeem Hasan" w:date="2024-11-04T00:07:00Z" w16du:dateUtc="2024-11-03T18:07:00Z"/>
                <w:rFonts w:ascii="Times New Roman" w:hAnsi="Times New Roman" w:cs="Times New Roman"/>
                <w:sz w:val="24"/>
                <w:szCs w:val="24"/>
              </w:rPr>
            </w:pPr>
            <w:ins w:id="3794" w:author="Mohammad Nayeem Hasan" w:date="2024-11-04T00:07:00Z" w16du:dateUtc="2024-11-03T18:07:00Z">
              <w:r>
                <w:rPr>
                  <w:rFonts w:ascii="Times New Roman" w:hAnsi="Times New Roman" w:cs="Times New Roman"/>
                  <w:sz w:val="24"/>
                  <w:szCs w:val="24"/>
                </w:rPr>
                <w:t>Other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B3E7BA8" w14:textId="77777777" w:rsidR="00994FF0" w:rsidRDefault="00994FF0" w:rsidP="000C3C54">
            <w:pPr>
              <w:rPr>
                <w:ins w:id="3795" w:author="Mohammad Nayeem Hasan" w:date="2024-11-04T00:07:00Z" w16du:dateUtc="2024-11-03T18:07:00Z"/>
                <w:rFonts w:ascii="Times New Roman" w:hAnsi="Times New Roman" w:cs="Times New Roman"/>
                <w:sz w:val="24"/>
                <w:szCs w:val="24"/>
              </w:rPr>
            </w:pPr>
            <w:ins w:id="3796"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71ACFA5" w14:textId="77777777" w:rsidR="00994FF0" w:rsidRDefault="00994FF0" w:rsidP="000C3C54">
            <w:pPr>
              <w:rPr>
                <w:ins w:id="3797" w:author="Mohammad Nayeem Hasan" w:date="2024-11-04T00:07:00Z" w16du:dateUtc="2024-11-03T18:07:00Z"/>
                <w:rFonts w:ascii="Times New Roman" w:hAnsi="Times New Roman" w:cs="Times New Roman"/>
                <w:sz w:val="24"/>
                <w:szCs w:val="24"/>
              </w:rPr>
            </w:pPr>
            <w:ins w:id="379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A9CD145" w14:textId="77777777" w:rsidR="00994FF0" w:rsidRDefault="00994FF0" w:rsidP="000C3C54">
            <w:pPr>
              <w:rPr>
                <w:ins w:id="3799" w:author="Mohammad Nayeem Hasan" w:date="2024-11-04T00:07:00Z" w16du:dateUtc="2024-11-03T18:07:00Z"/>
                <w:rFonts w:ascii="Times New Roman" w:hAnsi="Times New Roman" w:cs="Times New Roman"/>
                <w:sz w:val="24"/>
                <w:szCs w:val="24"/>
              </w:rPr>
            </w:pPr>
            <w:ins w:id="380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D152639" w14:textId="77777777" w:rsidR="00994FF0" w:rsidRDefault="00994FF0" w:rsidP="000C3C54">
            <w:pPr>
              <w:rPr>
                <w:ins w:id="3801" w:author="Mohammad Nayeem Hasan" w:date="2024-11-04T00:07:00Z" w16du:dateUtc="2024-11-03T18:07:00Z"/>
                <w:rFonts w:ascii="Times New Roman" w:hAnsi="Times New Roman" w:cs="Times New Roman"/>
                <w:sz w:val="24"/>
                <w:szCs w:val="24"/>
              </w:rPr>
            </w:pPr>
            <w:ins w:id="380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1F68309A" w14:textId="77777777" w:rsidR="00994FF0" w:rsidRDefault="00994FF0" w:rsidP="000C3C54">
            <w:pPr>
              <w:rPr>
                <w:ins w:id="3803" w:author="Mohammad Nayeem Hasan" w:date="2024-11-04T00:07:00Z" w16du:dateUtc="2024-11-03T18:07:00Z"/>
                <w:rFonts w:ascii="Times New Roman" w:hAnsi="Times New Roman" w:cs="Times New Roman"/>
                <w:sz w:val="24"/>
                <w:szCs w:val="24"/>
              </w:rPr>
            </w:pPr>
            <w:ins w:id="3804"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B1D39E4" w14:textId="77777777" w:rsidR="00994FF0" w:rsidRDefault="00994FF0" w:rsidP="000C3C54">
            <w:pPr>
              <w:rPr>
                <w:ins w:id="3805" w:author="Mohammad Nayeem Hasan" w:date="2024-11-04T00:07:00Z" w16du:dateUtc="2024-11-03T18:07:00Z"/>
                <w:rFonts w:ascii="Times New Roman" w:hAnsi="Times New Roman" w:cs="Times New Roman"/>
                <w:sz w:val="24"/>
                <w:szCs w:val="24"/>
              </w:rPr>
            </w:pPr>
            <w:ins w:id="3806" w:author="Mohammad Nayeem Hasan" w:date="2024-11-04T00:07:00Z" w16du:dateUtc="2024-11-03T18:07:00Z">
              <w:r>
                <w:rPr>
                  <w:rFonts w:ascii="Times New Roman" w:hAnsi="Times New Roman" w:cs="Times New Roman"/>
                  <w:sz w:val="24"/>
                  <w:szCs w:val="24"/>
                </w:rPr>
                <w:t>-</w:t>
              </w:r>
            </w:ins>
          </w:p>
        </w:tc>
      </w:tr>
      <w:tr w:rsidR="00994FF0" w14:paraId="2E1ECE43" w14:textId="77777777" w:rsidTr="000C3C54">
        <w:trPr>
          <w:trHeight w:val="138"/>
          <w:jc w:val="center"/>
          <w:ins w:id="3807"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E577323" w14:textId="77777777" w:rsidR="00994FF0" w:rsidRDefault="00994FF0" w:rsidP="000C3C54">
            <w:pPr>
              <w:rPr>
                <w:ins w:id="3808" w:author="Mohammad Nayeem Hasan" w:date="2024-11-04T00:07:00Z" w16du:dateUtc="2024-11-03T18:07:00Z"/>
                <w:rFonts w:ascii="Times New Roman" w:hAnsi="Times New Roman" w:cs="Times New Roman"/>
                <w:sz w:val="24"/>
                <w:szCs w:val="24"/>
              </w:rPr>
            </w:pPr>
            <w:ins w:id="3809" w:author="Mohammad Nayeem Hasan" w:date="2024-11-04T00:07:00Z" w16du:dateUtc="2024-11-03T18:07:00Z">
              <w:r>
                <w:rPr>
                  <w:rFonts w:ascii="Times New Roman" w:hAnsi="Times New Roman" w:cs="Times New Roman"/>
                  <w:sz w:val="24"/>
                  <w:szCs w:val="24"/>
                </w:rPr>
                <w:t>Toilet facilities shared</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BE8E746" w14:textId="77777777" w:rsidR="00994FF0" w:rsidRDefault="00994FF0" w:rsidP="000C3C54">
            <w:pPr>
              <w:rPr>
                <w:ins w:id="381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70FD2EEF" w14:textId="77777777" w:rsidR="00994FF0" w:rsidRDefault="00994FF0" w:rsidP="000C3C54">
            <w:pPr>
              <w:rPr>
                <w:ins w:id="381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BFE841B" w14:textId="77777777" w:rsidR="00994FF0" w:rsidRDefault="00994FF0" w:rsidP="000C3C54">
            <w:pPr>
              <w:rPr>
                <w:ins w:id="3812" w:author="Mohammad Nayeem Hasan" w:date="2024-11-04T00:07:00Z" w16du:dateUtc="2024-11-03T18:07:00Z"/>
                <w:rFonts w:ascii="Times New Roman" w:hAnsi="Times New Roman" w:cs="Times New Roman"/>
                <w:sz w:val="24"/>
                <w:szCs w:val="24"/>
              </w:rPr>
            </w:pPr>
          </w:p>
        </w:tc>
      </w:tr>
      <w:tr w:rsidR="00994FF0" w14:paraId="13AA5EFB" w14:textId="77777777" w:rsidTr="000C3C54">
        <w:trPr>
          <w:trHeight w:val="107"/>
          <w:jc w:val="center"/>
          <w:ins w:id="381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EDB9AA2" w14:textId="77777777" w:rsidR="00994FF0" w:rsidRDefault="00994FF0" w:rsidP="000C3C54">
            <w:pPr>
              <w:rPr>
                <w:ins w:id="3814" w:author="Mohammad Nayeem Hasan" w:date="2024-11-04T00:07:00Z" w16du:dateUtc="2024-11-03T18:07:00Z"/>
                <w:rFonts w:ascii="Times New Roman" w:hAnsi="Times New Roman" w:cs="Times New Roman"/>
                <w:sz w:val="24"/>
                <w:szCs w:val="24"/>
              </w:rPr>
            </w:pPr>
            <w:ins w:id="3815"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9C81ED3" w14:textId="77777777" w:rsidR="00994FF0" w:rsidRDefault="00994FF0" w:rsidP="000C3C54">
            <w:pPr>
              <w:rPr>
                <w:ins w:id="3816" w:author="Mohammad Nayeem Hasan" w:date="2024-11-04T00:07:00Z" w16du:dateUtc="2024-11-03T18:07:00Z"/>
                <w:rFonts w:ascii="Times New Roman" w:hAnsi="Times New Roman" w:cs="Times New Roman"/>
                <w:sz w:val="24"/>
                <w:szCs w:val="24"/>
              </w:rPr>
            </w:pPr>
            <w:ins w:id="3817" w:author="Mohammad Nayeem Hasan" w:date="2024-11-04T00:07:00Z" w16du:dateUtc="2024-11-03T18:07:00Z">
              <w:r>
                <w:rPr>
                  <w:rFonts w:ascii="Times New Roman" w:hAnsi="Times New Roman" w:cs="Times New Roman"/>
                  <w:sz w:val="24"/>
                  <w:szCs w:val="24"/>
                </w:rPr>
                <w:t>1.07 (0.96, 1.20)</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D538D1A" w14:textId="77777777" w:rsidR="00994FF0" w:rsidRDefault="00994FF0" w:rsidP="000C3C54">
            <w:pPr>
              <w:rPr>
                <w:ins w:id="3818" w:author="Mohammad Nayeem Hasan" w:date="2024-11-04T00:07:00Z" w16du:dateUtc="2024-11-03T18:07:00Z"/>
                <w:rFonts w:ascii="Times New Roman" w:hAnsi="Times New Roman" w:cs="Times New Roman"/>
                <w:sz w:val="24"/>
                <w:szCs w:val="24"/>
              </w:rPr>
            </w:pPr>
            <w:ins w:id="3819" w:author="Mohammad Nayeem Hasan" w:date="2024-11-04T00:07:00Z" w16du:dateUtc="2024-11-03T18:07:00Z">
              <w:r>
                <w:rPr>
                  <w:rFonts w:ascii="Times New Roman" w:hAnsi="Times New Roman" w:cs="Times New Roman"/>
                  <w:sz w:val="24"/>
                  <w:szCs w:val="24"/>
                </w:rPr>
                <w:t>0.210</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5958C914" w14:textId="77777777" w:rsidR="00994FF0" w:rsidRDefault="00994FF0" w:rsidP="000C3C54">
            <w:pPr>
              <w:rPr>
                <w:ins w:id="3820" w:author="Mohammad Nayeem Hasan" w:date="2024-11-04T00:07:00Z" w16du:dateUtc="2024-11-03T18:07:00Z"/>
                <w:rFonts w:ascii="Times New Roman" w:hAnsi="Times New Roman" w:cs="Times New Roman"/>
                <w:sz w:val="24"/>
                <w:szCs w:val="24"/>
              </w:rPr>
            </w:pPr>
            <w:ins w:id="3821" w:author="Mohammad Nayeem Hasan" w:date="2024-11-04T00:07:00Z" w16du:dateUtc="2024-11-03T18:07:00Z">
              <w:r>
                <w:rPr>
                  <w:rFonts w:ascii="Times New Roman" w:hAnsi="Times New Roman" w:cs="Times New Roman"/>
                  <w:sz w:val="24"/>
                  <w:szCs w:val="24"/>
                </w:rPr>
                <w:t>0.60 (0.36, 0.99)</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E26EBAB" w14:textId="77777777" w:rsidR="00994FF0" w:rsidRDefault="00994FF0" w:rsidP="000C3C54">
            <w:pPr>
              <w:rPr>
                <w:ins w:id="3822" w:author="Mohammad Nayeem Hasan" w:date="2024-11-04T00:07:00Z" w16du:dateUtc="2024-11-03T18:07:00Z"/>
                <w:rFonts w:ascii="Times New Roman" w:hAnsi="Times New Roman" w:cs="Times New Roman"/>
                <w:b/>
                <w:bCs/>
                <w:sz w:val="24"/>
                <w:szCs w:val="24"/>
              </w:rPr>
            </w:pPr>
            <w:ins w:id="3823" w:author="Mohammad Nayeem Hasan" w:date="2024-11-04T00:07:00Z" w16du:dateUtc="2024-11-03T18:07:00Z">
              <w:r>
                <w:rPr>
                  <w:rFonts w:ascii="Times New Roman" w:hAnsi="Times New Roman" w:cs="Times New Roman"/>
                  <w:b/>
                  <w:bCs/>
                  <w:sz w:val="24"/>
                  <w:szCs w:val="24"/>
                </w:rPr>
                <w:t>0.047</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62BCC12" w14:textId="77777777" w:rsidR="00994FF0" w:rsidRDefault="00994FF0" w:rsidP="000C3C54">
            <w:pPr>
              <w:rPr>
                <w:ins w:id="3824" w:author="Mohammad Nayeem Hasan" w:date="2024-11-04T00:07:00Z" w16du:dateUtc="2024-11-03T18:07:00Z"/>
                <w:rFonts w:ascii="Times New Roman" w:hAnsi="Times New Roman" w:cs="Times New Roman"/>
                <w:sz w:val="24"/>
                <w:szCs w:val="24"/>
              </w:rPr>
            </w:pPr>
            <w:ins w:id="3825" w:author="Mohammad Nayeem Hasan" w:date="2024-11-04T00:07:00Z" w16du:dateUtc="2024-11-03T18:07:00Z">
              <w:r>
                <w:rPr>
                  <w:rFonts w:ascii="Times New Roman" w:hAnsi="Times New Roman" w:cs="Times New Roman"/>
                  <w:sz w:val="24"/>
                  <w:szCs w:val="24"/>
                </w:rPr>
                <w:t>1.23 (1.07, 1.42)</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940BD49" w14:textId="77777777" w:rsidR="00994FF0" w:rsidRDefault="00994FF0" w:rsidP="000C3C54">
            <w:pPr>
              <w:rPr>
                <w:ins w:id="3826" w:author="Mohammad Nayeem Hasan" w:date="2024-11-04T00:07:00Z" w16du:dateUtc="2024-11-03T18:07:00Z"/>
                <w:rFonts w:ascii="Times New Roman" w:hAnsi="Times New Roman" w:cs="Times New Roman"/>
                <w:b/>
                <w:bCs/>
                <w:sz w:val="24"/>
                <w:szCs w:val="24"/>
              </w:rPr>
            </w:pPr>
            <w:ins w:id="3827" w:author="Mohammad Nayeem Hasan" w:date="2024-11-04T00:07:00Z" w16du:dateUtc="2024-11-03T18:07:00Z">
              <w:r>
                <w:rPr>
                  <w:rFonts w:ascii="Times New Roman" w:hAnsi="Times New Roman" w:cs="Times New Roman"/>
                  <w:b/>
                  <w:bCs/>
                  <w:sz w:val="24"/>
                  <w:szCs w:val="24"/>
                </w:rPr>
                <w:t>0.004</w:t>
              </w:r>
            </w:ins>
          </w:p>
        </w:tc>
      </w:tr>
      <w:tr w:rsidR="00994FF0" w14:paraId="56679C0E" w14:textId="77777777" w:rsidTr="000C3C54">
        <w:trPr>
          <w:trHeight w:val="288"/>
          <w:jc w:val="center"/>
          <w:ins w:id="382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A0A8546" w14:textId="77777777" w:rsidR="00994FF0" w:rsidRDefault="00994FF0" w:rsidP="000C3C54">
            <w:pPr>
              <w:rPr>
                <w:ins w:id="3829" w:author="Mohammad Nayeem Hasan" w:date="2024-11-04T00:07:00Z" w16du:dateUtc="2024-11-03T18:07:00Z"/>
                <w:rFonts w:ascii="Times New Roman" w:hAnsi="Times New Roman" w:cs="Times New Roman"/>
                <w:sz w:val="24"/>
                <w:szCs w:val="24"/>
              </w:rPr>
            </w:pPr>
            <w:ins w:id="3830"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0A789D9" w14:textId="77777777" w:rsidR="00994FF0" w:rsidRDefault="00994FF0" w:rsidP="000C3C54">
            <w:pPr>
              <w:rPr>
                <w:ins w:id="3831" w:author="Mohammad Nayeem Hasan" w:date="2024-11-04T00:07:00Z" w16du:dateUtc="2024-11-03T18:07:00Z"/>
                <w:rFonts w:ascii="Times New Roman" w:hAnsi="Times New Roman" w:cs="Times New Roman"/>
                <w:sz w:val="24"/>
                <w:szCs w:val="24"/>
              </w:rPr>
            </w:pPr>
            <w:ins w:id="3832"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660253F" w14:textId="77777777" w:rsidR="00994FF0" w:rsidRDefault="00994FF0" w:rsidP="000C3C54">
            <w:pPr>
              <w:rPr>
                <w:ins w:id="3833" w:author="Mohammad Nayeem Hasan" w:date="2024-11-04T00:07:00Z" w16du:dateUtc="2024-11-03T18:07:00Z"/>
                <w:rFonts w:ascii="Times New Roman" w:hAnsi="Times New Roman" w:cs="Times New Roman"/>
                <w:sz w:val="24"/>
                <w:szCs w:val="24"/>
              </w:rPr>
            </w:pPr>
            <w:ins w:id="3834"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181AC70" w14:textId="77777777" w:rsidR="00994FF0" w:rsidRDefault="00994FF0" w:rsidP="000C3C54">
            <w:pPr>
              <w:rPr>
                <w:ins w:id="3835" w:author="Mohammad Nayeem Hasan" w:date="2024-11-04T00:07:00Z" w16du:dateUtc="2024-11-03T18:07:00Z"/>
                <w:rFonts w:ascii="Times New Roman" w:hAnsi="Times New Roman" w:cs="Times New Roman"/>
                <w:sz w:val="24"/>
                <w:szCs w:val="24"/>
              </w:rPr>
            </w:pPr>
            <w:ins w:id="3836"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6C13AA1" w14:textId="77777777" w:rsidR="00994FF0" w:rsidRDefault="00994FF0" w:rsidP="000C3C54">
            <w:pPr>
              <w:rPr>
                <w:ins w:id="3837" w:author="Mohammad Nayeem Hasan" w:date="2024-11-04T00:07:00Z" w16du:dateUtc="2024-11-03T18:07:00Z"/>
                <w:rFonts w:ascii="Times New Roman" w:hAnsi="Times New Roman" w:cs="Times New Roman"/>
                <w:sz w:val="24"/>
                <w:szCs w:val="24"/>
              </w:rPr>
            </w:pPr>
            <w:ins w:id="3838"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DF2E25F" w14:textId="77777777" w:rsidR="00994FF0" w:rsidRDefault="00994FF0" w:rsidP="000C3C54">
            <w:pPr>
              <w:rPr>
                <w:ins w:id="3839" w:author="Mohammad Nayeem Hasan" w:date="2024-11-04T00:07:00Z" w16du:dateUtc="2024-11-03T18:07:00Z"/>
                <w:rFonts w:ascii="Times New Roman" w:hAnsi="Times New Roman" w:cs="Times New Roman"/>
                <w:sz w:val="24"/>
                <w:szCs w:val="24"/>
              </w:rPr>
            </w:pPr>
            <w:ins w:id="3840"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9E30C9C" w14:textId="77777777" w:rsidR="00994FF0" w:rsidRDefault="00994FF0" w:rsidP="000C3C54">
            <w:pPr>
              <w:rPr>
                <w:ins w:id="3841" w:author="Mohammad Nayeem Hasan" w:date="2024-11-04T00:07:00Z" w16du:dateUtc="2024-11-03T18:07:00Z"/>
                <w:rFonts w:ascii="Times New Roman" w:hAnsi="Times New Roman" w:cs="Times New Roman"/>
                <w:sz w:val="24"/>
                <w:szCs w:val="24"/>
              </w:rPr>
            </w:pPr>
            <w:ins w:id="3842" w:author="Mohammad Nayeem Hasan" w:date="2024-11-04T00:07:00Z" w16du:dateUtc="2024-11-03T18:07:00Z">
              <w:r>
                <w:rPr>
                  <w:rFonts w:ascii="Times New Roman" w:hAnsi="Times New Roman" w:cs="Times New Roman"/>
                  <w:sz w:val="24"/>
                  <w:szCs w:val="24"/>
                </w:rPr>
                <w:t>-</w:t>
              </w:r>
            </w:ins>
          </w:p>
        </w:tc>
      </w:tr>
      <w:tr w:rsidR="00994FF0" w14:paraId="6B63D75B" w14:textId="77777777" w:rsidTr="000C3C54">
        <w:trPr>
          <w:trHeight w:val="288"/>
          <w:jc w:val="center"/>
          <w:ins w:id="3843"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5FDAA7B1" w14:textId="77777777" w:rsidR="00994FF0" w:rsidRDefault="00994FF0" w:rsidP="000C3C54">
            <w:pPr>
              <w:rPr>
                <w:ins w:id="3844" w:author="Mohammad Nayeem Hasan" w:date="2024-11-04T00:07:00Z" w16du:dateUtc="2024-11-03T18:07:00Z"/>
                <w:rFonts w:ascii="Times New Roman" w:hAnsi="Times New Roman" w:cs="Times New Roman"/>
                <w:sz w:val="24"/>
                <w:szCs w:val="24"/>
              </w:rPr>
            </w:pPr>
            <w:ins w:id="3845" w:author="Mohammad Nayeem Hasan" w:date="2024-11-04T00:07:00Z" w16du:dateUtc="2024-11-03T18:07:00Z">
              <w:r>
                <w:rPr>
                  <w:rFonts w:ascii="Times New Roman" w:hAnsi="Times New Roman" w:cs="Times New Roman"/>
                  <w:sz w:val="24"/>
                  <w:szCs w:val="24"/>
                </w:rPr>
                <w:t>Toilet facility type</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62600CA3" w14:textId="77777777" w:rsidR="00994FF0" w:rsidRDefault="00994FF0" w:rsidP="000C3C54">
            <w:pPr>
              <w:rPr>
                <w:ins w:id="3846"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9D1B32B" w14:textId="77777777" w:rsidR="00994FF0" w:rsidRDefault="00994FF0" w:rsidP="000C3C54">
            <w:pPr>
              <w:rPr>
                <w:ins w:id="3847"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CD325F5" w14:textId="77777777" w:rsidR="00994FF0" w:rsidRDefault="00994FF0" w:rsidP="000C3C54">
            <w:pPr>
              <w:rPr>
                <w:ins w:id="3848" w:author="Mohammad Nayeem Hasan" w:date="2024-11-04T00:07:00Z" w16du:dateUtc="2024-11-03T18:07:00Z"/>
                <w:rFonts w:ascii="Times New Roman" w:hAnsi="Times New Roman" w:cs="Times New Roman"/>
                <w:sz w:val="24"/>
                <w:szCs w:val="24"/>
              </w:rPr>
            </w:pPr>
          </w:p>
        </w:tc>
      </w:tr>
      <w:tr w:rsidR="00994FF0" w14:paraId="73503908" w14:textId="77777777" w:rsidTr="000C3C54">
        <w:trPr>
          <w:trHeight w:val="288"/>
          <w:jc w:val="center"/>
          <w:ins w:id="384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049B677" w14:textId="77777777" w:rsidR="00994FF0" w:rsidRDefault="00994FF0" w:rsidP="000C3C54">
            <w:pPr>
              <w:rPr>
                <w:ins w:id="3850" w:author="Mohammad Nayeem Hasan" w:date="2024-11-04T00:07:00Z" w16du:dateUtc="2024-11-03T18:07:00Z"/>
                <w:rFonts w:ascii="Times New Roman" w:hAnsi="Times New Roman" w:cs="Times New Roman"/>
                <w:sz w:val="24"/>
                <w:szCs w:val="24"/>
              </w:rPr>
            </w:pPr>
            <w:ins w:id="3851" w:author="Mohammad Nayeem Hasan" w:date="2024-11-04T00:07:00Z" w16du:dateUtc="2024-11-03T18:07:00Z">
              <w:r>
                <w:rPr>
                  <w:rFonts w:ascii="Times New Roman" w:hAnsi="Times New Roman" w:cs="Times New Roman"/>
                  <w:sz w:val="24"/>
                  <w:szCs w:val="24"/>
                </w:rPr>
                <w:t>Non-improved</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6E9EF89" w14:textId="77777777" w:rsidR="00994FF0" w:rsidRDefault="00994FF0" w:rsidP="000C3C54">
            <w:pPr>
              <w:rPr>
                <w:ins w:id="3852" w:author="Mohammad Nayeem Hasan" w:date="2024-11-04T00:07:00Z" w16du:dateUtc="2024-11-03T18:07:00Z"/>
                <w:rFonts w:ascii="Times New Roman" w:hAnsi="Times New Roman" w:cs="Times New Roman"/>
                <w:sz w:val="24"/>
                <w:szCs w:val="24"/>
              </w:rPr>
            </w:pPr>
            <w:ins w:id="3853" w:author="Mohammad Nayeem Hasan" w:date="2024-11-04T00:07:00Z" w16du:dateUtc="2024-11-03T18:07:00Z">
              <w:r>
                <w:rPr>
                  <w:rFonts w:ascii="Times New Roman" w:hAnsi="Times New Roman" w:cs="Times New Roman"/>
                  <w:sz w:val="24"/>
                  <w:szCs w:val="24"/>
                </w:rPr>
                <w:t>1.23 (1.08, 1.40)</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79741CB" w14:textId="77777777" w:rsidR="00994FF0" w:rsidRDefault="00994FF0" w:rsidP="000C3C54">
            <w:pPr>
              <w:rPr>
                <w:ins w:id="3854" w:author="Mohammad Nayeem Hasan" w:date="2024-11-04T00:07:00Z" w16du:dateUtc="2024-11-03T18:07:00Z"/>
                <w:rFonts w:ascii="Times New Roman" w:hAnsi="Times New Roman" w:cs="Times New Roman"/>
                <w:sz w:val="24"/>
                <w:szCs w:val="24"/>
              </w:rPr>
            </w:pPr>
            <w:ins w:id="3855" w:author="Mohammad Nayeem Hasan" w:date="2024-11-04T00:07:00Z" w16du:dateUtc="2024-11-03T18:07:00Z">
              <w:r>
                <w:rPr>
                  <w:rFonts w:ascii="Times New Roman" w:hAnsi="Times New Roman" w:cs="Times New Roman"/>
                  <w:sz w:val="24"/>
                  <w:szCs w:val="24"/>
                </w:rPr>
                <w:t>0.002</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30C3FF95" w14:textId="77777777" w:rsidR="00994FF0" w:rsidRDefault="00994FF0" w:rsidP="000C3C54">
            <w:pPr>
              <w:rPr>
                <w:ins w:id="3856" w:author="Mohammad Nayeem Hasan" w:date="2024-11-04T00:07:00Z" w16du:dateUtc="2024-11-03T18:07:00Z"/>
                <w:rFonts w:ascii="Times New Roman" w:hAnsi="Times New Roman" w:cs="Times New Roman"/>
                <w:sz w:val="24"/>
                <w:szCs w:val="24"/>
              </w:rPr>
            </w:pPr>
            <w:ins w:id="3857"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A30D41D" w14:textId="77777777" w:rsidR="00994FF0" w:rsidRDefault="00994FF0" w:rsidP="000C3C54">
            <w:pPr>
              <w:rPr>
                <w:ins w:id="3858" w:author="Mohammad Nayeem Hasan" w:date="2024-11-04T00:07:00Z" w16du:dateUtc="2024-11-03T18:07:00Z"/>
                <w:rFonts w:ascii="Times New Roman" w:hAnsi="Times New Roman" w:cs="Times New Roman"/>
                <w:sz w:val="24"/>
                <w:szCs w:val="24"/>
              </w:rPr>
            </w:pPr>
            <w:ins w:id="3859"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6E464655" w14:textId="77777777" w:rsidR="00994FF0" w:rsidRDefault="00994FF0" w:rsidP="000C3C54">
            <w:pPr>
              <w:rPr>
                <w:ins w:id="3860" w:author="Mohammad Nayeem Hasan" w:date="2024-11-04T00:07:00Z" w16du:dateUtc="2024-11-03T18:07:00Z"/>
                <w:rFonts w:ascii="Times New Roman" w:hAnsi="Times New Roman" w:cs="Times New Roman"/>
                <w:sz w:val="24"/>
                <w:szCs w:val="24"/>
              </w:rPr>
            </w:pPr>
            <w:ins w:id="3861" w:author="Mohammad Nayeem Hasan" w:date="2024-11-04T00:07:00Z" w16du:dateUtc="2024-11-03T18:07:00Z">
              <w:r>
                <w:rPr>
                  <w:rFonts w:ascii="Times New Roman" w:hAnsi="Times New Roman" w:cs="Times New Roman"/>
                  <w:sz w:val="24"/>
                  <w:szCs w:val="24"/>
                </w:rPr>
                <w:t>1.49 (1.08, 2.05)</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9051701" w14:textId="77777777" w:rsidR="00994FF0" w:rsidRDefault="00994FF0" w:rsidP="000C3C54">
            <w:pPr>
              <w:rPr>
                <w:ins w:id="3862" w:author="Mohammad Nayeem Hasan" w:date="2024-11-04T00:07:00Z" w16du:dateUtc="2024-11-03T18:07:00Z"/>
                <w:rFonts w:ascii="Times New Roman" w:hAnsi="Times New Roman" w:cs="Times New Roman"/>
                <w:sz w:val="24"/>
                <w:szCs w:val="24"/>
              </w:rPr>
            </w:pPr>
            <w:ins w:id="3863" w:author="Mohammad Nayeem Hasan" w:date="2024-11-04T00:07:00Z" w16du:dateUtc="2024-11-03T18:07:00Z">
              <w:r>
                <w:rPr>
                  <w:rFonts w:ascii="Times New Roman" w:hAnsi="Times New Roman" w:cs="Times New Roman"/>
                  <w:b/>
                  <w:bCs/>
                  <w:sz w:val="24"/>
                  <w:szCs w:val="24"/>
                </w:rPr>
                <w:t>0.015</w:t>
              </w:r>
            </w:ins>
          </w:p>
        </w:tc>
      </w:tr>
      <w:tr w:rsidR="00994FF0" w14:paraId="524C2CA0" w14:textId="77777777" w:rsidTr="000C3C54">
        <w:trPr>
          <w:trHeight w:val="288"/>
          <w:jc w:val="center"/>
          <w:ins w:id="386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7A8E688" w14:textId="77777777" w:rsidR="00994FF0" w:rsidRDefault="00994FF0" w:rsidP="000C3C54">
            <w:pPr>
              <w:rPr>
                <w:ins w:id="3865" w:author="Mohammad Nayeem Hasan" w:date="2024-11-04T00:07:00Z" w16du:dateUtc="2024-11-03T18:07:00Z"/>
                <w:rFonts w:ascii="Times New Roman" w:hAnsi="Times New Roman" w:cs="Times New Roman"/>
                <w:sz w:val="24"/>
                <w:szCs w:val="24"/>
              </w:rPr>
            </w:pPr>
            <w:ins w:id="3866" w:author="Mohammad Nayeem Hasan" w:date="2024-11-04T00:07:00Z" w16du:dateUtc="2024-11-03T18:07:00Z">
              <w:r>
                <w:rPr>
                  <w:rFonts w:ascii="Times New Roman" w:hAnsi="Times New Roman" w:cs="Times New Roman"/>
                  <w:sz w:val="24"/>
                  <w:szCs w:val="24"/>
                </w:rPr>
                <w:t>Improved</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5A0EEB5" w14:textId="77777777" w:rsidR="00994FF0" w:rsidRDefault="00994FF0" w:rsidP="000C3C54">
            <w:pPr>
              <w:rPr>
                <w:ins w:id="3867" w:author="Mohammad Nayeem Hasan" w:date="2024-11-04T00:07:00Z" w16du:dateUtc="2024-11-03T18:07:00Z"/>
                <w:rFonts w:ascii="Times New Roman" w:hAnsi="Times New Roman" w:cs="Times New Roman"/>
                <w:sz w:val="24"/>
                <w:szCs w:val="24"/>
              </w:rPr>
            </w:pPr>
            <w:ins w:id="3868"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19F286E6" w14:textId="77777777" w:rsidR="00994FF0" w:rsidRDefault="00994FF0" w:rsidP="000C3C54">
            <w:pPr>
              <w:rPr>
                <w:ins w:id="3869" w:author="Mohammad Nayeem Hasan" w:date="2024-11-04T00:07:00Z" w16du:dateUtc="2024-11-03T18:07:00Z"/>
                <w:rFonts w:ascii="Times New Roman" w:hAnsi="Times New Roman" w:cs="Times New Roman"/>
                <w:sz w:val="24"/>
                <w:szCs w:val="24"/>
              </w:rPr>
            </w:pPr>
            <w:ins w:id="3870"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82DE3AD" w14:textId="77777777" w:rsidR="00994FF0" w:rsidRDefault="00994FF0" w:rsidP="000C3C54">
            <w:pPr>
              <w:rPr>
                <w:ins w:id="3871" w:author="Mohammad Nayeem Hasan" w:date="2024-11-04T00:07:00Z" w16du:dateUtc="2024-11-03T18:07:00Z"/>
                <w:rFonts w:ascii="Times New Roman" w:hAnsi="Times New Roman" w:cs="Times New Roman"/>
                <w:sz w:val="24"/>
                <w:szCs w:val="24"/>
              </w:rPr>
            </w:pPr>
            <w:ins w:id="3872"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3840736" w14:textId="77777777" w:rsidR="00994FF0" w:rsidRDefault="00994FF0" w:rsidP="000C3C54">
            <w:pPr>
              <w:rPr>
                <w:ins w:id="3873" w:author="Mohammad Nayeem Hasan" w:date="2024-11-04T00:07:00Z" w16du:dateUtc="2024-11-03T18:07:00Z"/>
                <w:rFonts w:ascii="Times New Roman" w:hAnsi="Times New Roman" w:cs="Times New Roman"/>
                <w:sz w:val="24"/>
                <w:szCs w:val="24"/>
              </w:rPr>
            </w:pPr>
            <w:ins w:id="3874"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B1598A1" w14:textId="77777777" w:rsidR="00994FF0" w:rsidRDefault="00994FF0" w:rsidP="000C3C54">
            <w:pPr>
              <w:rPr>
                <w:ins w:id="3875" w:author="Mohammad Nayeem Hasan" w:date="2024-11-04T00:07:00Z" w16du:dateUtc="2024-11-03T18:07:00Z"/>
                <w:rFonts w:ascii="Times New Roman" w:hAnsi="Times New Roman" w:cs="Times New Roman"/>
                <w:sz w:val="24"/>
                <w:szCs w:val="24"/>
              </w:rPr>
            </w:pPr>
            <w:ins w:id="3876"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68D358C" w14:textId="77777777" w:rsidR="00994FF0" w:rsidRDefault="00994FF0" w:rsidP="000C3C54">
            <w:pPr>
              <w:rPr>
                <w:ins w:id="3877" w:author="Mohammad Nayeem Hasan" w:date="2024-11-04T00:07:00Z" w16du:dateUtc="2024-11-03T18:07:00Z"/>
                <w:rFonts w:ascii="Times New Roman" w:hAnsi="Times New Roman" w:cs="Times New Roman"/>
                <w:sz w:val="24"/>
                <w:szCs w:val="24"/>
              </w:rPr>
            </w:pPr>
            <w:ins w:id="3878" w:author="Mohammad Nayeem Hasan" w:date="2024-11-04T00:07:00Z" w16du:dateUtc="2024-11-03T18:07:00Z">
              <w:r>
                <w:rPr>
                  <w:rFonts w:ascii="Times New Roman" w:hAnsi="Times New Roman" w:cs="Times New Roman"/>
                  <w:sz w:val="24"/>
                  <w:szCs w:val="24"/>
                </w:rPr>
                <w:t>-</w:t>
              </w:r>
            </w:ins>
          </w:p>
        </w:tc>
      </w:tr>
      <w:tr w:rsidR="00994FF0" w14:paraId="2AA17918" w14:textId="77777777" w:rsidTr="000C3C54">
        <w:trPr>
          <w:trHeight w:val="288"/>
          <w:jc w:val="center"/>
          <w:ins w:id="3879"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4F58DE20" w14:textId="77777777" w:rsidR="00994FF0" w:rsidRDefault="00994FF0" w:rsidP="000C3C54">
            <w:pPr>
              <w:rPr>
                <w:ins w:id="3880" w:author="Mohammad Nayeem Hasan" w:date="2024-11-04T00:07:00Z" w16du:dateUtc="2024-11-03T18:07:00Z"/>
                <w:rFonts w:ascii="Times New Roman" w:hAnsi="Times New Roman" w:cs="Times New Roman"/>
                <w:sz w:val="24"/>
                <w:szCs w:val="24"/>
              </w:rPr>
            </w:pPr>
            <w:ins w:id="3881" w:author="Mohammad Nayeem Hasan" w:date="2024-11-04T00:07:00Z" w16du:dateUtc="2024-11-03T18:07:00Z">
              <w:r>
                <w:rPr>
                  <w:rFonts w:ascii="Times New Roman" w:hAnsi="Times New Roman" w:cs="Times New Roman"/>
                  <w:sz w:val="24"/>
                  <w:szCs w:val="24"/>
                </w:rPr>
                <w:t>Salt iodization</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1F4E4FF6" w14:textId="77777777" w:rsidR="00994FF0" w:rsidRDefault="00994FF0" w:rsidP="000C3C54">
            <w:pPr>
              <w:rPr>
                <w:ins w:id="3882"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1A5E5E25" w14:textId="77777777" w:rsidR="00994FF0" w:rsidRDefault="00994FF0" w:rsidP="000C3C54">
            <w:pPr>
              <w:rPr>
                <w:ins w:id="3883"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14E79C0" w14:textId="77777777" w:rsidR="00994FF0" w:rsidRDefault="00994FF0" w:rsidP="000C3C54">
            <w:pPr>
              <w:rPr>
                <w:ins w:id="3884" w:author="Mohammad Nayeem Hasan" w:date="2024-11-04T00:07:00Z" w16du:dateUtc="2024-11-03T18:07:00Z"/>
                <w:rFonts w:ascii="Times New Roman" w:hAnsi="Times New Roman" w:cs="Times New Roman"/>
                <w:sz w:val="24"/>
                <w:szCs w:val="24"/>
              </w:rPr>
            </w:pPr>
          </w:p>
        </w:tc>
      </w:tr>
      <w:tr w:rsidR="00994FF0" w14:paraId="05A0997B" w14:textId="77777777" w:rsidTr="000C3C54">
        <w:trPr>
          <w:trHeight w:val="288"/>
          <w:jc w:val="center"/>
          <w:ins w:id="388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FAF45FE" w14:textId="77777777" w:rsidR="00994FF0" w:rsidRDefault="00994FF0" w:rsidP="000C3C54">
            <w:pPr>
              <w:rPr>
                <w:ins w:id="3886" w:author="Mohammad Nayeem Hasan" w:date="2024-11-04T00:07:00Z" w16du:dateUtc="2024-11-03T18:07:00Z"/>
                <w:rFonts w:ascii="Times New Roman" w:hAnsi="Times New Roman" w:cs="Times New Roman"/>
                <w:sz w:val="24"/>
                <w:szCs w:val="24"/>
              </w:rPr>
            </w:pPr>
            <w:ins w:id="3887"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21CE48F" w14:textId="77777777" w:rsidR="00994FF0" w:rsidRDefault="00994FF0" w:rsidP="000C3C54">
            <w:pPr>
              <w:rPr>
                <w:ins w:id="3888" w:author="Mohammad Nayeem Hasan" w:date="2024-11-04T00:07:00Z" w16du:dateUtc="2024-11-03T18:07:00Z"/>
                <w:rFonts w:ascii="Times New Roman" w:hAnsi="Times New Roman" w:cs="Times New Roman"/>
                <w:sz w:val="24"/>
                <w:szCs w:val="24"/>
              </w:rPr>
            </w:pPr>
            <w:ins w:id="3889" w:author="Mohammad Nayeem Hasan" w:date="2024-11-04T00:07:00Z" w16du:dateUtc="2024-11-03T18:07:00Z">
              <w:r>
                <w:rPr>
                  <w:rFonts w:ascii="Times New Roman" w:hAnsi="Times New Roman" w:cs="Times New Roman"/>
                  <w:sz w:val="24"/>
                  <w:szCs w:val="24"/>
                </w:rPr>
                <w:t>1.13 (0.98, 1.30)</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39792023" w14:textId="77777777" w:rsidR="00994FF0" w:rsidRDefault="00994FF0" w:rsidP="000C3C54">
            <w:pPr>
              <w:rPr>
                <w:ins w:id="3890" w:author="Mohammad Nayeem Hasan" w:date="2024-11-04T00:07:00Z" w16du:dateUtc="2024-11-03T18:07:00Z"/>
                <w:rFonts w:ascii="Times New Roman" w:hAnsi="Times New Roman" w:cs="Times New Roman"/>
                <w:sz w:val="24"/>
                <w:szCs w:val="24"/>
              </w:rPr>
            </w:pPr>
            <w:ins w:id="3891" w:author="Mohammad Nayeem Hasan" w:date="2024-11-04T00:07:00Z" w16du:dateUtc="2024-11-03T18:07:00Z">
              <w:r>
                <w:rPr>
                  <w:rFonts w:ascii="Times New Roman" w:hAnsi="Times New Roman" w:cs="Times New Roman"/>
                  <w:sz w:val="24"/>
                  <w:szCs w:val="24"/>
                </w:rPr>
                <w:t>0.103</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6D29E8D" w14:textId="77777777" w:rsidR="00994FF0" w:rsidRDefault="00994FF0" w:rsidP="000C3C54">
            <w:pPr>
              <w:rPr>
                <w:ins w:id="3892" w:author="Mohammad Nayeem Hasan" w:date="2024-11-04T00:07:00Z" w16du:dateUtc="2024-11-03T18:07:00Z"/>
                <w:rFonts w:ascii="Times New Roman" w:hAnsi="Times New Roman" w:cs="Times New Roman"/>
                <w:sz w:val="24"/>
                <w:szCs w:val="24"/>
              </w:rPr>
            </w:pPr>
            <w:ins w:id="3893"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09197E23" w14:textId="77777777" w:rsidR="00994FF0" w:rsidRDefault="00994FF0" w:rsidP="000C3C54">
            <w:pPr>
              <w:rPr>
                <w:ins w:id="3894" w:author="Mohammad Nayeem Hasan" w:date="2024-11-04T00:07:00Z" w16du:dateUtc="2024-11-03T18:07:00Z"/>
                <w:rFonts w:ascii="Times New Roman" w:hAnsi="Times New Roman" w:cs="Times New Roman"/>
                <w:sz w:val="24"/>
                <w:szCs w:val="24"/>
              </w:rPr>
            </w:pPr>
            <w:ins w:id="3895"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208C262" w14:textId="77777777" w:rsidR="00994FF0" w:rsidRDefault="00994FF0" w:rsidP="000C3C54">
            <w:pPr>
              <w:rPr>
                <w:ins w:id="3896" w:author="Mohammad Nayeem Hasan" w:date="2024-11-04T00:07:00Z" w16du:dateUtc="2024-11-03T18:07:00Z"/>
                <w:rFonts w:ascii="Times New Roman" w:hAnsi="Times New Roman" w:cs="Times New Roman"/>
                <w:sz w:val="24"/>
                <w:szCs w:val="24"/>
              </w:rPr>
            </w:pPr>
            <w:ins w:id="3897" w:author="Mohammad Nayeem Hasan" w:date="2024-11-04T00:07:00Z" w16du:dateUtc="2024-11-03T18:07:00Z">
              <w:r>
                <w:rPr>
                  <w:rFonts w:ascii="Times New Roman" w:hAnsi="Times New Roman" w:cs="Times New Roman"/>
                  <w:sz w:val="24"/>
                  <w:szCs w:val="24"/>
                </w:rPr>
                <w:t>1.15 (0.99, 1.34)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515EFE3" w14:textId="77777777" w:rsidR="00994FF0" w:rsidRDefault="00994FF0" w:rsidP="000C3C54">
            <w:pPr>
              <w:rPr>
                <w:ins w:id="3898" w:author="Mohammad Nayeem Hasan" w:date="2024-11-04T00:07:00Z" w16du:dateUtc="2024-11-03T18:07:00Z"/>
                <w:rFonts w:ascii="Times New Roman" w:hAnsi="Times New Roman" w:cs="Times New Roman"/>
                <w:sz w:val="24"/>
                <w:szCs w:val="24"/>
              </w:rPr>
            </w:pPr>
            <w:ins w:id="3899" w:author="Mohammad Nayeem Hasan" w:date="2024-11-04T00:07:00Z" w16du:dateUtc="2024-11-03T18:07:00Z">
              <w:r>
                <w:rPr>
                  <w:rFonts w:ascii="Times New Roman" w:hAnsi="Times New Roman" w:cs="Times New Roman"/>
                  <w:sz w:val="24"/>
                  <w:szCs w:val="24"/>
                </w:rPr>
                <w:t>0.065</w:t>
              </w:r>
            </w:ins>
          </w:p>
        </w:tc>
      </w:tr>
      <w:tr w:rsidR="00994FF0" w14:paraId="28D2E5AD" w14:textId="77777777" w:rsidTr="000C3C54">
        <w:trPr>
          <w:trHeight w:val="288"/>
          <w:jc w:val="center"/>
          <w:ins w:id="390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D2CB821" w14:textId="77777777" w:rsidR="00994FF0" w:rsidRDefault="00994FF0" w:rsidP="000C3C54">
            <w:pPr>
              <w:rPr>
                <w:ins w:id="3901" w:author="Mohammad Nayeem Hasan" w:date="2024-11-04T00:07:00Z" w16du:dateUtc="2024-11-03T18:07:00Z"/>
                <w:rFonts w:ascii="Times New Roman" w:hAnsi="Times New Roman" w:cs="Times New Roman"/>
                <w:sz w:val="24"/>
                <w:szCs w:val="24"/>
              </w:rPr>
            </w:pPr>
            <w:ins w:id="3902"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37A0CFE3" w14:textId="77777777" w:rsidR="00994FF0" w:rsidRDefault="00994FF0" w:rsidP="000C3C54">
            <w:pPr>
              <w:rPr>
                <w:ins w:id="3903" w:author="Mohammad Nayeem Hasan" w:date="2024-11-04T00:07:00Z" w16du:dateUtc="2024-11-03T18:07:00Z"/>
                <w:rFonts w:ascii="Times New Roman" w:hAnsi="Times New Roman" w:cs="Times New Roman"/>
                <w:sz w:val="24"/>
                <w:szCs w:val="24"/>
              </w:rPr>
            </w:pPr>
            <w:ins w:id="3904" w:author="Mohammad Nayeem Hasan" w:date="2024-11-04T00:07:00Z" w16du:dateUtc="2024-11-03T18:07:00Z">
              <w:r w:rsidRPr="00302153">
                <w:rPr>
                  <w:rFonts w:ascii="Times New Roman" w:hAnsi="Times New Roman" w:cs="Times New Roman"/>
                  <w:sz w:val="24"/>
                  <w:szCs w:val="24"/>
                </w:rPr>
                <w:t>Reference</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F5401B8" w14:textId="77777777" w:rsidR="00994FF0" w:rsidRDefault="00994FF0" w:rsidP="000C3C54">
            <w:pPr>
              <w:rPr>
                <w:ins w:id="3905" w:author="Mohammad Nayeem Hasan" w:date="2024-11-04T00:07:00Z" w16du:dateUtc="2024-11-03T18:07:00Z"/>
                <w:rFonts w:ascii="Times New Roman" w:hAnsi="Times New Roman" w:cs="Times New Roman"/>
                <w:sz w:val="24"/>
                <w:szCs w:val="24"/>
              </w:rPr>
            </w:pPr>
            <w:ins w:id="3906"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44D2C9E8" w14:textId="77777777" w:rsidR="00994FF0" w:rsidRDefault="00994FF0" w:rsidP="000C3C54">
            <w:pPr>
              <w:rPr>
                <w:ins w:id="3907" w:author="Mohammad Nayeem Hasan" w:date="2024-11-04T00:07:00Z" w16du:dateUtc="2024-11-03T18:07:00Z"/>
                <w:rFonts w:ascii="Times New Roman" w:hAnsi="Times New Roman" w:cs="Times New Roman"/>
                <w:sz w:val="24"/>
                <w:szCs w:val="24"/>
              </w:rPr>
            </w:pPr>
            <w:ins w:id="3908"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598AFDB" w14:textId="77777777" w:rsidR="00994FF0" w:rsidRDefault="00994FF0" w:rsidP="000C3C54">
            <w:pPr>
              <w:rPr>
                <w:ins w:id="3909" w:author="Mohammad Nayeem Hasan" w:date="2024-11-04T00:07:00Z" w16du:dateUtc="2024-11-03T18:07:00Z"/>
                <w:rFonts w:ascii="Times New Roman" w:hAnsi="Times New Roman" w:cs="Times New Roman"/>
                <w:sz w:val="24"/>
                <w:szCs w:val="24"/>
              </w:rPr>
            </w:pPr>
            <w:ins w:id="3910"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2D9F57F3" w14:textId="77777777" w:rsidR="00994FF0" w:rsidRDefault="00994FF0" w:rsidP="000C3C54">
            <w:pPr>
              <w:rPr>
                <w:ins w:id="3911" w:author="Mohammad Nayeem Hasan" w:date="2024-11-04T00:07:00Z" w16du:dateUtc="2024-11-03T18:07:00Z"/>
                <w:rFonts w:ascii="Times New Roman" w:hAnsi="Times New Roman" w:cs="Times New Roman"/>
                <w:sz w:val="24"/>
                <w:szCs w:val="24"/>
              </w:rPr>
            </w:pPr>
            <w:ins w:id="3912"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54FDD4A0" w14:textId="77777777" w:rsidR="00994FF0" w:rsidRDefault="00994FF0" w:rsidP="000C3C54">
            <w:pPr>
              <w:rPr>
                <w:ins w:id="3913" w:author="Mohammad Nayeem Hasan" w:date="2024-11-04T00:07:00Z" w16du:dateUtc="2024-11-03T18:07:00Z"/>
                <w:rFonts w:ascii="Times New Roman" w:hAnsi="Times New Roman" w:cs="Times New Roman"/>
                <w:sz w:val="24"/>
                <w:szCs w:val="24"/>
              </w:rPr>
            </w:pPr>
            <w:ins w:id="3914" w:author="Mohammad Nayeem Hasan" w:date="2024-11-04T00:07:00Z" w16du:dateUtc="2024-11-03T18:07:00Z">
              <w:r>
                <w:rPr>
                  <w:rFonts w:ascii="Times New Roman" w:hAnsi="Times New Roman" w:cs="Times New Roman"/>
                  <w:sz w:val="24"/>
                  <w:szCs w:val="24"/>
                </w:rPr>
                <w:t>-</w:t>
              </w:r>
            </w:ins>
          </w:p>
        </w:tc>
      </w:tr>
      <w:tr w:rsidR="00994FF0" w14:paraId="41231C8D" w14:textId="77777777" w:rsidTr="000C3C54">
        <w:trPr>
          <w:trHeight w:val="288"/>
          <w:jc w:val="center"/>
          <w:ins w:id="3915"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3DC1F8BC" w14:textId="77777777" w:rsidR="00994FF0" w:rsidRDefault="00994FF0" w:rsidP="000C3C54">
            <w:pPr>
              <w:rPr>
                <w:ins w:id="3916" w:author="Mohammad Nayeem Hasan" w:date="2024-11-04T00:07:00Z" w16du:dateUtc="2024-11-03T18:07:00Z"/>
                <w:rFonts w:ascii="Times New Roman" w:hAnsi="Times New Roman" w:cs="Times New Roman"/>
                <w:sz w:val="24"/>
                <w:szCs w:val="24"/>
              </w:rPr>
            </w:pPr>
            <w:ins w:id="3917" w:author="Mohammad Nayeem Hasan" w:date="2024-11-04T00:07:00Z" w16du:dateUtc="2024-11-03T18:07:00Z">
              <w:r>
                <w:rPr>
                  <w:rFonts w:ascii="Times New Roman" w:hAnsi="Times New Roman" w:cs="Times New Roman"/>
                  <w:sz w:val="24"/>
                  <w:szCs w:val="24"/>
                </w:rPr>
                <w:t>Mass media</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5702ACC" w14:textId="77777777" w:rsidR="00994FF0" w:rsidRDefault="00994FF0" w:rsidP="000C3C54">
            <w:pPr>
              <w:rPr>
                <w:ins w:id="391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B26C088" w14:textId="77777777" w:rsidR="00994FF0" w:rsidRDefault="00994FF0" w:rsidP="000C3C54">
            <w:pPr>
              <w:rPr>
                <w:ins w:id="391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8B4F4E1" w14:textId="77777777" w:rsidR="00994FF0" w:rsidRDefault="00994FF0" w:rsidP="000C3C54">
            <w:pPr>
              <w:rPr>
                <w:ins w:id="3920" w:author="Mohammad Nayeem Hasan" w:date="2024-11-04T00:07:00Z" w16du:dateUtc="2024-11-03T18:07:00Z"/>
                <w:rFonts w:ascii="Times New Roman" w:hAnsi="Times New Roman" w:cs="Times New Roman"/>
                <w:sz w:val="24"/>
                <w:szCs w:val="24"/>
              </w:rPr>
            </w:pPr>
          </w:p>
        </w:tc>
      </w:tr>
      <w:tr w:rsidR="00994FF0" w14:paraId="2CAE802D" w14:textId="77777777" w:rsidTr="000C3C54">
        <w:trPr>
          <w:trHeight w:val="288"/>
          <w:jc w:val="center"/>
          <w:ins w:id="392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B0B2BA1" w14:textId="77777777" w:rsidR="00994FF0" w:rsidRDefault="00994FF0" w:rsidP="000C3C54">
            <w:pPr>
              <w:rPr>
                <w:ins w:id="3922" w:author="Mohammad Nayeem Hasan" w:date="2024-11-04T00:07:00Z" w16du:dateUtc="2024-11-03T18:07:00Z"/>
                <w:rFonts w:ascii="Times New Roman" w:hAnsi="Times New Roman" w:cs="Times New Roman"/>
                <w:sz w:val="24"/>
                <w:szCs w:val="24"/>
              </w:rPr>
            </w:pPr>
            <w:ins w:id="3923" w:author="Mohammad Nayeem Hasan" w:date="2024-11-04T00:07:00Z" w16du:dateUtc="2024-11-03T18:07:00Z">
              <w:r>
                <w:rPr>
                  <w:rFonts w:ascii="Times New Roman" w:hAnsi="Times New Roman" w:cs="Times New Roman"/>
                  <w:sz w:val="24"/>
                  <w:szCs w:val="24"/>
                </w:rPr>
                <w:t>No</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695BA98" w14:textId="77777777" w:rsidR="00994FF0" w:rsidRDefault="00994FF0" w:rsidP="000C3C54">
            <w:pPr>
              <w:rPr>
                <w:ins w:id="3924" w:author="Mohammad Nayeem Hasan" w:date="2024-11-04T00:07:00Z" w16du:dateUtc="2024-11-03T18:07:00Z"/>
                <w:rFonts w:ascii="Times New Roman" w:hAnsi="Times New Roman" w:cs="Times New Roman"/>
                <w:sz w:val="24"/>
                <w:szCs w:val="24"/>
              </w:rPr>
            </w:pPr>
            <w:ins w:id="3925"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92443D7" w14:textId="77777777" w:rsidR="00994FF0" w:rsidRDefault="00994FF0" w:rsidP="000C3C54">
            <w:pPr>
              <w:rPr>
                <w:ins w:id="3926" w:author="Mohammad Nayeem Hasan" w:date="2024-11-04T00:07:00Z" w16du:dateUtc="2024-11-03T18:07:00Z"/>
                <w:rFonts w:ascii="Times New Roman" w:hAnsi="Times New Roman" w:cs="Times New Roman"/>
                <w:sz w:val="24"/>
                <w:szCs w:val="24"/>
              </w:rPr>
            </w:pPr>
            <w:ins w:id="3927"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F4B7B3A" w14:textId="77777777" w:rsidR="00994FF0" w:rsidRDefault="00994FF0" w:rsidP="000C3C54">
            <w:pPr>
              <w:rPr>
                <w:ins w:id="3928" w:author="Mohammad Nayeem Hasan" w:date="2024-11-04T00:07:00Z" w16du:dateUtc="2024-11-03T18:07:00Z"/>
                <w:rFonts w:ascii="Times New Roman" w:hAnsi="Times New Roman" w:cs="Times New Roman"/>
                <w:sz w:val="24"/>
                <w:szCs w:val="24"/>
              </w:rPr>
            </w:pPr>
            <w:ins w:id="3929"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DC33E07" w14:textId="77777777" w:rsidR="00994FF0" w:rsidRDefault="00994FF0" w:rsidP="000C3C54">
            <w:pPr>
              <w:rPr>
                <w:ins w:id="3930" w:author="Mohammad Nayeem Hasan" w:date="2024-11-04T00:07:00Z" w16du:dateUtc="2024-11-03T18:07:00Z"/>
                <w:rFonts w:ascii="Times New Roman" w:hAnsi="Times New Roman" w:cs="Times New Roman"/>
                <w:sz w:val="24"/>
                <w:szCs w:val="24"/>
              </w:rPr>
            </w:pPr>
            <w:ins w:id="3931"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62F8A34" w14:textId="77777777" w:rsidR="00994FF0" w:rsidRDefault="00994FF0" w:rsidP="000C3C54">
            <w:pPr>
              <w:rPr>
                <w:ins w:id="3932" w:author="Mohammad Nayeem Hasan" w:date="2024-11-04T00:07:00Z" w16du:dateUtc="2024-11-03T18:07:00Z"/>
                <w:rFonts w:ascii="Times New Roman" w:hAnsi="Times New Roman" w:cs="Times New Roman"/>
                <w:sz w:val="24"/>
                <w:szCs w:val="24"/>
              </w:rPr>
            </w:pPr>
            <w:ins w:id="3933" w:author="Mohammad Nayeem Hasan" w:date="2024-11-04T00:07:00Z" w16du:dateUtc="2024-11-03T18:07:00Z">
              <w:r>
                <w:rPr>
                  <w:rFonts w:ascii="Times New Roman" w:hAnsi="Times New Roman" w:cs="Times New Roman"/>
                  <w:sz w:val="24"/>
                  <w:szCs w:val="24"/>
                </w:rPr>
                <w:t>0.99 (0.87, 1.14)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28D5C9E1" w14:textId="77777777" w:rsidR="00994FF0" w:rsidRDefault="00994FF0" w:rsidP="000C3C54">
            <w:pPr>
              <w:rPr>
                <w:ins w:id="3934" w:author="Mohammad Nayeem Hasan" w:date="2024-11-04T00:07:00Z" w16du:dateUtc="2024-11-03T18:07:00Z"/>
                <w:rFonts w:ascii="Times New Roman" w:hAnsi="Times New Roman" w:cs="Times New Roman"/>
                <w:sz w:val="24"/>
                <w:szCs w:val="24"/>
              </w:rPr>
            </w:pPr>
            <w:ins w:id="3935" w:author="Mohammad Nayeem Hasan" w:date="2024-11-04T00:07:00Z" w16du:dateUtc="2024-11-03T18:07:00Z">
              <w:r>
                <w:rPr>
                  <w:rFonts w:ascii="Times New Roman" w:hAnsi="Times New Roman" w:cs="Times New Roman"/>
                  <w:sz w:val="24"/>
                  <w:szCs w:val="24"/>
                </w:rPr>
                <w:t>0.920</w:t>
              </w:r>
            </w:ins>
          </w:p>
        </w:tc>
      </w:tr>
      <w:tr w:rsidR="00994FF0" w14:paraId="27D7F1F4" w14:textId="77777777" w:rsidTr="000C3C54">
        <w:trPr>
          <w:trHeight w:val="288"/>
          <w:jc w:val="center"/>
          <w:ins w:id="393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D78041B" w14:textId="77777777" w:rsidR="00994FF0" w:rsidRDefault="00994FF0" w:rsidP="000C3C54">
            <w:pPr>
              <w:rPr>
                <w:ins w:id="3937" w:author="Mohammad Nayeem Hasan" w:date="2024-11-04T00:07:00Z" w16du:dateUtc="2024-11-03T18:07:00Z"/>
                <w:rFonts w:ascii="Times New Roman" w:hAnsi="Times New Roman" w:cs="Times New Roman"/>
                <w:sz w:val="24"/>
                <w:szCs w:val="24"/>
              </w:rPr>
            </w:pPr>
            <w:ins w:id="3938" w:author="Mohammad Nayeem Hasan" w:date="2024-11-04T00:07:00Z" w16du:dateUtc="2024-11-03T18:07:00Z">
              <w:r>
                <w:rPr>
                  <w:rFonts w:ascii="Times New Roman" w:hAnsi="Times New Roman" w:cs="Times New Roman"/>
                  <w:sz w:val="24"/>
                  <w:szCs w:val="24"/>
                </w:rPr>
                <w:t>Yes</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40425DC5" w14:textId="77777777" w:rsidR="00994FF0" w:rsidRDefault="00994FF0" w:rsidP="000C3C54">
            <w:pPr>
              <w:rPr>
                <w:ins w:id="3939" w:author="Mohammad Nayeem Hasan" w:date="2024-11-04T00:07:00Z" w16du:dateUtc="2024-11-03T18:07:00Z"/>
                <w:rFonts w:ascii="Times New Roman" w:hAnsi="Times New Roman" w:cs="Times New Roman"/>
                <w:sz w:val="24"/>
                <w:szCs w:val="24"/>
              </w:rPr>
            </w:pPr>
            <w:ins w:id="3940"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D141FDD" w14:textId="77777777" w:rsidR="00994FF0" w:rsidRDefault="00994FF0" w:rsidP="000C3C54">
            <w:pPr>
              <w:rPr>
                <w:ins w:id="3941" w:author="Mohammad Nayeem Hasan" w:date="2024-11-04T00:07:00Z" w16du:dateUtc="2024-11-03T18:07:00Z"/>
                <w:rFonts w:ascii="Times New Roman" w:hAnsi="Times New Roman" w:cs="Times New Roman"/>
                <w:sz w:val="24"/>
                <w:szCs w:val="24"/>
              </w:rPr>
            </w:pPr>
            <w:ins w:id="3942"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8173E33" w14:textId="77777777" w:rsidR="00994FF0" w:rsidRDefault="00994FF0" w:rsidP="000C3C54">
            <w:pPr>
              <w:rPr>
                <w:ins w:id="3943" w:author="Mohammad Nayeem Hasan" w:date="2024-11-04T00:07:00Z" w16du:dateUtc="2024-11-03T18:07:00Z"/>
                <w:rFonts w:ascii="Times New Roman" w:hAnsi="Times New Roman" w:cs="Times New Roman"/>
                <w:sz w:val="24"/>
                <w:szCs w:val="24"/>
              </w:rPr>
            </w:pPr>
            <w:ins w:id="3944"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EB9E6FE" w14:textId="77777777" w:rsidR="00994FF0" w:rsidRDefault="00994FF0" w:rsidP="000C3C54">
            <w:pPr>
              <w:rPr>
                <w:ins w:id="3945" w:author="Mohammad Nayeem Hasan" w:date="2024-11-04T00:07:00Z" w16du:dateUtc="2024-11-03T18:07:00Z"/>
                <w:rFonts w:ascii="Times New Roman" w:hAnsi="Times New Roman" w:cs="Times New Roman"/>
                <w:sz w:val="24"/>
                <w:szCs w:val="24"/>
              </w:rPr>
            </w:pPr>
            <w:ins w:id="3946"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4CDF8E84" w14:textId="77777777" w:rsidR="00994FF0" w:rsidRDefault="00994FF0" w:rsidP="000C3C54">
            <w:pPr>
              <w:rPr>
                <w:ins w:id="3947" w:author="Mohammad Nayeem Hasan" w:date="2024-11-04T00:07:00Z" w16du:dateUtc="2024-11-03T18:07:00Z"/>
                <w:rFonts w:ascii="Times New Roman" w:hAnsi="Times New Roman" w:cs="Times New Roman"/>
                <w:sz w:val="24"/>
                <w:szCs w:val="24"/>
              </w:rPr>
            </w:pPr>
            <w:ins w:id="3948"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76B3B8A" w14:textId="77777777" w:rsidR="00994FF0" w:rsidRDefault="00994FF0" w:rsidP="000C3C54">
            <w:pPr>
              <w:rPr>
                <w:ins w:id="3949" w:author="Mohammad Nayeem Hasan" w:date="2024-11-04T00:07:00Z" w16du:dateUtc="2024-11-03T18:07:00Z"/>
                <w:rFonts w:ascii="Times New Roman" w:hAnsi="Times New Roman" w:cs="Times New Roman"/>
                <w:sz w:val="24"/>
                <w:szCs w:val="24"/>
              </w:rPr>
            </w:pPr>
            <w:ins w:id="3950" w:author="Mohammad Nayeem Hasan" w:date="2024-11-04T00:07:00Z" w16du:dateUtc="2024-11-03T18:07:00Z">
              <w:r>
                <w:rPr>
                  <w:rFonts w:ascii="Times New Roman" w:hAnsi="Times New Roman" w:cs="Times New Roman"/>
                  <w:sz w:val="24"/>
                  <w:szCs w:val="24"/>
                </w:rPr>
                <w:t>-</w:t>
              </w:r>
            </w:ins>
          </w:p>
        </w:tc>
      </w:tr>
      <w:tr w:rsidR="00994FF0" w14:paraId="7D24F2CA" w14:textId="77777777" w:rsidTr="000C3C54">
        <w:trPr>
          <w:trHeight w:val="257"/>
          <w:jc w:val="center"/>
          <w:ins w:id="3951"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269E8CC" w14:textId="77777777" w:rsidR="00994FF0" w:rsidRDefault="00994FF0" w:rsidP="000C3C54">
            <w:pPr>
              <w:rPr>
                <w:ins w:id="3952" w:author="Mohammad Nayeem Hasan" w:date="2024-11-04T00:07:00Z" w16du:dateUtc="2024-11-03T18:07:00Z"/>
                <w:rFonts w:ascii="Times New Roman" w:hAnsi="Times New Roman" w:cs="Times New Roman"/>
                <w:sz w:val="24"/>
                <w:szCs w:val="24"/>
              </w:rPr>
            </w:pPr>
            <w:ins w:id="3953" w:author="Mohammad Nayeem Hasan" w:date="2024-11-04T00:07:00Z" w16du:dateUtc="2024-11-03T18:07:00Z">
              <w:r>
                <w:rPr>
                  <w:rFonts w:ascii="Times New Roman" w:hAnsi="Times New Roman" w:cs="Times New Roman"/>
                  <w:sz w:val="24"/>
                  <w:szCs w:val="24"/>
                </w:rPr>
                <w:t>Household size</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541494B4" w14:textId="77777777" w:rsidR="00994FF0" w:rsidRDefault="00994FF0" w:rsidP="000C3C54">
            <w:pPr>
              <w:rPr>
                <w:ins w:id="3954"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349998E1" w14:textId="77777777" w:rsidR="00994FF0" w:rsidRDefault="00994FF0" w:rsidP="000C3C54">
            <w:pPr>
              <w:rPr>
                <w:ins w:id="3955"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38AC144" w14:textId="77777777" w:rsidR="00994FF0" w:rsidRDefault="00994FF0" w:rsidP="000C3C54">
            <w:pPr>
              <w:rPr>
                <w:ins w:id="3956" w:author="Mohammad Nayeem Hasan" w:date="2024-11-04T00:07:00Z" w16du:dateUtc="2024-11-03T18:07:00Z"/>
                <w:rFonts w:ascii="Times New Roman" w:hAnsi="Times New Roman" w:cs="Times New Roman"/>
                <w:sz w:val="24"/>
                <w:szCs w:val="24"/>
              </w:rPr>
            </w:pPr>
          </w:p>
        </w:tc>
      </w:tr>
      <w:tr w:rsidR="00994FF0" w14:paraId="140C2839" w14:textId="77777777" w:rsidTr="000C3C54">
        <w:trPr>
          <w:trHeight w:val="257"/>
          <w:jc w:val="center"/>
          <w:ins w:id="395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D832C37" w14:textId="77777777" w:rsidR="00994FF0" w:rsidRDefault="00994FF0" w:rsidP="000C3C54">
            <w:pPr>
              <w:rPr>
                <w:ins w:id="3958" w:author="Mohammad Nayeem Hasan" w:date="2024-11-04T00:07:00Z" w16du:dateUtc="2024-11-03T18:07:00Z"/>
                <w:rFonts w:ascii="Times New Roman" w:hAnsi="Times New Roman" w:cs="Times New Roman"/>
                <w:sz w:val="24"/>
                <w:szCs w:val="24"/>
              </w:rPr>
            </w:pPr>
            <w:ins w:id="3959" w:author="Mohammad Nayeem Hasan" w:date="2024-11-04T00:07:00Z" w16du:dateUtc="2024-11-03T18:07:00Z">
              <w:r>
                <w:rPr>
                  <w:rFonts w:ascii="Times New Roman" w:hAnsi="Times New Roman" w:cs="Times New Roman"/>
                  <w:sz w:val="24"/>
                  <w:szCs w:val="24"/>
                </w:rPr>
                <w:t>5/5+</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7C440521" w14:textId="77777777" w:rsidR="00994FF0" w:rsidRDefault="00994FF0" w:rsidP="000C3C54">
            <w:pPr>
              <w:rPr>
                <w:ins w:id="3960" w:author="Mohammad Nayeem Hasan" w:date="2024-11-04T00:07:00Z" w16du:dateUtc="2024-11-03T18:07:00Z"/>
                <w:rFonts w:ascii="Times New Roman" w:hAnsi="Times New Roman" w:cs="Times New Roman"/>
                <w:sz w:val="24"/>
                <w:szCs w:val="24"/>
              </w:rPr>
            </w:pPr>
            <w:ins w:id="3961"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5885CA4F" w14:textId="77777777" w:rsidR="00994FF0" w:rsidRDefault="00994FF0" w:rsidP="000C3C54">
            <w:pPr>
              <w:rPr>
                <w:ins w:id="3962" w:author="Mohammad Nayeem Hasan" w:date="2024-11-04T00:07:00Z" w16du:dateUtc="2024-11-03T18:07:00Z"/>
                <w:rFonts w:ascii="Times New Roman" w:hAnsi="Times New Roman" w:cs="Times New Roman"/>
                <w:sz w:val="24"/>
                <w:szCs w:val="24"/>
              </w:rPr>
            </w:pPr>
            <w:ins w:id="3963"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1FAF1457" w14:textId="77777777" w:rsidR="00994FF0" w:rsidRDefault="00994FF0" w:rsidP="000C3C54">
            <w:pPr>
              <w:rPr>
                <w:ins w:id="3964" w:author="Mohammad Nayeem Hasan" w:date="2024-11-04T00:07:00Z" w16du:dateUtc="2024-11-03T18:07:00Z"/>
                <w:rFonts w:ascii="Times New Roman" w:hAnsi="Times New Roman" w:cs="Times New Roman"/>
                <w:sz w:val="24"/>
                <w:szCs w:val="24"/>
              </w:rPr>
            </w:pPr>
            <w:ins w:id="3965" w:author="Mohammad Nayeem Hasan" w:date="2024-11-04T00:07:00Z" w16du:dateUtc="2024-11-03T18:07:00Z">
              <w:r>
                <w:rPr>
                  <w:rFonts w:ascii="Times New Roman" w:hAnsi="Times New Roman" w:cs="Times New Roman"/>
                  <w:sz w:val="24"/>
                  <w:szCs w:val="24"/>
                </w:rPr>
                <w:t>1.13 (0.72, 1.77)</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1AAC06B4" w14:textId="77777777" w:rsidR="00994FF0" w:rsidRDefault="00994FF0" w:rsidP="000C3C54">
            <w:pPr>
              <w:rPr>
                <w:ins w:id="3966" w:author="Mohammad Nayeem Hasan" w:date="2024-11-04T00:07:00Z" w16du:dateUtc="2024-11-03T18:07:00Z"/>
                <w:rFonts w:ascii="Times New Roman" w:hAnsi="Times New Roman" w:cs="Times New Roman"/>
                <w:sz w:val="24"/>
                <w:szCs w:val="24"/>
              </w:rPr>
            </w:pPr>
            <w:ins w:id="3967" w:author="Mohammad Nayeem Hasan" w:date="2024-11-04T00:07:00Z" w16du:dateUtc="2024-11-03T18:07:00Z">
              <w:r>
                <w:rPr>
                  <w:rFonts w:ascii="Times New Roman" w:hAnsi="Times New Roman" w:cs="Times New Roman"/>
                  <w:sz w:val="24"/>
                  <w:szCs w:val="24"/>
                </w:rPr>
                <w:t>0.595</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489EA9A" w14:textId="77777777" w:rsidR="00994FF0" w:rsidRDefault="00994FF0" w:rsidP="000C3C54">
            <w:pPr>
              <w:rPr>
                <w:ins w:id="3968" w:author="Mohammad Nayeem Hasan" w:date="2024-11-04T00:07:00Z" w16du:dateUtc="2024-11-03T18:07:00Z"/>
                <w:rFonts w:ascii="Times New Roman" w:hAnsi="Times New Roman" w:cs="Times New Roman"/>
                <w:sz w:val="24"/>
                <w:szCs w:val="24"/>
              </w:rPr>
            </w:pPr>
            <w:ins w:id="3969" w:author="Mohammad Nayeem Hasan" w:date="2024-11-04T00:07:00Z" w16du:dateUtc="2024-11-03T18:07:00Z">
              <w:r>
                <w:rPr>
                  <w:rFonts w:ascii="Times New Roman" w:hAnsi="Times New Roman" w:cs="Times New Roman"/>
                  <w:sz w:val="24"/>
                  <w:szCs w:val="24"/>
                </w:rPr>
                <w:t>0.91 (0.79, 1.04)</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9F9ED29" w14:textId="77777777" w:rsidR="00994FF0" w:rsidRDefault="00994FF0" w:rsidP="000C3C54">
            <w:pPr>
              <w:rPr>
                <w:ins w:id="3970" w:author="Mohammad Nayeem Hasan" w:date="2024-11-04T00:07:00Z" w16du:dateUtc="2024-11-03T18:07:00Z"/>
                <w:rFonts w:ascii="Times New Roman" w:hAnsi="Times New Roman" w:cs="Times New Roman"/>
                <w:sz w:val="24"/>
                <w:szCs w:val="24"/>
              </w:rPr>
            </w:pPr>
            <w:ins w:id="3971" w:author="Mohammad Nayeem Hasan" w:date="2024-11-04T00:07:00Z" w16du:dateUtc="2024-11-03T18:07:00Z">
              <w:r>
                <w:rPr>
                  <w:rFonts w:ascii="Times New Roman" w:hAnsi="Times New Roman" w:cs="Times New Roman"/>
                  <w:sz w:val="24"/>
                  <w:szCs w:val="24"/>
                </w:rPr>
                <w:t>0.171</w:t>
              </w:r>
            </w:ins>
          </w:p>
        </w:tc>
      </w:tr>
      <w:tr w:rsidR="00994FF0" w14:paraId="31DDCD2F" w14:textId="77777777" w:rsidTr="000C3C54">
        <w:trPr>
          <w:trHeight w:val="257"/>
          <w:jc w:val="center"/>
          <w:ins w:id="397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16FBC85" w14:textId="77777777" w:rsidR="00994FF0" w:rsidRDefault="00994FF0" w:rsidP="000C3C54">
            <w:pPr>
              <w:rPr>
                <w:ins w:id="3973" w:author="Mohammad Nayeem Hasan" w:date="2024-11-04T00:07:00Z" w16du:dateUtc="2024-11-03T18:07:00Z"/>
                <w:rFonts w:ascii="Times New Roman" w:hAnsi="Times New Roman" w:cs="Times New Roman"/>
                <w:sz w:val="24"/>
                <w:szCs w:val="24"/>
              </w:rPr>
            </w:pPr>
            <w:ins w:id="3974" w:author="Mohammad Nayeem Hasan" w:date="2024-11-04T00:07:00Z" w16du:dateUtc="2024-11-03T18:07:00Z">
              <w:r>
                <w:rPr>
                  <w:rFonts w:ascii="Times New Roman" w:hAnsi="Times New Roman" w:cs="Times New Roman"/>
                  <w:sz w:val="24"/>
                  <w:szCs w:val="24"/>
                </w:rPr>
                <w:t>&lt;5</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269FFB6E" w14:textId="77777777" w:rsidR="00994FF0" w:rsidRDefault="00994FF0" w:rsidP="000C3C54">
            <w:pPr>
              <w:rPr>
                <w:ins w:id="3975" w:author="Mohammad Nayeem Hasan" w:date="2024-11-04T00:07:00Z" w16du:dateUtc="2024-11-03T18:07:00Z"/>
                <w:rFonts w:ascii="Times New Roman" w:hAnsi="Times New Roman" w:cs="Times New Roman"/>
                <w:sz w:val="24"/>
                <w:szCs w:val="24"/>
              </w:rPr>
            </w:pPr>
            <w:ins w:id="3976"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627D7EE1" w14:textId="77777777" w:rsidR="00994FF0" w:rsidRDefault="00994FF0" w:rsidP="000C3C54">
            <w:pPr>
              <w:rPr>
                <w:ins w:id="3977" w:author="Mohammad Nayeem Hasan" w:date="2024-11-04T00:07:00Z" w16du:dateUtc="2024-11-03T18:07:00Z"/>
                <w:rFonts w:ascii="Times New Roman" w:hAnsi="Times New Roman" w:cs="Times New Roman"/>
                <w:sz w:val="24"/>
                <w:szCs w:val="24"/>
              </w:rPr>
            </w:pPr>
            <w:ins w:id="3978"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0379685E" w14:textId="77777777" w:rsidR="00994FF0" w:rsidRDefault="00994FF0" w:rsidP="000C3C54">
            <w:pPr>
              <w:rPr>
                <w:ins w:id="3979" w:author="Mohammad Nayeem Hasan" w:date="2024-11-04T00:07:00Z" w16du:dateUtc="2024-11-03T18:07:00Z"/>
                <w:rFonts w:ascii="Times New Roman" w:hAnsi="Times New Roman" w:cs="Times New Roman"/>
                <w:sz w:val="24"/>
                <w:szCs w:val="24"/>
              </w:rPr>
            </w:pPr>
            <w:ins w:id="3980"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3A57D77" w14:textId="77777777" w:rsidR="00994FF0" w:rsidRDefault="00994FF0" w:rsidP="000C3C54">
            <w:pPr>
              <w:rPr>
                <w:ins w:id="3981" w:author="Mohammad Nayeem Hasan" w:date="2024-11-04T00:07:00Z" w16du:dateUtc="2024-11-03T18:07:00Z"/>
                <w:rFonts w:ascii="Times New Roman" w:hAnsi="Times New Roman" w:cs="Times New Roman"/>
                <w:sz w:val="24"/>
                <w:szCs w:val="24"/>
              </w:rPr>
            </w:pPr>
            <w:ins w:id="3982"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5ECB3B95" w14:textId="77777777" w:rsidR="00994FF0" w:rsidRDefault="00994FF0" w:rsidP="000C3C54">
            <w:pPr>
              <w:rPr>
                <w:ins w:id="3983" w:author="Mohammad Nayeem Hasan" w:date="2024-11-04T00:07:00Z" w16du:dateUtc="2024-11-03T18:07:00Z"/>
                <w:rFonts w:ascii="Times New Roman" w:hAnsi="Times New Roman" w:cs="Times New Roman"/>
                <w:sz w:val="24"/>
                <w:szCs w:val="24"/>
              </w:rPr>
            </w:pPr>
            <w:ins w:id="3984"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5B9BEE9" w14:textId="77777777" w:rsidR="00994FF0" w:rsidRDefault="00994FF0" w:rsidP="000C3C54">
            <w:pPr>
              <w:rPr>
                <w:ins w:id="3985" w:author="Mohammad Nayeem Hasan" w:date="2024-11-04T00:07:00Z" w16du:dateUtc="2024-11-03T18:07:00Z"/>
                <w:rFonts w:ascii="Times New Roman" w:hAnsi="Times New Roman" w:cs="Times New Roman"/>
                <w:sz w:val="24"/>
                <w:szCs w:val="24"/>
              </w:rPr>
            </w:pPr>
            <w:ins w:id="3986" w:author="Mohammad Nayeem Hasan" w:date="2024-11-04T00:07:00Z" w16du:dateUtc="2024-11-03T18:07:00Z">
              <w:r>
                <w:rPr>
                  <w:rFonts w:ascii="Times New Roman" w:hAnsi="Times New Roman" w:cs="Times New Roman"/>
                  <w:sz w:val="24"/>
                  <w:szCs w:val="24"/>
                </w:rPr>
                <w:t>-</w:t>
              </w:r>
            </w:ins>
          </w:p>
        </w:tc>
      </w:tr>
      <w:tr w:rsidR="00994FF0" w14:paraId="330CE26F" w14:textId="77777777" w:rsidTr="000C3C54">
        <w:trPr>
          <w:trHeight w:val="257"/>
          <w:jc w:val="center"/>
          <w:ins w:id="3987" w:author="Mohammad Nayeem Hasan" w:date="2024-11-04T00:07:00Z"/>
        </w:trPr>
        <w:tc>
          <w:tcPr>
            <w:tcW w:w="1735" w:type="pct"/>
            <w:gridSpan w:val="2"/>
            <w:tcBorders>
              <w:top w:val="single" w:sz="4" w:space="0" w:color="auto"/>
              <w:left w:val="single" w:sz="4" w:space="0" w:color="auto"/>
              <w:bottom w:val="single" w:sz="4" w:space="0" w:color="auto"/>
              <w:right w:val="single" w:sz="4" w:space="0" w:color="auto"/>
            </w:tcBorders>
            <w:vAlign w:val="center"/>
            <w:hideMark/>
          </w:tcPr>
          <w:p w14:paraId="25154411" w14:textId="77777777" w:rsidR="00994FF0" w:rsidRDefault="00994FF0" w:rsidP="000C3C54">
            <w:pPr>
              <w:rPr>
                <w:ins w:id="3988" w:author="Mohammad Nayeem Hasan" w:date="2024-11-04T00:07:00Z" w16du:dateUtc="2024-11-03T18:07:00Z"/>
                <w:rFonts w:ascii="Times New Roman" w:hAnsi="Times New Roman" w:cs="Times New Roman"/>
                <w:sz w:val="24"/>
                <w:szCs w:val="24"/>
              </w:rPr>
            </w:pPr>
            <w:ins w:id="3989" w:author="Mohammad Nayeem Hasan" w:date="2024-11-04T00:07:00Z" w16du:dateUtc="2024-11-03T18:07:00Z">
              <w:r>
                <w:rPr>
                  <w:rFonts w:ascii="Times New Roman" w:hAnsi="Times New Roman" w:cs="Times New Roman"/>
                  <w:sz w:val="24"/>
                  <w:szCs w:val="24"/>
                </w:rPr>
                <w:t>Source of water</w:t>
              </w:r>
            </w:ins>
          </w:p>
        </w:tc>
        <w:tc>
          <w:tcPr>
            <w:tcW w:w="1390" w:type="pct"/>
            <w:gridSpan w:val="2"/>
            <w:tcBorders>
              <w:top w:val="single" w:sz="4" w:space="0" w:color="auto"/>
              <w:left w:val="single" w:sz="4" w:space="0" w:color="auto"/>
              <w:bottom w:val="single" w:sz="4" w:space="0" w:color="auto"/>
              <w:right w:val="single" w:sz="4" w:space="0" w:color="auto"/>
            </w:tcBorders>
            <w:vAlign w:val="center"/>
          </w:tcPr>
          <w:p w14:paraId="3BE0F84C" w14:textId="77777777" w:rsidR="00994FF0" w:rsidRDefault="00994FF0" w:rsidP="000C3C54">
            <w:pPr>
              <w:rPr>
                <w:ins w:id="399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
          <w:p w14:paraId="40A25752" w14:textId="77777777" w:rsidR="00994FF0" w:rsidRDefault="00994FF0" w:rsidP="000C3C54">
            <w:pPr>
              <w:rPr>
                <w:ins w:id="399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EFCCB38" w14:textId="77777777" w:rsidR="00994FF0" w:rsidRDefault="00994FF0" w:rsidP="000C3C54">
            <w:pPr>
              <w:rPr>
                <w:ins w:id="3992" w:author="Mohammad Nayeem Hasan" w:date="2024-11-04T00:07:00Z" w16du:dateUtc="2024-11-03T18:07:00Z"/>
                <w:rFonts w:ascii="Times New Roman" w:hAnsi="Times New Roman" w:cs="Times New Roman"/>
                <w:sz w:val="24"/>
                <w:szCs w:val="24"/>
              </w:rPr>
            </w:pPr>
          </w:p>
        </w:tc>
      </w:tr>
      <w:tr w:rsidR="00994FF0" w14:paraId="29E69B0D" w14:textId="77777777" w:rsidTr="000C3C54">
        <w:trPr>
          <w:trHeight w:val="257"/>
          <w:jc w:val="center"/>
          <w:ins w:id="399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05793EB" w14:textId="77777777" w:rsidR="00994FF0" w:rsidRDefault="00994FF0" w:rsidP="000C3C54">
            <w:pPr>
              <w:rPr>
                <w:ins w:id="3994" w:author="Mohammad Nayeem Hasan" w:date="2024-11-04T00:07:00Z" w16du:dateUtc="2024-11-03T18:07:00Z"/>
                <w:rFonts w:ascii="Times New Roman" w:hAnsi="Times New Roman" w:cs="Times New Roman"/>
                <w:sz w:val="24"/>
                <w:szCs w:val="24"/>
              </w:rPr>
            </w:pPr>
            <w:ins w:id="3995" w:author="Mohammad Nayeem Hasan" w:date="2024-11-04T00:07:00Z" w16du:dateUtc="2024-11-03T18:07:00Z">
              <w:r>
                <w:rPr>
                  <w:rFonts w:ascii="Times New Roman" w:hAnsi="Times New Roman" w:cs="Times New Roman"/>
                  <w:sz w:val="24"/>
                  <w:szCs w:val="24"/>
                </w:rPr>
                <w:t>Direct from source</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0AD25ED0" w14:textId="77777777" w:rsidR="00994FF0" w:rsidRDefault="00994FF0" w:rsidP="000C3C54">
            <w:pPr>
              <w:rPr>
                <w:ins w:id="3996" w:author="Mohammad Nayeem Hasan" w:date="2024-11-04T00:07:00Z" w16du:dateUtc="2024-11-03T18:07:00Z"/>
                <w:rFonts w:ascii="Times New Roman" w:hAnsi="Times New Roman" w:cs="Times New Roman"/>
                <w:sz w:val="24"/>
                <w:szCs w:val="24"/>
              </w:rPr>
            </w:pPr>
            <w:ins w:id="3997"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438C0D21" w14:textId="77777777" w:rsidR="00994FF0" w:rsidRDefault="00994FF0" w:rsidP="000C3C54">
            <w:pPr>
              <w:rPr>
                <w:ins w:id="3998" w:author="Mohammad Nayeem Hasan" w:date="2024-11-04T00:07:00Z" w16du:dateUtc="2024-11-03T18:07:00Z"/>
                <w:rFonts w:ascii="Times New Roman" w:hAnsi="Times New Roman" w:cs="Times New Roman"/>
                <w:sz w:val="24"/>
                <w:szCs w:val="24"/>
              </w:rPr>
            </w:pPr>
            <w:ins w:id="399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6EE09456" w14:textId="77777777" w:rsidR="00994FF0" w:rsidRDefault="00994FF0" w:rsidP="000C3C54">
            <w:pPr>
              <w:rPr>
                <w:ins w:id="4000" w:author="Mohammad Nayeem Hasan" w:date="2024-11-04T00:07:00Z" w16du:dateUtc="2024-11-03T18:07:00Z"/>
                <w:rFonts w:ascii="Times New Roman" w:hAnsi="Times New Roman" w:cs="Times New Roman"/>
                <w:sz w:val="24"/>
                <w:szCs w:val="24"/>
              </w:rPr>
            </w:pPr>
            <w:ins w:id="4001" w:author="Mohammad Nayeem Hasan" w:date="2024-11-04T00:07:00Z" w16du:dateUtc="2024-11-03T18:07:00Z">
              <w:r>
                <w:rPr>
                  <w:rFonts w:ascii="Times New Roman" w:hAnsi="Times New Roman" w:cs="Times New Roman"/>
                  <w:sz w:val="24"/>
                  <w:szCs w:val="24"/>
                </w:rPr>
                <w:t>1.28 (0.53, 3.08)</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8A78FEB" w14:textId="77777777" w:rsidR="00994FF0" w:rsidRDefault="00994FF0" w:rsidP="000C3C54">
            <w:pPr>
              <w:rPr>
                <w:ins w:id="4002" w:author="Mohammad Nayeem Hasan" w:date="2024-11-04T00:07:00Z" w16du:dateUtc="2024-11-03T18:07:00Z"/>
                <w:rFonts w:ascii="Times New Roman" w:hAnsi="Times New Roman" w:cs="Times New Roman"/>
                <w:sz w:val="24"/>
                <w:szCs w:val="24"/>
              </w:rPr>
            </w:pPr>
            <w:ins w:id="4003" w:author="Mohammad Nayeem Hasan" w:date="2024-11-04T00:07:00Z" w16du:dateUtc="2024-11-03T18:07:00Z">
              <w:r>
                <w:rPr>
                  <w:rFonts w:ascii="Times New Roman" w:hAnsi="Times New Roman" w:cs="Times New Roman"/>
                  <w:sz w:val="24"/>
                  <w:szCs w:val="24"/>
                </w:rPr>
                <w:t>0.580</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0F48FAC6" w14:textId="77777777" w:rsidR="00994FF0" w:rsidRDefault="00994FF0" w:rsidP="000C3C54">
            <w:pPr>
              <w:rPr>
                <w:ins w:id="4004" w:author="Mohammad Nayeem Hasan" w:date="2024-11-04T00:07:00Z" w16du:dateUtc="2024-11-03T18:07:00Z"/>
                <w:rFonts w:ascii="Times New Roman" w:hAnsi="Times New Roman" w:cs="Times New Roman"/>
                <w:sz w:val="24"/>
                <w:szCs w:val="24"/>
              </w:rPr>
            </w:pPr>
            <w:ins w:id="4005"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DC92D95" w14:textId="77777777" w:rsidR="00994FF0" w:rsidRDefault="00994FF0" w:rsidP="000C3C54">
            <w:pPr>
              <w:rPr>
                <w:ins w:id="4006" w:author="Mohammad Nayeem Hasan" w:date="2024-11-04T00:07:00Z" w16du:dateUtc="2024-11-03T18:07:00Z"/>
                <w:rFonts w:ascii="Times New Roman" w:hAnsi="Times New Roman" w:cs="Times New Roman"/>
                <w:sz w:val="24"/>
                <w:szCs w:val="24"/>
              </w:rPr>
            </w:pPr>
            <w:ins w:id="4007" w:author="Mohammad Nayeem Hasan" w:date="2024-11-04T00:07:00Z" w16du:dateUtc="2024-11-03T18:07:00Z">
              <w:r>
                <w:rPr>
                  <w:rFonts w:ascii="Times New Roman" w:hAnsi="Times New Roman" w:cs="Times New Roman"/>
                  <w:sz w:val="24"/>
                  <w:szCs w:val="24"/>
                </w:rPr>
                <w:t>-</w:t>
              </w:r>
            </w:ins>
          </w:p>
        </w:tc>
      </w:tr>
      <w:tr w:rsidR="00994FF0" w14:paraId="48E30183" w14:textId="77777777" w:rsidTr="000C3C54">
        <w:trPr>
          <w:trHeight w:val="257"/>
          <w:jc w:val="center"/>
          <w:ins w:id="400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ED7072F" w14:textId="77777777" w:rsidR="00994FF0" w:rsidRDefault="00994FF0" w:rsidP="000C3C54">
            <w:pPr>
              <w:rPr>
                <w:ins w:id="4009" w:author="Mohammad Nayeem Hasan" w:date="2024-11-04T00:07:00Z" w16du:dateUtc="2024-11-03T18:07:00Z"/>
                <w:rFonts w:ascii="Times New Roman" w:hAnsi="Times New Roman" w:cs="Times New Roman"/>
                <w:sz w:val="24"/>
                <w:szCs w:val="24"/>
              </w:rPr>
            </w:pPr>
            <w:ins w:id="4010" w:author="Mohammad Nayeem Hasan" w:date="2024-11-04T00:07:00Z" w16du:dateUtc="2024-11-03T18:07:00Z">
              <w:r>
                <w:rPr>
                  <w:rFonts w:ascii="Times New Roman" w:hAnsi="Times New Roman" w:cs="Times New Roman"/>
                  <w:sz w:val="24"/>
                  <w:szCs w:val="24"/>
                </w:rPr>
                <w:t>Covered container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6A3B5829" w14:textId="77777777" w:rsidR="00994FF0" w:rsidRDefault="00994FF0" w:rsidP="000C3C54">
            <w:pPr>
              <w:rPr>
                <w:ins w:id="4011" w:author="Mohammad Nayeem Hasan" w:date="2024-11-04T00:07:00Z" w16du:dateUtc="2024-11-03T18:07:00Z"/>
                <w:rFonts w:ascii="Times New Roman" w:hAnsi="Times New Roman" w:cs="Times New Roman"/>
                <w:sz w:val="24"/>
                <w:szCs w:val="24"/>
              </w:rPr>
            </w:pPr>
            <w:ins w:id="4012"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01B1FEAE" w14:textId="77777777" w:rsidR="00994FF0" w:rsidRDefault="00994FF0" w:rsidP="000C3C54">
            <w:pPr>
              <w:rPr>
                <w:ins w:id="4013" w:author="Mohammad Nayeem Hasan" w:date="2024-11-04T00:07:00Z" w16du:dateUtc="2024-11-03T18:07:00Z"/>
                <w:rFonts w:ascii="Times New Roman" w:hAnsi="Times New Roman" w:cs="Times New Roman"/>
                <w:sz w:val="24"/>
                <w:szCs w:val="24"/>
              </w:rPr>
            </w:pPr>
            <w:ins w:id="4014"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24840E43" w14:textId="77777777" w:rsidR="00994FF0" w:rsidRDefault="00994FF0" w:rsidP="000C3C54">
            <w:pPr>
              <w:rPr>
                <w:ins w:id="4015" w:author="Mohammad Nayeem Hasan" w:date="2024-11-04T00:07:00Z" w16du:dateUtc="2024-11-03T18:07:00Z"/>
                <w:rFonts w:ascii="Times New Roman" w:hAnsi="Times New Roman" w:cs="Times New Roman"/>
                <w:sz w:val="24"/>
                <w:szCs w:val="24"/>
              </w:rPr>
            </w:pPr>
            <w:ins w:id="4016" w:author="Mohammad Nayeem Hasan" w:date="2024-11-04T00:07:00Z" w16du:dateUtc="2024-11-03T18:07:00Z">
              <w:r>
                <w:rPr>
                  <w:rFonts w:ascii="Times New Roman" w:hAnsi="Times New Roman" w:cs="Times New Roman"/>
                  <w:sz w:val="24"/>
                  <w:szCs w:val="24"/>
                </w:rPr>
                <w:t>1.37 (0.83, 2.27)</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7923EAE5" w14:textId="77777777" w:rsidR="00994FF0" w:rsidRDefault="00994FF0" w:rsidP="000C3C54">
            <w:pPr>
              <w:rPr>
                <w:ins w:id="4017" w:author="Mohammad Nayeem Hasan" w:date="2024-11-04T00:07:00Z" w16du:dateUtc="2024-11-03T18:07:00Z"/>
                <w:rFonts w:ascii="Times New Roman" w:hAnsi="Times New Roman" w:cs="Times New Roman"/>
                <w:sz w:val="24"/>
                <w:szCs w:val="24"/>
              </w:rPr>
            </w:pPr>
            <w:ins w:id="4018" w:author="Mohammad Nayeem Hasan" w:date="2024-11-04T00:07:00Z" w16du:dateUtc="2024-11-03T18:07:00Z">
              <w:r>
                <w:rPr>
                  <w:rFonts w:ascii="Times New Roman" w:hAnsi="Times New Roman" w:cs="Times New Roman"/>
                  <w:sz w:val="24"/>
                  <w:szCs w:val="24"/>
                </w:rPr>
                <w:t>0.218</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71F739C4" w14:textId="77777777" w:rsidR="00994FF0" w:rsidRDefault="00994FF0" w:rsidP="000C3C54">
            <w:pPr>
              <w:rPr>
                <w:ins w:id="4019" w:author="Mohammad Nayeem Hasan" w:date="2024-11-04T00:07:00Z" w16du:dateUtc="2024-11-03T18:07:00Z"/>
                <w:rFonts w:ascii="Times New Roman" w:hAnsi="Times New Roman" w:cs="Times New Roman"/>
                <w:sz w:val="24"/>
                <w:szCs w:val="24"/>
              </w:rPr>
            </w:pPr>
            <w:ins w:id="4020"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347007AB" w14:textId="77777777" w:rsidR="00994FF0" w:rsidRDefault="00994FF0" w:rsidP="000C3C54">
            <w:pPr>
              <w:rPr>
                <w:ins w:id="4021" w:author="Mohammad Nayeem Hasan" w:date="2024-11-04T00:07:00Z" w16du:dateUtc="2024-11-03T18:07:00Z"/>
                <w:rFonts w:ascii="Times New Roman" w:hAnsi="Times New Roman" w:cs="Times New Roman"/>
                <w:sz w:val="24"/>
                <w:szCs w:val="24"/>
              </w:rPr>
            </w:pPr>
            <w:ins w:id="4022" w:author="Mohammad Nayeem Hasan" w:date="2024-11-04T00:07:00Z" w16du:dateUtc="2024-11-03T18:07:00Z">
              <w:r>
                <w:rPr>
                  <w:rFonts w:ascii="Times New Roman" w:hAnsi="Times New Roman" w:cs="Times New Roman"/>
                  <w:sz w:val="24"/>
                  <w:szCs w:val="24"/>
                </w:rPr>
                <w:t>-</w:t>
              </w:r>
            </w:ins>
          </w:p>
        </w:tc>
      </w:tr>
      <w:tr w:rsidR="00994FF0" w14:paraId="73D5286F" w14:textId="77777777" w:rsidTr="000C3C54">
        <w:trPr>
          <w:trHeight w:val="257"/>
          <w:jc w:val="center"/>
          <w:ins w:id="402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7BDE8FD" w14:textId="77777777" w:rsidR="00994FF0" w:rsidRDefault="00994FF0" w:rsidP="000C3C54">
            <w:pPr>
              <w:rPr>
                <w:ins w:id="4024" w:author="Mohammad Nayeem Hasan" w:date="2024-11-04T00:07:00Z" w16du:dateUtc="2024-11-03T18:07:00Z"/>
                <w:rFonts w:ascii="Times New Roman" w:hAnsi="Times New Roman" w:cs="Times New Roman"/>
                <w:sz w:val="24"/>
                <w:szCs w:val="24"/>
              </w:rPr>
            </w:pPr>
            <w:ins w:id="4025" w:author="Mohammad Nayeem Hasan" w:date="2024-11-04T00:07:00Z" w16du:dateUtc="2024-11-03T18:07:00Z">
              <w:r>
                <w:rPr>
                  <w:rFonts w:ascii="Times New Roman" w:hAnsi="Times New Roman" w:cs="Times New Roman"/>
                  <w:sz w:val="24"/>
                  <w:szCs w:val="24"/>
                </w:rPr>
                <w:t>Uncovered container</w:t>
              </w:r>
            </w:ins>
          </w:p>
        </w:tc>
        <w:tc>
          <w:tcPr>
            <w:tcW w:w="857" w:type="pct"/>
            <w:tcBorders>
              <w:top w:val="single" w:sz="4" w:space="0" w:color="auto"/>
              <w:left w:val="single" w:sz="4" w:space="0" w:color="auto"/>
              <w:bottom w:val="single" w:sz="4" w:space="0" w:color="auto"/>
              <w:right w:val="single" w:sz="4" w:space="0" w:color="auto"/>
            </w:tcBorders>
            <w:vAlign w:val="center"/>
            <w:hideMark/>
          </w:tcPr>
          <w:p w14:paraId="5BA0090D" w14:textId="77777777" w:rsidR="00994FF0" w:rsidRDefault="00994FF0" w:rsidP="000C3C54">
            <w:pPr>
              <w:rPr>
                <w:ins w:id="4026" w:author="Mohammad Nayeem Hasan" w:date="2024-11-04T00:07:00Z" w16du:dateUtc="2024-11-03T18:07:00Z"/>
                <w:rFonts w:ascii="Times New Roman" w:hAnsi="Times New Roman" w:cs="Times New Roman"/>
                <w:sz w:val="24"/>
                <w:szCs w:val="24"/>
              </w:rPr>
            </w:pPr>
            <w:ins w:id="4027" w:author="Mohammad Nayeem Hasan" w:date="2024-11-04T00:07:00Z" w16du:dateUtc="2024-11-03T18:07:00Z">
              <w:r>
                <w:rPr>
                  <w:rFonts w:ascii="Times New Roman" w:hAnsi="Times New Roman" w:cs="Times New Roman"/>
                  <w:sz w:val="24"/>
                  <w:szCs w:val="24"/>
                </w:rPr>
                <w:t>-</w:t>
              </w:r>
            </w:ins>
          </w:p>
        </w:tc>
        <w:tc>
          <w:tcPr>
            <w:tcW w:w="502" w:type="pct"/>
            <w:tcBorders>
              <w:top w:val="single" w:sz="4" w:space="0" w:color="auto"/>
              <w:left w:val="single" w:sz="4" w:space="0" w:color="auto"/>
              <w:bottom w:val="single" w:sz="4" w:space="0" w:color="auto"/>
              <w:right w:val="single" w:sz="4" w:space="0" w:color="auto"/>
            </w:tcBorders>
            <w:vAlign w:val="center"/>
            <w:hideMark/>
          </w:tcPr>
          <w:p w14:paraId="25881B14" w14:textId="77777777" w:rsidR="00994FF0" w:rsidRDefault="00994FF0" w:rsidP="000C3C54">
            <w:pPr>
              <w:rPr>
                <w:ins w:id="4028" w:author="Mohammad Nayeem Hasan" w:date="2024-11-04T00:07:00Z" w16du:dateUtc="2024-11-03T18:07:00Z"/>
                <w:rFonts w:ascii="Times New Roman" w:hAnsi="Times New Roman" w:cs="Times New Roman"/>
                <w:sz w:val="24"/>
                <w:szCs w:val="24"/>
              </w:rPr>
            </w:pPr>
            <w:ins w:id="4029" w:author="Mohammad Nayeem Hasan" w:date="2024-11-04T00:07:00Z" w16du:dateUtc="2024-11-03T18:07:00Z">
              <w:r>
                <w:rPr>
                  <w:rFonts w:ascii="Times New Roman" w:hAnsi="Times New Roman" w:cs="Times New Roman"/>
                  <w:sz w:val="24"/>
                  <w:szCs w:val="24"/>
                </w:rPr>
                <w:t>-</w:t>
              </w:r>
            </w:ins>
          </w:p>
        </w:tc>
        <w:tc>
          <w:tcPr>
            <w:tcW w:w="888" w:type="pct"/>
            <w:tcBorders>
              <w:top w:val="single" w:sz="4" w:space="0" w:color="auto"/>
              <w:left w:val="single" w:sz="4" w:space="0" w:color="auto"/>
              <w:bottom w:val="single" w:sz="4" w:space="0" w:color="auto"/>
              <w:right w:val="single" w:sz="4" w:space="0" w:color="auto"/>
            </w:tcBorders>
            <w:vAlign w:val="center"/>
            <w:hideMark/>
          </w:tcPr>
          <w:p w14:paraId="7183A28F" w14:textId="77777777" w:rsidR="00994FF0" w:rsidRDefault="00994FF0" w:rsidP="000C3C54">
            <w:pPr>
              <w:rPr>
                <w:ins w:id="4030" w:author="Mohammad Nayeem Hasan" w:date="2024-11-04T00:07:00Z" w16du:dateUtc="2024-11-03T18:07:00Z"/>
                <w:rFonts w:ascii="Times New Roman" w:hAnsi="Times New Roman" w:cs="Times New Roman"/>
                <w:sz w:val="24"/>
                <w:szCs w:val="24"/>
              </w:rPr>
            </w:pPr>
            <w:ins w:id="4031" w:author="Mohammad Nayeem Hasan" w:date="2024-11-04T00:07:00Z" w16du:dateUtc="2024-11-03T18:07:00Z">
              <w:r w:rsidRPr="00302153">
                <w:rPr>
                  <w:rFonts w:ascii="Times New Roman" w:hAnsi="Times New Roman" w:cs="Times New Roman"/>
                  <w:sz w:val="24"/>
                  <w:szCs w:val="24"/>
                </w:rPr>
                <w:t>Reference</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62002F0C" w14:textId="77777777" w:rsidR="00994FF0" w:rsidRDefault="00994FF0" w:rsidP="000C3C54">
            <w:pPr>
              <w:rPr>
                <w:ins w:id="4032" w:author="Mohammad Nayeem Hasan" w:date="2024-11-04T00:07:00Z" w16du:dateUtc="2024-11-03T18:07:00Z"/>
                <w:rFonts w:ascii="Times New Roman" w:hAnsi="Times New Roman" w:cs="Times New Roman"/>
                <w:sz w:val="24"/>
                <w:szCs w:val="24"/>
              </w:rPr>
            </w:pPr>
            <w:ins w:id="4033" w:author="Mohammad Nayeem Hasan" w:date="2024-11-04T00:07:00Z" w16du:dateUtc="2024-11-03T18:07:00Z">
              <w:r>
                <w:rPr>
                  <w:rFonts w:ascii="Times New Roman" w:hAnsi="Times New Roman" w:cs="Times New Roman"/>
                  <w:sz w:val="24"/>
                  <w:szCs w:val="24"/>
                </w:rPr>
                <w:t>-</w:t>
              </w:r>
            </w:ins>
          </w:p>
        </w:tc>
        <w:tc>
          <w:tcPr>
            <w:tcW w:w="919" w:type="pct"/>
            <w:tcBorders>
              <w:top w:val="single" w:sz="4" w:space="0" w:color="auto"/>
              <w:left w:val="single" w:sz="4" w:space="0" w:color="auto"/>
              <w:bottom w:val="single" w:sz="4" w:space="0" w:color="auto"/>
              <w:right w:val="single" w:sz="4" w:space="0" w:color="auto"/>
            </w:tcBorders>
            <w:vAlign w:val="center"/>
            <w:hideMark/>
          </w:tcPr>
          <w:p w14:paraId="3C19DD2A" w14:textId="77777777" w:rsidR="00994FF0" w:rsidRDefault="00994FF0" w:rsidP="000C3C54">
            <w:pPr>
              <w:rPr>
                <w:ins w:id="4034" w:author="Mohammad Nayeem Hasan" w:date="2024-11-04T00:07:00Z" w16du:dateUtc="2024-11-03T18:07:00Z"/>
                <w:rFonts w:ascii="Times New Roman" w:hAnsi="Times New Roman" w:cs="Times New Roman"/>
                <w:sz w:val="24"/>
                <w:szCs w:val="24"/>
              </w:rPr>
            </w:pPr>
            <w:ins w:id="4035" w:author="Mohammad Nayeem Hasan" w:date="2024-11-04T00:07:00Z" w16du:dateUtc="2024-11-03T18:07:00Z">
              <w:r>
                <w:rPr>
                  <w:rFonts w:ascii="Times New Roman" w:hAnsi="Times New Roman" w:cs="Times New Roman"/>
                  <w:sz w:val="24"/>
                  <w:szCs w:val="24"/>
                </w:rPr>
                <w:t>-</w:t>
              </w:r>
            </w:ins>
          </w:p>
        </w:tc>
        <w:tc>
          <w:tcPr>
            <w:tcW w:w="478" w:type="pct"/>
            <w:tcBorders>
              <w:top w:val="single" w:sz="4" w:space="0" w:color="auto"/>
              <w:left w:val="single" w:sz="4" w:space="0" w:color="auto"/>
              <w:bottom w:val="single" w:sz="4" w:space="0" w:color="auto"/>
              <w:right w:val="single" w:sz="4" w:space="0" w:color="auto"/>
            </w:tcBorders>
            <w:vAlign w:val="center"/>
            <w:hideMark/>
          </w:tcPr>
          <w:p w14:paraId="47466D1F" w14:textId="77777777" w:rsidR="00994FF0" w:rsidRDefault="00994FF0" w:rsidP="000C3C54">
            <w:pPr>
              <w:rPr>
                <w:ins w:id="4036" w:author="Mohammad Nayeem Hasan" w:date="2024-11-04T00:07:00Z" w16du:dateUtc="2024-11-03T18:07:00Z"/>
                <w:rFonts w:ascii="Times New Roman" w:hAnsi="Times New Roman" w:cs="Times New Roman"/>
                <w:sz w:val="24"/>
                <w:szCs w:val="24"/>
              </w:rPr>
            </w:pPr>
            <w:ins w:id="4037" w:author="Mohammad Nayeem Hasan" w:date="2024-11-04T00:07:00Z" w16du:dateUtc="2024-11-03T18:07:00Z">
              <w:r>
                <w:rPr>
                  <w:rFonts w:ascii="Times New Roman" w:hAnsi="Times New Roman" w:cs="Times New Roman"/>
                  <w:sz w:val="24"/>
                  <w:szCs w:val="24"/>
                </w:rPr>
                <w:t>-</w:t>
              </w:r>
            </w:ins>
          </w:p>
        </w:tc>
      </w:tr>
    </w:tbl>
    <w:p w14:paraId="537D12EC" w14:textId="77777777" w:rsidR="00994FF0" w:rsidRPr="000C3C54" w:rsidRDefault="00994FF0" w:rsidP="00994FF0">
      <w:pPr>
        <w:spacing w:line="240" w:lineRule="auto"/>
        <w:rPr>
          <w:ins w:id="4038" w:author="Mohammad Nayeem Hasan" w:date="2024-11-04T00:07:00Z" w16du:dateUtc="2024-11-03T18:07:00Z"/>
          <w:rFonts w:ascii="Times New Roman" w:hAnsi="Times New Roman" w:cs="Times New Roman"/>
          <w:i/>
          <w:iCs/>
          <w:color w:val="313131"/>
          <w:sz w:val="24"/>
          <w:szCs w:val="24"/>
          <w:shd w:val="clear" w:color="auto" w:fill="FFFFFF"/>
        </w:rPr>
      </w:pPr>
      <w:ins w:id="4039" w:author="Mohammad Nayeem Hasan" w:date="2024-11-04T00:07:00Z" w16du:dateUtc="2024-11-03T18:07:00Z">
        <w:r w:rsidRPr="000C3C54">
          <w:rPr>
            <w:rFonts w:ascii="Times New Roman" w:hAnsi="Times New Roman" w:cs="Times New Roman"/>
            <w:i/>
            <w:iCs/>
            <w:color w:val="313131"/>
            <w:sz w:val="24"/>
            <w:szCs w:val="24"/>
            <w:shd w:val="clear" w:color="auto" w:fill="FFFFFF"/>
          </w:rPr>
          <w:t>AOR: Adjusted odds ratio, CI = Confidence Interval</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40" w:author="Mohammad Nayeem Hasan" w:date="2024-11-05T04:11:00Z" w16du:dateUtc="2024-11-04T22:11:00Z">
          <w:tblPr>
            <w:tblStyle w:val="TableGrid"/>
            <w:tblW w:w="0" w:type="auto"/>
            <w:tblLook w:val="04A0" w:firstRow="1" w:lastRow="0" w:firstColumn="1" w:lastColumn="0" w:noHBand="0" w:noVBand="1"/>
          </w:tblPr>
        </w:tblPrChange>
      </w:tblPr>
      <w:tblGrid>
        <w:gridCol w:w="9360"/>
        <w:tblGridChange w:id="4041">
          <w:tblGrid>
            <w:gridCol w:w="15"/>
            <w:gridCol w:w="9345"/>
            <w:gridCol w:w="5"/>
          </w:tblGrid>
        </w:tblGridChange>
      </w:tblGrid>
      <w:tr w:rsidR="00CD0E5E" w14:paraId="7D405CE3" w14:textId="77777777" w:rsidTr="00CD77F8">
        <w:trPr>
          <w:ins w:id="4042" w:author="Mohammad Nayeem Hasan" w:date="2024-11-04T00:14:00Z"/>
          <w:trPrChange w:id="4043" w:author="Mohammad Nayeem Hasan" w:date="2024-11-05T04:11:00Z" w16du:dateUtc="2024-11-04T22:11:00Z">
            <w:trPr>
              <w:gridBefore w:val="1"/>
            </w:trPr>
          </w:trPrChange>
        </w:trPr>
        <w:tc>
          <w:tcPr>
            <w:tcW w:w="5000" w:type="pct"/>
            <w:tcPrChange w:id="4044" w:author="Mohammad Nayeem Hasan" w:date="2024-11-05T04:11:00Z" w16du:dateUtc="2024-11-04T22:11:00Z">
              <w:tcPr>
                <w:tcW w:w="9350" w:type="dxa"/>
                <w:gridSpan w:val="2"/>
              </w:tcPr>
            </w:tcPrChange>
          </w:tcPr>
          <w:p w14:paraId="4270D24B" w14:textId="38EAD62A" w:rsidR="00CD0E5E" w:rsidRDefault="00916423" w:rsidP="0063530A">
            <w:pPr>
              <w:spacing w:line="480" w:lineRule="auto"/>
              <w:rPr>
                <w:ins w:id="4045" w:author="Mohammad Nayeem Hasan" w:date="2024-11-04T00:14:00Z" w16du:dateUtc="2024-11-03T18:14:00Z"/>
                <w:rFonts w:ascii="Times New Roman" w:eastAsia="Times New Roman" w:hAnsi="Times New Roman" w:cs="Times New Roman"/>
                <w:color w:val="313131"/>
                <w:sz w:val="24"/>
                <w:szCs w:val="24"/>
              </w:rPr>
            </w:pPr>
            <w:ins w:id="4046" w:author="Mohammad Nayeem Hasan" w:date="2024-11-05T04:10:00Z" w16du:dateUtc="2024-11-04T22:10:00Z">
              <w:r>
                <w:rPr>
                  <w:noProof/>
                </w:rPr>
                <w:lastRenderedPageBreak/>
                <w:drawing>
                  <wp:inline distT="0" distB="0" distL="0" distR="0" wp14:anchorId="48752657" wp14:editId="22E2FAC3">
                    <wp:extent cx="5800725" cy="3771900"/>
                    <wp:effectExtent l="0" t="0" r="9525" b="0"/>
                    <wp:docPr id="4560903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947" cy="3779847"/>
                            </a:xfrm>
                            <a:prstGeom prst="rect">
                              <a:avLst/>
                            </a:prstGeom>
                            <a:noFill/>
                            <a:ln>
                              <a:noFill/>
                            </a:ln>
                          </pic:spPr>
                        </pic:pic>
                      </a:graphicData>
                    </a:graphic>
                  </wp:inline>
                </w:drawing>
              </w:r>
            </w:ins>
          </w:p>
        </w:tc>
      </w:tr>
      <w:tr w:rsidR="00CD0E5E" w14:paraId="7310DB6B" w14:textId="77777777" w:rsidTr="00CD77F8">
        <w:trPr>
          <w:ins w:id="4047" w:author="Mohammad Nayeem Hasan" w:date="2024-11-04T00:14:00Z"/>
          <w:trPrChange w:id="4048" w:author="Mohammad Nayeem Hasan" w:date="2024-11-05T04:11:00Z" w16du:dateUtc="2024-11-04T22:11:00Z">
            <w:trPr>
              <w:gridBefore w:val="1"/>
            </w:trPr>
          </w:trPrChange>
        </w:trPr>
        <w:tc>
          <w:tcPr>
            <w:tcW w:w="5000" w:type="pct"/>
            <w:tcPrChange w:id="4049" w:author="Mohammad Nayeem Hasan" w:date="2024-11-05T04:11:00Z" w16du:dateUtc="2024-11-04T22:11:00Z">
              <w:tcPr>
                <w:tcW w:w="9350" w:type="dxa"/>
                <w:gridSpan w:val="2"/>
              </w:tcPr>
            </w:tcPrChange>
          </w:tcPr>
          <w:p w14:paraId="293861E8" w14:textId="70605960" w:rsidR="00CD0E5E" w:rsidRPr="00CD0E5E" w:rsidRDefault="00CD0E5E">
            <w:pPr>
              <w:rPr>
                <w:ins w:id="4050" w:author="Mohammad Nayeem Hasan" w:date="2024-11-04T00:14:00Z" w16du:dateUtc="2024-11-03T18:14:00Z"/>
                <w:rFonts w:ascii="Times New Roman" w:hAnsi="Times New Roman" w:cs="Times New Roman"/>
                <w:b/>
                <w:sz w:val="24"/>
                <w:szCs w:val="24"/>
                <w:rPrChange w:id="4051" w:author="Mohammad Nayeem Hasan" w:date="2024-11-04T00:15:00Z" w16du:dateUtc="2024-11-03T18:15:00Z">
                  <w:rPr>
                    <w:ins w:id="4052" w:author="Mohammad Nayeem Hasan" w:date="2024-11-04T00:14:00Z" w16du:dateUtc="2024-11-03T18:14:00Z"/>
                    <w:rFonts w:ascii="Times New Roman" w:eastAsia="Times New Roman" w:hAnsi="Times New Roman" w:cs="Times New Roman"/>
                    <w:color w:val="313131"/>
                    <w:sz w:val="24"/>
                    <w:szCs w:val="24"/>
                  </w:rPr>
                </w:rPrChange>
              </w:rPr>
              <w:pPrChange w:id="4053" w:author="Mohammad Nayeem Hasan" w:date="2024-11-04T00:15:00Z" w16du:dateUtc="2024-11-03T18:15:00Z">
                <w:pPr>
                  <w:spacing w:line="480" w:lineRule="auto"/>
                </w:pPr>
              </w:pPrChange>
            </w:pPr>
            <w:ins w:id="4054" w:author="Mohammad Nayeem Hasan" w:date="2024-11-04T00:15:00Z" w16du:dateUtc="2024-11-03T18:15:00Z">
              <w:r>
                <w:rPr>
                  <w:rFonts w:ascii="Times New Roman" w:hAnsi="Times New Roman" w:cs="Times New Roman"/>
                  <w:b/>
                  <w:bCs/>
                  <w:sz w:val="24"/>
                  <w:szCs w:val="24"/>
                </w:rPr>
                <w:t xml:space="preserve">Figure 2. Forest plot of Adjusted Odds ratios (ORs) and 95% confidence intervals (CIs) for factors associated with the diarrhea status of children </w:t>
              </w:r>
              <w:r>
                <w:rPr>
                  <w:rFonts w:ascii="Times New Roman" w:hAnsi="Times New Roman" w:cs="Times New Roman"/>
                  <w:b/>
                  <w:sz w:val="24"/>
                  <w:szCs w:val="24"/>
                </w:rPr>
                <w:t>(MICS 2006, 2012, and 2019)</w:t>
              </w:r>
            </w:ins>
          </w:p>
        </w:tc>
      </w:tr>
    </w:tbl>
    <w:p w14:paraId="42EF7E57" w14:textId="4C9A794B" w:rsidR="00994FF0" w:rsidDel="00CD0E5E" w:rsidRDefault="00994FF0" w:rsidP="00994FF0">
      <w:pPr>
        <w:spacing w:line="480" w:lineRule="auto"/>
        <w:ind w:firstLine="720"/>
        <w:rPr>
          <w:del w:id="4055" w:author="Mohammad Nayeem Hasan" w:date="2024-11-04T00:07:00Z" w16du:dateUtc="2024-11-03T18:07:00Z"/>
          <w:rFonts w:ascii="Times New Roman" w:eastAsia="Times New Roman" w:hAnsi="Times New Roman" w:cs="Times New Roman"/>
          <w:color w:val="313131"/>
          <w:sz w:val="24"/>
          <w:szCs w:val="24"/>
        </w:rPr>
      </w:pPr>
    </w:p>
    <w:p w14:paraId="7899A908" w14:textId="77777777" w:rsidR="00CD0E5E" w:rsidRDefault="00CD0E5E" w:rsidP="00994FF0">
      <w:pPr>
        <w:spacing w:line="480" w:lineRule="auto"/>
        <w:ind w:firstLine="720"/>
        <w:rPr>
          <w:ins w:id="4056" w:author="Mohammad Nayeem Hasan" w:date="2024-11-04T00:16:00Z" w16du:dateUtc="2024-11-03T18:16:00Z"/>
          <w:rFonts w:ascii="Times New Roman" w:eastAsia="Times New Roman" w:hAnsi="Times New Roman" w:cs="Times New Roman"/>
          <w:color w:val="313131"/>
          <w:sz w:val="24"/>
          <w:szCs w:val="24"/>
        </w:rPr>
      </w:pPr>
    </w:p>
    <w:p w14:paraId="5A3C204E" w14:textId="454C7C23" w:rsidR="00CD0E5E" w:rsidRDefault="00682909" w:rsidP="00994FF0">
      <w:pPr>
        <w:spacing w:line="480" w:lineRule="auto"/>
        <w:ind w:firstLine="720"/>
        <w:rPr>
          <w:ins w:id="4057" w:author="Mohammad Nayeem Hasan" w:date="2024-11-04T00:18:00Z" w16du:dateUtc="2024-11-03T18:18:00Z"/>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The area under the</w:t>
      </w:r>
      <w:r w:rsidR="00B24BD6" w:rsidRPr="0064582A">
        <w:rPr>
          <w:rFonts w:ascii="Times New Roman" w:eastAsia="Times New Roman" w:hAnsi="Times New Roman" w:cs="Times New Roman"/>
          <w:color w:val="313131"/>
          <w:sz w:val="24"/>
          <w:szCs w:val="24"/>
        </w:rPr>
        <w:t xml:space="preserve"> ROC</w:t>
      </w:r>
      <w:r w:rsidRPr="0064582A">
        <w:rPr>
          <w:rFonts w:ascii="Times New Roman" w:eastAsia="Times New Roman" w:hAnsi="Times New Roman" w:cs="Times New Roman"/>
          <w:color w:val="313131"/>
          <w:sz w:val="24"/>
          <w:szCs w:val="24"/>
        </w:rPr>
        <w:t xml:space="preserve"> curve</w:t>
      </w:r>
      <w:r w:rsidR="00B24BD6" w:rsidRPr="0064582A">
        <w:rPr>
          <w:rFonts w:ascii="Times New Roman" w:eastAsia="Times New Roman" w:hAnsi="Times New Roman" w:cs="Times New Roman"/>
          <w:color w:val="313131"/>
          <w:sz w:val="24"/>
          <w:szCs w:val="24"/>
        </w:rPr>
        <w:t> was found to be 0.6210 (P &lt; 0.001), 0.6</w:t>
      </w:r>
      <w:r w:rsidR="00402190" w:rsidRPr="0064582A">
        <w:rPr>
          <w:rFonts w:ascii="Times New Roman" w:eastAsia="Times New Roman" w:hAnsi="Times New Roman" w:cs="Times New Roman"/>
          <w:color w:val="313131"/>
          <w:sz w:val="24"/>
          <w:szCs w:val="24"/>
        </w:rPr>
        <w:t>826</w:t>
      </w:r>
      <w:r w:rsidR="00B24BD6" w:rsidRPr="0064582A">
        <w:rPr>
          <w:rFonts w:ascii="Times New Roman" w:eastAsia="Times New Roman" w:hAnsi="Times New Roman" w:cs="Times New Roman"/>
          <w:color w:val="313131"/>
          <w:sz w:val="24"/>
          <w:szCs w:val="24"/>
        </w:rPr>
        <w:t xml:space="preserve"> (P &lt; 0.001), and 0.671</w:t>
      </w:r>
      <w:r w:rsidR="00402190" w:rsidRPr="0064582A">
        <w:rPr>
          <w:rFonts w:ascii="Times New Roman" w:eastAsia="Times New Roman" w:hAnsi="Times New Roman" w:cs="Times New Roman"/>
          <w:color w:val="313131"/>
          <w:sz w:val="24"/>
          <w:szCs w:val="24"/>
        </w:rPr>
        <w:t>7</w:t>
      </w:r>
      <w:r w:rsidR="00B24BD6" w:rsidRPr="0064582A">
        <w:rPr>
          <w:rFonts w:ascii="Times New Roman" w:eastAsia="Times New Roman" w:hAnsi="Times New Roman" w:cs="Times New Roman"/>
          <w:color w:val="313131"/>
          <w:sz w:val="24"/>
          <w:szCs w:val="24"/>
        </w:rPr>
        <w:t xml:space="preserve"> (P &lt; 0.001). This indicated that the final model chosen for the MICS-2006, MICS-2012, and MICS-2019 surveys </w:t>
      </w:r>
      <w:del w:id="4058" w:author="Mohammad Nayeem Hasan" w:date="2024-11-04T00:18:00Z" w16du:dateUtc="2024-11-03T18:18:00Z">
        <w:r w:rsidR="00B24BD6" w:rsidRPr="0064582A" w:rsidDel="00CD0E5E">
          <w:rPr>
            <w:rFonts w:ascii="Times New Roman" w:eastAsia="Times New Roman" w:hAnsi="Times New Roman" w:cs="Times New Roman"/>
            <w:color w:val="313131"/>
            <w:sz w:val="24"/>
            <w:szCs w:val="24"/>
          </w:rPr>
          <w:delText xml:space="preserve">each </w:delText>
        </w:r>
      </w:del>
      <w:r w:rsidR="00B24BD6" w:rsidRPr="0064582A">
        <w:rPr>
          <w:rFonts w:ascii="Times New Roman" w:eastAsia="Times New Roman" w:hAnsi="Times New Roman" w:cs="Times New Roman"/>
          <w:color w:val="313131"/>
          <w:sz w:val="24"/>
          <w:szCs w:val="24"/>
        </w:rPr>
        <w:t xml:space="preserve">displayed an area under the curve </w:t>
      </w:r>
      <w:del w:id="4059" w:author="Mohammad Nayeem Hasan" w:date="2024-11-04T00:18:00Z" w16du:dateUtc="2024-11-03T18:18:00Z">
        <w:r w:rsidR="00B24BD6" w:rsidRPr="0064582A" w:rsidDel="00CD0E5E">
          <w:rPr>
            <w:rFonts w:ascii="Times New Roman" w:eastAsia="Times New Roman" w:hAnsi="Times New Roman" w:cs="Times New Roman"/>
            <w:color w:val="313131"/>
            <w:sz w:val="24"/>
            <w:szCs w:val="24"/>
          </w:rPr>
          <w:delText xml:space="preserve">that was </w:delText>
        </w:r>
      </w:del>
      <w:r w:rsidR="00B24BD6" w:rsidRPr="0064582A">
        <w:rPr>
          <w:rFonts w:ascii="Times New Roman" w:eastAsia="Times New Roman" w:hAnsi="Times New Roman" w:cs="Times New Roman"/>
          <w:color w:val="313131"/>
          <w:sz w:val="24"/>
          <w:szCs w:val="24"/>
        </w:rPr>
        <w:t>higher than 0.50</w:t>
      </w:r>
      <w:r w:rsidR="00402190" w:rsidRPr="0064582A">
        <w:rPr>
          <w:rFonts w:ascii="Times New Roman" w:eastAsia="Times New Roman" w:hAnsi="Times New Roman" w:cs="Times New Roman"/>
          <w:color w:val="313131"/>
          <w:sz w:val="24"/>
          <w:szCs w:val="24"/>
        </w:rPr>
        <w:t xml:space="preserve"> (Figure </w:t>
      </w:r>
      <w:r w:rsidR="00FE7E99">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60" w:author="Mohammad Nayeem Hasan" w:date="2024-11-04T00:19:00Z" w16du:dateUtc="2024-11-03T18:19:00Z">
          <w:tblPr>
            <w:tblStyle w:val="TableGrid"/>
            <w:tblW w:w="0" w:type="auto"/>
            <w:tblLook w:val="04A0" w:firstRow="1" w:lastRow="0" w:firstColumn="1" w:lastColumn="0" w:noHBand="0" w:noVBand="1"/>
          </w:tblPr>
        </w:tblPrChange>
      </w:tblPr>
      <w:tblGrid>
        <w:gridCol w:w="9360"/>
        <w:tblGridChange w:id="4061">
          <w:tblGrid>
            <w:gridCol w:w="15"/>
            <w:gridCol w:w="9345"/>
            <w:gridCol w:w="5"/>
          </w:tblGrid>
        </w:tblGridChange>
      </w:tblGrid>
      <w:tr w:rsidR="00CD0E5E" w14:paraId="14A99CF1" w14:textId="77777777" w:rsidTr="00CD0E5E">
        <w:trPr>
          <w:ins w:id="4062" w:author="Mohammad Nayeem Hasan" w:date="2024-11-04T00:18:00Z"/>
          <w:trPrChange w:id="4063" w:author="Mohammad Nayeem Hasan" w:date="2024-11-04T00:19:00Z" w16du:dateUtc="2024-11-03T18:19:00Z">
            <w:trPr>
              <w:gridBefore w:val="1"/>
            </w:trPr>
          </w:trPrChange>
        </w:trPr>
        <w:tc>
          <w:tcPr>
            <w:tcW w:w="9350" w:type="dxa"/>
            <w:hideMark/>
            <w:tcPrChange w:id="4064" w:author="Mohammad Nayeem Hasan" w:date="2024-11-04T00:19:00Z" w16du:dateUtc="2024-11-03T18:19:00Z">
              <w:tcPr>
                <w:tcW w:w="9350" w:type="dxa"/>
                <w:gridSpan w:val="2"/>
                <w:hideMark/>
              </w:tcPr>
            </w:tcPrChange>
          </w:tcPr>
          <w:p w14:paraId="46FDE0E5" w14:textId="77777777" w:rsidR="00CD0E5E" w:rsidRDefault="00CD0E5E" w:rsidP="000C3C54">
            <w:pPr>
              <w:rPr>
                <w:ins w:id="4065" w:author="Mohammad Nayeem Hasan" w:date="2024-11-04T00:18:00Z" w16du:dateUtc="2024-11-03T18:18:00Z"/>
                <w:rFonts w:ascii="Times New Roman" w:hAnsi="Times New Roman" w:cs="Times New Roman"/>
                <w:sz w:val="24"/>
                <w:szCs w:val="24"/>
              </w:rPr>
            </w:pPr>
          </w:p>
        </w:tc>
      </w:tr>
      <w:tr w:rsidR="00CD0E5E" w14:paraId="111C6B7B" w14:textId="77777777" w:rsidTr="00CD0E5E">
        <w:trPr>
          <w:ins w:id="4066" w:author="Mohammad Nayeem Hasan" w:date="2024-11-04T00:18:00Z"/>
          <w:trPrChange w:id="4067" w:author="Mohammad Nayeem Hasan" w:date="2024-11-04T00:19:00Z" w16du:dateUtc="2024-11-03T18:19:00Z">
            <w:trPr>
              <w:gridBefore w:val="1"/>
            </w:trPr>
          </w:trPrChange>
        </w:trPr>
        <w:tc>
          <w:tcPr>
            <w:tcW w:w="9350" w:type="dxa"/>
            <w:tcPrChange w:id="4068" w:author="Mohammad Nayeem Hasan" w:date="2024-11-04T00:19:00Z" w16du:dateUtc="2024-11-03T18:19:00Z">
              <w:tcPr>
                <w:tcW w:w="9350" w:type="dxa"/>
                <w:gridSpan w:val="2"/>
              </w:tcPr>
            </w:tcPrChange>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69" w:author="Mohammad Nayeem Hasan" w:date="2024-11-04T00:19:00Z" w16du:dateUtc="2024-11-03T18:19:00Z">
                <w:tblPr>
                  <w:tblStyle w:val="TableGrid"/>
                  <w:tblW w:w="5000" w:type="pct"/>
                  <w:tblLook w:val="04A0" w:firstRow="1" w:lastRow="0" w:firstColumn="1" w:lastColumn="0" w:noHBand="0" w:noVBand="1"/>
                </w:tblPr>
              </w:tblPrChange>
            </w:tblPr>
            <w:tblGrid>
              <w:gridCol w:w="3046"/>
              <w:gridCol w:w="3046"/>
              <w:gridCol w:w="3052"/>
              <w:tblGridChange w:id="4070">
                <w:tblGrid>
                  <w:gridCol w:w="15"/>
                  <w:gridCol w:w="3031"/>
                  <w:gridCol w:w="8"/>
                  <w:gridCol w:w="3038"/>
                  <w:gridCol w:w="1"/>
                  <w:gridCol w:w="3046"/>
                  <w:gridCol w:w="5"/>
                </w:tblGrid>
              </w:tblGridChange>
            </w:tblGrid>
            <w:tr w:rsidR="00CD0E5E" w14:paraId="0AD8196C" w14:textId="77777777" w:rsidTr="00CD0E5E">
              <w:trPr>
                <w:trHeight w:val="1061"/>
                <w:ins w:id="4071" w:author="Mohammad Nayeem Hasan" w:date="2024-11-04T00:18:00Z"/>
                <w:trPrChange w:id="4072" w:author="Mohammad Nayeem Hasan" w:date="2024-11-04T00:19:00Z" w16du:dateUtc="2024-11-03T18:19:00Z">
                  <w:trPr>
                    <w:gridBefore w:val="1"/>
                    <w:gridAfter w:val="0"/>
                    <w:trHeight w:val="1061"/>
                  </w:trPr>
                </w:trPrChange>
              </w:trPr>
              <w:tc>
                <w:tcPr>
                  <w:tcW w:w="1666" w:type="pct"/>
                  <w:hideMark/>
                  <w:tcPrChange w:id="4073" w:author="Mohammad Nayeem Hasan" w:date="2024-11-04T00:19:00Z" w16du:dateUtc="2024-11-03T18:19:00Z">
                    <w:tcPr>
                      <w:tcW w:w="1666" w:type="pct"/>
                      <w:gridSpan w:val="2"/>
                      <w:hideMark/>
                    </w:tcPr>
                  </w:tcPrChange>
                </w:tcPr>
                <w:p w14:paraId="49F684AB" w14:textId="77777777" w:rsidR="00CD0E5E" w:rsidRDefault="00CD0E5E" w:rsidP="000C3C54">
                  <w:pPr>
                    <w:rPr>
                      <w:ins w:id="4074" w:author="Mohammad Nayeem Hasan" w:date="2024-11-04T00:18:00Z" w16du:dateUtc="2024-11-03T18:18:00Z"/>
                      <w:rFonts w:ascii="Times New Roman" w:hAnsi="Times New Roman" w:cs="Times New Roman"/>
                      <w:bCs/>
                      <w:sz w:val="24"/>
                      <w:szCs w:val="24"/>
                    </w:rPr>
                  </w:pPr>
                  <w:ins w:id="4075" w:author="Mohammad Nayeem Hasan" w:date="2024-11-04T00:18:00Z" w16du:dateUtc="2024-11-03T18:18:00Z">
                    <w:r>
                      <w:rPr>
                        <w:rFonts w:ascii="Times New Roman" w:hAnsi="Times New Roman" w:cs="Times New Roman"/>
                        <w:noProof/>
                        <w:sz w:val="24"/>
                        <w:szCs w:val="24"/>
                        <w:lang w:val="en-CA" w:eastAsia="en-CA"/>
                      </w:rPr>
                      <w:drawing>
                        <wp:inline distT="0" distB="0" distL="0" distR="0" wp14:anchorId="7BE1AAC8" wp14:editId="1B61A282">
                          <wp:extent cx="1923802" cy="1398627"/>
                          <wp:effectExtent l="0" t="0" r="635" b="0"/>
                          <wp:docPr id="680463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23" cy="1406712"/>
                                  </a:xfrm>
                                  <a:prstGeom prst="rect">
                                    <a:avLst/>
                                  </a:prstGeom>
                                  <a:noFill/>
                                  <a:ln>
                                    <a:noFill/>
                                  </a:ln>
                                </pic:spPr>
                              </pic:pic>
                            </a:graphicData>
                          </a:graphic>
                        </wp:inline>
                      </w:drawing>
                    </w:r>
                  </w:ins>
                </w:p>
              </w:tc>
              <w:tc>
                <w:tcPr>
                  <w:tcW w:w="1665" w:type="pct"/>
                  <w:hideMark/>
                  <w:tcPrChange w:id="4076" w:author="Mohammad Nayeem Hasan" w:date="2024-11-04T00:19:00Z" w16du:dateUtc="2024-11-03T18:19:00Z">
                    <w:tcPr>
                      <w:tcW w:w="1665" w:type="pct"/>
                      <w:gridSpan w:val="2"/>
                      <w:hideMark/>
                    </w:tcPr>
                  </w:tcPrChange>
                </w:tcPr>
                <w:p w14:paraId="114C7A07" w14:textId="77777777" w:rsidR="00CD0E5E" w:rsidRDefault="00CD0E5E" w:rsidP="000C3C54">
                  <w:pPr>
                    <w:rPr>
                      <w:ins w:id="4077" w:author="Mohammad Nayeem Hasan" w:date="2024-11-04T00:18:00Z" w16du:dateUtc="2024-11-03T18:18:00Z"/>
                      <w:rFonts w:ascii="Times New Roman" w:hAnsi="Times New Roman" w:cs="Times New Roman"/>
                      <w:bCs/>
                      <w:sz w:val="24"/>
                      <w:szCs w:val="24"/>
                    </w:rPr>
                  </w:pPr>
                  <w:ins w:id="4078" w:author="Mohammad Nayeem Hasan" w:date="2024-11-04T00:18:00Z" w16du:dateUtc="2024-11-03T18:18:00Z">
                    <w:r>
                      <w:rPr>
                        <w:rFonts w:ascii="Times New Roman" w:hAnsi="Times New Roman" w:cs="Times New Roman"/>
                        <w:noProof/>
                        <w:sz w:val="24"/>
                        <w:szCs w:val="24"/>
                        <w:lang w:val="en-CA" w:eastAsia="en-CA"/>
                      </w:rPr>
                      <w:drawing>
                        <wp:inline distT="0" distB="0" distL="0" distR="0" wp14:anchorId="0BA425C7" wp14:editId="334A00E3">
                          <wp:extent cx="1922622" cy="1398270"/>
                          <wp:effectExtent l="0" t="0" r="1905" b="9525"/>
                          <wp:docPr id="211839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2622" cy="1398270"/>
                                  </a:xfrm>
                                  <a:prstGeom prst="rect">
                                    <a:avLst/>
                                  </a:prstGeom>
                                  <a:noFill/>
                                  <a:ln>
                                    <a:noFill/>
                                  </a:ln>
                                </pic:spPr>
                              </pic:pic>
                            </a:graphicData>
                          </a:graphic>
                        </wp:inline>
                      </w:drawing>
                    </w:r>
                  </w:ins>
                </w:p>
              </w:tc>
              <w:tc>
                <w:tcPr>
                  <w:tcW w:w="1669" w:type="pct"/>
                  <w:hideMark/>
                  <w:tcPrChange w:id="4079" w:author="Mohammad Nayeem Hasan" w:date="2024-11-04T00:19:00Z" w16du:dateUtc="2024-11-03T18:19:00Z">
                    <w:tcPr>
                      <w:tcW w:w="1669" w:type="pct"/>
                      <w:hideMark/>
                    </w:tcPr>
                  </w:tcPrChange>
                </w:tcPr>
                <w:p w14:paraId="3DF21338" w14:textId="77777777" w:rsidR="00CD0E5E" w:rsidRDefault="00CD0E5E" w:rsidP="000C3C54">
                  <w:pPr>
                    <w:rPr>
                      <w:ins w:id="4080" w:author="Mohammad Nayeem Hasan" w:date="2024-11-04T00:18:00Z" w16du:dateUtc="2024-11-03T18:18:00Z"/>
                      <w:rFonts w:ascii="Times New Roman" w:hAnsi="Times New Roman" w:cs="Times New Roman"/>
                      <w:bCs/>
                      <w:sz w:val="24"/>
                      <w:szCs w:val="24"/>
                    </w:rPr>
                  </w:pPr>
                  <w:ins w:id="4081" w:author="Mohammad Nayeem Hasan" w:date="2024-11-04T00:18:00Z" w16du:dateUtc="2024-11-03T18:18:00Z">
                    <w:r>
                      <w:rPr>
                        <w:rFonts w:ascii="Times New Roman" w:hAnsi="Times New Roman" w:cs="Times New Roman"/>
                        <w:noProof/>
                        <w:sz w:val="24"/>
                        <w:szCs w:val="24"/>
                        <w:lang w:val="en-CA" w:eastAsia="en-CA"/>
                      </w:rPr>
                      <w:drawing>
                        <wp:inline distT="0" distB="0" distL="0" distR="0" wp14:anchorId="3910C3C8" wp14:editId="5023B28E">
                          <wp:extent cx="1928839" cy="1398270"/>
                          <wp:effectExtent l="0" t="0" r="0" b="0"/>
                          <wp:docPr id="46524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9416" cy="1405937"/>
                                  </a:xfrm>
                                  <a:prstGeom prst="rect">
                                    <a:avLst/>
                                  </a:prstGeom>
                                  <a:noFill/>
                                  <a:ln>
                                    <a:noFill/>
                                  </a:ln>
                                </pic:spPr>
                              </pic:pic>
                            </a:graphicData>
                          </a:graphic>
                        </wp:inline>
                      </w:drawing>
                    </w:r>
                  </w:ins>
                </w:p>
              </w:tc>
            </w:tr>
            <w:tr w:rsidR="00CD0E5E" w14:paraId="067C7E37" w14:textId="77777777" w:rsidTr="00CD0E5E">
              <w:trPr>
                <w:trHeight w:val="85"/>
                <w:ins w:id="4082" w:author="Mohammad Nayeem Hasan" w:date="2024-11-04T00:18:00Z"/>
                <w:trPrChange w:id="4083" w:author="Mohammad Nayeem Hasan" w:date="2024-11-04T00:19:00Z" w16du:dateUtc="2024-11-03T18:19:00Z">
                  <w:trPr>
                    <w:gridBefore w:val="1"/>
                    <w:gridAfter w:val="0"/>
                    <w:trHeight w:val="85"/>
                  </w:trPr>
                </w:trPrChange>
              </w:trPr>
              <w:tc>
                <w:tcPr>
                  <w:tcW w:w="1666" w:type="pct"/>
                  <w:vAlign w:val="center"/>
                  <w:tcPrChange w:id="4084" w:author="Mohammad Nayeem Hasan" w:date="2024-11-04T00:19:00Z" w16du:dateUtc="2024-11-03T18:19:00Z">
                    <w:tcPr>
                      <w:tcW w:w="1666" w:type="pct"/>
                      <w:gridSpan w:val="2"/>
                      <w:vAlign w:val="center"/>
                    </w:tcPr>
                  </w:tcPrChange>
                </w:tcPr>
                <w:p w14:paraId="1F54020D" w14:textId="77777777" w:rsidR="00CD0E5E" w:rsidRPr="00853616" w:rsidRDefault="00CD0E5E" w:rsidP="000C3C54">
                  <w:pPr>
                    <w:jc w:val="center"/>
                    <w:rPr>
                      <w:ins w:id="4085" w:author="Mohammad Nayeem Hasan" w:date="2024-11-04T00:18:00Z" w16du:dateUtc="2024-11-03T18:18:00Z"/>
                      <w:rFonts w:ascii="Times New Roman" w:hAnsi="Times New Roman" w:cs="Times New Roman"/>
                      <w:b/>
                      <w:bCs/>
                      <w:noProof/>
                      <w:sz w:val="24"/>
                      <w:szCs w:val="24"/>
                      <w:lang w:val="en-CA" w:eastAsia="en-CA"/>
                    </w:rPr>
                  </w:pPr>
                  <w:ins w:id="4086" w:author="Mohammad Nayeem Hasan" w:date="2024-11-04T00:18:00Z" w16du:dateUtc="2024-11-03T18:18:00Z">
                    <w:r w:rsidRPr="00853616">
                      <w:rPr>
                        <w:rFonts w:ascii="Times New Roman" w:hAnsi="Times New Roman" w:cs="Times New Roman"/>
                        <w:b/>
                        <w:bCs/>
                        <w:sz w:val="24"/>
                        <w:szCs w:val="24"/>
                      </w:rPr>
                      <w:t>MICS 2006</w:t>
                    </w:r>
                  </w:ins>
                </w:p>
              </w:tc>
              <w:tc>
                <w:tcPr>
                  <w:tcW w:w="1665" w:type="pct"/>
                  <w:tcPrChange w:id="4087" w:author="Mohammad Nayeem Hasan" w:date="2024-11-04T00:19:00Z" w16du:dateUtc="2024-11-03T18:19:00Z">
                    <w:tcPr>
                      <w:tcW w:w="1665" w:type="pct"/>
                      <w:gridSpan w:val="2"/>
                    </w:tcPr>
                  </w:tcPrChange>
                </w:tcPr>
                <w:p w14:paraId="74DF80F0" w14:textId="77777777" w:rsidR="00CD0E5E" w:rsidRPr="00853616" w:rsidRDefault="00CD0E5E" w:rsidP="000C3C54">
                  <w:pPr>
                    <w:jc w:val="center"/>
                    <w:rPr>
                      <w:ins w:id="4088" w:author="Mohammad Nayeem Hasan" w:date="2024-11-04T00:18:00Z" w16du:dateUtc="2024-11-03T18:18:00Z"/>
                      <w:rFonts w:ascii="Times New Roman" w:hAnsi="Times New Roman" w:cs="Times New Roman"/>
                      <w:b/>
                      <w:bCs/>
                      <w:noProof/>
                      <w:sz w:val="24"/>
                      <w:szCs w:val="24"/>
                      <w:lang w:val="en-CA" w:eastAsia="en-CA"/>
                    </w:rPr>
                  </w:pPr>
                  <w:ins w:id="4089" w:author="Mohammad Nayeem Hasan" w:date="2024-11-04T00:18:00Z" w16du:dateUtc="2024-11-03T18:18:00Z">
                    <w:r w:rsidRPr="00853616">
                      <w:rPr>
                        <w:rFonts w:ascii="Times New Roman" w:hAnsi="Times New Roman" w:cs="Times New Roman"/>
                        <w:b/>
                        <w:bCs/>
                        <w:sz w:val="24"/>
                        <w:szCs w:val="24"/>
                      </w:rPr>
                      <w:t>MICS 2012</w:t>
                    </w:r>
                  </w:ins>
                </w:p>
              </w:tc>
              <w:tc>
                <w:tcPr>
                  <w:tcW w:w="1669" w:type="pct"/>
                  <w:tcPrChange w:id="4090" w:author="Mohammad Nayeem Hasan" w:date="2024-11-04T00:19:00Z" w16du:dateUtc="2024-11-03T18:19:00Z">
                    <w:tcPr>
                      <w:tcW w:w="1669" w:type="pct"/>
                    </w:tcPr>
                  </w:tcPrChange>
                </w:tcPr>
                <w:p w14:paraId="3D627DAF" w14:textId="77777777" w:rsidR="00CD0E5E" w:rsidRPr="00853616" w:rsidRDefault="00CD0E5E" w:rsidP="000C3C54">
                  <w:pPr>
                    <w:jc w:val="center"/>
                    <w:rPr>
                      <w:ins w:id="4091" w:author="Mohammad Nayeem Hasan" w:date="2024-11-04T00:18:00Z" w16du:dateUtc="2024-11-03T18:18:00Z"/>
                      <w:rFonts w:ascii="Times New Roman" w:hAnsi="Times New Roman" w:cs="Times New Roman"/>
                      <w:b/>
                      <w:bCs/>
                      <w:noProof/>
                      <w:sz w:val="24"/>
                      <w:szCs w:val="24"/>
                      <w:lang w:val="en-CA" w:eastAsia="en-CA"/>
                    </w:rPr>
                  </w:pPr>
                  <w:ins w:id="4092" w:author="Mohammad Nayeem Hasan" w:date="2024-11-04T00:18:00Z" w16du:dateUtc="2024-11-03T18:18:00Z">
                    <w:r w:rsidRPr="00853616">
                      <w:rPr>
                        <w:rFonts w:ascii="Times New Roman" w:hAnsi="Times New Roman" w:cs="Times New Roman"/>
                        <w:b/>
                        <w:bCs/>
                        <w:sz w:val="24"/>
                        <w:szCs w:val="24"/>
                      </w:rPr>
                      <w:t>MICS 2019</w:t>
                    </w:r>
                  </w:ins>
                </w:p>
              </w:tc>
            </w:tr>
          </w:tbl>
          <w:p w14:paraId="7102BD13" w14:textId="77777777" w:rsidR="00CD0E5E" w:rsidRDefault="00CD0E5E" w:rsidP="000C3C54">
            <w:pPr>
              <w:rPr>
                <w:ins w:id="4093" w:author="Mohammad Nayeem Hasan" w:date="2024-11-04T00:18:00Z" w16du:dateUtc="2024-11-03T18:18:00Z"/>
                <w:rFonts w:ascii="Times New Roman" w:hAnsi="Times New Roman" w:cs="Times New Roman"/>
                <w:b/>
                <w:bCs/>
                <w:sz w:val="24"/>
                <w:szCs w:val="24"/>
              </w:rPr>
            </w:pPr>
          </w:p>
        </w:tc>
      </w:tr>
      <w:tr w:rsidR="00CD0E5E" w14:paraId="535B97F6" w14:textId="77777777" w:rsidTr="00CD0E5E">
        <w:trPr>
          <w:ins w:id="4094" w:author="Mohammad Nayeem Hasan" w:date="2024-11-04T00:18:00Z"/>
          <w:trPrChange w:id="4095" w:author="Mohammad Nayeem Hasan" w:date="2024-11-04T00:19:00Z" w16du:dateUtc="2024-11-03T18:19:00Z">
            <w:trPr>
              <w:gridBefore w:val="1"/>
            </w:trPr>
          </w:trPrChange>
        </w:trPr>
        <w:tc>
          <w:tcPr>
            <w:tcW w:w="9350" w:type="dxa"/>
            <w:tcPrChange w:id="4096" w:author="Mohammad Nayeem Hasan" w:date="2024-11-04T00:19:00Z" w16du:dateUtc="2024-11-03T18:19:00Z">
              <w:tcPr>
                <w:tcW w:w="9350" w:type="dxa"/>
                <w:gridSpan w:val="2"/>
              </w:tcPr>
            </w:tcPrChange>
          </w:tcPr>
          <w:p w14:paraId="0A53FE9E" w14:textId="77777777" w:rsidR="00CD0E5E" w:rsidRDefault="00CD0E5E" w:rsidP="000C3C54">
            <w:pPr>
              <w:rPr>
                <w:ins w:id="4097" w:author="Mohammad Nayeem Hasan" w:date="2024-11-04T00:18:00Z" w16du:dateUtc="2024-11-03T18:18:00Z"/>
                <w:rFonts w:ascii="Times New Roman" w:hAnsi="Times New Roman" w:cs="Times New Roman"/>
                <w:b/>
                <w:bCs/>
                <w:sz w:val="24"/>
                <w:szCs w:val="24"/>
              </w:rPr>
            </w:pPr>
            <w:ins w:id="4098" w:author="Mohammad Nayeem Hasan" w:date="2024-11-04T00:18:00Z" w16du:dateUtc="2024-11-03T18:18:00Z">
              <w:r w:rsidRPr="00853616">
                <w:rPr>
                  <w:rFonts w:ascii="Times New Roman" w:hAnsi="Times New Roman" w:cs="Times New Roman"/>
                  <w:sz w:val="24"/>
                  <w:szCs w:val="24"/>
                </w:rPr>
                <w:t>Figure 3. Sensitivity analysis of fitted final multivariable logistic regression model</w:t>
              </w:r>
            </w:ins>
          </w:p>
        </w:tc>
      </w:tr>
    </w:tbl>
    <w:p w14:paraId="7438C97E" w14:textId="4EE454EB" w:rsidR="00B24BD6" w:rsidRDefault="00B24BD6" w:rsidP="00994FF0">
      <w:pPr>
        <w:spacing w:line="480" w:lineRule="auto"/>
        <w:ind w:firstLine="720"/>
        <w:rPr>
          <w:ins w:id="4099" w:author="Mohammad Nayeem Hasan" w:date="2024-11-04T00:07:00Z" w16du:dateUtc="2024-11-03T18:07:00Z"/>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The improved goodness-of-fit statistics for the final multivariate logistic model lend credence to this inference. In comparison to the MICS-2006 (AIC = 14322.83, BIC = 14545.</w:t>
      </w:r>
      <w:r w:rsidR="00402190" w:rsidRPr="0064582A">
        <w:rPr>
          <w:rFonts w:ascii="Times New Roman" w:eastAsia="Times New Roman" w:hAnsi="Times New Roman" w:cs="Times New Roman"/>
          <w:color w:val="313131"/>
          <w:sz w:val="24"/>
          <w:szCs w:val="24"/>
        </w:rPr>
        <w:t>55</w:t>
      </w:r>
      <w:r w:rsidRPr="0064582A">
        <w:rPr>
          <w:rFonts w:ascii="Times New Roman" w:eastAsia="Times New Roman" w:hAnsi="Times New Roman" w:cs="Times New Roman"/>
          <w:color w:val="313131"/>
          <w:sz w:val="24"/>
          <w:szCs w:val="24"/>
        </w:rPr>
        <w:t xml:space="preserve">) </w:t>
      </w:r>
      <w:r w:rsidRPr="0064582A">
        <w:rPr>
          <w:rFonts w:ascii="Times New Roman" w:eastAsia="Times New Roman" w:hAnsi="Times New Roman" w:cs="Times New Roman"/>
          <w:color w:val="313131"/>
          <w:sz w:val="24"/>
          <w:szCs w:val="24"/>
        </w:rPr>
        <w:lastRenderedPageBreak/>
        <w:t>and MICS-2019 (AIC = 9610.</w:t>
      </w:r>
      <w:r w:rsidR="00402190" w:rsidRPr="0064582A">
        <w:rPr>
          <w:rFonts w:ascii="Times New Roman" w:eastAsia="Times New Roman" w:hAnsi="Times New Roman" w:cs="Times New Roman"/>
          <w:color w:val="313131"/>
          <w:sz w:val="24"/>
          <w:szCs w:val="24"/>
        </w:rPr>
        <w:t>21</w:t>
      </w:r>
      <w:r w:rsidRPr="0064582A">
        <w:rPr>
          <w:rFonts w:ascii="Times New Roman" w:eastAsia="Times New Roman" w:hAnsi="Times New Roman" w:cs="Times New Roman"/>
          <w:color w:val="313131"/>
          <w:sz w:val="24"/>
          <w:szCs w:val="24"/>
        </w:rPr>
        <w:t>, BIC = 987</w:t>
      </w:r>
      <w:r w:rsidR="00402190"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85</w:t>
      </w:r>
      <w:r w:rsidRPr="0064582A">
        <w:rPr>
          <w:rFonts w:ascii="Times New Roman" w:eastAsia="Times New Roman" w:hAnsi="Times New Roman" w:cs="Times New Roman"/>
          <w:color w:val="313131"/>
          <w:sz w:val="24"/>
          <w:szCs w:val="24"/>
        </w:rPr>
        <w:t>) final multivariate logistic model, MICS-2012 demonstrated (AIC = 1</w:t>
      </w:r>
      <w:r w:rsidR="00402190" w:rsidRPr="0064582A">
        <w:rPr>
          <w:rFonts w:ascii="Times New Roman" w:eastAsia="Times New Roman" w:hAnsi="Times New Roman" w:cs="Times New Roman"/>
          <w:color w:val="313131"/>
          <w:sz w:val="24"/>
          <w:szCs w:val="24"/>
        </w:rPr>
        <w:t>167</w:t>
      </w:r>
      <w:r w:rsidRPr="0064582A">
        <w:rPr>
          <w:rFonts w:ascii="Times New Roman" w:eastAsia="Times New Roman" w:hAnsi="Times New Roman" w:cs="Times New Roman"/>
          <w:color w:val="313131"/>
          <w:sz w:val="24"/>
          <w:szCs w:val="24"/>
        </w:rPr>
        <w:t>.6</w:t>
      </w:r>
      <w:r w:rsidR="00402190" w:rsidRPr="0064582A">
        <w:rPr>
          <w:rFonts w:ascii="Times New Roman" w:eastAsia="Times New Roman" w:hAnsi="Times New Roman" w:cs="Times New Roman"/>
          <w:color w:val="313131"/>
          <w:sz w:val="24"/>
          <w:szCs w:val="24"/>
        </w:rPr>
        <w:t>6</w:t>
      </w:r>
      <w:r w:rsidRPr="0064582A">
        <w:rPr>
          <w:rFonts w:ascii="Times New Roman" w:eastAsia="Times New Roman" w:hAnsi="Times New Roman" w:cs="Times New Roman"/>
          <w:color w:val="313131"/>
          <w:sz w:val="24"/>
          <w:szCs w:val="24"/>
        </w:rPr>
        <w:t>, BIC = 1</w:t>
      </w:r>
      <w:r w:rsidR="00402190" w:rsidRPr="0064582A">
        <w:rPr>
          <w:rFonts w:ascii="Times New Roman" w:eastAsia="Times New Roman" w:hAnsi="Times New Roman" w:cs="Times New Roman"/>
          <w:color w:val="313131"/>
          <w:sz w:val="24"/>
          <w:szCs w:val="24"/>
        </w:rPr>
        <w:t>295</w:t>
      </w:r>
      <w:r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21</w:t>
      </w:r>
      <w:r w:rsidRPr="0064582A">
        <w:rPr>
          <w:rFonts w:ascii="Times New Roman" w:eastAsia="Times New Roman" w:hAnsi="Times New Roman" w:cs="Times New Roman"/>
          <w:color w:val="313131"/>
          <w:sz w:val="24"/>
          <w:szCs w:val="24"/>
        </w:rPr>
        <w:t xml:space="preserve">). The MICS-2012 survey model therefore provided </w:t>
      </w:r>
      <w:ins w:id="4100" w:author="Mohammad Nayeem Hasan" w:date="2024-11-03T23:08:00Z" w16du:dateUtc="2024-11-03T17:08:00Z">
        <w:r w:rsidR="0077291E">
          <w:rPr>
            <w:rFonts w:ascii="Times New Roman" w:eastAsia="Times New Roman" w:hAnsi="Times New Roman" w:cs="Times New Roman"/>
            <w:color w:val="313131"/>
            <w:sz w:val="24"/>
            <w:szCs w:val="24"/>
          </w:rPr>
          <w:t>a </w:t>
        </w:r>
      </w:ins>
      <w:r w:rsidRPr="0064582A">
        <w:rPr>
          <w:rFonts w:ascii="Times New Roman" w:eastAsia="Times New Roman" w:hAnsi="Times New Roman" w:cs="Times New Roman"/>
          <w:color w:val="313131"/>
          <w:sz w:val="24"/>
          <w:szCs w:val="24"/>
        </w:rPr>
        <w:t xml:space="preserve">good fit, and a normal binary logistic model with variables included in this survey model </w:t>
      </w:r>
      <w:ins w:id="4101" w:author="Mohammad Nayeem Hasan" w:date="2024-11-03T23:08:00Z" w16du:dateUtc="2024-11-03T17:08:00Z">
        <w:r w:rsidR="0077291E">
          <w:rPr>
            <w:rFonts w:ascii="Times New Roman" w:eastAsia="Times New Roman" w:hAnsi="Times New Roman" w:cs="Times New Roman"/>
            <w:color w:val="313131"/>
            <w:sz w:val="24"/>
            <w:szCs w:val="24"/>
          </w:rPr>
          <w:t>was </w:t>
        </w:r>
      </w:ins>
      <w:r w:rsidRPr="0064582A">
        <w:rPr>
          <w:rFonts w:ascii="Times New Roman" w:eastAsia="Times New Roman" w:hAnsi="Times New Roman" w:cs="Times New Roman"/>
          <w:color w:val="313131"/>
          <w:sz w:val="24"/>
          <w:szCs w:val="24"/>
        </w:rPr>
        <w:t>suggested to use to describe this type of analysis</w:t>
      </w:r>
      <w:r w:rsidR="00402190" w:rsidRPr="0064582A">
        <w:rPr>
          <w:rFonts w:ascii="Times New Roman" w:eastAsia="Times New Roman" w:hAnsi="Times New Roman" w:cs="Times New Roman"/>
          <w:color w:val="313131"/>
          <w:sz w:val="24"/>
          <w:szCs w:val="24"/>
        </w:rPr>
        <w:t xml:space="preserve"> (Table </w:t>
      </w:r>
      <w:ins w:id="4102" w:author="Mohammad Nayeem Hasan" w:date="2024-11-03T23:08:00Z" w16du:dateUtc="2024-11-03T17:08:00Z">
        <w:r w:rsidR="0077291E">
          <w:rPr>
            <w:rFonts w:ascii="Times New Roman" w:eastAsia="Times New Roman" w:hAnsi="Times New Roman" w:cs="Times New Roman"/>
            <w:color w:val="313131"/>
            <w:sz w:val="24"/>
            <w:szCs w:val="24"/>
          </w:rPr>
          <w:t>4</w:t>
        </w:r>
      </w:ins>
      <w:del w:id="4103" w:author="Mohammad Nayeem Hasan" w:date="2024-11-03T23:08:00Z" w16du:dateUtc="2024-11-03T17:08:00Z">
        <w:r w:rsidR="00E73D86" w:rsidDel="0077291E">
          <w:rPr>
            <w:rFonts w:ascii="Times New Roman" w:eastAsia="Times New Roman" w:hAnsi="Times New Roman" w:cs="Times New Roman"/>
            <w:color w:val="313131"/>
            <w:sz w:val="24"/>
            <w:szCs w:val="24"/>
          </w:rPr>
          <w:delText>3</w:delText>
        </w:r>
      </w:del>
      <w:r w:rsidR="00402190"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w:t>
      </w:r>
    </w:p>
    <w:p w14:paraId="5AE924BD" w14:textId="77777777" w:rsidR="00994FF0" w:rsidRDefault="00994FF0" w:rsidP="00994FF0">
      <w:pPr>
        <w:spacing w:line="240" w:lineRule="auto"/>
        <w:rPr>
          <w:ins w:id="4104" w:author="Mohammad Nayeem Hasan" w:date="2024-11-04T00:07:00Z" w16du:dateUtc="2024-11-03T18:07:00Z"/>
          <w:rFonts w:ascii="Times New Roman" w:hAnsi="Times New Roman" w:cs="Times New Roman"/>
          <w:b/>
          <w:bCs/>
          <w:sz w:val="24"/>
          <w:szCs w:val="24"/>
        </w:rPr>
      </w:pPr>
      <w:ins w:id="4105" w:author="Mohammad Nayeem Hasan" w:date="2024-11-04T00:07:00Z" w16du:dateUtc="2024-11-03T18:07:00Z">
        <w:r>
          <w:rPr>
            <w:rFonts w:ascii="Times New Roman" w:hAnsi="Times New Roman" w:cs="Times New Roman"/>
            <w:b/>
            <w:bCs/>
            <w:sz w:val="24"/>
            <w:szCs w:val="24"/>
          </w:rPr>
          <w:t>Table 4. Area under ROC Curve, AIC, and BIC for the final logistic regression model.</w:t>
        </w:r>
      </w:ins>
    </w:p>
    <w:tbl>
      <w:tblPr>
        <w:tblStyle w:val="TableGrid"/>
        <w:tblW w:w="5000" w:type="pct"/>
        <w:tblLook w:val="04A0" w:firstRow="1" w:lastRow="0" w:firstColumn="1" w:lastColumn="0" w:noHBand="0" w:noVBand="1"/>
      </w:tblPr>
      <w:tblGrid>
        <w:gridCol w:w="2165"/>
        <w:gridCol w:w="1818"/>
        <w:gridCol w:w="1971"/>
        <w:gridCol w:w="1698"/>
        <w:gridCol w:w="1698"/>
      </w:tblGrid>
      <w:tr w:rsidR="00994FF0" w14:paraId="19B806CC" w14:textId="77777777" w:rsidTr="000C3C54">
        <w:trPr>
          <w:ins w:id="4106" w:author="Mohammad Nayeem Hasan" w:date="2024-11-04T00:07:00Z"/>
        </w:trPr>
        <w:tc>
          <w:tcPr>
            <w:tcW w:w="1158" w:type="pct"/>
            <w:vMerge w:val="restart"/>
            <w:tcBorders>
              <w:top w:val="single" w:sz="4" w:space="0" w:color="auto"/>
              <w:left w:val="single" w:sz="4" w:space="0" w:color="auto"/>
              <w:bottom w:val="single" w:sz="4" w:space="0" w:color="auto"/>
              <w:right w:val="single" w:sz="4" w:space="0" w:color="auto"/>
            </w:tcBorders>
            <w:hideMark/>
          </w:tcPr>
          <w:p w14:paraId="3D335388" w14:textId="77777777" w:rsidR="00994FF0" w:rsidRPr="000C3C54" w:rsidRDefault="00994FF0" w:rsidP="000C3C54">
            <w:pPr>
              <w:rPr>
                <w:ins w:id="4107" w:author="Mohammad Nayeem Hasan" w:date="2024-11-04T00:07:00Z" w16du:dateUtc="2024-11-03T18:07:00Z"/>
                <w:rFonts w:ascii="Times New Roman" w:hAnsi="Times New Roman" w:cs="Times New Roman"/>
                <w:b/>
                <w:bCs/>
                <w:sz w:val="24"/>
                <w:szCs w:val="24"/>
              </w:rPr>
            </w:pPr>
            <w:ins w:id="4108" w:author="Mohammad Nayeem Hasan" w:date="2024-11-04T00:07:00Z" w16du:dateUtc="2024-11-03T18:07:00Z">
              <w:r w:rsidRPr="000C3C54">
                <w:rPr>
                  <w:rFonts w:ascii="Times New Roman" w:hAnsi="Times New Roman" w:cs="Times New Roman"/>
                  <w:b/>
                  <w:bCs/>
                  <w:sz w:val="24"/>
                  <w:szCs w:val="24"/>
                </w:rPr>
                <w:t>Survey Year</w:t>
              </w:r>
            </w:ins>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75185F52" w14:textId="77777777" w:rsidR="00994FF0" w:rsidRPr="000C3C54" w:rsidRDefault="00994FF0" w:rsidP="000C3C54">
            <w:pPr>
              <w:rPr>
                <w:ins w:id="4109" w:author="Mohammad Nayeem Hasan" w:date="2024-11-04T00:07:00Z" w16du:dateUtc="2024-11-03T18:07:00Z"/>
                <w:rFonts w:ascii="Times New Roman" w:hAnsi="Times New Roman" w:cs="Times New Roman"/>
                <w:b/>
                <w:bCs/>
                <w:sz w:val="24"/>
                <w:szCs w:val="24"/>
              </w:rPr>
            </w:pPr>
            <w:ins w:id="4110" w:author="Mohammad Nayeem Hasan" w:date="2024-11-04T00:07:00Z" w16du:dateUtc="2024-11-03T18:07:00Z">
              <w:r w:rsidRPr="000C3C54">
                <w:rPr>
                  <w:rFonts w:ascii="Times New Roman" w:hAnsi="Times New Roman" w:cs="Times New Roman"/>
                  <w:b/>
                  <w:bCs/>
                  <w:sz w:val="24"/>
                  <w:szCs w:val="24"/>
                </w:rPr>
                <w:t>The area under the ROC Curve</w:t>
              </w:r>
            </w:ins>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430DC19A" w14:textId="77777777" w:rsidR="00994FF0" w:rsidRPr="000C3C54" w:rsidRDefault="00994FF0" w:rsidP="000C3C54">
            <w:pPr>
              <w:rPr>
                <w:ins w:id="4111" w:author="Mohammad Nayeem Hasan" w:date="2024-11-04T00:07:00Z" w16du:dateUtc="2024-11-03T18:07:00Z"/>
                <w:rFonts w:ascii="Times New Roman" w:hAnsi="Times New Roman" w:cs="Times New Roman"/>
                <w:b/>
                <w:bCs/>
                <w:sz w:val="24"/>
                <w:szCs w:val="24"/>
              </w:rPr>
            </w:pPr>
            <w:ins w:id="4112" w:author="Mohammad Nayeem Hasan" w:date="2024-11-04T00:07:00Z" w16du:dateUtc="2024-11-03T18:07:00Z">
              <w:r w:rsidRPr="000C3C54">
                <w:rPr>
                  <w:rFonts w:ascii="Times New Roman" w:hAnsi="Times New Roman" w:cs="Times New Roman"/>
                  <w:b/>
                  <w:bCs/>
                  <w:sz w:val="24"/>
                  <w:szCs w:val="24"/>
                </w:rPr>
                <w:t>AIC</w:t>
              </w:r>
            </w:ins>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01C911AF" w14:textId="77777777" w:rsidR="00994FF0" w:rsidRPr="000C3C54" w:rsidRDefault="00994FF0" w:rsidP="000C3C54">
            <w:pPr>
              <w:rPr>
                <w:ins w:id="4113" w:author="Mohammad Nayeem Hasan" w:date="2024-11-04T00:07:00Z" w16du:dateUtc="2024-11-03T18:07:00Z"/>
                <w:rFonts w:ascii="Times New Roman" w:hAnsi="Times New Roman" w:cs="Times New Roman"/>
                <w:b/>
                <w:bCs/>
                <w:sz w:val="24"/>
                <w:szCs w:val="24"/>
              </w:rPr>
            </w:pPr>
            <w:ins w:id="4114" w:author="Mohammad Nayeem Hasan" w:date="2024-11-04T00:07:00Z" w16du:dateUtc="2024-11-03T18:07:00Z">
              <w:r w:rsidRPr="000C3C54">
                <w:rPr>
                  <w:rFonts w:ascii="Times New Roman" w:hAnsi="Times New Roman" w:cs="Times New Roman"/>
                  <w:b/>
                  <w:bCs/>
                  <w:sz w:val="24"/>
                  <w:szCs w:val="24"/>
                </w:rPr>
                <w:t>BIC</w:t>
              </w:r>
            </w:ins>
          </w:p>
        </w:tc>
      </w:tr>
      <w:tr w:rsidR="00994FF0" w14:paraId="685635C0" w14:textId="77777777" w:rsidTr="000C3C54">
        <w:trPr>
          <w:ins w:id="4115" w:author="Mohammad Nayeem Hasan" w:date="2024-11-04T00:0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E977A2" w14:textId="77777777" w:rsidR="00994FF0" w:rsidRDefault="00994FF0" w:rsidP="000C3C54">
            <w:pPr>
              <w:rPr>
                <w:ins w:id="4116" w:author="Mohammad Nayeem Hasan" w:date="2024-11-04T00:07:00Z" w16du:dateUtc="2024-11-03T18:07:00Z"/>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6E9F632E" w14:textId="77777777" w:rsidR="00994FF0" w:rsidRPr="000C3C54" w:rsidRDefault="00994FF0" w:rsidP="000C3C54">
            <w:pPr>
              <w:rPr>
                <w:ins w:id="4117" w:author="Mohammad Nayeem Hasan" w:date="2024-11-04T00:07:00Z" w16du:dateUtc="2024-11-03T18:07:00Z"/>
                <w:rFonts w:ascii="Times New Roman" w:hAnsi="Times New Roman" w:cs="Times New Roman"/>
                <w:b/>
                <w:bCs/>
                <w:sz w:val="24"/>
                <w:szCs w:val="24"/>
              </w:rPr>
            </w:pPr>
            <w:ins w:id="4118" w:author="Mohammad Nayeem Hasan" w:date="2024-11-04T00:07:00Z" w16du:dateUtc="2024-11-03T18:07:00Z">
              <w:r w:rsidRPr="000C3C54">
                <w:rPr>
                  <w:rFonts w:ascii="Times New Roman" w:hAnsi="Times New Roman" w:cs="Times New Roman"/>
                  <w:b/>
                  <w:bCs/>
                  <w:sz w:val="24"/>
                  <w:szCs w:val="24"/>
                </w:rPr>
                <w:t>AUC</w:t>
              </w:r>
            </w:ins>
          </w:p>
        </w:tc>
        <w:tc>
          <w:tcPr>
            <w:tcW w:w="1054" w:type="pct"/>
            <w:tcBorders>
              <w:top w:val="single" w:sz="4" w:space="0" w:color="auto"/>
              <w:left w:val="single" w:sz="4" w:space="0" w:color="auto"/>
              <w:bottom w:val="single" w:sz="4" w:space="0" w:color="auto"/>
              <w:right w:val="single" w:sz="4" w:space="0" w:color="auto"/>
            </w:tcBorders>
            <w:hideMark/>
          </w:tcPr>
          <w:p w14:paraId="73ACDA0A" w14:textId="77777777" w:rsidR="00994FF0" w:rsidRPr="000C3C54" w:rsidRDefault="00994FF0" w:rsidP="000C3C54">
            <w:pPr>
              <w:rPr>
                <w:ins w:id="4119" w:author="Mohammad Nayeem Hasan" w:date="2024-11-04T00:07:00Z" w16du:dateUtc="2024-11-03T18:07:00Z"/>
                <w:rFonts w:ascii="Times New Roman" w:hAnsi="Times New Roman" w:cs="Times New Roman"/>
                <w:b/>
                <w:bCs/>
                <w:sz w:val="24"/>
                <w:szCs w:val="24"/>
              </w:rPr>
            </w:pPr>
            <w:ins w:id="4120" w:author="Mohammad Nayeem Hasan" w:date="2024-11-04T00:07:00Z" w16du:dateUtc="2024-11-03T18:07:00Z">
              <w:r w:rsidRPr="000C3C54">
                <w:rPr>
                  <w:rFonts w:ascii="Times New Roman" w:hAnsi="Times New Roman" w:cs="Times New Roman"/>
                  <w:b/>
                  <w:bCs/>
                  <w:sz w:val="24"/>
                  <w:szCs w:val="24"/>
                </w:rPr>
                <w:t>P-value</w:t>
              </w:r>
            </w:ins>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359510" w14:textId="77777777" w:rsidR="00994FF0" w:rsidRDefault="00994FF0" w:rsidP="000C3C54">
            <w:pPr>
              <w:rPr>
                <w:ins w:id="4121" w:author="Mohammad Nayeem Hasan" w:date="2024-11-04T00:07:00Z" w16du:dateUtc="2024-11-03T18:07:00Z"/>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46227" w14:textId="77777777" w:rsidR="00994FF0" w:rsidRDefault="00994FF0" w:rsidP="000C3C54">
            <w:pPr>
              <w:rPr>
                <w:ins w:id="4122" w:author="Mohammad Nayeem Hasan" w:date="2024-11-04T00:07:00Z" w16du:dateUtc="2024-11-03T18:07:00Z"/>
                <w:rFonts w:ascii="Times New Roman" w:hAnsi="Times New Roman" w:cs="Times New Roman"/>
                <w:sz w:val="24"/>
                <w:szCs w:val="24"/>
              </w:rPr>
            </w:pPr>
          </w:p>
        </w:tc>
      </w:tr>
      <w:tr w:rsidR="00994FF0" w14:paraId="43F92691" w14:textId="77777777" w:rsidTr="000C3C54">
        <w:trPr>
          <w:ins w:id="4123"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4E5900CF" w14:textId="77777777" w:rsidR="00994FF0" w:rsidRPr="000C3C54" w:rsidRDefault="00994FF0" w:rsidP="000C3C54">
            <w:pPr>
              <w:rPr>
                <w:ins w:id="4124" w:author="Mohammad Nayeem Hasan" w:date="2024-11-04T00:07:00Z" w16du:dateUtc="2024-11-03T18:07:00Z"/>
                <w:rFonts w:ascii="Times New Roman" w:hAnsi="Times New Roman" w:cs="Times New Roman"/>
                <w:b/>
                <w:bCs/>
                <w:sz w:val="24"/>
                <w:szCs w:val="24"/>
              </w:rPr>
            </w:pPr>
            <w:ins w:id="4125" w:author="Mohammad Nayeem Hasan" w:date="2024-11-04T00:07:00Z" w16du:dateUtc="2024-11-03T18:07:00Z">
              <w:r w:rsidRPr="000C3C54">
                <w:rPr>
                  <w:rFonts w:ascii="Times New Roman" w:hAnsi="Times New Roman" w:cs="Times New Roman"/>
                  <w:b/>
                  <w:bCs/>
                  <w:sz w:val="24"/>
                  <w:szCs w:val="24"/>
                </w:rPr>
                <w:t>MICS 2006</w:t>
              </w:r>
            </w:ins>
          </w:p>
        </w:tc>
        <w:tc>
          <w:tcPr>
            <w:tcW w:w="972" w:type="pct"/>
            <w:tcBorders>
              <w:top w:val="single" w:sz="4" w:space="0" w:color="auto"/>
              <w:left w:val="single" w:sz="4" w:space="0" w:color="auto"/>
              <w:bottom w:val="single" w:sz="4" w:space="0" w:color="auto"/>
              <w:right w:val="single" w:sz="4" w:space="0" w:color="auto"/>
            </w:tcBorders>
            <w:vAlign w:val="center"/>
            <w:hideMark/>
          </w:tcPr>
          <w:p w14:paraId="4780DAEB" w14:textId="77777777" w:rsidR="00994FF0" w:rsidRDefault="00994FF0" w:rsidP="000C3C54">
            <w:pPr>
              <w:rPr>
                <w:ins w:id="4126" w:author="Mohammad Nayeem Hasan" w:date="2024-11-04T00:07:00Z" w16du:dateUtc="2024-11-03T18:07:00Z"/>
                <w:rFonts w:ascii="Times New Roman" w:hAnsi="Times New Roman" w:cs="Times New Roman"/>
                <w:sz w:val="24"/>
                <w:szCs w:val="24"/>
              </w:rPr>
            </w:pPr>
            <w:ins w:id="4127" w:author="Mohammad Nayeem Hasan" w:date="2024-11-04T00:07:00Z" w16du:dateUtc="2024-11-03T18:07:00Z">
              <w:r>
                <w:rPr>
                  <w:rFonts w:ascii="Times New Roman" w:hAnsi="Times New Roman" w:cs="Times New Roman"/>
                  <w:sz w:val="24"/>
                  <w:szCs w:val="24"/>
                </w:rPr>
                <w:t>0.6210</w:t>
              </w:r>
            </w:ins>
          </w:p>
        </w:tc>
        <w:tc>
          <w:tcPr>
            <w:tcW w:w="1054" w:type="pct"/>
            <w:tcBorders>
              <w:top w:val="single" w:sz="4" w:space="0" w:color="auto"/>
              <w:left w:val="single" w:sz="4" w:space="0" w:color="auto"/>
              <w:bottom w:val="single" w:sz="4" w:space="0" w:color="auto"/>
              <w:right w:val="single" w:sz="4" w:space="0" w:color="auto"/>
            </w:tcBorders>
            <w:vAlign w:val="center"/>
            <w:hideMark/>
          </w:tcPr>
          <w:p w14:paraId="355B3B6B" w14:textId="77777777" w:rsidR="00994FF0" w:rsidRDefault="00994FF0" w:rsidP="000C3C54">
            <w:pPr>
              <w:rPr>
                <w:ins w:id="4128" w:author="Mohammad Nayeem Hasan" w:date="2024-11-04T00:07:00Z" w16du:dateUtc="2024-11-03T18:07:00Z"/>
                <w:rFonts w:ascii="Times New Roman" w:hAnsi="Times New Roman" w:cs="Times New Roman"/>
                <w:sz w:val="24"/>
                <w:szCs w:val="24"/>
              </w:rPr>
            </w:pPr>
            <w:ins w:id="4129" w:author="Mohammad Nayeem Hasan" w:date="2024-11-04T00:07:00Z" w16du:dateUtc="2024-11-03T18:07:00Z">
              <w:r>
                <w:rPr>
                  <w:rFonts w:ascii="Times New Roman" w:hAnsi="Times New Roman" w:cs="Times New Roman"/>
                  <w:sz w:val="24"/>
                  <w:szCs w:val="24"/>
                </w:rPr>
                <w:t>&lt;0.001</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08034DBE" w14:textId="77777777" w:rsidR="00994FF0" w:rsidRDefault="00994FF0" w:rsidP="000C3C54">
            <w:pPr>
              <w:rPr>
                <w:ins w:id="4130" w:author="Mohammad Nayeem Hasan" w:date="2024-11-04T00:07:00Z" w16du:dateUtc="2024-11-03T18:07:00Z"/>
                <w:rFonts w:ascii="Times New Roman" w:hAnsi="Times New Roman" w:cs="Times New Roman"/>
                <w:sz w:val="24"/>
                <w:szCs w:val="24"/>
              </w:rPr>
            </w:pPr>
            <w:ins w:id="4131" w:author="Mohammad Nayeem Hasan" w:date="2024-11-04T00:07:00Z" w16du:dateUtc="2024-11-03T18:07:00Z">
              <w:r>
                <w:rPr>
                  <w:rFonts w:ascii="Times New Roman" w:hAnsi="Times New Roman" w:cs="Times New Roman"/>
                  <w:sz w:val="24"/>
                  <w:szCs w:val="24"/>
                </w:rPr>
                <w:t>14320.83</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01CA2BA6" w14:textId="77777777" w:rsidR="00994FF0" w:rsidRDefault="00994FF0" w:rsidP="000C3C54">
            <w:pPr>
              <w:rPr>
                <w:ins w:id="4132" w:author="Mohammad Nayeem Hasan" w:date="2024-11-04T00:07:00Z" w16du:dateUtc="2024-11-03T18:07:00Z"/>
                <w:rFonts w:ascii="Times New Roman" w:hAnsi="Times New Roman" w:cs="Times New Roman"/>
                <w:sz w:val="24"/>
                <w:szCs w:val="24"/>
              </w:rPr>
            </w:pPr>
            <w:ins w:id="4133" w:author="Mohammad Nayeem Hasan" w:date="2024-11-04T00:07:00Z" w16du:dateUtc="2024-11-03T18:07:00Z">
              <w:r>
                <w:rPr>
                  <w:rFonts w:ascii="Times New Roman" w:hAnsi="Times New Roman" w:cs="Times New Roman"/>
                  <w:sz w:val="24"/>
                  <w:szCs w:val="24"/>
                </w:rPr>
                <w:t>14545.55</w:t>
              </w:r>
            </w:ins>
          </w:p>
        </w:tc>
      </w:tr>
      <w:tr w:rsidR="00994FF0" w14:paraId="1F024AC1" w14:textId="77777777" w:rsidTr="000C3C54">
        <w:trPr>
          <w:ins w:id="4134"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48496969" w14:textId="77777777" w:rsidR="00994FF0" w:rsidRPr="000C3C54" w:rsidRDefault="00994FF0" w:rsidP="000C3C54">
            <w:pPr>
              <w:rPr>
                <w:ins w:id="4135" w:author="Mohammad Nayeem Hasan" w:date="2024-11-04T00:07:00Z" w16du:dateUtc="2024-11-03T18:07:00Z"/>
                <w:rFonts w:ascii="Times New Roman" w:hAnsi="Times New Roman" w:cs="Times New Roman"/>
                <w:b/>
                <w:bCs/>
                <w:sz w:val="24"/>
                <w:szCs w:val="24"/>
              </w:rPr>
            </w:pPr>
            <w:ins w:id="4136" w:author="Mohammad Nayeem Hasan" w:date="2024-11-04T00:07:00Z" w16du:dateUtc="2024-11-03T18:07:00Z">
              <w:r w:rsidRPr="000C3C54">
                <w:rPr>
                  <w:rFonts w:ascii="Times New Roman" w:hAnsi="Times New Roman" w:cs="Times New Roman"/>
                  <w:b/>
                  <w:bCs/>
                  <w:sz w:val="24"/>
                  <w:szCs w:val="24"/>
                </w:rPr>
                <w:t>MICS 2012</w:t>
              </w:r>
            </w:ins>
          </w:p>
        </w:tc>
        <w:tc>
          <w:tcPr>
            <w:tcW w:w="972" w:type="pct"/>
            <w:tcBorders>
              <w:top w:val="single" w:sz="4" w:space="0" w:color="auto"/>
              <w:left w:val="single" w:sz="4" w:space="0" w:color="auto"/>
              <w:bottom w:val="single" w:sz="4" w:space="0" w:color="auto"/>
              <w:right w:val="single" w:sz="4" w:space="0" w:color="auto"/>
            </w:tcBorders>
            <w:vAlign w:val="center"/>
            <w:hideMark/>
          </w:tcPr>
          <w:p w14:paraId="435DBEBB" w14:textId="77777777" w:rsidR="00994FF0" w:rsidRDefault="00994FF0" w:rsidP="000C3C54">
            <w:pPr>
              <w:rPr>
                <w:ins w:id="4137" w:author="Mohammad Nayeem Hasan" w:date="2024-11-04T00:07:00Z" w16du:dateUtc="2024-11-03T18:07:00Z"/>
                <w:rFonts w:ascii="Times New Roman" w:hAnsi="Times New Roman" w:cs="Times New Roman"/>
                <w:sz w:val="24"/>
                <w:szCs w:val="24"/>
              </w:rPr>
            </w:pPr>
            <w:ins w:id="4138" w:author="Mohammad Nayeem Hasan" w:date="2024-11-04T00:07:00Z" w16du:dateUtc="2024-11-03T18:07:00Z">
              <w:r>
                <w:rPr>
                  <w:rFonts w:ascii="Times New Roman" w:hAnsi="Times New Roman" w:cs="Times New Roman"/>
                  <w:sz w:val="24"/>
                  <w:szCs w:val="24"/>
                </w:rPr>
                <w:t>0.6826</w:t>
              </w:r>
            </w:ins>
          </w:p>
        </w:tc>
        <w:tc>
          <w:tcPr>
            <w:tcW w:w="1054" w:type="pct"/>
            <w:tcBorders>
              <w:top w:val="single" w:sz="4" w:space="0" w:color="auto"/>
              <w:left w:val="single" w:sz="4" w:space="0" w:color="auto"/>
              <w:bottom w:val="single" w:sz="4" w:space="0" w:color="auto"/>
              <w:right w:val="single" w:sz="4" w:space="0" w:color="auto"/>
            </w:tcBorders>
            <w:vAlign w:val="center"/>
            <w:hideMark/>
          </w:tcPr>
          <w:p w14:paraId="7E6AE0C0" w14:textId="77777777" w:rsidR="00994FF0" w:rsidRDefault="00994FF0" w:rsidP="000C3C54">
            <w:pPr>
              <w:rPr>
                <w:ins w:id="4139" w:author="Mohammad Nayeem Hasan" w:date="2024-11-04T00:07:00Z" w16du:dateUtc="2024-11-03T18:07:00Z"/>
                <w:rFonts w:ascii="Times New Roman" w:hAnsi="Times New Roman" w:cs="Times New Roman"/>
                <w:sz w:val="24"/>
                <w:szCs w:val="24"/>
              </w:rPr>
            </w:pPr>
            <w:ins w:id="4140" w:author="Mohammad Nayeem Hasan" w:date="2024-11-04T00:07:00Z" w16du:dateUtc="2024-11-03T18:07:00Z">
              <w:r>
                <w:rPr>
                  <w:rFonts w:ascii="Times New Roman" w:hAnsi="Times New Roman" w:cs="Times New Roman"/>
                  <w:sz w:val="24"/>
                  <w:szCs w:val="24"/>
                </w:rPr>
                <w:t>&lt;0.001</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653D1744" w14:textId="77777777" w:rsidR="00994FF0" w:rsidRDefault="00994FF0" w:rsidP="000C3C54">
            <w:pPr>
              <w:rPr>
                <w:ins w:id="4141" w:author="Mohammad Nayeem Hasan" w:date="2024-11-04T00:07:00Z" w16du:dateUtc="2024-11-03T18:07:00Z"/>
                <w:rFonts w:ascii="Times New Roman" w:hAnsi="Times New Roman" w:cs="Times New Roman"/>
                <w:sz w:val="24"/>
                <w:szCs w:val="24"/>
              </w:rPr>
            </w:pPr>
            <w:ins w:id="4142" w:author="Mohammad Nayeem Hasan" w:date="2024-11-04T00:07:00Z" w16du:dateUtc="2024-11-03T18:07:00Z">
              <w:r>
                <w:rPr>
                  <w:rFonts w:ascii="Times New Roman" w:hAnsi="Times New Roman" w:cs="Times New Roman"/>
                  <w:sz w:val="24"/>
                  <w:szCs w:val="24"/>
                </w:rPr>
                <w:t>1167.66</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73B26CBC" w14:textId="77777777" w:rsidR="00994FF0" w:rsidRDefault="00994FF0" w:rsidP="000C3C54">
            <w:pPr>
              <w:rPr>
                <w:ins w:id="4143" w:author="Mohammad Nayeem Hasan" w:date="2024-11-04T00:07:00Z" w16du:dateUtc="2024-11-03T18:07:00Z"/>
                <w:rFonts w:ascii="Times New Roman" w:hAnsi="Times New Roman" w:cs="Times New Roman"/>
                <w:sz w:val="24"/>
                <w:szCs w:val="24"/>
              </w:rPr>
            </w:pPr>
            <w:ins w:id="4144" w:author="Mohammad Nayeem Hasan" w:date="2024-11-04T00:07:00Z" w16du:dateUtc="2024-11-03T18:07:00Z">
              <w:r>
                <w:rPr>
                  <w:rFonts w:ascii="Times New Roman" w:hAnsi="Times New Roman" w:cs="Times New Roman"/>
                  <w:sz w:val="24"/>
                  <w:szCs w:val="24"/>
                </w:rPr>
                <w:t>1295.21</w:t>
              </w:r>
            </w:ins>
          </w:p>
        </w:tc>
      </w:tr>
      <w:tr w:rsidR="00994FF0" w14:paraId="2415C551" w14:textId="77777777" w:rsidTr="000C3C54">
        <w:trPr>
          <w:ins w:id="4145"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35FA9BAA" w14:textId="77777777" w:rsidR="00994FF0" w:rsidRPr="000C3C54" w:rsidRDefault="00994FF0" w:rsidP="000C3C54">
            <w:pPr>
              <w:rPr>
                <w:ins w:id="4146" w:author="Mohammad Nayeem Hasan" w:date="2024-11-04T00:07:00Z" w16du:dateUtc="2024-11-03T18:07:00Z"/>
                <w:rFonts w:ascii="Times New Roman" w:hAnsi="Times New Roman" w:cs="Times New Roman"/>
                <w:b/>
                <w:bCs/>
                <w:sz w:val="24"/>
                <w:szCs w:val="24"/>
              </w:rPr>
            </w:pPr>
            <w:ins w:id="4147" w:author="Mohammad Nayeem Hasan" w:date="2024-11-04T00:07:00Z" w16du:dateUtc="2024-11-03T18:07:00Z">
              <w:r w:rsidRPr="000C3C54">
                <w:rPr>
                  <w:rFonts w:ascii="Times New Roman" w:hAnsi="Times New Roman" w:cs="Times New Roman"/>
                  <w:b/>
                  <w:bCs/>
                  <w:sz w:val="24"/>
                  <w:szCs w:val="24"/>
                </w:rPr>
                <w:t>MICS 2019</w:t>
              </w:r>
            </w:ins>
          </w:p>
        </w:tc>
        <w:tc>
          <w:tcPr>
            <w:tcW w:w="972" w:type="pct"/>
            <w:tcBorders>
              <w:top w:val="single" w:sz="4" w:space="0" w:color="auto"/>
              <w:left w:val="single" w:sz="4" w:space="0" w:color="auto"/>
              <w:bottom w:val="single" w:sz="4" w:space="0" w:color="auto"/>
              <w:right w:val="single" w:sz="4" w:space="0" w:color="auto"/>
            </w:tcBorders>
            <w:vAlign w:val="center"/>
            <w:hideMark/>
          </w:tcPr>
          <w:p w14:paraId="6A32A285" w14:textId="77777777" w:rsidR="00994FF0" w:rsidRDefault="00994FF0" w:rsidP="000C3C54">
            <w:pPr>
              <w:rPr>
                <w:ins w:id="4148" w:author="Mohammad Nayeem Hasan" w:date="2024-11-04T00:07:00Z" w16du:dateUtc="2024-11-03T18:07:00Z"/>
                <w:rFonts w:ascii="Times New Roman" w:hAnsi="Times New Roman" w:cs="Times New Roman"/>
                <w:sz w:val="24"/>
                <w:szCs w:val="24"/>
              </w:rPr>
            </w:pPr>
            <w:ins w:id="4149" w:author="Mohammad Nayeem Hasan" w:date="2024-11-04T00:07:00Z" w16du:dateUtc="2024-11-03T18:07:00Z">
              <w:r>
                <w:rPr>
                  <w:rFonts w:ascii="Times New Roman" w:hAnsi="Times New Roman" w:cs="Times New Roman"/>
                  <w:sz w:val="24"/>
                  <w:szCs w:val="24"/>
                </w:rPr>
                <w:t>0.6717</w:t>
              </w:r>
            </w:ins>
          </w:p>
        </w:tc>
        <w:tc>
          <w:tcPr>
            <w:tcW w:w="1054" w:type="pct"/>
            <w:tcBorders>
              <w:top w:val="single" w:sz="4" w:space="0" w:color="auto"/>
              <w:left w:val="single" w:sz="4" w:space="0" w:color="auto"/>
              <w:bottom w:val="single" w:sz="4" w:space="0" w:color="auto"/>
              <w:right w:val="single" w:sz="4" w:space="0" w:color="auto"/>
            </w:tcBorders>
            <w:vAlign w:val="center"/>
            <w:hideMark/>
          </w:tcPr>
          <w:p w14:paraId="3391B962" w14:textId="77777777" w:rsidR="00994FF0" w:rsidRDefault="00994FF0" w:rsidP="000C3C54">
            <w:pPr>
              <w:rPr>
                <w:ins w:id="4150" w:author="Mohammad Nayeem Hasan" w:date="2024-11-04T00:07:00Z" w16du:dateUtc="2024-11-03T18:07:00Z"/>
                <w:rFonts w:ascii="Times New Roman" w:hAnsi="Times New Roman" w:cs="Times New Roman"/>
                <w:sz w:val="24"/>
                <w:szCs w:val="24"/>
              </w:rPr>
            </w:pPr>
            <w:ins w:id="4151" w:author="Mohammad Nayeem Hasan" w:date="2024-11-04T00:07:00Z" w16du:dateUtc="2024-11-03T18:07:00Z">
              <w:r>
                <w:rPr>
                  <w:rFonts w:ascii="Times New Roman" w:hAnsi="Times New Roman" w:cs="Times New Roman"/>
                  <w:sz w:val="24"/>
                  <w:szCs w:val="24"/>
                </w:rPr>
                <w:t>&lt;0.001</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7881C21C" w14:textId="77777777" w:rsidR="00994FF0" w:rsidRDefault="00994FF0" w:rsidP="000C3C54">
            <w:pPr>
              <w:rPr>
                <w:ins w:id="4152" w:author="Mohammad Nayeem Hasan" w:date="2024-11-04T00:07:00Z" w16du:dateUtc="2024-11-03T18:07:00Z"/>
                <w:rFonts w:ascii="Times New Roman" w:hAnsi="Times New Roman" w:cs="Times New Roman"/>
                <w:sz w:val="24"/>
                <w:szCs w:val="24"/>
              </w:rPr>
            </w:pPr>
            <w:ins w:id="4153" w:author="Mohammad Nayeem Hasan" w:date="2024-11-04T00:07:00Z" w16du:dateUtc="2024-11-03T18:07:00Z">
              <w:r>
                <w:rPr>
                  <w:rFonts w:ascii="Times New Roman" w:hAnsi="Times New Roman" w:cs="Times New Roman"/>
                  <w:sz w:val="24"/>
                  <w:szCs w:val="24"/>
                </w:rPr>
                <w:t>9610.21</w:t>
              </w:r>
            </w:ins>
          </w:p>
        </w:tc>
        <w:tc>
          <w:tcPr>
            <w:tcW w:w="908" w:type="pct"/>
            <w:tcBorders>
              <w:top w:val="single" w:sz="4" w:space="0" w:color="auto"/>
              <w:left w:val="single" w:sz="4" w:space="0" w:color="auto"/>
              <w:bottom w:val="single" w:sz="4" w:space="0" w:color="auto"/>
              <w:right w:val="single" w:sz="4" w:space="0" w:color="auto"/>
            </w:tcBorders>
            <w:vAlign w:val="center"/>
            <w:hideMark/>
          </w:tcPr>
          <w:p w14:paraId="2500A063" w14:textId="77777777" w:rsidR="00994FF0" w:rsidRDefault="00994FF0" w:rsidP="000C3C54">
            <w:pPr>
              <w:rPr>
                <w:ins w:id="4154" w:author="Mohammad Nayeem Hasan" w:date="2024-11-04T00:07:00Z" w16du:dateUtc="2024-11-03T18:07:00Z"/>
                <w:rFonts w:ascii="Times New Roman" w:hAnsi="Times New Roman" w:cs="Times New Roman"/>
                <w:sz w:val="24"/>
                <w:szCs w:val="24"/>
              </w:rPr>
            </w:pPr>
            <w:ins w:id="4155" w:author="Mohammad Nayeem Hasan" w:date="2024-11-04T00:07:00Z" w16du:dateUtc="2024-11-03T18:07:00Z">
              <w:r>
                <w:rPr>
                  <w:rFonts w:ascii="Times New Roman" w:hAnsi="Times New Roman" w:cs="Times New Roman"/>
                  <w:sz w:val="24"/>
                  <w:szCs w:val="24"/>
                </w:rPr>
                <w:t>9870.85</w:t>
              </w:r>
            </w:ins>
          </w:p>
        </w:tc>
      </w:tr>
    </w:tbl>
    <w:p w14:paraId="723F759C" w14:textId="77777777" w:rsidR="00994FF0" w:rsidRDefault="00994FF0" w:rsidP="00994FF0">
      <w:pPr>
        <w:spacing w:line="240" w:lineRule="auto"/>
        <w:rPr>
          <w:ins w:id="4156" w:author="Mohammad Nayeem Hasan" w:date="2024-11-04T00:07:00Z" w16du:dateUtc="2024-11-03T18:07:00Z"/>
          <w:rFonts w:ascii="Times New Roman" w:hAnsi="Times New Roman" w:cs="Times New Roman"/>
          <w:sz w:val="24"/>
          <w:szCs w:val="24"/>
        </w:rPr>
      </w:pPr>
    </w:p>
    <w:p w14:paraId="589A0F8B" w14:textId="115056F0" w:rsidR="00994FF0" w:rsidRPr="0064582A" w:rsidDel="00994FF0" w:rsidRDefault="00994FF0">
      <w:pPr>
        <w:spacing w:line="480" w:lineRule="auto"/>
        <w:ind w:firstLine="720"/>
        <w:rPr>
          <w:del w:id="4157" w:author="Mohammad Nayeem Hasan" w:date="2024-11-04T00:07:00Z" w16du:dateUtc="2024-11-03T18:07:00Z"/>
          <w:rFonts w:ascii="Times New Roman" w:hAnsi="Times New Roman" w:cs="Times New Roman"/>
          <w:color w:val="313131"/>
          <w:sz w:val="24"/>
          <w:szCs w:val="24"/>
          <w:shd w:val="clear" w:color="auto" w:fill="FFFFFF"/>
        </w:rPr>
        <w:pPrChange w:id="4158" w:author="Mohammad Nayeem Hasan" w:date="2024-11-04T00:07:00Z" w16du:dateUtc="2024-11-03T18:07:00Z">
          <w:pPr>
            <w:spacing w:line="480" w:lineRule="auto"/>
          </w:pPr>
        </w:pPrChange>
      </w:pPr>
    </w:p>
    <w:p w14:paraId="643DAA3B" w14:textId="03CED99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Discussion</w:t>
      </w:r>
    </w:p>
    <w:p w14:paraId="2B7B026F" w14:textId="1D074BB8" w:rsidR="00DB3565" w:rsidRPr="0064582A" w:rsidRDefault="00A163A9"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This study targeted to explore the Multiple Indicator Cluster Survey data </w:t>
      </w:r>
      <w:r w:rsidR="00DB3565" w:rsidRPr="0064582A">
        <w:rPr>
          <w:rFonts w:ascii="Times New Roman" w:hAnsi="Times New Roman" w:cs="Times New Roman"/>
          <w:bCs/>
          <w:sz w:val="24"/>
          <w:szCs w:val="24"/>
        </w:rPr>
        <w:t>of 2006, 2012 and 2019 and assess the association of several factors with diarrhea and the change of it over time.</w:t>
      </w:r>
      <w:r w:rsidRPr="0064582A">
        <w:rPr>
          <w:rFonts w:ascii="Times New Roman" w:hAnsi="Times New Roman" w:cs="Times New Roman"/>
          <w:bCs/>
          <w:sz w:val="24"/>
          <w:szCs w:val="24"/>
        </w:rPr>
        <w:t xml:space="preserve"> </w:t>
      </w:r>
      <w:r w:rsidR="00D33219" w:rsidRPr="0064582A">
        <w:rPr>
          <w:rFonts w:ascii="Times New Roman" w:hAnsi="Times New Roman" w:cs="Times New Roman"/>
          <w:bCs/>
          <w:sz w:val="24"/>
          <w:szCs w:val="24"/>
        </w:rPr>
        <w:t>There was</w:t>
      </w:r>
      <w:r w:rsidR="00B15031"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 xml:space="preserve">a decrease in </w:t>
      </w:r>
      <w:r w:rsidR="00B07600"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prevalence</w:t>
      </w:r>
      <w:r w:rsidR="00490B7B"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of diarrhea from 2006 to 2012 and a</w:t>
      </w:r>
      <w:r w:rsidR="00C63A9E" w:rsidRPr="0064582A">
        <w:rPr>
          <w:rFonts w:ascii="Times New Roman" w:hAnsi="Times New Roman" w:cs="Times New Roman"/>
          <w:bCs/>
          <w:sz w:val="24"/>
          <w:szCs w:val="24"/>
        </w:rPr>
        <w:t>n</w:t>
      </w:r>
      <w:r w:rsidR="007D038F" w:rsidRPr="0064582A">
        <w:rPr>
          <w:rFonts w:ascii="Times New Roman" w:hAnsi="Times New Roman" w:cs="Times New Roman"/>
          <w:bCs/>
          <w:sz w:val="24"/>
          <w:szCs w:val="24"/>
        </w:rPr>
        <w:t xml:space="preserve"> increase </w:t>
      </w:r>
      <w:r w:rsidR="008418C2" w:rsidRPr="0064582A">
        <w:rPr>
          <w:rFonts w:ascii="Times New Roman" w:hAnsi="Times New Roman" w:cs="Times New Roman"/>
          <w:bCs/>
          <w:sz w:val="24"/>
          <w:szCs w:val="24"/>
        </w:rPr>
        <w:t>in</w:t>
      </w:r>
      <w:r w:rsidR="000063B2" w:rsidRPr="0064582A">
        <w:rPr>
          <w:rFonts w:ascii="Times New Roman" w:hAnsi="Times New Roman" w:cs="Times New Roman"/>
          <w:bCs/>
          <w:sz w:val="24"/>
          <w:szCs w:val="24"/>
        </w:rPr>
        <w:t xml:space="preserve"> 2019 among </w:t>
      </w:r>
      <w:r w:rsidR="00B57636" w:rsidRPr="0064582A">
        <w:rPr>
          <w:rFonts w:ascii="Times New Roman" w:hAnsi="Times New Roman" w:cs="Times New Roman"/>
          <w:bCs/>
          <w:sz w:val="24"/>
          <w:szCs w:val="24"/>
        </w:rPr>
        <w:t>0-</w:t>
      </w:r>
      <w:del w:id="4159" w:author="Mohammad Nayeem Hasan" w:date="2024-11-03T23:09:00Z" w16du:dateUtc="2024-11-03T17:09:00Z">
        <w:r w:rsidR="00B57636" w:rsidRPr="0064582A" w:rsidDel="0077291E">
          <w:rPr>
            <w:rFonts w:ascii="Times New Roman" w:hAnsi="Times New Roman" w:cs="Times New Roman"/>
            <w:bCs/>
            <w:sz w:val="24"/>
            <w:szCs w:val="24"/>
          </w:rPr>
          <w:delText xml:space="preserve">5 </w:delText>
        </w:r>
      </w:del>
      <w:ins w:id="4160" w:author="Mohammad Nayeem Hasan" w:date="2024-11-03T23:09:00Z" w16du:dateUtc="2024-11-03T17:09:00Z">
        <w:r w:rsidR="0077291E" w:rsidRPr="0064582A">
          <w:rPr>
            <w:rFonts w:ascii="Times New Roman" w:hAnsi="Times New Roman" w:cs="Times New Roman"/>
            <w:bCs/>
            <w:sz w:val="24"/>
            <w:szCs w:val="24"/>
          </w:rPr>
          <w:t>5</w:t>
        </w:r>
        <w:r w:rsidR="0077291E">
          <w:rPr>
            <w:rFonts w:ascii="Times New Roman" w:hAnsi="Times New Roman" w:cs="Times New Roman"/>
            <w:bCs/>
            <w:sz w:val="24"/>
            <w:szCs w:val="24"/>
          </w:rPr>
          <w:t>-</w:t>
        </w:r>
      </w:ins>
      <w:del w:id="4161" w:author="Mohammad Nayeem Hasan" w:date="2024-11-03T23:09:00Z" w16du:dateUtc="2024-11-03T17:09:00Z">
        <w:r w:rsidR="00B57636" w:rsidRPr="0064582A" w:rsidDel="0077291E">
          <w:rPr>
            <w:rFonts w:ascii="Times New Roman" w:hAnsi="Times New Roman" w:cs="Times New Roman"/>
            <w:bCs/>
            <w:sz w:val="24"/>
            <w:szCs w:val="24"/>
          </w:rPr>
          <w:delText xml:space="preserve">years </w:delText>
        </w:r>
      </w:del>
      <w:ins w:id="4162" w:author="Mohammad Nayeem Hasan" w:date="2024-11-03T23:09:00Z" w16du:dateUtc="2024-11-03T17:09:00Z">
        <w:r w:rsidR="0077291E" w:rsidRPr="0064582A">
          <w:rPr>
            <w:rFonts w:ascii="Times New Roman" w:hAnsi="Times New Roman" w:cs="Times New Roman"/>
            <w:bCs/>
            <w:sz w:val="24"/>
            <w:szCs w:val="24"/>
          </w:rPr>
          <w:t>year</w:t>
        </w:r>
        <w:r w:rsidR="0077291E">
          <w:rPr>
            <w:rFonts w:ascii="Times New Roman" w:hAnsi="Times New Roman" w:cs="Times New Roman"/>
            <w:bCs/>
            <w:sz w:val="24"/>
            <w:szCs w:val="24"/>
          </w:rPr>
          <w:t>-</w:t>
        </w:r>
      </w:ins>
      <w:r w:rsidR="00B57636" w:rsidRPr="0064582A">
        <w:rPr>
          <w:rFonts w:ascii="Times New Roman" w:hAnsi="Times New Roman" w:cs="Times New Roman"/>
          <w:bCs/>
          <w:sz w:val="24"/>
          <w:szCs w:val="24"/>
        </w:rPr>
        <w:t xml:space="preserve">old </w:t>
      </w:r>
      <w:r w:rsidR="000063B2" w:rsidRPr="0064582A">
        <w:rPr>
          <w:rFonts w:ascii="Times New Roman" w:hAnsi="Times New Roman" w:cs="Times New Roman"/>
          <w:bCs/>
          <w:sz w:val="24"/>
          <w:szCs w:val="24"/>
        </w:rPr>
        <w:t>children</w:t>
      </w:r>
      <w:r w:rsidR="00D33219" w:rsidRPr="0064582A">
        <w:rPr>
          <w:rFonts w:ascii="Times New Roman" w:hAnsi="Times New Roman" w:cs="Times New Roman"/>
          <w:bCs/>
          <w:sz w:val="24"/>
          <w:szCs w:val="24"/>
        </w:rPr>
        <w:t xml:space="preserve"> in Bangladesh</w:t>
      </w:r>
      <w:r w:rsidR="000063B2" w:rsidRPr="0064582A">
        <w:rPr>
          <w:rFonts w:ascii="Times New Roman" w:hAnsi="Times New Roman" w:cs="Times New Roman"/>
          <w:bCs/>
          <w:sz w:val="24"/>
          <w:szCs w:val="24"/>
        </w:rPr>
        <w:t>.</w:t>
      </w:r>
      <w:r w:rsidR="00DE1359" w:rsidRPr="0064582A">
        <w:rPr>
          <w:rFonts w:ascii="Times New Roman" w:hAnsi="Times New Roman" w:cs="Times New Roman"/>
          <w:bCs/>
          <w:sz w:val="24"/>
          <w:szCs w:val="24"/>
        </w:rPr>
        <w:t xml:space="preserve"> </w:t>
      </w:r>
    </w:p>
    <w:p w14:paraId="597DB389" w14:textId="3C134145" w:rsidR="00FC6D79" w:rsidRPr="0064582A" w:rsidRDefault="00573BF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 xml:space="preserve">prevalence </w:t>
      </w:r>
      <w:r w:rsidRPr="0064582A">
        <w:rPr>
          <w:rFonts w:ascii="Times New Roman" w:hAnsi="Times New Roman" w:cs="Times New Roman"/>
          <w:bCs/>
          <w:sz w:val="24"/>
          <w:szCs w:val="24"/>
        </w:rPr>
        <w:t xml:space="preserve">was higher for 12-23 </w:t>
      </w:r>
      <w:del w:id="4163" w:author="Mohammad Nayeem Hasan" w:date="2024-11-03T23:09:00Z" w16du:dateUtc="2024-11-03T17:09:00Z">
        <w:r w:rsidR="000A40F3" w:rsidRPr="0064582A" w:rsidDel="0077291E">
          <w:rPr>
            <w:rFonts w:ascii="Times New Roman" w:hAnsi="Times New Roman" w:cs="Times New Roman"/>
            <w:bCs/>
            <w:sz w:val="24"/>
            <w:szCs w:val="24"/>
          </w:rPr>
          <w:delText>months’</w:delText>
        </w:r>
        <w:r w:rsidR="00B577B1" w:rsidRPr="0064582A" w:rsidDel="0077291E">
          <w:rPr>
            <w:rFonts w:ascii="Times New Roman" w:hAnsi="Times New Roman" w:cs="Times New Roman"/>
            <w:bCs/>
            <w:sz w:val="24"/>
            <w:szCs w:val="24"/>
          </w:rPr>
          <w:delText xml:space="preserve"> </w:delText>
        </w:r>
      </w:del>
      <w:ins w:id="4164" w:author="Mohammad Nayeem Hasan" w:date="2024-11-03T23:09:00Z" w16du:dateUtc="2024-11-03T17:09:00Z">
        <w:r w:rsidR="0077291E">
          <w:rPr>
            <w:rFonts w:ascii="Times New Roman" w:hAnsi="Times New Roman" w:cs="Times New Roman"/>
            <w:bCs/>
            <w:sz w:val="24"/>
            <w:szCs w:val="24"/>
          </w:rPr>
          <w:t>months</w:t>
        </w:r>
        <w:r w:rsidR="0077291E" w:rsidRPr="0064582A">
          <w:rPr>
            <w:rFonts w:ascii="Times New Roman" w:hAnsi="Times New Roman" w:cs="Times New Roman"/>
            <w:bCs/>
            <w:sz w:val="24"/>
            <w:szCs w:val="24"/>
          </w:rPr>
          <w:t xml:space="preserve"> </w:t>
        </w:r>
      </w:ins>
      <w:r w:rsidR="00B577B1" w:rsidRPr="0064582A">
        <w:rPr>
          <w:rFonts w:ascii="Times New Roman" w:hAnsi="Times New Roman" w:cs="Times New Roman"/>
          <w:bCs/>
          <w:sz w:val="24"/>
          <w:szCs w:val="24"/>
        </w:rPr>
        <w:t>children</w:t>
      </w:r>
      <w:r w:rsidR="00F962D0" w:rsidRPr="0064582A">
        <w:rPr>
          <w:rFonts w:ascii="Times New Roman" w:hAnsi="Times New Roman" w:cs="Times New Roman"/>
          <w:bCs/>
          <w:sz w:val="24"/>
          <w:szCs w:val="24"/>
        </w:rPr>
        <w:t xml:space="preserve">, followed by 0-11 </w:t>
      </w:r>
      <w:del w:id="4165" w:author="Mohammad Nayeem Hasan" w:date="2024-11-03T23:09:00Z" w16du:dateUtc="2024-11-03T17:09:00Z">
        <w:r w:rsidR="009560DD" w:rsidRPr="0064582A" w:rsidDel="0077291E">
          <w:rPr>
            <w:rFonts w:ascii="Times New Roman" w:hAnsi="Times New Roman" w:cs="Times New Roman"/>
            <w:bCs/>
            <w:sz w:val="24"/>
            <w:szCs w:val="24"/>
          </w:rPr>
          <w:delText>month’s</w:delText>
        </w:r>
        <w:r w:rsidR="00F962D0" w:rsidRPr="0064582A" w:rsidDel="0077291E">
          <w:rPr>
            <w:rFonts w:ascii="Times New Roman" w:hAnsi="Times New Roman" w:cs="Times New Roman"/>
            <w:bCs/>
            <w:sz w:val="24"/>
            <w:szCs w:val="24"/>
          </w:rPr>
          <w:delText xml:space="preserve"> </w:delText>
        </w:r>
      </w:del>
      <w:ins w:id="4166" w:author="Mohammad Nayeem Hasan" w:date="2024-11-03T23:09:00Z" w16du:dateUtc="2024-11-03T17:09:00Z">
        <w:r w:rsidR="0077291E">
          <w:rPr>
            <w:rFonts w:ascii="Times New Roman" w:hAnsi="Times New Roman" w:cs="Times New Roman"/>
            <w:bCs/>
            <w:sz w:val="24"/>
            <w:szCs w:val="24"/>
          </w:rPr>
          <w:t>months</w:t>
        </w:r>
        <w:r w:rsidR="0077291E" w:rsidRPr="0064582A">
          <w:rPr>
            <w:rFonts w:ascii="Times New Roman" w:hAnsi="Times New Roman" w:cs="Times New Roman"/>
            <w:bCs/>
            <w:sz w:val="24"/>
            <w:szCs w:val="24"/>
          </w:rPr>
          <w:t xml:space="preserve"> </w:t>
        </w:r>
      </w:ins>
      <w:r w:rsidR="00F962D0" w:rsidRPr="0064582A">
        <w:rPr>
          <w:rFonts w:ascii="Times New Roman" w:hAnsi="Times New Roman" w:cs="Times New Roman"/>
          <w:bCs/>
          <w:sz w:val="24"/>
          <w:szCs w:val="24"/>
        </w:rPr>
        <w:t>children</w:t>
      </w:r>
      <w:r w:rsidR="009560DD" w:rsidRPr="0064582A">
        <w:rPr>
          <w:rFonts w:ascii="Times New Roman" w:hAnsi="Times New Roman" w:cs="Times New Roman"/>
          <w:bCs/>
          <w:sz w:val="24"/>
          <w:szCs w:val="24"/>
        </w:rPr>
        <w:t>, and</w:t>
      </w:r>
      <w:r w:rsidR="00E312AE" w:rsidRPr="0064582A">
        <w:rPr>
          <w:rFonts w:ascii="Times New Roman" w:hAnsi="Times New Roman" w:cs="Times New Roman"/>
          <w:bCs/>
          <w:sz w:val="24"/>
          <w:szCs w:val="24"/>
        </w:rPr>
        <w:t xml:space="preserve"> </w:t>
      </w:r>
      <w:r w:rsidR="00A77E47" w:rsidRPr="0064582A">
        <w:rPr>
          <w:rFonts w:ascii="Times New Roman" w:hAnsi="Times New Roman" w:cs="Times New Roman"/>
          <w:bCs/>
          <w:sz w:val="24"/>
          <w:szCs w:val="24"/>
        </w:rPr>
        <w:t xml:space="preserve">the difference is significant </w:t>
      </w:r>
      <w:r w:rsidR="007872A6" w:rsidRPr="0064582A">
        <w:rPr>
          <w:rFonts w:ascii="Times New Roman" w:hAnsi="Times New Roman" w:cs="Times New Roman"/>
          <w:bCs/>
          <w:sz w:val="24"/>
          <w:szCs w:val="24"/>
        </w:rPr>
        <w:t xml:space="preserve">compared with </w:t>
      </w:r>
      <w:r w:rsidR="00C5787A" w:rsidRPr="0064582A">
        <w:rPr>
          <w:rFonts w:ascii="Times New Roman" w:hAnsi="Times New Roman" w:cs="Times New Roman"/>
          <w:bCs/>
          <w:sz w:val="24"/>
          <w:szCs w:val="24"/>
        </w:rPr>
        <w:t xml:space="preserve">children </w:t>
      </w:r>
      <w:r w:rsidR="00C5061D" w:rsidRPr="0064582A">
        <w:rPr>
          <w:rFonts w:ascii="Times New Roman" w:hAnsi="Times New Roman" w:cs="Times New Roman"/>
          <w:bCs/>
          <w:sz w:val="24"/>
          <w:szCs w:val="24"/>
        </w:rPr>
        <w:t xml:space="preserve">of </w:t>
      </w:r>
      <w:r w:rsidR="00C5787A" w:rsidRPr="0064582A">
        <w:rPr>
          <w:rFonts w:ascii="Times New Roman" w:hAnsi="Times New Roman" w:cs="Times New Roman"/>
          <w:bCs/>
          <w:sz w:val="24"/>
          <w:szCs w:val="24"/>
        </w:rPr>
        <w:t>48</w:t>
      </w:r>
      <w:r w:rsidR="00C01C73" w:rsidRPr="0064582A">
        <w:rPr>
          <w:rFonts w:ascii="Times New Roman" w:hAnsi="Times New Roman" w:cs="Times New Roman"/>
          <w:bCs/>
          <w:sz w:val="24"/>
          <w:szCs w:val="24"/>
        </w:rPr>
        <w:t>-</w:t>
      </w:r>
      <w:r w:rsidR="00C5787A" w:rsidRPr="0064582A">
        <w:rPr>
          <w:rFonts w:ascii="Times New Roman" w:hAnsi="Times New Roman" w:cs="Times New Roman"/>
          <w:bCs/>
          <w:sz w:val="24"/>
          <w:szCs w:val="24"/>
        </w:rPr>
        <w:t>59 months</w:t>
      </w:r>
      <w:r w:rsidR="00B577B1" w:rsidRPr="0064582A">
        <w:rPr>
          <w:rFonts w:ascii="Times New Roman" w:hAnsi="Times New Roman" w:cs="Times New Roman"/>
          <w:bCs/>
          <w:sz w:val="24"/>
          <w:szCs w:val="24"/>
        </w:rPr>
        <w:t xml:space="preserve"> </w:t>
      </w:r>
      <w:r w:rsidR="00C5061D" w:rsidRPr="0064582A">
        <w:rPr>
          <w:rFonts w:ascii="Times New Roman" w:hAnsi="Times New Roman" w:cs="Times New Roman"/>
          <w:bCs/>
          <w:sz w:val="24"/>
          <w:szCs w:val="24"/>
        </w:rPr>
        <w:t xml:space="preserve">age group </w:t>
      </w:r>
      <w:r w:rsidR="00B577B1" w:rsidRPr="0064582A">
        <w:rPr>
          <w:rFonts w:ascii="Times New Roman" w:hAnsi="Times New Roman" w:cs="Times New Roman"/>
          <w:bCs/>
          <w:sz w:val="24"/>
          <w:szCs w:val="24"/>
        </w:rPr>
        <w:t>in 2006, 2012</w:t>
      </w:r>
      <w:ins w:id="4167" w:author="Mohammad Nayeem Hasan" w:date="2024-11-03T23:09:00Z" w16du:dateUtc="2024-11-03T17:09:00Z">
        <w:r w:rsidR="0077291E">
          <w:rPr>
            <w:rFonts w:ascii="Times New Roman" w:hAnsi="Times New Roman" w:cs="Times New Roman"/>
            <w:bCs/>
            <w:sz w:val="24"/>
            <w:szCs w:val="24"/>
          </w:rPr>
          <w:t>,</w:t>
        </w:r>
      </w:ins>
      <w:r w:rsidR="00B577B1" w:rsidRPr="0064582A">
        <w:rPr>
          <w:rFonts w:ascii="Times New Roman" w:hAnsi="Times New Roman" w:cs="Times New Roman"/>
          <w:bCs/>
          <w:sz w:val="24"/>
          <w:szCs w:val="24"/>
        </w:rPr>
        <w:t xml:space="preserve"> and 2019. </w:t>
      </w:r>
      <w:r w:rsidR="002A09D9" w:rsidRPr="0064582A">
        <w:rPr>
          <w:rFonts w:ascii="Times New Roman" w:hAnsi="Times New Roman" w:cs="Times New Roman"/>
          <w:bCs/>
          <w:sz w:val="24"/>
          <w:szCs w:val="24"/>
        </w:rPr>
        <w:t xml:space="preserve">Children </w:t>
      </w:r>
      <w:r w:rsidR="00C01C73" w:rsidRPr="0064582A">
        <w:rPr>
          <w:rFonts w:ascii="Times New Roman" w:hAnsi="Times New Roman" w:cs="Times New Roman"/>
          <w:bCs/>
          <w:sz w:val="24"/>
          <w:szCs w:val="24"/>
        </w:rPr>
        <w:t xml:space="preserve">of </w:t>
      </w:r>
      <w:ins w:id="4168" w:author="Mohammad Nayeem Hasan" w:date="2024-11-03T23:09:00Z" w16du:dateUtc="2024-11-03T17:09:00Z">
        <w:r w:rsidR="0077291E">
          <w:rPr>
            <w:rFonts w:ascii="Times New Roman" w:hAnsi="Times New Roman" w:cs="Times New Roman"/>
            <w:bCs/>
            <w:sz w:val="24"/>
            <w:szCs w:val="24"/>
          </w:rPr>
          <w:t>the </w:t>
        </w:r>
      </w:ins>
      <w:r w:rsidR="002A09D9" w:rsidRPr="0064582A">
        <w:rPr>
          <w:rFonts w:ascii="Times New Roman" w:hAnsi="Times New Roman" w:cs="Times New Roman"/>
          <w:bCs/>
          <w:sz w:val="24"/>
          <w:szCs w:val="24"/>
        </w:rPr>
        <w:t xml:space="preserve">0-24 months </w:t>
      </w:r>
      <w:r w:rsidR="00C01C73" w:rsidRPr="0064582A">
        <w:rPr>
          <w:rFonts w:ascii="Times New Roman" w:hAnsi="Times New Roman" w:cs="Times New Roman"/>
          <w:bCs/>
          <w:sz w:val="24"/>
          <w:szCs w:val="24"/>
        </w:rPr>
        <w:t xml:space="preserve">age group </w:t>
      </w:r>
      <w:r w:rsidR="00C710D0" w:rsidRPr="0064582A">
        <w:rPr>
          <w:rFonts w:ascii="Times New Roman" w:hAnsi="Times New Roman" w:cs="Times New Roman"/>
          <w:bCs/>
          <w:sz w:val="24"/>
          <w:szCs w:val="24"/>
        </w:rPr>
        <w:t xml:space="preserve">are </w:t>
      </w:r>
      <w:r w:rsidR="003C0B43" w:rsidRPr="0064582A">
        <w:rPr>
          <w:rFonts w:ascii="Times New Roman" w:hAnsi="Times New Roman" w:cs="Times New Roman"/>
          <w:bCs/>
          <w:sz w:val="24"/>
          <w:szCs w:val="24"/>
        </w:rPr>
        <w:t xml:space="preserve">in the process of </w:t>
      </w:r>
      <w:r w:rsidR="001D4FC2" w:rsidRPr="0064582A">
        <w:rPr>
          <w:rFonts w:ascii="Times New Roman" w:hAnsi="Times New Roman" w:cs="Times New Roman"/>
          <w:bCs/>
          <w:sz w:val="24"/>
          <w:szCs w:val="24"/>
        </w:rPr>
        <w:t>developing immune systems</w:t>
      </w:r>
      <w:r w:rsidR="00C710D0" w:rsidRPr="0064582A">
        <w:rPr>
          <w:rFonts w:ascii="Times New Roman" w:hAnsi="Times New Roman" w:cs="Times New Roman"/>
          <w:bCs/>
          <w:sz w:val="24"/>
          <w:szCs w:val="24"/>
        </w:rPr>
        <w:t xml:space="preserve"> and depend on </w:t>
      </w:r>
      <w:r w:rsidR="00BB3511" w:rsidRPr="0064582A">
        <w:rPr>
          <w:rFonts w:ascii="Times New Roman" w:hAnsi="Times New Roman" w:cs="Times New Roman"/>
          <w:bCs/>
          <w:sz w:val="24"/>
          <w:szCs w:val="24"/>
        </w:rPr>
        <w:t>the</w:t>
      </w:r>
      <w:r w:rsidR="003C0B43" w:rsidRPr="0064582A">
        <w:rPr>
          <w:rFonts w:ascii="Times New Roman" w:hAnsi="Times New Roman" w:cs="Times New Roman"/>
          <w:bCs/>
          <w:sz w:val="24"/>
          <w:szCs w:val="24"/>
        </w:rPr>
        <w:t>ir</w:t>
      </w:r>
      <w:r w:rsidR="00BB3511" w:rsidRPr="0064582A">
        <w:rPr>
          <w:rFonts w:ascii="Times New Roman" w:hAnsi="Times New Roman" w:cs="Times New Roman"/>
          <w:bCs/>
          <w:sz w:val="24"/>
          <w:szCs w:val="24"/>
        </w:rPr>
        <w:t xml:space="preserve"> mother</w:t>
      </w:r>
      <w:r w:rsidR="003C0B43" w:rsidRPr="0064582A">
        <w:rPr>
          <w:rFonts w:ascii="Times New Roman" w:hAnsi="Times New Roman" w:cs="Times New Roman"/>
          <w:bCs/>
          <w:sz w:val="24"/>
          <w:szCs w:val="24"/>
        </w:rPr>
        <w:t>s</w:t>
      </w:r>
      <w:r w:rsidR="00BB3511" w:rsidRPr="0064582A">
        <w:rPr>
          <w:rFonts w:ascii="Times New Roman" w:hAnsi="Times New Roman" w:cs="Times New Roman"/>
          <w:bCs/>
          <w:sz w:val="24"/>
          <w:szCs w:val="24"/>
        </w:rPr>
        <w:t xml:space="preserve"> to be protecte</w:t>
      </w:r>
      <w:r w:rsidR="005113A6" w:rsidRPr="0064582A">
        <w:rPr>
          <w:rFonts w:ascii="Times New Roman" w:hAnsi="Times New Roman" w:cs="Times New Roman"/>
          <w:bCs/>
          <w:sz w:val="24"/>
          <w:szCs w:val="24"/>
        </w:rPr>
        <w:t>d</w:t>
      </w:r>
      <w:r w:rsidR="00C079CA" w:rsidRPr="0064582A">
        <w:rPr>
          <w:rFonts w:ascii="Times New Roman" w:hAnsi="Times New Roman" w:cs="Times New Roman"/>
          <w:bCs/>
          <w:sz w:val="24"/>
          <w:szCs w:val="24"/>
        </w:rPr>
        <w:t xml:space="preserve"> </w:t>
      </w:r>
      <w:r w:rsidR="002C2B98"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{"citationID":"rLJZtv67","properties":{"formattedCitation":"(Siziya, Muula, &amp; Rudatsikira, 2009)","plainCitation":"(Siziya, Muula, &amp; Rudatsikira, 2009)","noteIndex":0},"citationItems":[{"id":1536,"uris":["http://zotero.org/users/4185209/items/PG8S8A76"],"itemData":{"id":1536,"type":"article-journal","abstract":"BACKGROUND: 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2000.\nMETHODS: 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design.\nRESULTS: 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ARI.\nCONCLUSION: 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non-functioning of water and sewage plants after the war. Improvement in water quality and sanitation are vital in the reduction of diarrhoeal diseases.","container-title":"Italian Journal of Pediatrics","DOI":"10.1186/1824-7288-35-8","ISSN":"1824-7288","issue":"1","journalAbbreviation":"Ital J Pediatr","language":"eng","note":"PMID: 19490665\nPMCID: PMC2687547","page":"8","source":"PubMed","title":"Diarrhoea and acute respiratory infections prevalence and risk factors among under-five children in Iraq in 2000","volume":"35","author":[{"family":"Siziya","given":"Seter"},{"family":"Muula","given":"Adamson S."},{"family":"Rudatsikira","given":"Emmanuel"}],"issued":{"date-parts":[["2009",4,25]]}}}],"schema":"https://github.com/citation-style-language/schema/raw/master/csl-citation.json"} </w:instrText>
      </w:r>
      <w:r w:rsidR="002C2B98"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(Siziya, Muula, &amp; Rudatsikira, 2009)</w:t>
      </w:r>
      <w:r w:rsidR="002C2B98" w:rsidRPr="0064582A">
        <w:rPr>
          <w:rFonts w:ascii="Times New Roman" w:hAnsi="Times New Roman" w:cs="Times New Roman"/>
          <w:bCs/>
          <w:sz w:val="24"/>
          <w:szCs w:val="24"/>
        </w:rPr>
        <w:fldChar w:fldCharType="end"/>
      </w:r>
      <w:r w:rsidR="005113A6" w:rsidRPr="0064582A">
        <w:rPr>
          <w:rFonts w:ascii="Times New Roman" w:hAnsi="Times New Roman" w:cs="Times New Roman"/>
          <w:bCs/>
          <w:sz w:val="24"/>
          <w:szCs w:val="24"/>
        </w:rPr>
        <w:t xml:space="preserve">. </w:t>
      </w:r>
      <w:r w:rsidR="00927541" w:rsidRPr="0064582A">
        <w:rPr>
          <w:rFonts w:ascii="Times New Roman" w:hAnsi="Times New Roman" w:cs="Times New Roman"/>
          <w:bCs/>
          <w:sz w:val="24"/>
          <w:szCs w:val="24"/>
        </w:rPr>
        <w:t>Also</w:t>
      </w:r>
      <w:r w:rsidR="00430B37" w:rsidRPr="0064582A">
        <w:rPr>
          <w:rFonts w:ascii="Times New Roman" w:hAnsi="Times New Roman" w:cs="Times New Roman"/>
          <w:bCs/>
          <w:sz w:val="24"/>
          <w:szCs w:val="24"/>
        </w:rPr>
        <w:t>,</w:t>
      </w:r>
      <w:r w:rsidR="00927541" w:rsidRPr="0064582A">
        <w:rPr>
          <w:rFonts w:ascii="Times New Roman" w:hAnsi="Times New Roman" w:cs="Times New Roman"/>
          <w:bCs/>
          <w:sz w:val="24"/>
          <w:szCs w:val="24"/>
        </w:rPr>
        <w:t xml:space="preserve"> children </w:t>
      </w:r>
      <w:r w:rsidR="00E360F2" w:rsidRPr="0064582A">
        <w:rPr>
          <w:rFonts w:ascii="Times New Roman" w:hAnsi="Times New Roman" w:cs="Times New Roman"/>
          <w:bCs/>
          <w:sz w:val="24"/>
          <w:szCs w:val="24"/>
        </w:rPr>
        <w:t xml:space="preserve">from 6 to 24 </w:t>
      </w:r>
      <w:del w:id="4169" w:author="Mohammad Nayeem Hasan" w:date="2024-11-03T23:09:00Z" w16du:dateUtc="2024-11-03T17:09:00Z">
        <w:r w:rsidR="000A40F3" w:rsidRPr="0064582A" w:rsidDel="0077291E">
          <w:rPr>
            <w:rFonts w:ascii="Times New Roman" w:hAnsi="Times New Roman" w:cs="Times New Roman"/>
            <w:bCs/>
            <w:sz w:val="24"/>
            <w:szCs w:val="24"/>
          </w:rPr>
          <w:delText>months’</w:delText>
        </w:r>
        <w:r w:rsidR="00E360F2" w:rsidRPr="0064582A" w:rsidDel="0077291E">
          <w:rPr>
            <w:rFonts w:ascii="Times New Roman" w:hAnsi="Times New Roman" w:cs="Times New Roman"/>
            <w:bCs/>
            <w:sz w:val="24"/>
            <w:szCs w:val="24"/>
          </w:rPr>
          <w:delText xml:space="preserve"> </w:delText>
        </w:r>
      </w:del>
      <w:ins w:id="4170" w:author="Mohammad Nayeem Hasan" w:date="2024-11-03T23:09:00Z" w16du:dateUtc="2024-11-03T17:09:00Z">
        <w:r w:rsidR="0077291E">
          <w:rPr>
            <w:rFonts w:ascii="Times New Roman" w:hAnsi="Times New Roman" w:cs="Times New Roman"/>
            <w:bCs/>
            <w:sz w:val="24"/>
            <w:szCs w:val="24"/>
          </w:rPr>
          <w:t>months</w:t>
        </w:r>
        <w:r w:rsidR="0077291E" w:rsidRPr="0064582A">
          <w:rPr>
            <w:rFonts w:ascii="Times New Roman" w:hAnsi="Times New Roman" w:cs="Times New Roman"/>
            <w:bCs/>
            <w:sz w:val="24"/>
            <w:szCs w:val="24"/>
          </w:rPr>
          <w:t xml:space="preserve"> </w:t>
        </w:r>
      </w:ins>
      <w:r w:rsidR="00B84BB3" w:rsidRPr="0064582A">
        <w:rPr>
          <w:rFonts w:ascii="Times New Roman" w:hAnsi="Times New Roman" w:cs="Times New Roman"/>
          <w:bCs/>
          <w:sz w:val="24"/>
          <w:szCs w:val="24"/>
        </w:rPr>
        <w:t>start crawling all over the house and put whatever they find around them in their month</w:t>
      </w:r>
      <w:r w:rsidR="00A16E2F" w:rsidRPr="0064582A">
        <w:rPr>
          <w:rFonts w:ascii="Times New Roman" w:hAnsi="Times New Roman" w:cs="Times New Roman"/>
          <w:bCs/>
          <w:sz w:val="24"/>
          <w:szCs w:val="24"/>
        </w:rPr>
        <w:t xml:space="preserve">. </w:t>
      </w:r>
      <w:r w:rsidR="00135383" w:rsidRPr="0064582A">
        <w:rPr>
          <w:rFonts w:ascii="Times New Roman" w:hAnsi="Times New Roman" w:cs="Times New Roman"/>
          <w:bCs/>
          <w:sz w:val="24"/>
          <w:szCs w:val="24"/>
        </w:rPr>
        <w:t>As they gr</w:t>
      </w:r>
      <w:r w:rsidR="00430B37" w:rsidRPr="0064582A">
        <w:rPr>
          <w:rFonts w:ascii="Times New Roman" w:hAnsi="Times New Roman" w:cs="Times New Roman"/>
          <w:bCs/>
          <w:sz w:val="24"/>
          <w:szCs w:val="24"/>
        </w:rPr>
        <w:t>adually grow up, they</w:t>
      </w:r>
      <w:r w:rsidR="00135383" w:rsidRPr="0064582A">
        <w:rPr>
          <w:rFonts w:ascii="Times New Roman" w:hAnsi="Times New Roman" w:cs="Times New Roman"/>
          <w:bCs/>
          <w:sz w:val="24"/>
          <w:szCs w:val="24"/>
        </w:rPr>
        <w:t xml:space="preserve"> learn what </w:t>
      </w:r>
      <w:r w:rsidR="004632D8" w:rsidRPr="0064582A">
        <w:rPr>
          <w:rFonts w:ascii="Times New Roman" w:hAnsi="Times New Roman" w:cs="Times New Roman"/>
          <w:bCs/>
          <w:sz w:val="24"/>
          <w:szCs w:val="24"/>
        </w:rPr>
        <w:t>is not to eat or put in their mouths</w:t>
      </w:r>
      <w:r w:rsidR="007774B5" w:rsidRPr="0064582A">
        <w:rPr>
          <w:rFonts w:ascii="Times New Roman" w:hAnsi="Times New Roman" w:cs="Times New Roman"/>
          <w:bCs/>
          <w:sz w:val="24"/>
          <w:szCs w:val="24"/>
        </w:rPr>
        <w:t xml:space="preserve"> </w:t>
      </w:r>
      <w:r w:rsidR="007774B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{"citationID":"7b9n0cmJ","properties":{"formattedCitation":"(Negesse, Taddese, Negesse, &amp; Ayele, 2021)","plainCitation":"(Negesse, Taddese, Negesse, &amp; Ayele, 2021)","noteIndex":0},"citationItems":[{"id":1545,"uris":["http://zotero.org/users/4185209/items/AHVGUDHX"],"itemData":{"id":1545,"type":"article-journal","abstract":"Despite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Awoke"}],"issued":{"date-parts":[["2021",1,22]]}}}],"schema":"https://github.com/citation-style-language/schema/raw/master/csl-citation.json"} </w:instrText>
      </w:r>
      <w:r w:rsidR="007774B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(Negesse, Taddese, Negesse, &amp; Ayele, 2021)</w:t>
      </w:r>
      <w:r w:rsidR="007774B5" w:rsidRPr="0064582A">
        <w:rPr>
          <w:rFonts w:ascii="Times New Roman" w:hAnsi="Times New Roman" w:cs="Times New Roman"/>
          <w:bCs/>
          <w:sz w:val="24"/>
          <w:szCs w:val="24"/>
        </w:rPr>
        <w:fldChar w:fldCharType="end"/>
      </w:r>
      <w:r w:rsidR="004632D8" w:rsidRPr="0064582A">
        <w:rPr>
          <w:rFonts w:ascii="Times New Roman" w:hAnsi="Times New Roman" w:cs="Times New Roman"/>
          <w:bCs/>
          <w:sz w:val="24"/>
          <w:szCs w:val="24"/>
        </w:rPr>
        <w:t xml:space="preserve">. </w:t>
      </w:r>
      <w:r w:rsidR="00A719E9" w:rsidRPr="0064582A">
        <w:rPr>
          <w:rFonts w:ascii="Times New Roman" w:hAnsi="Times New Roman" w:cs="Times New Roman"/>
          <w:bCs/>
          <w:sz w:val="24"/>
          <w:szCs w:val="24"/>
        </w:rPr>
        <w:t xml:space="preserve">The findings from </w:t>
      </w:r>
      <w:r w:rsidR="0058699E" w:rsidRPr="0064582A">
        <w:rPr>
          <w:rFonts w:ascii="Times New Roman" w:hAnsi="Times New Roman" w:cs="Times New Roman"/>
          <w:bCs/>
          <w:sz w:val="24"/>
          <w:szCs w:val="24"/>
        </w:rPr>
        <w:t xml:space="preserve">previous </w:t>
      </w:r>
      <w:r w:rsidR="00A719E9" w:rsidRPr="0064582A">
        <w:rPr>
          <w:rFonts w:ascii="Times New Roman" w:hAnsi="Times New Roman" w:cs="Times New Roman"/>
          <w:bCs/>
          <w:sz w:val="24"/>
          <w:szCs w:val="24"/>
        </w:rPr>
        <w:t xml:space="preserve">studies in </w:t>
      </w:r>
      <w:r w:rsidR="007763D8" w:rsidRPr="0064582A">
        <w:rPr>
          <w:rFonts w:ascii="Times New Roman" w:hAnsi="Times New Roman" w:cs="Times New Roman"/>
          <w:bCs/>
          <w:sz w:val="24"/>
          <w:szCs w:val="24"/>
        </w:rPr>
        <w:t xml:space="preserve">Bangladesh, </w:t>
      </w:r>
      <w:r w:rsidR="00A719E9" w:rsidRPr="0064582A">
        <w:rPr>
          <w:rFonts w:ascii="Times New Roman" w:hAnsi="Times New Roman" w:cs="Times New Roman"/>
          <w:bCs/>
          <w:sz w:val="24"/>
          <w:szCs w:val="24"/>
        </w:rPr>
        <w:t xml:space="preserve">Ethiopia, </w:t>
      </w:r>
      <w:r w:rsidR="000F6469" w:rsidRPr="0064582A">
        <w:rPr>
          <w:rFonts w:ascii="Times New Roman" w:hAnsi="Times New Roman" w:cs="Times New Roman"/>
          <w:bCs/>
          <w:sz w:val="24"/>
          <w:szCs w:val="24"/>
        </w:rPr>
        <w:t>Niger, Nigeria, Camero</w:t>
      </w:r>
      <w:r w:rsidR="00EC1384" w:rsidRPr="0064582A">
        <w:rPr>
          <w:rFonts w:ascii="Times New Roman" w:hAnsi="Times New Roman" w:cs="Times New Roman"/>
          <w:bCs/>
          <w:sz w:val="24"/>
          <w:szCs w:val="24"/>
        </w:rPr>
        <w:t xml:space="preserve">on, </w:t>
      </w:r>
      <w:r w:rsidR="00430B37" w:rsidRPr="0064582A">
        <w:rPr>
          <w:rFonts w:ascii="Times New Roman" w:hAnsi="Times New Roman" w:cs="Times New Roman"/>
          <w:bCs/>
          <w:sz w:val="24"/>
          <w:szCs w:val="24"/>
        </w:rPr>
        <w:t xml:space="preserve">and </w:t>
      </w:r>
      <w:r w:rsidR="00EC1384" w:rsidRPr="0064582A">
        <w:rPr>
          <w:rFonts w:ascii="Times New Roman" w:hAnsi="Times New Roman" w:cs="Times New Roman"/>
          <w:bCs/>
          <w:sz w:val="24"/>
          <w:szCs w:val="24"/>
        </w:rPr>
        <w:t>Ghana</w:t>
      </w:r>
      <w:r w:rsidR="000F6469" w:rsidRPr="0064582A">
        <w:rPr>
          <w:rFonts w:ascii="Times New Roman" w:hAnsi="Times New Roman" w:cs="Times New Roman"/>
          <w:bCs/>
          <w:sz w:val="24"/>
          <w:szCs w:val="24"/>
        </w:rPr>
        <w:t xml:space="preserve"> </w:t>
      </w:r>
      <w:r w:rsidR="00CD1C31" w:rsidRPr="0064582A">
        <w:rPr>
          <w:rFonts w:ascii="Times New Roman" w:hAnsi="Times New Roman" w:cs="Times New Roman"/>
          <w:bCs/>
          <w:sz w:val="24"/>
          <w:szCs w:val="24"/>
        </w:rPr>
        <w:t>were similar to this</w:t>
      </w:r>
      <w:r w:rsidR="00A719E9" w:rsidRPr="0064582A">
        <w:rPr>
          <w:rFonts w:ascii="Times New Roman" w:hAnsi="Times New Roman" w:cs="Times New Roman"/>
          <w:bCs/>
          <w:sz w:val="24"/>
          <w:szCs w:val="24"/>
        </w:rPr>
        <w:t xml:space="preserve"> </w:t>
      </w:r>
      <w:r w:rsidR="00DA29E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{"citationID":"6phn0Kbq","properties":{"formattedCitation":"(Bado, Susuman, &amp; Nebie, 2016; Caruso, Stephenson, &amp; Leon, 2010; Melese, Paulos, Astawesegn, &amp; Gelgelu, 2019; Negesse et al., 2021; Rahman &amp; Hossain, 2022; Tambe, Nzefa, &amp; Nicoline, 2015)","plainCitation":"(Bado, Susuman, &amp; Nebie, 2016; Caruso, Stephenson, &amp; Leon, 2010; Melese, Paulos, Astawesegn, &amp; Gelgelu, 2019; Negesse et al., 2021; Rahman &amp; Hossain, 2022; Tambe, Nzefa, &amp; Nicoline, 2015)","noteIndex":0},"citationItems":[{"id":1489,"uris":["http://zotero.org/users/4185209/items/76XQS6DQ"],"itemData":{"id":1489,"type":"article-journal","abstract":"Although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Awoke"}],"issued":{"date-parts":[["2021",1,22]]}}},{"id":1548,"uris":["http://zotero.org/users/4185209/items/VGX9KQ8G"],"itemData":{"id":1548,"type":"article-journal","abstract":"Introduction: Diarrhea remains the second leading cause of death among children under five years globally. Nearly one in five child deaths, about 1.5 million each year, are due to diarrhea. It kills more young children than Acquired Immunodeficiency Syndrome (AIDS), malaria and measles combined. World Health Organization has accordingly underlined the need for epidemiological surveys of infantile diarrhea in all geographical areas. The main research objectives were to estimate the prevalence of diarrhea and identify factors associated with diarrheal diseases in Tiko city in Cameroon. Method: The present study was a cross-sectional community household survey which was conducted in Tiko town from 1st to 31st of August 2012. With the use of a questionnaire, a total of 602 households that had at least one child under five years of age were interviewed. Mothers/caregivers were questioned on the morbidity of diarrhea and the logistic regression model was employed to examine the determinants of childhood diarrhea. Both univariable and multivariable data analysis was performed using SPSS version 16.0. Results: The results of this study showed that the prevalence of diarrhea was 23.8% and children under 24 months were highly affected. We found children using the main toilet and other types of toilet facilities such as bushes, diaper, and streams  (OR: 0.194; p &lt; 0.001, 95% CI) and usage of narrow-mouth container for storage of drinking water (OR: 0.492; p &lt; 0.001, 95% CI) less likely to suffer from diarrhea.  In contrast, higher rates of diarrhea prevalence were seen in children from households with two or more siblings (OR: 1.222; p &lt; 0.001, 95% CI) and whose mothers/caregivers never had the knowledge of safe sources of drinking water (OR: 1.849; p &lt; 0.01, 95% CI). Conclusion: Childhood diarrhea is a public health problem in Tiko city. Hence, interventions aimed at reducing the prevalence should take into consideration the integration of family planning activities in the prevention of childhood diarrhea and the deployed of health personals to educate the community to adopt a hygienic behavior. Future research on the topic should be qualitative inquiry to complement the quantitative nature of this study.","container-title":"Challenges","DOI":"10.3390/challe6020229","ISSN":"2078-1547","issue":"2","language":"en","license":"http://creativecommons.org/licenses/by/3.0/","note":"number: 2\npublisher: Multidisciplinary Digital Publishing Institute","page":"229-243","source":"www.mdpi.com","title":"Childhood Diarrhea Determinants in Sub-Saharan Africa: A Cross Sectional Study of Tiko-Cameroon","title-short":"Childhood Diarrhea Determinants in Sub-Saharan Africa","volume":"6","author":[{"family":"Tambe","given":"Ayuk Betrand"},{"family":"Nzefa","given":"Leonie Dapi"},{"family":"Nicoline","given":"Nchang Allo"}],"issued":{"date-parts":[["2015",12]]}}},{"id":1551,"uris":["http://zotero.org/users/4185209/items/UAWBTYKK"],"itemData":{"id":1551,"type":"article-journal","abstract":"OBJECTIVE: In Latin America and the Caribbean, Bolivia has the third highest rate of mortality among children under five years of age (57 per 1 000), with 14.0% of under-five deaths attributable to diarrhea. Because a child's world is predominantly controlled by and experienced through his or her mother, this investigation aims to understand what maternal dimensions may determine child diarrhea. METHODS: Variables were selected from the 2003 Bolivia Demographic and Health Survey to create indices of three maternal dimensions using principal components analysis: behavior and experience, access to care, and agency. The three indices were included in a logistic regression model while controlling for economic status, maternal education, and residence type. RESULTS: A total of 4 383 women who had children less than 5 years old were included in the final sample and 25.0% of mothers reported that their most recent born child had experienced an episode of diarrhea in the 2 weeks before the survey. Mothers with high levels of maternal agency or of high economic status were significantly less likely to report their child experienced an episode of diarrhea than women of low levels. Women with primary education were significantly more likely to report that their child experienced diarrhea than women with no education. CONCLUSIONS: High levels of agency have a significant protective effect even when controlling for other factors. Increasing maternal agency could have a positive impact on child health in Bolivia, and future work should aim to understand what accounts for different levels of agency and how it may be strengthened","container-title":"Revista Panamericana de Salud Pública","DOI":"10.1590/S1020-49892010001200004","ISSN":"1020-4989, 1020-4989, 1680-5348","journalAbbreviation":"Rev Panam Salud Publica","language":"en","note":"publisher: Organización Panamericana de la Salud","page":"429-439","source":"SciELO","title":"Maternal behavior and experience, care access, and agency as determinants of child diarrhea in Bolivia","volume":"28","author":[{"family":"Caruso","given":"Bethany"},{"family":"Stephenson","given":"Rob"},{"family":"Leon","given":"Juan S."}],"issued":{"date-parts":[["2010",12]]}}},{"id":1554,"uris":["http://zotero.org/users/4185209/items/JJR92VXK"],"itemData":{"id":1554,"type":"article-journal","abstract":"BackgroundDiarrheal diseases are a major cause of child mortality and one of the main causes of medical consultation for children in sub-Saharan countries. This paper attempts to determine the risk factors and neighborhood inequalities of diarrheal morbidity among under-5 children in selected countries in sub-Saharan Africa over the period 1990–2013.DesignData used come from the Demographic and Health Survey (DHS) waves conducted in Burkina Faso (1992–93, 1998–99, 2003, and 2010), Mali (1995, 2001, 2016, and 2012), Nigeria (1990, 1999, 2003, 2008, and 2013), and Niger (1992, 1998, 2006, and 2012). Bivariate analysis was performed to assess the association between the dependent variable and each of the independent variables. Multilevel logistic regression modelling was used to determine the fixed and random effects of the risk factors associated with diarrheal morbidity.ResultsThe findings showed that the proportion of diarrheal morbidity among under-5 children varied considerably across the cohorts of birth from 10 to 35%. There were large variations in the proportion of diarrheal morbidity across countries. The proportions of diarrheal morbidity were higher in Niger compared with Burkina Faso, Mali, and Nigeria. The risk factors of diarrheal morbidity varied from one country to another, but the main factors included the child's age, size of the child at birth, the quality of the main floor material, mother's education and her occupation, type of toilet, and place of residence. The analysis shows an increasing trend of diarrheal inequalities according to DHS rounds. In Burkina Faso, the value of the intraclass correlation coefficient (ICC) was 0.04 for 1993 DHS and 0.09 in 2010 DHS; in Mali, the ICC increased from 0.04 in 1995 to 0.16 in 2012; in Nigeria, the ICC increased from 0.13 in 1990 to 0.19 in 2013; and in Niger, the ICC increased from 0.07 in 1992 to 0.11 in 2012.ConclusionsThis suggests the need to fight against diarrheal diseases on both the local and community levels across villages.","container-title":"Global Health Action","DOI":"10.3402/gha.v9.30166","ISSN":"1654-9716","issue":"1","note":"publisher: Taylor &amp; Francis\n_eprint: https://doi.org/10.3402/gha.v9.30166\nPMID: 28156944","page":"30166","source":"Taylor and Francis+NEJM","title":"Trends and risk factors for childhood diarrhea in sub-Saharan countries (1990–2013): assessing the neighborhood inequalities","title-short":"Trends and risk factors for childhood diarrhea in sub-Saharan countries (1990–2013)","volume":"9","author":[{"family":"Bado","given":"Aristide R."},{"family":"Susuman","given":"A. Sathiya"},{"family":"Nebie","given":"Eric I."}],"issued":{"date-parts":[["2016",12,1]]}}},{"id":1556,"uris":["http://zotero.org/users/4185209/items/868YS8LT"],"itemData":{"id":1556,"type":"article-journal","abstract":"Globally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Ethiopia.","container-title":"BMC Public Health","DOI":"10.1186/s12889-019-7579-2","ISSN":"1471-2458","issue":"1","journalAbbreviation":"BMC Public Health","page":"1235","source":"BioMed Central","title":"Prevalence of diarrheal diseases and associated factors among under-five children in Dale District, Sidama zone, Southern Ethiopia: a cross-sectional study","title-short":"Prevalence of diarrheal diseases and associated factors among under-five children in Dale District, Sidama zone, Southern Ethiopia","volume":"19","author":[{"family":"Melese","given":"Behailu"},{"family":"Paulos","given":"Wondimagegn"},{"family":"Astawesegn","given":"Feleke Hailemichael"},{"family":"Gelgelu","given":"Temesgen Bati"}],"issued":{"date-parts":[["2019",9,6]]}}}],"schema":"https://github.com/citation-style-language/schema/raw/master/csl-citation.json"} </w:instrText>
      </w:r>
      <w:r w:rsidR="00DA29E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 xml:space="preserve">(Bado, Susuman, &amp; Nebie, 2016; Caruso, Stephenson, &amp; Leon, 2010; Melese, Paulos, Astawesegn, &amp; </w:t>
      </w:r>
      <w:r w:rsidR="00350CF8" w:rsidRPr="0064582A">
        <w:rPr>
          <w:rFonts w:ascii="Times New Roman" w:hAnsi="Times New Roman" w:cs="Times New Roman"/>
          <w:sz w:val="24"/>
          <w:szCs w:val="24"/>
        </w:rPr>
        <w:lastRenderedPageBreak/>
        <w:t>Gelgelu, 2019; Negesse et al., 2021; Rahman &amp; Hossain, 2022; Tambe, Nzefa, &amp; Nicoline, 2015)</w:t>
      </w:r>
      <w:r w:rsidR="00DA29E5" w:rsidRPr="0064582A">
        <w:rPr>
          <w:rFonts w:ascii="Times New Roman" w:hAnsi="Times New Roman" w:cs="Times New Roman"/>
          <w:bCs/>
          <w:sz w:val="24"/>
          <w:szCs w:val="24"/>
        </w:rPr>
        <w:fldChar w:fldCharType="end"/>
      </w:r>
      <w:r w:rsidR="00CD1C31" w:rsidRPr="0064582A">
        <w:rPr>
          <w:rFonts w:ascii="Times New Roman" w:hAnsi="Times New Roman" w:cs="Times New Roman"/>
          <w:bCs/>
          <w:sz w:val="24"/>
          <w:szCs w:val="24"/>
        </w:rPr>
        <w:t>.</w:t>
      </w:r>
    </w:p>
    <w:p w14:paraId="5DE3B12A" w14:textId="7A9967AF" w:rsidR="00483E1C" w:rsidRPr="0064582A" w:rsidRDefault="009E1888" w:rsidP="0063530A">
      <w:pPr>
        <w:spacing w:line="480" w:lineRule="auto"/>
        <w:ind w:firstLine="720"/>
        <w:rPr>
          <w:rFonts w:ascii="Times New Roman" w:hAnsi="Times New Roman" w:cs="Times New Roman"/>
          <w:bCs/>
          <w:sz w:val="24"/>
          <w:szCs w:val="24"/>
          <w:lang w:val="fr-FR"/>
        </w:rPr>
      </w:pPr>
      <w:r w:rsidRPr="0064582A">
        <w:rPr>
          <w:rFonts w:ascii="Times New Roman" w:hAnsi="Times New Roman" w:cs="Times New Roman"/>
          <w:bCs/>
          <w:sz w:val="24"/>
          <w:szCs w:val="24"/>
        </w:rPr>
        <w:t>Findings showed that t</w:t>
      </w:r>
      <w:r w:rsidR="00483E1C" w:rsidRPr="0064582A">
        <w:rPr>
          <w:rFonts w:ascii="Times New Roman" w:hAnsi="Times New Roman" w:cs="Times New Roman"/>
          <w:bCs/>
          <w:sz w:val="24"/>
          <w:szCs w:val="24"/>
        </w:rPr>
        <w:t>he</w:t>
      </w:r>
      <w:r w:rsidR="00430B37" w:rsidRPr="0064582A">
        <w:rPr>
          <w:rFonts w:ascii="Times New Roman" w:hAnsi="Times New Roman" w:cs="Times New Roman"/>
          <w:bCs/>
          <w:sz w:val="24"/>
          <w:szCs w:val="24"/>
        </w:rPr>
        <w:t xml:space="preserve"> chance </w:t>
      </w:r>
      <w:r w:rsidR="00F3071C" w:rsidRPr="0064582A">
        <w:rPr>
          <w:rFonts w:ascii="Times New Roman" w:hAnsi="Times New Roman" w:cs="Times New Roman"/>
          <w:bCs/>
          <w:sz w:val="24"/>
          <w:szCs w:val="24"/>
        </w:rPr>
        <w:t xml:space="preserve">of </w:t>
      </w:r>
      <w:r w:rsidR="00430B37" w:rsidRPr="0064582A">
        <w:rPr>
          <w:rFonts w:ascii="Times New Roman" w:hAnsi="Times New Roman" w:cs="Times New Roman"/>
          <w:bCs/>
          <w:sz w:val="24"/>
          <w:szCs w:val="24"/>
        </w:rPr>
        <w:t xml:space="preserve">having diarrhea was significantly higher for children from the poorest families </w:t>
      </w:r>
      <w:r w:rsidR="00483E1C" w:rsidRPr="0064582A">
        <w:rPr>
          <w:rFonts w:ascii="Times New Roman" w:hAnsi="Times New Roman" w:cs="Times New Roman"/>
          <w:bCs/>
          <w:sz w:val="24"/>
          <w:szCs w:val="24"/>
        </w:rPr>
        <w:t xml:space="preserve">in 2006 </w:t>
      </w:r>
      <w:r w:rsidR="00430B37" w:rsidRPr="0064582A">
        <w:rPr>
          <w:rFonts w:ascii="Times New Roman" w:hAnsi="Times New Roman" w:cs="Times New Roman"/>
          <w:bCs/>
          <w:sz w:val="24"/>
          <w:szCs w:val="24"/>
        </w:rPr>
        <w:t xml:space="preserve">and </w:t>
      </w:r>
      <w:r w:rsidR="00483E1C" w:rsidRPr="0064582A">
        <w:rPr>
          <w:rFonts w:ascii="Times New Roman" w:hAnsi="Times New Roman" w:cs="Times New Roman"/>
          <w:bCs/>
          <w:sz w:val="24"/>
          <w:szCs w:val="24"/>
        </w:rPr>
        <w:t xml:space="preserve">children from the second wealth index in 2019. </w:t>
      </w:r>
      <w:r w:rsidR="003A10F8" w:rsidRPr="0064582A">
        <w:rPr>
          <w:rFonts w:ascii="Times New Roman" w:hAnsi="Times New Roman" w:cs="Times New Roman"/>
          <w:bCs/>
          <w:sz w:val="24"/>
          <w:szCs w:val="24"/>
        </w:rPr>
        <w:t xml:space="preserve">Children from </w:t>
      </w:r>
      <w:r w:rsidR="00DD1A91" w:rsidRPr="0064582A">
        <w:rPr>
          <w:rFonts w:ascii="Times New Roman" w:hAnsi="Times New Roman" w:cs="Times New Roman"/>
          <w:bCs/>
          <w:sz w:val="24"/>
          <w:szCs w:val="24"/>
        </w:rPr>
        <w:t>poor</w:t>
      </w:r>
      <w:r w:rsidR="003A10F8" w:rsidRPr="0064582A">
        <w:rPr>
          <w:rFonts w:ascii="Times New Roman" w:hAnsi="Times New Roman" w:cs="Times New Roman"/>
          <w:bCs/>
          <w:sz w:val="24"/>
          <w:szCs w:val="24"/>
        </w:rPr>
        <w:t xml:space="preserve"> families </w:t>
      </w:r>
      <w:r w:rsidR="00D0539D" w:rsidRPr="0064582A">
        <w:rPr>
          <w:rFonts w:ascii="Times New Roman" w:hAnsi="Times New Roman" w:cs="Times New Roman"/>
          <w:bCs/>
          <w:sz w:val="24"/>
          <w:szCs w:val="24"/>
        </w:rPr>
        <w:t xml:space="preserve">have more </w:t>
      </w:r>
      <w:r w:rsidR="00131298" w:rsidRPr="0064582A">
        <w:rPr>
          <w:rFonts w:ascii="Times New Roman" w:hAnsi="Times New Roman" w:cs="Times New Roman"/>
          <w:bCs/>
          <w:sz w:val="24"/>
          <w:szCs w:val="24"/>
        </w:rPr>
        <w:t>probabilit</w:t>
      </w:r>
      <w:r w:rsidR="004F2027" w:rsidRPr="0064582A">
        <w:rPr>
          <w:rFonts w:ascii="Times New Roman" w:hAnsi="Times New Roman" w:cs="Times New Roman"/>
          <w:bCs/>
          <w:sz w:val="24"/>
          <w:szCs w:val="24"/>
        </w:rPr>
        <w:t>y</w:t>
      </w:r>
      <w:r w:rsidR="003A10F8" w:rsidRPr="0064582A">
        <w:rPr>
          <w:rFonts w:ascii="Times New Roman" w:hAnsi="Times New Roman" w:cs="Times New Roman"/>
          <w:bCs/>
          <w:sz w:val="24"/>
          <w:szCs w:val="24"/>
        </w:rPr>
        <w:t xml:space="preserve"> </w:t>
      </w:r>
      <w:del w:id="4171" w:author="Mohammad Nayeem Hasan" w:date="2024-11-03T23:09:00Z" w16du:dateUtc="2024-11-03T17:09:00Z">
        <w:r w:rsidR="003A10F8" w:rsidRPr="0064582A" w:rsidDel="0077291E">
          <w:rPr>
            <w:rFonts w:ascii="Times New Roman" w:hAnsi="Times New Roman" w:cs="Times New Roman"/>
            <w:bCs/>
            <w:sz w:val="24"/>
            <w:szCs w:val="24"/>
          </w:rPr>
          <w:delText>t</w:delText>
        </w:r>
      </w:del>
      <w:r w:rsidR="003A10F8" w:rsidRPr="0064582A">
        <w:rPr>
          <w:rFonts w:ascii="Times New Roman" w:hAnsi="Times New Roman" w:cs="Times New Roman"/>
          <w:bCs/>
          <w:sz w:val="24"/>
          <w:szCs w:val="24"/>
        </w:rPr>
        <w:t>o</w:t>
      </w:r>
      <w:ins w:id="4172" w:author="Mohammad Nayeem Hasan" w:date="2024-11-03T23:09:00Z" w16du:dateUtc="2024-11-03T17:09:00Z">
        <w:r w:rsidR="0077291E">
          <w:rPr>
            <w:rFonts w:ascii="Times New Roman" w:hAnsi="Times New Roman" w:cs="Times New Roman"/>
            <w:bCs/>
            <w:sz w:val="24"/>
            <w:szCs w:val="24"/>
          </w:rPr>
          <w:t>f</w:t>
        </w:r>
      </w:ins>
      <w:r w:rsidR="003A10F8" w:rsidRPr="0064582A">
        <w:rPr>
          <w:rFonts w:ascii="Times New Roman" w:hAnsi="Times New Roman" w:cs="Times New Roman"/>
          <w:bCs/>
          <w:sz w:val="24"/>
          <w:szCs w:val="24"/>
        </w:rPr>
        <w:t xml:space="preserve"> be</w:t>
      </w:r>
      <w:ins w:id="4173" w:author="Mohammad Nayeem Hasan" w:date="2024-11-03T23:09:00Z" w16du:dateUtc="2024-11-03T17:09:00Z">
        <w:r w:rsidR="0077291E">
          <w:rPr>
            <w:rFonts w:ascii="Times New Roman" w:hAnsi="Times New Roman" w:cs="Times New Roman"/>
            <w:bCs/>
            <w:sz w:val="24"/>
            <w:szCs w:val="24"/>
          </w:rPr>
          <w:t>ing</w:t>
        </w:r>
      </w:ins>
      <w:r w:rsidR="003A10F8" w:rsidRPr="0064582A">
        <w:rPr>
          <w:rFonts w:ascii="Times New Roman" w:hAnsi="Times New Roman" w:cs="Times New Roman"/>
          <w:bCs/>
          <w:sz w:val="24"/>
          <w:szCs w:val="24"/>
        </w:rPr>
        <w:t xml:space="preserve"> </w:t>
      </w:r>
      <w:r w:rsidR="00430B37" w:rsidRPr="0064582A">
        <w:rPr>
          <w:rFonts w:ascii="Times New Roman" w:hAnsi="Times New Roman" w:cs="Times New Roman"/>
          <w:bCs/>
          <w:sz w:val="24"/>
          <w:szCs w:val="24"/>
        </w:rPr>
        <w:t>a</w:t>
      </w:r>
      <w:r w:rsidR="003A10F8" w:rsidRPr="0064582A">
        <w:rPr>
          <w:rFonts w:ascii="Times New Roman" w:hAnsi="Times New Roman" w:cs="Times New Roman"/>
          <w:bCs/>
          <w:sz w:val="24"/>
          <w:szCs w:val="24"/>
        </w:rPr>
        <w:t>ffected by several childhood illness</w:t>
      </w:r>
      <w:r w:rsidR="00021968" w:rsidRPr="0064582A">
        <w:rPr>
          <w:rFonts w:ascii="Times New Roman" w:hAnsi="Times New Roman" w:cs="Times New Roman"/>
          <w:bCs/>
          <w:sz w:val="24"/>
          <w:szCs w:val="24"/>
        </w:rPr>
        <w:t>es</w:t>
      </w:r>
      <w:r w:rsidR="003A10F8" w:rsidRPr="0064582A">
        <w:rPr>
          <w:rFonts w:ascii="Times New Roman" w:hAnsi="Times New Roman" w:cs="Times New Roman"/>
          <w:bCs/>
          <w:sz w:val="24"/>
          <w:szCs w:val="24"/>
        </w:rPr>
        <w:t xml:space="preserve"> due to </w:t>
      </w:r>
      <w:r w:rsidR="00195AE1" w:rsidRPr="0064582A">
        <w:rPr>
          <w:rFonts w:ascii="Times New Roman" w:hAnsi="Times New Roman" w:cs="Times New Roman"/>
          <w:bCs/>
          <w:sz w:val="24"/>
          <w:szCs w:val="24"/>
        </w:rPr>
        <w:t xml:space="preserve">poor living conditions, </w:t>
      </w:r>
      <w:r w:rsidR="005D6F00" w:rsidRPr="0064582A">
        <w:rPr>
          <w:rFonts w:ascii="Times New Roman" w:hAnsi="Times New Roman" w:cs="Times New Roman"/>
          <w:bCs/>
          <w:sz w:val="24"/>
          <w:szCs w:val="24"/>
        </w:rPr>
        <w:t xml:space="preserve">not having enough nutritious food, </w:t>
      </w:r>
      <w:r w:rsidR="00021968" w:rsidRPr="0064582A">
        <w:rPr>
          <w:rFonts w:ascii="Times New Roman" w:hAnsi="Times New Roman" w:cs="Times New Roman"/>
          <w:bCs/>
          <w:sz w:val="24"/>
          <w:szCs w:val="24"/>
        </w:rPr>
        <w:t xml:space="preserve">and </w:t>
      </w:r>
      <w:r w:rsidR="009D7D73" w:rsidRPr="0064582A">
        <w:rPr>
          <w:rFonts w:ascii="Times New Roman" w:hAnsi="Times New Roman" w:cs="Times New Roman"/>
          <w:bCs/>
          <w:sz w:val="24"/>
          <w:szCs w:val="24"/>
        </w:rPr>
        <w:t xml:space="preserve">poor condition of </w:t>
      </w:r>
      <w:r w:rsidR="006D11B3" w:rsidRPr="0064582A">
        <w:rPr>
          <w:rFonts w:ascii="Times New Roman" w:hAnsi="Times New Roman" w:cs="Times New Roman"/>
          <w:bCs/>
          <w:sz w:val="24"/>
          <w:szCs w:val="24"/>
        </w:rPr>
        <w:t>drinking water source</w:t>
      </w:r>
      <w:r w:rsidR="00021968" w:rsidRPr="0064582A">
        <w:rPr>
          <w:rFonts w:ascii="Times New Roman" w:hAnsi="Times New Roman" w:cs="Times New Roman"/>
          <w:bCs/>
          <w:sz w:val="24"/>
          <w:szCs w:val="24"/>
        </w:rPr>
        <w:t>s</w:t>
      </w:r>
      <w:r w:rsidR="006D11B3" w:rsidRPr="0064582A">
        <w:rPr>
          <w:rFonts w:ascii="Times New Roman" w:hAnsi="Times New Roman" w:cs="Times New Roman"/>
          <w:bCs/>
          <w:sz w:val="24"/>
          <w:szCs w:val="24"/>
        </w:rPr>
        <w:t xml:space="preserve"> and toilet facilit</w:t>
      </w:r>
      <w:r w:rsidR="00021968" w:rsidRPr="0064582A">
        <w:rPr>
          <w:rFonts w:ascii="Times New Roman" w:hAnsi="Times New Roman" w:cs="Times New Roman"/>
          <w:bCs/>
          <w:sz w:val="24"/>
          <w:szCs w:val="24"/>
        </w:rPr>
        <w:t>ies</w:t>
      </w:r>
      <w:r w:rsidR="006D11B3" w:rsidRPr="0064582A">
        <w:rPr>
          <w:rFonts w:ascii="Times New Roman" w:hAnsi="Times New Roman" w:cs="Times New Roman"/>
          <w:bCs/>
          <w:sz w:val="24"/>
          <w:szCs w:val="24"/>
        </w:rPr>
        <w:t xml:space="preserve"> </w:t>
      </w:r>
      <w:r w:rsidR="006D11B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{"citationID":"nynOnYFW","properties":{"formattedCitation":"(Richard L. Guerrant, DeBoer, Moore, Scharf, &amp; Lima, 2013; Iannotti, Trehan, Clitheroe, &amp; Manary, 2015; Negesse et al., 2021; Rahman &amp; Hossain, 2022)","plainCitation":"(Richard L. Guerrant, DeBoer, Moore, Scharf, &amp; Lima, 2013; Iannotti, Trehan, Clitheroe, &amp; Manary, 2015; Negesse et al., 2021; Rahman &amp; Hossain, 2022)","noteIndex":0},"citationItems":[{"id":1489,"uris":["http://zotero.org/users/4185209/items/76XQS6DQ"],"itemData":{"id":1489,"type":"article-journal","abstract":"Although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Awoke"}],"issued":{"date-parts":[["2021",1,22]]}}},{"id":1568,"uris":["http://zotero.org/users/4185209/items/H5PXHMDD"],"itemData":{"id":1568,"type":"article-journal","abstract":"More than one-fifth of the world's population live in extreme poverty, where a lack of safe water and adequate sanitation enables high rates of enteric infections and diarrhoea to continue unabated. Although oral rehydration therapy has greatly reduced diarrhoea-associated mortality, enteric infections still persist, disrupting intestinal absorptive and barrier functions and resulting in up to 43% of stunted growth, affecting one-fifth of children worldwide and one-third of children in developing countries. Diarrhoea in children from impoverished areas during their first 2 years might cause, on average, an 8 cm growth shortfall and 10 IQ point decrement by the time they are 7-9 years old. A child's height at their second birthday is therefore the best predictor of cognitive development or 'human capital'. To this 'double burden' of diarrhoea and malnutrition, data now suggest that children with stunted growth and repeated gut infections are also at increased risk of developing obesity and its associated comorbidities, resulting in a 'triple burden' of the impoverished gut. Here, we Review the growing evidence for this triple burden and potential mechanisms and interventions that must be understood and applied to prevent the loss of human potential and unaffordable societal costs caused by these vicious cycles of poverty.","container-title":"Nature Reviews. Gastroenterology &amp; Hepatology","DOI":"10.1038/nrgastro.2012.239","ISSN":"1759-5053","issue":"4","journalAbbreviation":"Nat Rev Gastroenterol Hepatol","language":"eng","note":"PMID: 23229327\nPMCID: PMC3617052","page":"220-229","source":"PubMed","title":"The impoverished gut--a triple burden of diarrhoea, stunting and chronic disease","volume":"10","author":[{"family":"Guerrant","given":"Richard L."},{"family":"DeBoer","given":"Mark D."},{"family":"Moore","given":"Sean R."},{"family":"Scharf","given":"Rebecca J."},{"family":"Lima","given":"Aldo A. M."}],"issued":{"date-parts":[["2013",4]]}}},{"id":1571,"uris":["http://zotero.org/users/4185209/items/ESMP2X4Z"],"itemData":{"id":1571,"type":"article-journal","abstract":"Children with severe acute malnutrition complicated by diarrhoea require special care due to their unique physiological vulnerability and increased mortality risks. A systematic literature review (1950-2013) was conducted to identify the most effective diagnostic and therapeutic measures for the community-based management of severely malnourished children with diarrhoea. No studies directly addressed this question, so the search was broadened to include inpatient care. Of the 129 studies identified, 32 were selected for full review and found to contain varying degrees of indirectness, inconsistency and bias. Evidence from diagnostic studies point to the use of both prolonged and persistent diarrhoea as morbidity markers, rapid hypoglycaemia diagnosis and the frequent aetiological role of Cryptosporidium. Therapeutic studies suggest benefits from routine antiparasitic medication and feeding regimens with ready-to-use-therapeutic foods, lactose-free diets and zinc supplementation. Existing rehydration treatment guidelines were affirmed, but the utility of glutamine and low osmolarity feeds were inconclusive.","container-title":"Journal of Paediatrics and Child Health","DOI":"10.1111/jpc.12711","ISSN":"1440-1754","issue":"4","journalAbbreviation":"J Paediatr Child Health","language":"eng","note":"PMID: 25196813","page":"387-395","source":"PubMed","title":"Diagnosis and treatment of severely malnourished children with diarrhoea","volume":"51","author":[{"family":"Iannotti","given":"Lora L."},{"family":"Trehan","given":"Indi"},{"family":"Clitheroe","given":"Kathryn L."},{"family":"Manary","given":"Mark J."}],"issued":{"date-parts":[["2015",4]]}}}],"schema":"https://github.com/citation-style-language/schema/raw/master/csl-citation.json"} </w:instrText>
      </w:r>
      <w:r w:rsidR="006D11B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(Richard L. Guerrant, DeBoer, Moore, Scharf, &amp; Lima, 2013; Iannotti, Trehan, Clitheroe, &amp; Manary, 2015; Negesse et al., 2021; Rahman &amp; Hossain, 2022)</w:t>
      </w:r>
      <w:r w:rsidR="006D11B3" w:rsidRPr="0064582A">
        <w:rPr>
          <w:rFonts w:ascii="Times New Roman" w:hAnsi="Times New Roman" w:cs="Times New Roman"/>
          <w:bCs/>
          <w:sz w:val="24"/>
          <w:szCs w:val="24"/>
        </w:rPr>
        <w:fldChar w:fldCharType="end"/>
      </w:r>
      <w:r w:rsidR="00BD3507"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P</w:t>
      </w:r>
      <w:r w:rsidR="00BD3507" w:rsidRPr="0064582A">
        <w:rPr>
          <w:rFonts w:ascii="Times New Roman" w:hAnsi="Times New Roman" w:cs="Times New Roman"/>
          <w:bCs/>
          <w:sz w:val="24"/>
          <w:szCs w:val="24"/>
        </w:rPr>
        <w:t xml:space="preserve">revious studies </w:t>
      </w:r>
      <w:r w:rsidR="004F5BBC" w:rsidRPr="0064582A">
        <w:rPr>
          <w:rFonts w:ascii="Times New Roman" w:hAnsi="Times New Roman" w:cs="Times New Roman"/>
          <w:bCs/>
          <w:sz w:val="24"/>
          <w:szCs w:val="24"/>
        </w:rPr>
        <w:t>on</w:t>
      </w:r>
      <w:r w:rsidR="00BD3507" w:rsidRPr="0064582A">
        <w:rPr>
          <w:rFonts w:ascii="Times New Roman" w:hAnsi="Times New Roman" w:cs="Times New Roman"/>
          <w:bCs/>
          <w:sz w:val="24"/>
          <w:szCs w:val="24"/>
        </w:rPr>
        <w:t xml:space="preserve"> Ethiopia</w:t>
      </w:r>
      <w:r w:rsidR="00304485" w:rsidRPr="0064582A">
        <w:rPr>
          <w:rFonts w:ascii="Times New Roman" w:hAnsi="Times New Roman" w:cs="Times New Roman"/>
          <w:bCs/>
          <w:sz w:val="24"/>
          <w:szCs w:val="24"/>
        </w:rPr>
        <w:t xml:space="preserve"> and several developing countries</w:t>
      </w:r>
      <w:r w:rsidR="00922BD3"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 xml:space="preserve">reported similar </w:t>
      </w:r>
      <w:del w:id="4174" w:author="Mohammad Nayeem Hasan" w:date="2024-11-03T23:09:00Z" w16du:dateUtc="2024-11-03T17:09:00Z">
        <w:r w:rsidR="00A530EB" w:rsidRPr="0064582A" w:rsidDel="0077291E">
          <w:rPr>
            <w:rFonts w:ascii="Times New Roman" w:hAnsi="Times New Roman" w:cs="Times New Roman"/>
            <w:bCs/>
            <w:sz w:val="24"/>
            <w:szCs w:val="24"/>
          </w:rPr>
          <w:delText>scenario</w:delText>
        </w:r>
      </w:del>
      <w:ins w:id="4175" w:author="Mohammad Nayeem Hasan" w:date="2024-11-03T23:09:00Z" w16du:dateUtc="2024-11-03T17:09:00Z">
        <w:r w:rsidR="0077291E">
          <w:rPr>
            <w:rFonts w:ascii="Times New Roman" w:hAnsi="Times New Roman" w:cs="Times New Roman"/>
            <w:bCs/>
            <w:sz w:val="24"/>
            <w:szCs w:val="24"/>
          </w:rPr>
          <w:t>scenarios</w:t>
        </w:r>
      </w:ins>
      <w:r w:rsidR="0064582A" w:rsidRPr="0064582A">
        <w:rPr>
          <w:rFonts w:ascii="Times New Roman" w:hAnsi="Times New Roman" w:cs="Times New Roman"/>
          <w:bCs/>
          <w:sz w:val="24"/>
          <w:szCs w:val="24"/>
        </w:rPr>
        <w:t>.</w:t>
      </w:r>
    </w:p>
    <w:p w14:paraId="6E9E2089" w14:textId="73E679B0" w:rsidR="00483E1C" w:rsidRPr="0064582A" w:rsidRDefault="00483E1C"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Children from households without improved toilet facilities in 2006 and </w:t>
      </w:r>
      <w:del w:id="4176" w:author="Mohammad Nayeem Hasan" w:date="2024-11-03T23:09:00Z" w16du:dateUtc="2024-11-03T17:09:00Z">
        <w:r w:rsidRPr="0064582A" w:rsidDel="0077291E">
          <w:rPr>
            <w:rFonts w:ascii="Times New Roman" w:hAnsi="Times New Roman" w:cs="Times New Roman"/>
            <w:bCs/>
            <w:sz w:val="24"/>
            <w:szCs w:val="24"/>
          </w:rPr>
          <w:delText xml:space="preserve">in </w:delText>
        </w:r>
      </w:del>
      <w:r w:rsidRPr="0064582A">
        <w:rPr>
          <w:rFonts w:ascii="Times New Roman" w:hAnsi="Times New Roman" w:cs="Times New Roman"/>
          <w:bCs/>
          <w:sz w:val="24"/>
          <w:szCs w:val="24"/>
        </w:rPr>
        <w:t xml:space="preserve">2019 were more at risk of experiencing diarrhea. </w:t>
      </w:r>
      <w:r w:rsidR="002B613C" w:rsidRPr="0064582A">
        <w:rPr>
          <w:rFonts w:ascii="Times New Roman" w:hAnsi="Times New Roman" w:cs="Times New Roman"/>
          <w:bCs/>
          <w:sz w:val="24"/>
          <w:szCs w:val="24"/>
        </w:rPr>
        <w:t>U</w:t>
      </w:r>
      <w:r w:rsidR="00CF60B0" w:rsidRPr="0064582A">
        <w:rPr>
          <w:rFonts w:ascii="Times New Roman" w:hAnsi="Times New Roman" w:cs="Times New Roman"/>
          <w:bCs/>
          <w:sz w:val="24"/>
          <w:szCs w:val="24"/>
        </w:rPr>
        <w:t xml:space="preserve">sing </w:t>
      </w:r>
      <w:r w:rsidR="00021968" w:rsidRPr="0064582A">
        <w:rPr>
          <w:rFonts w:ascii="Times New Roman" w:hAnsi="Times New Roman" w:cs="Times New Roman"/>
          <w:bCs/>
          <w:sz w:val="24"/>
          <w:szCs w:val="24"/>
        </w:rPr>
        <w:t xml:space="preserve">the </w:t>
      </w:r>
      <w:r w:rsidR="00CF60B0" w:rsidRPr="0064582A">
        <w:rPr>
          <w:rFonts w:ascii="Times New Roman" w:hAnsi="Times New Roman" w:cs="Times New Roman"/>
          <w:sz w:val="24"/>
          <w:szCs w:val="24"/>
        </w:rPr>
        <w:t>composite toilet, bucket, hanging toilet/latrine</w:t>
      </w:r>
      <w:ins w:id="4177" w:author="Mohammad Nayeem Hasan" w:date="2024-11-03T23:09:00Z" w16du:dateUtc="2024-11-03T17:09:00Z">
        <w:r w:rsidR="0077291E">
          <w:rPr>
            <w:rFonts w:ascii="Times New Roman" w:hAnsi="Times New Roman" w:cs="Times New Roman"/>
            <w:sz w:val="24"/>
            <w:szCs w:val="24"/>
          </w:rPr>
          <w:t>,</w:t>
        </w:r>
      </w:ins>
      <w:r w:rsidR="00CF60B0" w:rsidRPr="0064582A">
        <w:rPr>
          <w:rFonts w:ascii="Times New Roman" w:hAnsi="Times New Roman" w:cs="Times New Roman"/>
          <w:sz w:val="24"/>
          <w:szCs w:val="24"/>
        </w:rPr>
        <w:t xml:space="preserve"> and going to bush/field</w:t>
      </w:r>
      <w:r w:rsidR="00CF60B0" w:rsidRPr="0064582A">
        <w:rPr>
          <w:rFonts w:ascii="Times New Roman" w:hAnsi="Times New Roman" w:cs="Times New Roman"/>
          <w:bCs/>
          <w:sz w:val="24"/>
          <w:szCs w:val="24"/>
        </w:rPr>
        <w:t xml:space="preserve"> </w:t>
      </w:r>
      <w:r w:rsidR="002B613C" w:rsidRPr="0064582A">
        <w:rPr>
          <w:rFonts w:ascii="Times New Roman" w:hAnsi="Times New Roman" w:cs="Times New Roman"/>
          <w:bCs/>
          <w:sz w:val="24"/>
          <w:szCs w:val="24"/>
        </w:rPr>
        <w:t>causes the u</w:t>
      </w:r>
      <w:r w:rsidR="00D724FB" w:rsidRPr="0064582A">
        <w:rPr>
          <w:rFonts w:ascii="Times New Roman" w:hAnsi="Times New Roman" w:cs="Times New Roman"/>
          <w:bCs/>
          <w:sz w:val="24"/>
          <w:szCs w:val="24"/>
        </w:rPr>
        <w:t xml:space="preserve">nsafe disposal of stools </w:t>
      </w:r>
      <w:r w:rsidR="002B613C" w:rsidRPr="0064582A">
        <w:rPr>
          <w:rFonts w:ascii="Times New Roman" w:hAnsi="Times New Roman" w:cs="Times New Roman"/>
          <w:bCs/>
          <w:sz w:val="24"/>
          <w:szCs w:val="24"/>
        </w:rPr>
        <w:t xml:space="preserve">in the </w:t>
      </w:r>
      <w:r w:rsidR="009560DD" w:rsidRPr="0064582A">
        <w:rPr>
          <w:rFonts w:ascii="Times New Roman" w:hAnsi="Times New Roman" w:cs="Times New Roman"/>
          <w:bCs/>
          <w:sz w:val="24"/>
          <w:szCs w:val="24"/>
        </w:rPr>
        <w:t>neighborhood</w:t>
      </w:r>
      <w:r w:rsidR="00021968" w:rsidRPr="0064582A">
        <w:rPr>
          <w:rFonts w:ascii="Times New Roman" w:hAnsi="Times New Roman" w:cs="Times New Roman"/>
          <w:bCs/>
          <w:sz w:val="24"/>
          <w:szCs w:val="24"/>
        </w:rPr>
        <w:t>,</w:t>
      </w:r>
      <w:r w:rsidR="002B613C" w:rsidRPr="0064582A">
        <w:rPr>
          <w:rFonts w:ascii="Times New Roman" w:hAnsi="Times New Roman" w:cs="Times New Roman"/>
          <w:bCs/>
          <w:sz w:val="24"/>
          <w:szCs w:val="24"/>
        </w:rPr>
        <w:t xml:space="preserve"> which is </w:t>
      </w:r>
      <w:r w:rsidR="00557188" w:rsidRPr="0064582A">
        <w:rPr>
          <w:rFonts w:ascii="Times New Roman" w:hAnsi="Times New Roman" w:cs="Times New Roman"/>
          <w:bCs/>
          <w:sz w:val="24"/>
          <w:szCs w:val="24"/>
        </w:rPr>
        <w:t xml:space="preserve">connected </w:t>
      </w:r>
      <w:del w:id="4178" w:author="Mohammad Nayeem Hasan" w:date="2024-11-03T23:09:00Z" w16du:dateUtc="2024-11-03T17:09:00Z">
        <w:r w:rsidR="00557188" w:rsidRPr="0064582A" w:rsidDel="0077291E">
          <w:rPr>
            <w:rFonts w:ascii="Times New Roman" w:hAnsi="Times New Roman" w:cs="Times New Roman"/>
            <w:bCs/>
            <w:sz w:val="24"/>
            <w:szCs w:val="24"/>
          </w:rPr>
          <w:delText xml:space="preserve">with </w:delText>
        </w:r>
      </w:del>
      <w:ins w:id="4179" w:author="Mohammad Nayeem Hasan" w:date="2024-11-03T23:09:00Z" w16du:dateUtc="2024-11-03T17:09:00Z">
        <w:r w:rsidR="0077291E" w:rsidRPr="0064582A">
          <w:rPr>
            <w:rFonts w:ascii="Times New Roman" w:hAnsi="Times New Roman" w:cs="Times New Roman"/>
            <w:bCs/>
            <w:sz w:val="24"/>
            <w:szCs w:val="24"/>
          </w:rPr>
          <w:t>t</w:t>
        </w:r>
        <w:r w:rsidR="0077291E">
          <w:rPr>
            <w:rFonts w:ascii="Times New Roman" w:hAnsi="Times New Roman" w:cs="Times New Roman"/>
            <w:bCs/>
            <w:sz w:val="24"/>
            <w:szCs w:val="24"/>
          </w:rPr>
          <w:t>o</w:t>
        </w:r>
        <w:r w:rsidR="0077291E" w:rsidRPr="0064582A">
          <w:rPr>
            <w:rFonts w:ascii="Times New Roman" w:hAnsi="Times New Roman" w:cs="Times New Roman"/>
            <w:bCs/>
            <w:sz w:val="24"/>
            <w:szCs w:val="24"/>
          </w:rPr>
          <w:t xml:space="preserve"> </w:t>
        </w:r>
      </w:ins>
      <w:r w:rsidR="00557188" w:rsidRPr="0064582A">
        <w:rPr>
          <w:rFonts w:ascii="Times New Roman" w:hAnsi="Times New Roman" w:cs="Times New Roman"/>
          <w:bCs/>
          <w:sz w:val="24"/>
          <w:szCs w:val="24"/>
        </w:rPr>
        <w:t xml:space="preserve">the </w:t>
      </w:r>
      <w:r w:rsidR="00303EF2" w:rsidRPr="0064582A">
        <w:rPr>
          <w:rFonts w:ascii="Times New Roman" w:hAnsi="Times New Roman" w:cs="Times New Roman"/>
          <w:bCs/>
          <w:sz w:val="24"/>
          <w:szCs w:val="24"/>
        </w:rPr>
        <w:t xml:space="preserve">chance </w:t>
      </w:r>
      <w:r w:rsidR="00557188" w:rsidRPr="0064582A">
        <w:rPr>
          <w:rFonts w:ascii="Times New Roman" w:hAnsi="Times New Roman" w:cs="Times New Roman"/>
          <w:bCs/>
          <w:sz w:val="24"/>
          <w:szCs w:val="24"/>
        </w:rPr>
        <w:t xml:space="preserve">of </w:t>
      </w:r>
      <w:r w:rsidR="00303EF2" w:rsidRPr="0064582A">
        <w:rPr>
          <w:rFonts w:ascii="Times New Roman" w:hAnsi="Times New Roman" w:cs="Times New Roman"/>
          <w:bCs/>
          <w:sz w:val="24"/>
          <w:szCs w:val="24"/>
        </w:rPr>
        <w:t xml:space="preserve">having </w:t>
      </w:r>
      <w:r w:rsidR="00557188" w:rsidRPr="0064582A">
        <w:rPr>
          <w:rFonts w:ascii="Times New Roman" w:hAnsi="Times New Roman" w:cs="Times New Roman"/>
          <w:bCs/>
          <w:sz w:val="24"/>
          <w:szCs w:val="24"/>
        </w:rPr>
        <w:t>diarrhea among children</w:t>
      </w:r>
      <w:r w:rsidR="000E55D6" w:rsidRPr="0064582A">
        <w:rPr>
          <w:rFonts w:ascii="Times New Roman" w:hAnsi="Times New Roman" w:cs="Times New Roman"/>
          <w:bCs/>
          <w:sz w:val="24"/>
          <w:szCs w:val="24"/>
        </w:rPr>
        <w:t xml:space="preserve"> </w:t>
      </w:r>
      <w:r w:rsidR="00CF269E"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{"citationID":"sSQtyTrC","properties":{"formattedCitation":"(Bawankule et al., 2017)","plainCitation":"(Bawankule et al., 2017)","noteIndex":0},"citationItems":[{"id":1573,"uris":["http://zotero.org/users/4185209/items/NXS3IHP7"],"itemData":{"id":1573,"type":"article-journal","abstract":"Children’s stool disposal is often overlooked in sanitation programs of any country. Unsafe disposal of children’s stool makes children susceptible to many diseases that transmit through faecal-oral route. Therefore, the study aims to examine the magnitude of unsafe disposal of children’s stools in India, the factors associated with it and finally its association with childhood diarrhea.","container-title":"BMC Public Health","DOI":"10.1186/s12889-016-3948-2","ISSN":"1471-2458","issue":"1","journalAbbreviation":"BMC Public Health","page":"12","source":"BioMed Central","title":"Disposal of children’s stools and its association with childhood diarrhea in India","volume":"17","author":[{"family":"Bawankule","given":"Rahul"},{"family":"Singh","given":"Abhishek"},{"family":"Kumar","given":"Kaushalendra"},{"family":"Pedgaonkar","given":"Sarang"}],"issued":{"date-parts":[["2017",1,5]]}}}],"schema":"https://github.com/citation-style-language/schema/raw/master/csl-citation.json"} </w:instrText>
      </w:r>
      <w:r w:rsidR="00CF269E"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(Bawankule et al., 2017)</w:t>
      </w:r>
      <w:r w:rsidR="00CF269E" w:rsidRPr="0064582A">
        <w:rPr>
          <w:rFonts w:ascii="Times New Roman" w:hAnsi="Times New Roman" w:cs="Times New Roman"/>
          <w:bCs/>
          <w:sz w:val="24"/>
          <w:szCs w:val="24"/>
        </w:rPr>
        <w:fldChar w:fldCharType="end"/>
      </w:r>
      <w:r w:rsidR="00CF269E" w:rsidRPr="0064582A">
        <w:rPr>
          <w:rFonts w:ascii="Times New Roman" w:hAnsi="Times New Roman" w:cs="Times New Roman"/>
          <w:bCs/>
          <w:sz w:val="24"/>
          <w:szCs w:val="24"/>
        </w:rPr>
        <w:t xml:space="preserve">. </w:t>
      </w:r>
      <w:r w:rsidR="002E27FE" w:rsidRPr="0064582A">
        <w:rPr>
          <w:rFonts w:ascii="Times New Roman" w:hAnsi="Times New Roman" w:cs="Times New Roman"/>
          <w:bCs/>
          <w:sz w:val="24"/>
          <w:szCs w:val="24"/>
        </w:rPr>
        <w:t>Accessing improved toilet facilit</w:t>
      </w:r>
      <w:r w:rsidR="00921675" w:rsidRPr="0064582A">
        <w:rPr>
          <w:rFonts w:ascii="Times New Roman" w:hAnsi="Times New Roman" w:cs="Times New Roman"/>
          <w:bCs/>
          <w:sz w:val="24"/>
          <w:szCs w:val="24"/>
        </w:rPr>
        <w:t>ies</w:t>
      </w:r>
      <w:r w:rsidR="002E27FE" w:rsidRPr="0064582A">
        <w:rPr>
          <w:rFonts w:ascii="Times New Roman" w:hAnsi="Times New Roman" w:cs="Times New Roman"/>
          <w:bCs/>
          <w:sz w:val="24"/>
          <w:szCs w:val="24"/>
        </w:rPr>
        <w:t xml:space="preserve"> can reduce the unsafe disposal of stools and </w:t>
      </w:r>
      <w:r w:rsidR="00C246B5" w:rsidRPr="0064582A">
        <w:rPr>
          <w:rFonts w:ascii="Times New Roman" w:hAnsi="Times New Roman" w:cs="Times New Roman"/>
          <w:bCs/>
          <w:sz w:val="24"/>
          <w:szCs w:val="24"/>
        </w:rPr>
        <w:t xml:space="preserve">the transmission of </w:t>
      </w:r>
      <w:r w:rsidR="00921675" w:rsidRPr="0064582A">
        <w:rPr>
          <w:rFonts w:ascii="Times New Roman" w:hAnsi="Times New Roman" w:cs="Times New Roman"/>
          <w:bCs/>
          <w:sz w:val="24"/>
          <w:szCs w:val="24"/>
        </w:rPr>
        <w:t xml:space="preserve">the </w:t>
      </w:r>
      <w:r w:rsidR="00C246B5" w:rsidRPr="0064582A">
        <w:rPr>
          <w:rFonts w:ascii="Times New Roman" w:hAnsi="Times New Roman" w:cs="Times New Roman"/>
          <w:bCs/>
          <w:sz w:val="24"/>
          <w:szCs w:val="24"/>
        </w:rPr>
        <w:t>virus from one human to another</w:t>
      </w:r>
      <w:r w:rsidR="00921675" w:rsidRPr="0064582A">
        <w:rPr>
          <w:rFonts w:ascii="Times New Roman" w:hAnsi="Times New Roman" w:cs="Times New Roman"/>
          <w:bCs/>
          <w:sz w:val="24"/>
          <w:szCs w:val="24"/>
        </w:rPr>
        <w:t>,</w:t>
      </w:r>
      <w:r w:rsidR="00C246B5" w:rsidRPr="0064582A">
        <w:rPr>
          <w:rFonts w:ascii="Times New Roman" w:hAnsi="Times New Roman" w:cs="Times New Roman"/>
          <w:bCs/>
          <w:sz w:val="24"/>
          <w:szCs w:val="24"/>
        </w:rPr>
        <w:t xml:space="preserve"> which ultimately reduces the prevalence of diarrhea, supported by the </w:t>
      </w:r>
      <w:r w:rsidR="001A31A2" w:rsidRPr="0064582A">
        <w:rPr>
          <w:rFonts w:ascii="Times New Roman" w:hAnsi="Times New Roman" w:cs="Times New Roman"/>
          <w:bCs/>
          <w:sz w:val="24"/>
          <w:szCs w:val="24"/>
        </w:rPr>
        <w:t>findings</w:t>
      </w:r>
      <w:r w:rsidR="00C246B5" w:rsidRPr="0064582A">
        <w:rPr>
          <w:rFonts w:ascii="Times New Roman" w:hAnsi="Times New Roman" w:cs="Times New Roman"/>
          <w:bCs/>
          <w:sz w:val="24"/>
          <w:szCs w:val="24"/>
        </w:rPr>
        <w:t xml:space="preserve"> from Ethiopia, Ghana and India </w:t>
      </w:r>
      <w:r w:rsidR="008F3DE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{"citationID":"mJhPkSDR","properties":{"formattedCitation":"(Fobil, Kraemer, Meyer, &amp; May, 2011; Geruso &amp; Spears, 2018; Mengistie, Berhane, &amp; Worku, 2013; Sinmegn Mihrete, Asres Alemie, &amp; Shimeka Teferra, 2014; Traor\\uc0\\u233{} et al., 1994)","plainCitation":"(Fobil, Kraemer, Meyer, &amp; May, 2011; Geruso &amp; Spears, 2018; Mengistie, Berhane, &amp; Worku, 2013; Sinmegn Mihrete, Asres Alemie, &amp; Shimeka Teferra, 2014; Traoré et al., 1994)","noteIndex":0},"citationItems":[{"id":1579,"uris":["http://zotero.org/users/4185209/items/E7SKP7LY"],"itemData":{"id":1579,"type":"article-journal","abstract":"Diarrhea is second only to pneumonia as the cause of child mortality worldwide. Developing countries particularly in Sub Saharan Africa including Ethiopia have a high burden of this disease. Studies showed that different factors were associated with the occurrence of childhood diarrhea. Therefore, this study was aimed to identify determinant factors of diarrhea in underfive children in Benishangul Gumuz Regional State, western Ethiopia.","container-title":"BMC Pediatrics","DOI":"10.1186/1471-2431-14-102","ISSN":"1471-2431","issue":"1","journalAbbreviation":"BMC Pediatrics","page":"102","source":"BioMed Central","title":"Determinants of childhood diarrhea among underfive children in Benishangul Gumuz Regional State, North West Ethiopia","volume":"14","author":[{"family":"Sinmegn Mihrete","given":"Thomas"},{"family":"Asres Alemie","given":"Getahun"},{"family":"Shimeka Teferra","given":"Alemayehu"}],"issued":{"date-parts":[["2014",4,14]]}}},{"id":1542,"uris":["http://zotero.org/users/4185209/items/EQ7GFSRB"],"itemData":{"id":1542,"type":"article-journal","abstract":"Diarrhea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spacing.","container-title":"Open Journal of Preventive Medicine","DOI":"10.4236/ojpm.2013.37060","issue":"7","language":"en","license":"http://creativecommons.org/licenses/by/4.0/","note":"number: 7\npublisher: Scientific Research Publishing","page":"446-453","source":"www.scirp.org","title":"Prevalence of diarrhea and associated risk factors among children under-five years of age in Eastern Ethiopia: A cross-sectional study","title-short":"Prevalence of diarrhea and associated risk factors among children under-five years of age in Eastern Ethiopia","volume":"3","author":[{"family":"Mengistie","given":"Bezatu"},{"family":"Berhane","given":"Yemane"},{"family":"Worku","given":"Alemayehu"}],"issued":{"date-parts":[["2013",10,18]]}}},{"id":1585,"uris":["http://zotero.org/users/4185209/items/Y7NPP4CB"],"itemData":{"id":1585,"type":"article-journal","abstract":"OBJECTIVE--To investigate the association between where young children defecate, where stools are disposed of, and the presence of human stools on the ground in the compound and the rate of hospital admission with diarrhoea. DESIGN--This was a case-control study with two control groups. SETTING--The study took place in Bobo-Dioulasso, the second city of Burkina Faso in West Africa. PARTICIPANTS--Three groups of children aged 36 months and under, and living in Bobo-Dioulasso were studied. Cases were 757 children admitted to hospital with symptoms of diarrhoea or dysentery. The first control group comprised 757 neighbourhood control children approximately matched on age and date of recruitment, and the second, 631 children admitted to the same hospital without symptoms of diarrhoea or dysentery. MAIN RESULTS--There was no evidence of any association between where the child was reported to defecate and hospital admission with diarrhoea or dysentery (odds ratio = 1.10; 95% confidence interval (CI) 0.78, 1.57, cases v neighbourhood controls; odds ratio = 0.84; 95% CI 0.60, 1.18, cases v hospital controls). There was evidence of an association between where the mother reported disposing of the child's stools and hospital admission with diarrhoea or dysentery (odds ratio = 1.50; 95% CI 1.09, 2.06, cases v neighbourhood controls; odds ratio = 1.31; 95% CI 0.96, 1.79, cases v hospital controls). Human stools were more frequently observed in the yards of cases than controls (odds ratio = 1.38; 95% CI 0.98, 1.95, cases compared with neighbourhood controls; odds ratio = 1.33; 95% CI 0.96, 1.84, cases compared with hospital controls). CONCLUSIONS--The findings suggest that it is not where the child defecates that matters but how the mother then deals with the child's stools.","container-title":"Journal of Epidemiology &amp; Community Health","DOI":"10.1136/jech.48.3.270","ISSN":"0143-005X, 1470-2738","issue":"3","language":"en","note":"publisher: BMJ Publishing Group Ltd\nsection: Research Article\nPMID: 8051526","page":"270-275","source":"jech.bmj.com","title":"Child defecation behaviour, stool disposal practices, and childhood diarrhoea in Burkina Faso: results from a case-control study.","title-short":"Child defecation behaviour, stool disposal practices, and childhood diarrhoea in Burkina Faso","volume":"48","author":[{"family":"Traoré","given":"E."},{"family":"Cousens","given":"S."},{"family":"Curtis","given":"V."},{"family":"Mertens","given":"T."},{"family":"Tall","given":"F."},{"family":"Traoré","given":"A."},{"family":"Kanki","given":"B."},{"family":"Diallo","given":"I."},{"family":"Rochereau","given":"A."},{"family":"Chiron","given":"J. P."}],"issued":{"date-parts":[["1994",6,1]]}}},{"id":1591,"uris":["http://zotero.org/users/4185209/items/VU27PA6B"],"itemData":{"id":1591,"type":"article-journal","abstract":"&lt;i&gt;Background&lt;/i&gt;. Urbanization is a process which alters the structure and function of urban environments. The alteration in the quality of urban environmental conditions has significant implications for health. This applies both to the ecology of insect vectors that may transmit diseases and the burden of disease. &lt;i&gt;Study Objectives&lt;/i&gt;. To investigate the relationship between malaria and infectious diarrhea mortality and spatially varied neighborhood environmental quality conditions in a low-income economy. &lt;i&gt;Design&lt;/i&gt;. A one time point spatial analysis of cluster-level environmental conditions and mortality data using principal component analysis (PCA), one-way analysis of variance (ANOVA) and generalized linear models (GLMs). &lt;i&gt;Methods&lt;/i&gt;. Environmental variables were extracted from the Ghana Census 2000 database while mortality data were obtained from the Ghana Births and Deaths Registry in Accra over the period 1998&amp;#8211;2002. &lt;i&gt;Results&lt;/i&gt;. Whereas there was a strong evidence of a difference in relative mortality of malaria across urban environmental zones of differing neighborhood environmental conditions, no such evidence of mortality differentials was observed for diarrhea. In addition, whereas bivariate analyses showed a weak to strong evidence of association between the environmental variables and malaria mortality, no evidence of association was found between diarrhea mortality and environmental variables. &lt;i&gt;Conclusion&lt;/i&gt;. We conclude that environmental management initiatives intended for infectious disease control might substantially reduce the risk of urban malaria mortality and to a less extent that for urban diarrhea mortality in rapidly urbanizing areas in a low-income setting.","container-title":"Journal of Environmental and Public Health","DOI":"10.1155/2011/484010","ISSN":"1687-9805","note":"publisher: Hindawi Publishing Corporation","page":"484010","title":"Neighborhood Urban Environmental Quality Conditions Are Likely to Drive Malaria and Diarrhea Mortality in Accra, Ghana","volume":"2011","editor":[{"family":"Al-Khatib","given":"Issam"}],"author":[{"family":"Fobil","given":"Julius N."},{"family":"Kraemer","given":"Alexander"},{"family":"Meyer","given":"Christian G."},{"family":"May","given":"Juergen"}],"issued":{"date-parts":[["2011",6,21]]}}},{"id":1592,"uris":["http://zotero.org/users/4185209/items/S2SGBBDT"],"itemData":{"id":1592,"type":"article-journal","container-title":"American Economic Journal: Applied Economics","issue":"2","page":"125–62","title":"Neighborhood sanitation and infant mortality","volume":"10","author":[{"family":"Geruso","given":"Michael"},{"family":"Spears","given":"Dean"}],"issued":{"date-parts":[["2018"]]}}}],"schema":"https://github.com/citation-style-language/schema/raw/master/csl-citation.json"} </w:instrText>
      </w:r>
      <w:r w:rsidR="008F3DE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(Fobil, Kraemer, Meyer, &amp; May, 2011; Geruso &amp; Spears, 2018; Mengistie, Berhane, &amp; Worku, 2013; Sinmegn Mihrete, Asres Alemie, &amp; Shimeka Teferra, 2014; Traoré et al., 1994)</w:t>
      </w:r>
      <w:r w:rsidR="008F3DE0" w:rsidRPr="0064582A">
        <w:rPr>
          <w:rFonts w:ascii="Times New Roman" w:hAnsi="Times New Roman" w:cs="Times New Roman"/>
          <w:bCs/>
          <w:sz w:val="24"/>
          <w:szCs w:val="24"/>
        </w:rPr>
        <w:fldChar w:fldCharType="end"/>
      </w:r>
      <w:r w:rsidR="001A31A2" w:rsidRPr="0064582A">
        <w:rPr>
          <w:rFonts w:ascii="Times New Roman" w:hAnsi="Times New Roman" w:cs="Times New Roman"/>
          <w:bCs/>
          <w:sz w:val="24"/>
          <w:szCs w:val="24"/>
        </w:rPr>
        <w:t xml:space="preserve">. </w:t>
      </w:r>
    </w:p>
    <w:p w14:paraId="7FECFD9C" w14:textId="10D27723" w:rsidR="000E5948" w:rsidRPr="0064582A" w:rsidRDefault="002D3ED1" w:rsidP="00A20F32">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After controlling the effects of several factors, we found that no factors were </w:t>
      </w:r>
      <w:r w:rsidR="00083F6C" w:rsidRPr="0064582A">
        <w:rPr>
          <w:rFonts w:ascii="Times New Roman" w:hAnsi="Times New Roman" w:cs="Times New Roman"/>
          <w:bCs/>
          <w:sz w:val="24"/>
          <w:szCs w:val="24"/>
        </w:rPr>
        <w:t xml:space="preserve">influencing </w:t>
      </w:r>
      <w:r w:rsidR="00B07455" w:rsidRPr="0064582A">
        <w:rPr>
          <w:rFonts w:ascii="Times New Roman" w:hAnsi="Times New Roman" w:cs="Times New Roman"/>
          <w:bCs/>
          <w:sz w:val="24"/>
          <w:szCs w:val="24"/>
        </w:rPr>
        <w:t>the</w:t>
      </w:r>
      <w:r w:rsidRPr="0064582A">
        <w:rPr>
          <w:rFonts w:ascii="Times New Roman" w:hAnsi="Times New Roman" w:cs="Times New Roman"/>
          <w:bCs/>
          <w:sz w:val="24"/>
          <w:szCs w:val="24"/>
        </w:rPr>
        <w:t xml:space="preserve"> prevalence of diarrhea in 2012</w:t>
      </w:r>
      <w:r w:rsidR="00483E1C" w:rsidRPr="0064582A">
        <w:rPr>
          <w:rFonts w:ascii="Times New Roman" w:hAnsi="Times New Roman" w:cs="Times New Roman"/>
          <w:bCs/>
          <w:sz w:val="24"/>
          <w:szCs w:val="24"/>
        </w:rPr>
        <w:t xml:space="preserve"> but c</w:t>
      </w:r>
      <w:r w:rsidR="002001EC" w:rsidRPr="0064582A">
        <w:rPr>
          <w:rFonts w:ascii="Times New Roman" w:hAnsi="Times New Roman" w:cs="Times New Roman"/>
          <w:bCs/>
          <w:sz w:val="24"/>
          <w:szCs w:val="24"/>
        </w:rPr>
        <w:t>hildren from household</w:t>
      </w:r>
      <w:r w:rsidR="00921675" w:rsidRPr="0064582A">
        <w:rPr>
          <w:rFonts w:ascii="Times New Roman" w:hAnsi="Times New Roman" w:cs="Times New Roman"/>
          <w:bCs/>
          <w:sz w:val="24"/>
          <w:szCs w:val="24"/>
        </w:rPr>
        <w:t>s that used shared toilet facilities had a lower chance of</w:t>
      </w:r>
      <w:r w:rsidR="003C731C" w:rsidRPr="0064582A">
        <w:rPr>
          <w:rFonts w:ascii="Times New Roman" w:hAnsi="Times New Roman" w:cs="Times New Roman"/>
          <w:bCs/>
          <w:sz w:val="24"/>
          <w:szCs w:val="24"/>
        </w:rPr>
        <w:t xml:space="preserve"> diarrhea</w:t>
      </w:r>
      <w:r w:rsidR="00483E1C" w:rsidRPr="0064582A">
        <w:rPr>
          <w:rFonts w:ascii="Times New Roman" w:hAnsi="Times New Roman" w:cs="Times New Roman"/>
          <w:bCs/>
          <w:sz w:val="24"/>
          <w:szCs w:val="24"/>
        </w:rPr>
        <w:t xml:space="preserve"> in 2012. </w:t>
      </w:r>
      <w:r w:rsidR="003C731C" w:rsidRPr="0064582A">
        <w:rPr>
          <w:rFonts w:ascii="Times New Roman" w:hAnsi="Times New Roman" w:cs="Times New Roman"/>
          <w:bCs/>
          <w:sz w:val="24"/>
          <w:szCs w:val="24"/>
        </w:rPr>
        <w:t xml:space="preserve">This finding </w:t>
      </w:r>
      <w:r w:rsidR="00921675" w:rsidRPr="0064582A">
        <w:rPr>
          <w:rFonts w:ascii="Times New Roman" w:hAnsi="Times New Roman" w:cs="Times New Roman"/>
          <w:bCs/>
          <w:sz w:val="24"/>
          <w:szCs w:val="24"/>
        </w:rPr>
        <w:t xml:space="preserve">contradicts the idea that sharing one facility </w:t>
      </w:r>
      <w:r w:rsidR="00DD0C55" w:rsidRPr="0064582A">
        <w:rPr>
          <w:rFonts w:ascii="Times New Roman" w:hAnsi="Times New Roman" w:cs="Times New Roman"/>
          <w:bCs/>
          <w:sz w:val="24"/>
          <w:szCs w:val="24"/>
        </w:rPr>
        <w:t>with</w:t>
      </w:r>
      <w:r w:rsidR="00921675" w:rsidRPr="0064582A">
        <w:rPr>
          <w:rFonts w:ascii="Times New Roman" w:hAnsi="Times New Roman" w:cs="Times New Roman"/>
          <w:bCs/>
          <w:sz w:val="24"/>
          <w:szCs w:val="24"/>
        </w:rPr>
        <w:t xml:space="preserve"> multiple families increases the chance of affecting each other by the viruses</w:t>
      </w:r>
      <w:r w:rsidR="00A33279" w:rsidRPr="0064582A">
        <w:rPr>
          <w:rFonts w:ascii="Times New Roman" w:hAnsi="Times New Roman" w:cs="Times New Roman"/>
          <w:bCs/>
          <w:sz w:val="24"/>
          <w:szCs w:val="24"/>
        </w:rPr>
        <w:t xml:space="preserve"> causing </w:t>
      </w:r>
      <w:r w:rsidR="005D5A2C" w:rsidRPr="0064582A">
        <w:rPr>
          <w:rFonts w:ascii="Times New Roman" w:hAnsi="Times New Roman" w:cs="Times New Roman"/>
          <w:bCs/>
          <w:sz w:val="24"/>
          <w:szCs w:val="24"/>
        </w:rPr>
        <w:t xml:space="preserve">diarrhea </w:t>
      </w:r>
      <w:r w:rsidR="005D5A2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{"citationID":"YfN5IF13","properties":{"formattedCitation":"(Just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5D5A2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5D5A2C" w:rsidRPr="0064582A">
        <w:rPr>
          <w:rFonts w:ascii="Times New Roman" w:hAnsi="Times New Roman" w:cs="Times New Roman"/>
          <w:bCs/>
          <w:sz w:val="24"/>
          <w:szCs w:val="24"/>
        </w:rPr>
        <w:fldChar w:fldCharType="end"/>
      </w:r>
      <w:r w:rsidR="002D4FEE" w:rsidRPr="0064582A">
        <w:rPr>
          <w:rFonts w:ascii="Times New Roman" w:hAnsi="Times New Roman" w:cs="Times New Roman"/>
          <w:bCs/>
          <w:sz w:val="24"/>
          <w:szCs w:val="24"/>
        </w:rPr>
        <w:t xml:space="preserve">. </w:t>
      </w:r>
      <w:r w:rsidR="00483E1C" w:rsidRPr="0064582A">
        <w:rPr>
          <w:rFonts w:ascii="Times New Roman" w:hAnsi="Times New Roman" w:cs="Times New Roman"/>
          <w:bCs/>
          <w:sz w:val="24"/>
          <w:szCs w:val="24"/>
        </w:rPr>
        <w:t xml:space="preserve">We found from 2019 data that children from households that used </w:t>
      </w:r>
      <w:r w:rsidR="00483E1C" w:rsidRPr="0064582A">
        <w:rPr>
          <w:rFonts w:ascii="Times New Roman" w:hAnsi="Times New Roman" w:cs="Times New Roman"/>
          <w:bCs/>
          <w:sz w:val="24"/>
          <w:szCs w:val="24"/>
        </w:rPr>
        <w:lastRenderedPageBreak/>
        <w:t>shared toilet facilities were more at risk of experiencing diarrhea.</w:t>
      </w:r>
      <w:del w:id="4180" w:author="Mohammad Nayeem Hasan" w:date="2024-11-04T00:56:00Z" w16du:dateUtc="2024-11-03T18:56:00Z">
        <w:r w:rsidR="00483E1C" w:rsidRPr="0064582A" w:rsidDel="00877649">
          <w:rPr>
            <w:rFonts w:ascii="Times New Roman" w:hAnsi="Times New Roman" w:cs="Times New Roman"/>
            <w:bCs/>
            <w:sz w:val="24"/>
            <w:szCs w:val="24"/>
          </w:rPr>
          <w:delText xml:space="preserve"> </w:delText>
        </w:r>
        <w:r w:rsidR="00886926" w:rsidRPr="0064582A" w:rsidDel="00877649">
          <w:rPr>
            <w:rFonts w:ascii="Times New Roman" w:hAnsi="Times New Roman" w:cs="Times New Roman"/>
            <w:bCs/>
            <w:sz w:val="24"/>
            <w:szCs w:val="24"/>
          </w:rPr>
          <w:delText>However, it</w:delText>
        </w:r>
        <w:r w:rsidR="002D4FEE" w:rsidRPr="0064582A" w:rsidDel="00877649">
          <w:rPr>
            <w:rFonts w:ascii="Times New Roman" w:hAnsi="Times New Roman" w:cs="Times New Roman"/>
            <w:bCs/>
            <w:sz w:val="24"/>
            <w:szCs w:val="24"/>
          </w:rPr>
          <w:delText xml:space="preserve"> is not </w:delText>
        </w:r>
        <w:r w:rsidR="00921675" w:rsidRPr="0064582A" w:rsidDel="00877649">
          <w:rPr>
            <w:rFonts w:ascii="Times New Roman" w:hAnsi="Times New Roman" w:cs="Times New Roman"/>
            <w:bCs/>
            <w:sz w:val="24"/>
            <w:szCs w:val="24"/>
          </w:rPr>
          <w:delText>sure</w:delText>
        </w:r>
        <w:r w:rsidR="002D4FEE" w:rsidRPr="0064582A" w:rsidDel="00877649">
          <w:rPr>
            <w:rFonts w:ascii="Times New Roman" w:hAnsi="Times New Roman" w:cs="Times New Roman"/>
            <w:bCs/>
            <w:sz w:val="24"/>
            <w:szCs w:val="24"/>
          </w:rPr>
          <w:delText xml:space="preserve"> that</w:delText>
        </w:r>
      </w:del>
      <w:r w:rsidR="002D4FEE" w:rsidRPr="0064582A">
        <w:rPr>
          <w:rFonts w:ascii="Times New Roman" w:hAnsi="Times New Roman" w:cs="Times New Roman"/>
          <w:bCs/>
          <w:sz w:val="24"/>
          <w:szCs w:val="24"/>
        </w:rPr>
        <w:t xml:space="preserve"> </w:t>
      </w:r>
      <w:bookmarkStart w:id="4181" w:name="_Hlk181575771"/>
      <w:ins w:id="4182" w:author="Mohammad Nayeem Hasan" w:date="2024-11-04T00:56:00Z" w16du:dateUtc="2024-11-03T18:56:00Z">
        <w:r w:rsidR="00877649">
          <w:rPr>
            <w:rFonts w:ascii="Times New Roman" w:hAnsi="Times New Roman" w:cs="Times New Roman"/>
            <w:bCs/>
            <w:sz w:val="24"/>
            <w:szCs w:val="24"/>
          </w:rPr>
          <w:t xml:space="preserve">Similar to our findings, </w:t>
        </w:r>
      </w:ins>
      <w:r w:rsidR="00921675" w:rsidRPr="0064582A">
        <w:rPr>
          <w:rFonts w:ascii="Times New Roman" w:hAnsi="Times New Roman" w:cs="Times New Roman"/>
          <w:bCs/>
          <w:sz w:val="24"/>
          <w:szCs w:val="24"/>
        </w:rPr>
        <w:t xml:space="preserve">the </w:t>
      </w:r>
      <w:r w:rsidR="002D4FEE" w:rsidRPr="0064582A">
        <w:rPr>
          <w:rFonts w:ascii="Times New Roman" w:hAnsi="Times New Roman" w:cs="Times New Roman"/>
          <w:bCs/>
          <w:sz w:val="24"/>
          <w:szCs w:val="24"/>
        </w:rPr>
        <w:t xml:space="preserve">shared </w:t>
      </w:r>
      <w:r w:rsidR="00886926" w:rsidRPr="0064582A">
        <w:rPr>
          <w:rFonts w:ascii="Times New Roman" w:hAnsi="Times New Roman" w:cs="Times New Roman"/>
          <w:bCs/>
          <w:sz w:val="24"/>
          <w:szCs w:val="24"/>
        </w:rPr>
        <w:t xml:space="preserve">toilet </w:t>
      </w:r>
      <w:r w:rsidR="002D4FEE" w:rsidRPr="0064582A">
        <w:rPr>
          <w:rFonts w:ascii="Times New Roman" w:hAnsi="Times New Roman" w:cs="Times New Roman"/>
          <w:bCs/>
          <w:sz w:val="24"/>
          <w:szCs w:val="24"/>
        </w:rPr>
        <w:t xml:space="preserve">facility </w:t>
      </w:r>
      <w:r w:rsidR="00886926" w:rsidRPr="0064582A">
        <w:rPr>
          <w:rFonts w:ascii="Times New Roman" w:hAnsi="Times New Roman" w:cs="Times New Roman"/>
          <w:bCs/>
          <w:sz w:val="24"/>
          <w:szCs w:val="24"/>
        </w:rPr>
        <w:t xml:space="preserve">caused </w:t>
      </w:r>
      <w:ins w:id="4183" w:author="Mohammad Nayeem Hasan" w:date="2024-11-04T00:58:00Z" w16du:dateUtc="2024-11-03T18:58:00Z">
        <w:r w:rsidR="00877649">
          <w:rPr>
            <w:rFonts w:ascii="Times New Roman" w:hAnsi="Times New Roman" w:cs="Times New Roman"/>
            <w:bCs/>
            <w:sz w:val="24"/>
            <w:szCs w:val="24"/>
          </w:rPr>
          <w:t xml:space="preserve">a significantly increased risk of </w:t>
        </w:r>
      </w:ins>
      <w:r w:rsidR="006F0D6C" w:rsidRPr="0064582A">
        <w:rPr>
          <w:rFonts w:ascii="Times New Roman" w:hAnsi="Times New Roman" w:cs="Times New Roman"/>
          <w:bCs/>
          <w:sz w:val="24"/>
          <w:szCs w:val="24"/>
        </w:rPr>
        <w:t>diarrhea</w:t>
      </w:r>
      <w:ins w:id="4184" w:author="Mohammad Nayeem Hasan" w:date="2024-11-04T01:11:00Z" w16du:dateUtc="2024-11-03T19:11:00Z">
        <w:r w:rsidR="000B50FB">
          <w:rPr>
            <w:rFonts w:ascii="Times New Roman" w:hAnsi="Times New Roman" w:cs="Times New Roman"/>
            <w:bCs/>
            <w:sz w:val="24"/>
            <w:szCs w:val="24"/>
          </w:rPr>
          <w:t xml:space="preserve"> </w:t>
        </w:r>
      </w:ins>
      <w:sdt>
        <w:sdtPr>
          <w:rPr>
            <w:rFonts w:ascii="Times New Roman" w:hAnsi="Times New Roman" w:cs="Times New Roman"/>
            <w:bCs/>
            <w:color w:val="000000"/>
            <w:sz w:val="24"/>
            <w:szCs w:val="24"/>
          </w:rPr>
          <w:tag w:val="MENDELEY_CITATION_v3_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"/>
          <w:id w:val="1729041765"/>
          <w:placeholder>
            <w:docPart w:val="DefaultPlaceholder_-1854013440"/>
          </w:placeholder>
        </w:sdtPr>
        <w:sdtContent>
          <w:r w:rsidR="00B329BF" w:rsidRPr="00B329BF">
            <w:rPr>
              <w:rFonts w:eastAsia="Times New Roman"/>
              <w:color w:val="000000"/>
              <w:sz w:val="24"/>
            </w:rPr>
            <w:t xml:space="preserve">(Ramlal </w:t>
          </w:r>
          <w:r w:rsidR="00B329BF" w:rsidRPr="00B329BF">
            <w:rPr>
              <w:rFonts w:eastAsia="Times New Roman"/>
              <w:i/>
              <w:iCs/>
              <w:color w:val="000000"/>
              <w:sz w:val="24"/>
            </w:rPr>
            <w:t>et al.</w:t>
          </w:r>
          <w:r w:rsidR="00B329BF" w:rsidRPr="00B329BF">
            <w:rPr>
              <w:rFonts w:eastAsia="Times New Roman"/>
              <w:color w:val="000000"/>
              <w:sz w:val="24"/>
            </w:rPr>
            <w:t>, 2019)</w:t>
          </w:r>
        </w:sdtContent>
      </w:sdt>
      <w:ins w:id="4185" w:author="Mohammad Nayeem Hasan" w:date="2024-11-04T01:01:00Z" w16du:dateUtc="2024-11-03T19:01:00Z">
        <w:r w:rsidR="00877649">
          <w:rPr>
            <w:rFonts w:ascii="Times New Roman" w:hAnsi="Times New Roman" w:cs="Times New Roman"/>
            <w:bCs/>
            <w:sz w:val="24"/>
            <w:szCs w:val="24"/>
          </w:rPr>
          <w:t xml:space="preserve"> and</w:t>
        </w:r>
      </w:ins>
      <w:del w:id="4186" w:author="Mohammad Nayeem Hasan" w:date="2024-11-04T01:01:00Z" w16du:dateUtc="2024-11-03T19:01:00Z">
        <w:r w:rsidR="006F0D6C" w:rsidRPr="0064582A" w:rsidDel="00877649">
          <w:rPr>
            <w:rFonts w:ascii="Times New Roman" w:hAnsi="Times New Roman" w:cs="Times New Roman"/>
            <w:bCs/>
            <w:sz w:val="24"/>
            <w:szCs w:val="24"/>
          </w:rPr>
          <w:delText>,</w:delText>
        </w:r>
        <w:r w:rsidR="00B90E8A" w:rsidRPr="0064582A" w:rsidDel="00877649">
          <w:rPr>
            <w:rFonts w:ascii="Times New Roman" w:hAnsi="Times New Roman" w:cs="Times New Roman"/>
            <w:bCs/>
            <w:sz w:val="24"/>
            <w:szCs w:val="24"/>
          </w:rPr>
          <w:delText xml:space="preserve"> but</w:delText>
        </w:r>
      </w:del>
      <w:r w:rsidR="00B90E8A" w:rsidRPr="0064582A">
        <w:rPr>
          <w:rFonts w:ascii="Times New Roman" w:hAnsi="Times New Roman" w:cs="Times New Roman"/>
          <w:bCs/>
          <w:sz w:val="24"/>
          <w:szCs w:val="24"/>
        </w:rPr>
        <w:t xml:space="preserve"> the </w:t>
      </w:r>
      <w:r w:rsidR="008908FA" w:rsidRPr="0064582A">
        <w:rPr>
          <w:rFonts w:ascii="Times New Roman" w:hAnsi="Times New Roman" w:cs="Times New Roman"/>
          <w:bCs/>
          <w:sz w:val="24"/>
          <w:szCs w:val="24"/>
        </w:rPr>
        <w:t xml:space="preserve">unhygienic toilet facility </w:t>
      </w:r>
      <w:r w:rsidR="001F0351" w:rsidRPr="0064582A">
        <w:rPr>
          <w:rFonts w:ascii="Times New Roman" w:hAnsi="Times New Roman" w:cs="Times New Roman"/>
          <w:bCs/>
          <w:sz w:val="24"/>
          <w:szCs w:val="24"/>
        </w:rPr>
        <w:t>contains</w:t>
      </w:r>
      <w:r w:rsidR="006A4E35" w:rsidRPr="0064582A">
        <w:rPr>
          <w:rFonts w:ascii="Times New Roman" w:hAnsi="Times New Roman" w:cs="Times New Roman"/>
          <w:bCs/>
          <w:sz w:val="24"/>
          <w:szCs w:val="24"/>
        </w:rPr>
        <w:t xml:space="preserve"> </w:t>
      </w:r>
      <w:del w:id="4187" w:author="Mohammad Nayeem Hasan" w:date="2024-11-03T23:09:00Z" w16du:dateUtc="2024-11-03T17:09:00Z">
        <w:r w:rsidR="006A4E35" w:rsidRPr="0064582A" w:rsidDel="0077291E">
          <w:rPr>
            <w:rFonts w:ascii="Times New Roman" w:hAnsi="Times New Roman" w:cs="Times New Roman"/>
            <w:bCs/>
            <w:sz w:val="24"/>
            <w:szCs w:val="24"/>
          </w:rPr>
          <w:delText xml:space="preserve">the </w:delText>
        </w:r>
      </w:del>
      <w:r w:rsidR="00D11894" w:rsidRPr="0064582A">
        <w:rPr>
          <w:rFonts w:ascii="Times New Roman" w:hAnsi="Times New Roman" w:cs="Times New Roman"/>
          <w:bCs/>
          <w:sz w:val="24"/>
          <w:szCs w:val="24"/>
        </w:rPr>
        <w:t>pathogens like norovirus</w:t>
      </w:r>
      <w:r w:rsidR="00921675" w:rsidRPr="0064582A">
        <w:rPr>
          <w:rFonts w:ascii="Times New Roman" w:hAnsi="Times New Roman" w:cs="Times New Roman"/>
          <w:bCs/>
          <w:sz w:val="24"/>
          <w:szCs w:val="24"/>
        </w:rPr>
        <w:t>,</w:t>
      </w:r>
      <w:r w:rsidR="00D11894" w:rsidRPr="0064582A">
        <w:rPr>
          <w:rFonts w:ascii="Times New Roman" w:hAnsi="Times New Roman" w:cs="Times New Roman"/>
          <w:bCs/>
          <w:sz w:val="24"/>
          <w:szCs w:val="24"/>
        </w:rPr>
        <w:t xml:space="preserve"> which caused diarrhea</w:t>
      </w:r>
      <w:ins w:id="4188" w:author="Mohammad Nayeem Hasan" w:date="2024-11-04T01:19:00Z" w16du:dateUtc="2024-11-03T19:19:00Z">
        <w:r w:rsidR="00727A6D">
          <w:rPr>
            <w:rFonts w:ascii="Times New Roman" w:hAnsi="Times New Roman" w:cs="Times New Roman"/>
            <w:bCs/>
            <w:sz w:val="24"/>
            <w:szCs w:val="24"/>
          </w:rPr>
          <w:t xml:space="preserve"> also</w:t>
        </w:r>
      </w:ins>
      <w:r w:rsidR="00D45996" w:rsidRPr="0064582A">
        <w:rPr>
          <w:rFonts w:ascii="Times New Roman" w:hAnsi="Times New Roman" w:cs="Times New Roman"/>
          <w:bCs/>
          <w:sz w:val="24"/>
          <w:szCs w:val="24"/>
        </w:rPr>
        <w:t xml:space="preserve"> </w:t>
      </w:r>
      <w:r w:rsidR="00D4599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{"citationID":"z29wnFVx","properties":{"formattedCitation":"(Just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D4599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D45996" w:rsidRPr="0064582A">
        <w:rPr>
          <w:rFonts w:ascii="Times New Roman" w:hAnsi="Times New Roman" w:cs="Times New Roman"/>
          <w:bCs/>
          <w:sz w:val="24"/>
          <w:szCs w:val="24"/>
        </w:rPr>
        <w:fldChar w:fldCharType="end"/>
      </w:r>
      <w:r w:rsidR="00D11894" w:rsidRPr="0064582A">
        <w:rPr>
          <w:rFonts w:ascii="Times New Roman" w:hAnsi="Times New Roman" w:cs="Times New Roman"/>
          <w:bCs/>
          <w:sz w:val="24"/>
          <w:szCs w:val="24"/>
        </w:rPr>
        <w:t xml:space="preserve">. </w:t>
      </w:r>
      <w:bookmarkEnd w:id="4181"/>
      <w:r w:rsidR="00D11894" w:rsidRPr="0064582A">
        <w:rPr>
          <w:rFonts w:ascii="Times New Roman" w:hAnsi="Times New Roman" w:cs="Times New Roman"/>
          <w:bCs/>
          <w:sz w:val="24"/>
          <w:szCs w:val="24"/>
        </w:rPr>
        <w:t xml:space="preserve">The </w:t>
      </w:r>
      <w:r w:rsidR="00F73FB8" w:rsidRPr="0064582A">
        <w:rPr>
          <w:rFonts w:ascii="Times New Roman" w:hAnsi="Times New Roman" w:cs="Times New Roman"/>
          <w:bCs/>
          <w:sz w:val="24"/>
          <w:szCs w:val="24"/>
        </w:rPr>
        <w:t xml:space="preserve">toilet facility, </w:t>
      </w:r>
      <w:r w:rsidR="00AF52FB" w:rsidRPr="0064582A">
        <w:rPr>
          <w:rFonts w:ascii="Times New Roman" w:hAnsi="Times New Roman" w:cs="Times New Roman"/>
          <w:bCs/>
          <w:sz w:val="24"/>
          <w:szCs w:val="24"/>
        </w:rPr>
        <w:t xml:space="preserve">whether shared or private, </w:t>
      </w:r>
      <w:r w:rsidR="001D6BDA" w:rsidRPr="0064582A">
        <w:rPr>
          <w:rFonts w:ascii="Times New Roman" w:hAnsi="Times New Roman" w:cs="Times New Roman"/>
          <w:bCs/>
          <w:sz w:val="24"/>
          <w:szCs w:val="24"/>
        </w:rPr>
        <w:t>must</w:t>
      </w:r>
      <w:r w:rsidR="00AF52FB" w:rsidRPr="0064582A">
        <w:rPr>
          <w:rFonts w:ascii="Times New Roman" w:hAnsi="Times New Roman" w:cs="Times New Roman"/>
          <w:bCs/>
          <w:sz w:val="24"/>
          <w:szCs w:val="24"/>
        </w:rPr>
        <w:t xml:space="preserve"> be </w:t>
      </w:r>
      <w:r w:rsidR="00483E1C" w:rsidRPr="0064582A">
        <w:rPr>
          <w:rFonts w:ascii="Times New Roman" w:hAnsi="Times New Roman" w:cs="Times New Roman"/>
          <w:bCs/>
          <w:sz w:val="24"/>
          <w:szCs w:val="24"/>
        </w:rPr>
        <w:t>clean</w:t>
      </w:r>
      <w:r w:rsidR="00AF52FB" w:rsidRPr="0064582A">
        <w:rPr>
          <w:rFonts w:ascii="Times New Roman" w:hAnsi="Times New Roman" w:cs="Times New Roman"/>
          <w:bCs/>
          <w:sz w:val="24"/>
          <w:szCs w:val="24"/>
        </w:rPr>
        <w:t>, and the people using the toilet must practice hand washing after using the</w:t>
      </w:r>
      <w:r w:rsidR="001F0351" w:rsidRPr="0064582A">
        <w:rPr>
          <w:rFonts w:ascii="Times New Roman" w:hAnsi="Times New Roman" w:cs="Times New Roman"/>
          <w:bCs/>
          <w:sz w:val="24"/>
          <w:szCs w:val="24"/>
        </w:rPr>
        <w:t xml:space="preserve"> toilet</w:t>
      </w:r>
      <w:r w:rsidR="008D5C26" w:rsidRPr="0064582A">
        <w:rPr>
          <w:rFonts w:ascii="Times New Roman" w:hAnsi="Times New Roman" w:cs="Times New Roman"/>
          <w:bCs/>
          <w:sz w:val="24"/>
          <w:szCs w:val="24"/>
        </w:rPr>
        <w:t xml:space="preserve"> </w:t>
      </w:r>
      <w:r w:rsidR="008D5C2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{"citationID":"FV4xSiJI","properties":{"formattedCitation":"(Baker et al., 2016)","plainCitation":"(Baker et al., 2016)","noteIndex":0},"citationItems":[{"id":1565,"uris":["http://zotero.org/users/4185209/items/AWG35KQ9"],"itemData":{"id":1565,"type":"article-journal","abstract":"Background Diarrheal disease is the second leading cause of disease in children less than 5 y of age. Poor water, sanitation, and hygiene conditions are the primary routes of exposure and infection. Sanitation and hygiene interventions are estimated to generate a 36% and 48% reduction in diarrheal risk in young children, respectively. Little is known about whether the number of households sharing a sanitation facility affects a child's risk of diarrhea. The objective of this study was to describe sanitation and hygiene access across the Global Enteric Multicenter Study (GEMS) sites in Africa and South Asia and to assess sanitation and hygiene exposures, including shared sanitation access, as risk factors for moderate-to-severe diarrhea (MSD) in children less than 5 y of age. Methods/Findings The GEMS matched case-control study was conducted between December 1, 2007, and March 3, 2011, at seven sites in Basse, The Gambia; Nyanza Province, Kenya; Bamako, Mali; Manhiça, Mozambique; Mirzapur, Bangladesh; Kolkata, India; and Karachi, Pakistan. Data was collected for 8,592 case children aged &lt;5 y old experiencing MSD and for 12,390 asymptomatic age, gender, and neighborhood-matched controls. An MSD case was defined as a child with a diarrheal illness &lt;7 d duration comprising ≥3 loose stools in 24 h and ≥1 of the following: sunken eyes, skin tenting, dysentery, intravenous (IV) rehydration, or hospitalization. Site-specific conditional logistic regression models were used to explore the association between sanitation and hygiene exposures and MSD. Most households at six sites (&gt;93%) had access to a sanitation facility, while 70% of households in rural Kenya had access to a facility. Practicing open defecation was a risk factor for MSD in children &lt;5 y old in Kenya. Sharing sanitation facilities with 1–2 or ≥3 other households was a statistically significant risk factor for MSD in Kenya, Mali, Mozambique, and Pakistan. Among those with a designated handwashing area near the home, soap or ash were more frequently observed at control households and were significantly protective against MSD in Mozambique and India. Conclusions This study suggests that sharing a sanitation facility with just one to two other households can increase the risk of MSD in young children, compared to using a private facility. Interventions aimed at increasing access to private household sanitation facilities may reduce the burden of MSD in children. These findings support the current World Health Organization/ United Nations Children's Emergency Fund (UNICEF) system that categorizes shared sanitation as unimproved.","container-title":"PLOS Medicine","DOI":"10.1371/journal.pmed.1002010","ISSN":"1549-1676","issue":"5","journalAbbreviation":"PLOS Medicine","language":"en","note":"publisher: Public Library of Science","page":"e1002010","source":"PLoS Journals","title":"Sanitation and Hygiene-Specific Risk Factors for Moderate-to-Severe Diarrhea in Young Children in the Global Enteric Multicenter Study, 2007–2011: Case-Control Study","title-short":"Sanitation and Hygiene-Specific Risk Factors for Moderate-to-Severe Diarrhea in Young Children in the Global Enteric Multicenter Study, 2007–2011","volume":"13","author":[{"family":"Baker","given":"Kelly K."},{"family":"O’Reilly","given":"Ciara E."},{"family":"Levine","given":"Myron M."},{"family":"Kotloff","given":"Karen L."},{"family":"Nataro","given":"James P."},{"family":"Ayers","given":"Tracy L."},{"family":"Farag","given":"Tamer H."},{"family":"Nasrin","given":"Dilruba"},{"family":"Blackwelder","given":"William C."},{"family":"Wu","given":"Yukun"},{"family":"Alonso","given":"Pedro L."},{"family":"Breiman","given":"Robert F."},{"family":"Omore","given":"Richard"},{"family":"Faruque","given":"Abu S. G."},{"family":"Das","given":"Sumon Kumar"},{"family":"Ahmed","given":"Shahnawaz"},{"family":"Saha","given":"Debasish"},{"family":"Sow","given":"Samba O."},{"family":"Sur","given":"Dipika"},{"family":"Zaidi","given":"Anita K. M."},{"family":"Quadri","given":"Fahreen"},{"family":"Mintz","given":"Eric D."}],"issued":{"date-parts":[["2016",5,3]]}}}],"schema":"https://github.com/citation-style-language/schema/raw/master/csl-citation.json"} </w:instrText>
      </w:r>
      <w:r w:rsidR="008D5C2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(Baker et al., 2016)</w:t>
      </w:r>
      <w:r w:rsidR="008D5C26" w:rsidRPr="0064582A">
        <w:rPr>
          <w:rFonts w:ascii="Times New Roman" w:hAnsi="Times New Roman" w:cs="Times New Roman"/>
          <w:bCs/>
          <w:sz w:val="24"/>
          <w:szCs w:val="24"/>
        </w:rPr>
        <w:fldChar w:fldCharType="end"/>
      </w:r>
      <w:r w:rsidR="001F0351" w:rsidRPr="0064582A">
        <w:rPr>
          <w:rFonts w:ascii="Times New Roman" w:hAnsi="Times New Roman" w:cs="Times New Roman"/>
          <w:bCs/>
          <w:sz w:val="24"/>
          <w:szCs w:val="24"/>
        </w:rPr>
        <w:t xml:space="preserve">. </w:t>
      </w:r>
      <w:r w:rsidR="00AF52FB" w:rsidRPr="0064582A">
        <w:rPr>
          <w:rFonts w:ascii="Times New Roman" w:hAnsi="Times New Roman" w:cs="Times New Roman"/>
          <w:bCs/>
          <w:sz w:val="24"/>
          <w:szCs w:val="24"/>
        </w:rPr>
        <w:t>Households using shared toilet facilit</w:t>
      </w:r>
      <w:r w:rsidR="001D6BDA" w:rsidRPr="0064582A">
        <w:rPr>
          <w:rFonts w:ascii="Times New Roman" w:hAnsi="Times New Roman" w:cs="Times New Roman"/>
          <w:bCs/>
          <w:sz w:val="24"/>
          <w:szCs w:val="24"/>
        </w:rPr>
        <w:t>ies might prioritize hand washing practices over</w:t>
      </w:r>
      <w:r w:rsidR="00E772B6" w:rsidRPr="0064582A">
        <w:rPr>
          <w:rFonts w:ascii="Times New Roman" w:hAnsi="Times New Roman" w:cs="Times New Roman"/>
          <w:bCs/>
          <w:sz w:val="24"/>
          <w:szCs w:val="24"/>
        </w:rPr>
        <w:t xml:space="preserve"> other households</w:t>
      </w:r>
      <w:r w:rsidR="00915584" w:rsidRPr="0064582A">
        <w:rPr>
          <w:rFonts w:ascii="Times New Roman" w:hAnsi="Times New Roman" w:cs="Times New Roman"/>
          <w:bCs/>
          <w:sz w:val="24"/>
          <w:szCs w:val="24"/>
        </w:rPr>
        <w:t>, which could cause the findings</w:t>
      </w:r>
      <w:r w:rsidR="00E772B6" w:rsidRPr="0064582A">
        <w:rPr>
          <w:rFonts w:ascii="Times New Roman" w:hAnsi="Times New Roman" w:cs="Times New Roman"/>
          <w:bCs/>
          <w:sz w:val="24"/>
          <w:szCs w:val="24"/>
        </w:rPr>
        <w:t xml:space="preserve">. </w:t>
      </w:r>
    </w:p>
    <w:p w14:paraId="0E36AA3B" w14:textId="5881940B" w:rsidR="00AE41BC" w:rsidRPr="0064582A" w:rsidRDefault="009E1888"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We found from 2019 data that the</w:t>
      </w:r>
      <w:r w:rsidR="00357097" w:rsidRPr="0064582A">
        <w:rPr>
          <w:rFonts w:ascii="Times New Roman" w:hAnsi="Times New Roman" w:cs="Times New Roman"/>
          <w:bCs/>
          <w:sz w:val="24"/>
          <w:szCs w:val="24"/>
        </w:rPr>
        <w:t xml:space="preserve"> chance of having diarrhea </w:t>
      </w:r>
      <w:r w:rsidR="00506A47" w:rsidRPr="0064582A">
        <w:rPr>
          <w:rFonts w:ascii="Times New Roman" w:hAnsi="Times New Roman" w:cs="Times New Roman"/>
          <w:bCs/>
          <w:sz w:val="24"/>
          <w:szCs w:val="24"/>
        </w:rPr>
        <w:t>wa</w:t>
      </w:r>
      <w:r w:rsidR="001B6771" w:rsidRPr="0064582A">
        <w:rPr>
          <w:rFonts w:ascii="Times New Roman" w:hAnsi="Times New Roman" w:cs="Times New Roman"/>
          <w:bCs/>
          <w:sz w:val="24"/>
          <w:szCs w:val="24"/>
        </w:rPr>
        <w:t xml:space="preserve">s </w:t>
      </w:r>
      <w:r w:rsidR="00357097" w:rsidRPr="0064582A">
        <w:rPr>
          <w:rFonts w:ascii="Times New Roman" w:hAnsi="Times New Roman" w:cs="Times New Roman"/>
          <w:bCs/>
          <w:sz w:val="24"/>
          <w:szCs w:val="24"/>
        </w:rPr>
        <w:t xml:space="preserve">significantly higher for </w:t>
      </w:r>
      <w:r w:rsidR="00E615F8" w:rsidRPr="0064582A">
        <w:rPr>
          <w:rFonts w:ascii="Times New Roman" w:hAnsi="Times New Roman" w:cs="Times New Roman"/>
          <w:bCs/>
          <w:sz w:val="24"/>
          <w:szCs w:val="24"/>
        </w:rPr>
        <w:t xml:space="preserve">underweight </w:t>
      </w:r>
      <w:r w:rsidR="00A1606A" w:rsidRPr="0064582A">
        <w:rPr>
          <w:rFonts w:ascii="Times New Roman" w:hAnsi="Times New Roman" w:cs="Times New Roman"/>
          <w:bCs/>
          <w:sz w:val="24"/>
          <w:szCs w:val="24"/>
        </w:rPr>
        <w:t>children</w:t>
      </w:r>
      <w:r w:rsidR="00B07600" w:rsidRPr="0064582A">
        <w:rPr>
          <w:rFonts w:ascii="Times New Roman" w:hAnsi="Times New Roman" w:cs="Times New Roman"/>
          <w:bCs/>
          <w:sz w:val="24"/>
          <w:szCs w:val="24"/>
        </w:rPr>
        <w:t>.</w:t>
      </w:r>
      <w:r w:rsidR="00506A47" w:rsidRPr="0064582A">
        <w:rPr>
          <w:rFonts w:ascii="Times New Roman" w:hAnsi="Times New Roman" w:cs="Times New Roman"/>
          <w:bCs/>
          <w:sz w:val="24"/>
          <w:szCs w:val="24"/>
        </w:rPr>
        <w:t xml:space="preserve"> Being underweight</w:t>
      </w:r>
      <w:r w:rsidR="00261118" w:rsidRPr="0064582A">
        <w:rPr>
          <w:rFonts w:ascii="Times New Roman" w:hAnsi="Times New Roman" w:cs="Times New Roman"/>
          <w:bCs/>
          <w:sz w:val="24"/>
          <w:szCs w:val="24"/>
        </w:rPr>
        <w:t xml:space="preserve"> depicts the malnourished status of a child</w:t>
      </w:r>
      <w:r w:rsidR="00BC6A06" w:rsidRPr="0064582A">
        <w:rPr>
          <w:rFonts w:ascii="Times New Roman" w:hAnsi="Times New Roman" w:cs="Times New Roman"/>
          <w:bCs/>
          <w:sz w:val="24"/>
          <w:szCs w:val="24"/>
        </w:rPr>
        <w:t>,</w:t>
      </w:r>
      <w:r w:rsidR="00261118" w:rsidRPr="0064582A">
        <w:rPr>
          <w:rFonts w:ascii="Times New Roman" w:hAnsi="Times New Roman" w:cs="Times New Roman"/>
          <w:bCs/>
          <w:sz w:val="24"/>
          <w:szCs w:val="24"/>
        </w:rPr>
        <w:t xml:space="preserve"> and malnourished children are </w:t>
      </w:r>
      <w:r w:rsidR="008F10E2" w:rsidRPr="0064582A">
        <w:rPr>
          <w:rFonts w:ascii="Times New Roman" w:hAnsi="Times New Roman" w:cs="Times New Roman"/>
          <w:bCs/>
          <w:sz w:val="24"/>
          <w:szCs w:val="24"/>
        </w:rPr>
        <w:t>prone to infectious disease</w:t>
      </w:r>
      <w:r w:rsidR="00BC6A06" w:rsidRPr="0064582A">
        <w:rPr>
          <w:rFonts w:ascii="Times New Roman" w:hAnsi="Times New Roman" w:cs="Times New Roman"/>
          <w:bCs/>
          <w:sz w:val="24"/>
          <w:szCs w:val="24"/>
        </w:rPr>
        <w:t>s</w:t>
      </w:r>
      <w:r w:rsidR="008F10E2" w:rsidRPr="0064582A">
        <w:rPr>
          <w:rFonts w:ascii="Times New Roman" w:hAnsi="Times New Roman" w:cs="Times New Roman"/>
          <w:bCs/>
          <w:sz w:val="24"/>
          <w:szCs w:val="24"/>
        </w:rPr>
        <w:t xml:space="preserve"> due to </w:t>
      </w:r>
      <w:r w:rsidR="00BC6A06" w:rsidRPr="0064582A">
        <w:rPr>
          <w:rFonts w:ascii="Times New Roman" w:hAnsi="Times New Roman" w:cs="Times New Roman"/>
          <w:bCs/>
          <w:sz w:val="24"/>
          <w:szCs w:val="24"/>
        </w:rPr>
        <w:t xml:space="preserve">the lack of </w:t>
      </w:r>
      <w:r w:rsidR="00855922" w:rsidRPr="0064582A">
        <w:rPr>
          <w:rFonts w:ascii="Times New Roman" w:hAnsi="Times New Roman" w:cs="Times New Roman"/>
          <w:bCs/>
          <w:sz w:val="24"/>
          <w:szCs w:val="24"/>
        </w:rPr>
        <w:t xml:space="preserve">proper nutrition and weak immune </w:t>
      </w:r>
      <w:del w:id="4189" w:author="Mohammad Nayeem Hasan" w:date="2024-11-03T23:09:00Z" w16du:dateUtc="2024-11-03T17:09:00Z">
        <w:r w:rsidR="00855922" w:rsidRPr="0064582A" w:rsidDel="0077291E">
          <w:rPr>
            <w:rFonts w:ascii="Times New Roman" w:hAnsi="Times New Roman" w:cs="Times New Roman"/>
            <w:bCs/>
            <w:sz w:val="24"/>
            <w:szCs w:val="24"/>
          </w:rPr>
          <w:delText>system</w:delText>
        </w:r>
      </w:del>
      <w:ins w:id="4190" w:author="Mohammad Nayeem Hasan" w:date="2024-11-03T23:09:00Z" w16du:dateUtc="2024-11-03T17:09:00Z">
        <w:r w:rsidR="0077291E">
          <w:rPr>
            <w:rFonts w:ascii="Times New Roman" w:hAnsi="Times New Roman" w:cs="Times New Roman"/>
            <w:bCs/>
            <w:sz w:val="24"/>
            <w:szCs w:val="24"/>
          </w:rPr>
          <w:t>systems</w:t>
        </w:r>
      </w:ins>
      <w:r w:rsidR="00855922" w:rsidRPr="0064582A">
        <w:rPr>
          <w:rFonts w:ascii="Times New Roman" w:hAnsi="Times New Roman" w:cs="Times New Roman"/>
          <w:bCs/>
          <w:sz w:val="24"/>
          <w:szCs w:val="24"/>
        </w:rPr>
        <w:t>.</w:t>
      </w:r>
      <w:r w:rsidR="00CF02DF" w:rsidRPr="0064582A">
        <w:rPr>
          <w:rFonts w:ascii="Times New Roman" w:hAnsi="Times New Roman" w:cs="Times New Roman"/>
          <w:bCs/>
          <w:sz w:val="24"/>
          <w:szCs w:val="24"/>
        </w:rPr>
        <w:t xml:space="preserve"> Underweight children </w:t>
      </w:r>
      <w:r w:rsidR="00417329" w:rsidRPr="0064582A">
        <w:rPr>
          <w:rFonts w:ascii="Times New Roman" w:hAnsi="Times New Roman" w:cs="Times New Roman"/>
          <w:bCs/>
          <w:sz w:val="24"/>
          <w:szCs w:val="24"/>
        </w:rPr>
        <w:t xml:space="preserve">were more likely to have </w:t>
      </w:r>
      <w:r w:rsidR="006B1964" w:rsidRPr="0064582A">
        <w:rPr>
          <w:rFonts w:ascii="Times New Roman" w:hAnsi="Times New Roman" w:cs="Times New Roman"/>
          <w:bCs/>
          <w:sz w:val="24"/>
          <w:szCs w:val="24"/>
        </w:rPr>
        <w:t>diarrhea</w:t>
      </w:r>
      <w:r w:rsidR="00417329" w:rsidRPr="0064582A">
        <w:rPr>
          <w:rFonts w:ascii="Times New Roman" w:hAnsi="Times New Roman" w:cs="Times New Roman"/>
          <w:bCs/>
          <w:sz w:val="24"/>
          <w:szCs w:val="24"/>
        </w:rPr>
        <w:t xml:space="preserve"> due to the malnourished condition</w:t>
      </w:r>
      <w:r w:rsidR="00B918D0" w:rsidRPr="0064582A">
        <w:rPr>
          <w:rFonts w:ascii="Times New Roman" w:hAnsi="Times New Roman" w:cs="Times New Roman"/>
          <w:bCs/>
          <w:sz w:val="24"/>
          <w:szCs w:val="24"/>
        </w:rPr>
        <w:t>,</w:t>
      </w:r>
      <w:r w:rsidR="00417329" w:rsidRPr="0064582A">
        <w:rPr>
          <w:rFonts w:ascii="Times New Roman" w:hAnsi="Times New Roman" w:cs="Times New Roman"/>
          <w:bCs/>
          <w:sz w:val="24"/>
          <w:szCs w:val="24"/>
        </w:rPr>
        <w:t xml:space="preserve"> and</w:t>
      </w:r>
      <w:r w:rsidR="00855922" w:rsidRPr="0064582A">
        <w:rPr>
          <w:rFonts w:ascii="Times New Roman" w:hAnsi="Times New Roman" w:cs="Times New Roman"/>
          <w:bCs/>
          <w:sz w:val="24"/>
          <w:szCs w:val="24"/>
        </w:rPr>
        <w:t xml:space="preserve"> </w:t>
      </w:r>
      <w:r w:rsidR="00417329" w:rsidRPr="0064582A">
        <w:rPr>
          <w:rFonts w:ascii="Times New Roman" w:hAnsi="Times New Roman" w:cs="Times New Roman"/>
          <w:bCs/>
          <w:sz w:val="24"/>
          <w:szCs w:val="24"/>
        </w:rPr>
        <w:t>previous s</w:t>
      </w:r>
      <w:r w:rsidR="00A60C53" w:rsidRPr="0064582A">
        <w:rPr>
          <w:rFonts w:ascii="Times New Roman" w:hAnsi="Times New Roman" w:cs="Times New Roman"/>
          <w:bCs/>
          <w:sz w:val="24"/>
          <w:szCs w:val="24"/>
        </w:rPr>
        <w:t xml:space="preserve">tudies conducted in Bangladesh supported these findings </w:t>
      </w:r>
      <w:r w:rsidR="004C629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{"citationID":"1hoZWvyG","properties":{"formattedCitation":"(Ahmed et al., 2012; Ferdous et al., 2013; Mata, 1992)","plainCitation":"(Ahmed et al., 2012; Ferdous et al., 2013; Mata, 1992)","noteIndex":0},"citationItems":[{"id":1593,"uris":["http://zotero.org/users/4185209/items/DAZBS6RB"],"itemData":{"id":1593,"type":"article-journal","abstract":"Enteric pathogens are commonly associated with diarrhea among malnourished children. This study aimed to determine the association between the severity of diarrheal illnesses and malnutrition among under 5-year-old children. During 2010 and 2011, we studied 2,324 under 5-year-old diarrheal children with mild disease (MD) and moderate-to-severe disease (MSD) attending a hospital in Bangladesh. Children with MSD were more likely to be malnourished compared with children with MD (35% versus 24%, P &lt; 0.001). In multivariate analysis, malnutrition (odds ratio [95% confidence interval] = 1.53 [1.22, 1.92]), age of the child (24–59 months; 1.67 [1.28, 2.19]), fever (1.65 [1.28, 2.12]), abdominal pain (1.87 [1.48, 2.37]), straining (5.93 [4.80, 7.33]), and infection with Shigella (3.26 [2.38, 4.46]) and Vibrio cholerae (2.21 [1.07, 4.58]) were shown to be significantly associated with MSD. Factors significantly associated with malnutrition were disease severity (1.56 [1.24, 1.95]), age (24–59 months; 1.75 [1.38, 2.22]), mother's schooling (1.54 [1.16, 2.04]), and monthly household income (1.71 [1.42, 2.07]). Childhood malnutrition was associated with dysentery and dehydrating diarrhea.","container-title":"The American Journal of Tropical Medicine and Hygiene","DOI":"10.4269/ajtmh.12-0743","ISSN":"0002-9637","issue":"2","journalAbbreviation":"Am J Trop Med Hyg","note":"PMID: 23817334\nPMCID: PMC3741240","page":"223-228","source":"PubMed Central","title":"Severity of Diarrhea and Malnutrition among Under Five-Year-Old Children in Rural Bangladesh","volume":"89","author":[{"family":"Ferdous","given":"Farzana"},{"family":"Das","given":"Sumon K."},{"family":"Ahmed","given":"Shahnawaz"},{"family":"Farzana","given":"Fahmida D."},{"family":"Latham","given":"Jonathan R."},{"family":"Chisti","given":"Mohammod J."},{"family":"Ud-Din","given":"Abu I. M. S."},{"family":"Azmi","given":"Ishrat J."},{"family":"Talukder","given":"Kaisar A."},{"family":"Faruque","given":"Abu S. G."}],"issued":{"date-parts":[["2013",8,7]]}}},{"id":1596,"uris":["http://zotero.org/users/4185209/items/QXFTPPZS"],"itemData":{"id":1596,"type":"article-journal","abstract":"Although child and maternal malnutrition has been reduced in Bangladesh, the prevalence of underweight (weight-for-age z-score &lt;-2) among children aged less than five years is still high (41%). Nearly one-third of women are undernourished with body mass index of &lt;18.5 kg/m2. The prevalence of anaemia among young infants, adolescent girls, and pregnant women is still at unacceptable levels. Despite the successes in specific programmes, such as the Expanded Programme on Immunization and vitamin A supplementation, programmes for nutrition interventions are yet to be implemented at scale for reaching the entire population. Given the low annual rate of reduction in child undernutrition of 1.27 percentage points per year, it is unlikely that Bangladesh would be able to achieve the United Nations' Millennium Development Goal to address undernutrition. This warrants that the policy-makers and programme managers think urgently about the ways to accelerate the progress. The Government, development partners, non-government organizations, and the academia have to work in concert to improve the coverage of basic and effective nutrition interventions, including exclusive breastfeeding, appropriate complementary feeding, supplementation of micronutrients to children, adolescent girls, pregnant and lactating women, management of severe acute malnutrition and deworming, and hygiene interventions, coupled with those that address more structural causes and indirectly improve nutrition. The entire health system needs to be revitalized to overcome the constraints that exist at the levels of policy, governance, and service-delivery, and also for the creation of demand for the services at the household level. In addition, management of nutrition in the aftermath of natural disasters and stabilization of prices of foods should also be prioritized.","container-title":"Journal of Health, Population, and Nutrition","DOI":"10.3329/jhpn.v30i1.11268","ISSN":"1606-0997","issue":"1","journalAbbreviation":"J Health Popul Nutr","language":"eng","note":"PMID: 22524113\nPMCID: PMC3312353","page":"1-11","source":"PubMed","title":"Nutrition of children and women in Bangladesh: trends and directions for the future","title-short":"Nutrition of children and women in Bangladesh","volume":"30","author":[{"family":"Ahmed","given":"Tahmeed"},{"family":"Mahfuz","given":"Mustafa"},{"family":"Ireen","given":"Santhia"},{"family":"Ahmed","given":"A. M. Shamsir"},{"family":"Rahman","given":"Sabuktagin"},{"family":"Islam","given":"M. Munirul"},{"family":"Alam","given":"Nurul"},{"family":"Hossain","given":"M. Iqbal"},{"family":"Rahman","given":"S. M. Mustafizur"},{"family":"Ali","given":"M. Mohsin"},{"family":"Choudhury","given":"Fatima Perveen"},{"family":"Cravioto","given":"Alejandro"}],"issued":{"date-parts":[["2012",3]]}}},{"id":1599,"uris":["http://zotero.org/users/4185209/items/PXBMQR7R"],"itemData":{"id":1599,"type":"article-journal","abstract":"Although long associated with infectious diseases, malnutrition is recognized as a major effect of specific infections, especially those of the gastrointestinal tract. Synergistic exacerbation of infections and nutritional deficiency commonly begin with weaning, where the impact of repeated infections and possible monocyte mediator release may have an even greater effect on malnutrition of young children than that of deficient diets in many areas. Reviewed here are the detailed host alterations seen with specific enteric infections that lead to malnutrition. These include mucosal dysfunction, systemic metabolic responses, impaired intake, digestion and absorption, nutrient losses, altered immune responses, and ultimately, impaired growth, development, and nutrition. The tremendous health impact of diarrhea on both morbidity and mortality in many developing areas must be recognized and controlled along with correction of food shortages in order to improve the nutrition, growth, and survival of impoverished children.","container-title":"The American Journal of Tropical Medicine and Hygiene","DOI":"10.4269/ajtmh.1992.47.16","ISSN":"0002-9637","issue":"1 Pt 2","journalAbbreviation":"Am J Trop Med Hyg","language":"eng","note":"PMID: 1632472","page":"16-27","source":"PubMed","title":"Diarrheal disease as a cause of malnutrition","volume":"47","author":[{"family":"Mata","given":"L."}],"issued":{"date-parts":[["1992",7]]}}}],"schema":"https://github.com/citation-style-language/schema/raw/master/csl-citation.json"} </w:instrText>
      </w:r>
      <w:r w:rsidR="004C629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(Ahmed et al., 2012; Ferdous et al., 2013; Mata, 1992)</w:t>
      </w:r>
      <w:r w:rsidR="004C6290" w:rsidRPr="0064582A">
        <w:rPr>
          <w:rFonts w:ascii="Times New Roman" w:hAnsi="Times New Roman" w:cs="Times New Roman"/>
          <w:bCs/>
          <w:sz w:val="24"/>
          <w:szCs w:val="24"/>
        </w:rPr>
        <w:fldChar w:fldCharType="end"/>
      </w:r>
      <w:r w:rsidR="00450947" w:rsidRPr="0064582A">
        <w:rPr>
          <w:rFonts w:ascii="Times New Roman" w:hAnsi="Times New Roman" w:cs="Times New Roman"/>
          <w:bCs/>
          <w:sz w:val="24"/>
          <w:szCs w:val="24"/>
        </w:rPr>
        <w:t xml:space="preserve">. </w:t>
      </w:r>
    </w:p>
    <w:p w14:paraId="7D9EE751" w14:textId="35A923F6" w:rsidR="00AE41BC" w:rsidRPr="0064582A" w:rsidRDefault="003C0B4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In 2006, Children from Khulna had a significantly lower chance of diarrhea than </w:t>
      </w:r>
      <w:r w:rsidR="00CC75BA" w:rsidRPr="0064582A">
        <w:rPr>
          <w:rFonts w:ascii="Times New Roman" w:hAnsi="Times New Roman" w:cs="Times New Roman"/>
          <w:bCs/>
          <w:sz w:val="24"/>
          <w:szCs w:val="24"/>
        </w:rPr>
        <w:t>Children from</w:t>
      </w:r>
      <w:r w:rsidR="003A422C" w:rsidRPr="0064582A">
        <w:rPr>
          <w:rFonts w:ascii="Times New Roman" w:hAnsi="Times New Roman" w:cs="Times New Roman"/>
          <w:bCs/>
          <w:sz w:val="24"/>
          <w:szCs w:val="24"/>
        </w:rPr>
        <w:t xml:space="preserve"> </w:t>
      </w:r>
      <w:r w:rsidR="008A0216" w:rsidRPr="0064582A">
        <w:rPr>
          <w:rFonts w:ascii="Times New Roman" w:hAnsi="Times New Roman" w:cs="Times New Roman"/>
          <w:bCs/>
          <w:sz w:val="24"/>
          <w:szCs w:val="24"/>
        </w:rPr>
        <w:t>Sylhet</w:t>
      </w:r>
      <w:r w:rsidRPr="0064582A">
        <w:rPr>
          <w:rFonts w:ascii="Times New Roman" w:hAnsi="Times New Roman" w:cs="Times New Roman"/>
          <w:bCs/>
          <w:sz w:val="24"/>
          <w:szCs w:val="24"/>
        </w:rPr>
        <w:t xml:space="preserve">. </w:t>
      </w:r>
      <w:r w:rsidR="00CF7115" w:rsidRPr="0064582A">
        <w:rPr>
          <w:rFonts w:ascii="Times New Roman" w:hAnsi="Times New Roman" w:cs="Times New Roman"/>
          <w:bCs/>
          <w:sz w:val="24"/>
          <w:szCs w:val="24"/>
        </w:rPr>
        <w:t>Compared with Sylhet</w:t>
      </w:r>
      <w:r w:rsidRPr="0064582A">
        <w:rPr>
          <w:rFonts w:ascii="Times New Roman" w:hAnsi="Times New Roman" w:cs="Times New Roman"/>
          <w:bCs/>
          <w:sz w:val="24"/>
          <w:szCs w:val="24"/>
        </w:rPr>
        <w:t>,</w:t>
      </w:r>
      <w:r w:rsidR="00CF7115" w:rsidRPr="0064582A">
        <w:rPr>
          <w:rFonts w:ascii="Times New Roman" w:hAnsi="Times New Roman" w:cs="Times New Roman"/>
          <w:bCs/>
          <w:sz w:val="24"/>
          <w:szCs w:val="24"/>
        </w:rPr>
        <w:t xml:space="preserve"> children from Barisal </w:t>
      </w:r>
      <w:r w:rsidR="00C9473B" w:rsidRPr="0064582A">
        <w:rPr>
          <w:rFonts w:ascii="Times New Roman" w:hAnsi="Times New Roman" w:cs="Times New Roman"/>
          <w:bCs/>
          <w:sz w:val="24"/>
          <w:szCs w:val="24"/>
        </w:rPr>
        <w:t xml:space="preserve">were significantly more </w:t>
      </w:r>
      <w:r w:rsidR="003F7E06" w:rsidRPr="0064582A">
        <w:rPr>
          <w:rFonts w:ascii="Times New Roman" w:hAnsi="Times New Roman" w:cs="Times New Roman"/>
          <w:bCs/>
          <w:sz w:val="24"/>
          <w:szCs w:val="24"/>
        </w:rPr>
        <w:t>at risk</w:t>
      </w:r>
      <w:r w:rsidRPr="0064582A">
        <w:rPr>
          <w:rFonts w:ascii="Times New Roman" w:hAnsi="Times New Roman" w:cs="Times New Roman"/>
          <w:bCs/>
          <w:sz w:val="24"/>
          <w:szCs w:val="24"/>
        </w:rPr>
        <w:t>,</w:t>
      </w:r>
      <w:r w:rsidR="00C9473B" w:rsidRPr="0064582A">
        <w:rPr>
          <w:rFonts w:ascii="Times New Roman" w:hAnsi="Times New Roman" w:cs="Times New Roman"/>
          <w:bCs/>
          <w:sz w:val="24"/>
          <w:szCs w:val="24"/>
        </w:rPr>
        <w:t xml:space="preserve"> but </w:t>
      </w:r>
      <w:r w:rsidR="008A0216" w:rsidRPr="0064582A">
        <w:rPr>
          <w:rFonts w:ascii="Times New Roman" w:hAnsi="Times New Roman" w:cs="Times New Roman"/>
          <w:bCs/>
          <w:sz w:val="24"/>
          <w:szCs w:val="24"/>
        </w:rPr>
        <w:t>c</w:t>
      </w:r>
      <w:r w:rsidR="008D0FED" w:rsidRPr="0064582A">
        <w:rPr>
          <w:rFonts w:ascii="Times New Roman" w:hAnsi="Times New Roman" w:cs="Times New Roman"/>
          <w:bCs/>
          <w:sz w:val="24"/>
          <w:szCs w:val="24"/>
        </w:rPr>
        <w:t xml:space="preserve">hildren from </w:t>
      </w:r>
      <w:r w:rsidR="00691411" w:rsidRPr="0064582A">
        <w:rPr>
          <w:rFonts w:ascii="Times New Roman" w:hAnsi="Times New Roman" w:cs="Times New Roman"/>
          <w:bCs/>
          <w:sz w:val="24"/>
          <w:szCs w:val="24"/>
        </w:rPr>
        <w:t xml:space="preserve">Rangpur </w:t>
      </w:r>
      <w:r w:rsidR="00C9473B" w:rsidRPr="0064582A">
        <w:rPr>
          <w:rFonts w:ascii="Times New Roman" w:hAnsi="Times New Roman" w:cs="Times New Roman"/>
          <w:bCs/>
          <w:sz w:val="24"/>
          <w:szCs w:val="24"/>
        </w:rPr>
        <w:t xml:space="preserve">were less </w:t>
      </w:r>
      <w:r w:rsidR="003F7E06" w:rsidRPr="0064582A">
        <w:rPr>
          <w:rFonts w:ascii="Times New Roman" w:hAnsi="Times New Roman" w:cs="Times New Roman"/>
          <w:bCs/>
          <w:sz w:val="24"/>
          <w:szCs w:val="24"/>
        </w:rPr>
        <w:t>at risk</w:t>
      </w:r>
      <w:r w:rsidR="00C9473B" w:rsidRPr="0064582A">
        <w:rPr>
          <w:rFonts w:ascii="Times New Roman" w:hAnsi="Times New Roman" w:cs="Times New Roman"/>
          <w:bCs/>
          <w:sz w:val="24"/>
          <w:szCs w:val="24"/>
        </w:rPr>
        <w:t xml:space="preserve"> o</w:t>
      </w:r>
      <w:r w:rsidR="003F7E06" w:rsidRPr="0064582A">
        <w:rPr>
          <w:rFonts w:ascii="Times New Roman" w:hAnsi="Times New Roman" w:cs="Times New Roman"/>
          <w:bCs/>
          <w:sz w:val="24"/>
          <w:szCs w:val="24"/>
        </w:rPr>
        <w:t>f</w:t>
      </w:r>
      <w:r w:rsidR="00C9473B" w:rsidRPr="0064582A">
        <w:rPr>
          <w:rFonts w:ascii="Times New Roman" w:hAnsi="Times New Roman" w:cs="Times New Roman"/>
          <w:bCs/>
          <w:sz w:val="24"/>
          <w:szCs w:val="24"/>
        </w:rPr>
        <w:t xml:space="preserve"> </w:t>
      </w:r>
      <w:r w:rsidR="003F7E06" w:rsidRPr="0064582A">
        <w:rPr>
          <w:rFonts w:ascii="Times New Roman" w:hAnsi="Times New Roman" w:cs="Times New Roman"/>
          <w:bCs/>
          <w:sz w:val="24"/>
          <w:szCs w:val="24"/>
        </w:rPr>
        <w:t xml:space="preserve">having </w:t>
      </w:r>
      <w:r w:rsidR="00C9473B" w:rsidRPr="0064582A">
        <w:rPr>
          <w:rFonts w:ascii="Times New Roman" w:hAnsi="Times New Roman" w:cs="Times New Roman"/>
          <w:bCs/>
          <w:sz w:val="24"/>
          <w:szCs w:val="24"/>
        </w:rPr>
        <w:t>diarrhea</w:t>
      </w:r>
      <w:r w:rsidRPr="0064582A">
        <w:rPr>
          <w:rFonts w:ascii="Times New Roman" w:hAnsi="Times New Roman" w:cs="Times New Roman"/>
          <w:bCs/>
          <w:sz w:val="24"/>
          <w:szCs w:val="24"/>
        </w:rPr>
        <w:t xml:space="preserve"> in 2019</w:t>
      </w:r>
      <w:r w:rsidR="008D0FED" w:rsidRPr="0064582A">
        <w:rPr>
          <w:rFonts w:ascii="Times New Roman" w:hAnsi="Times New Roman" w:cs="Times New Roman"/>
          <w:bCs/>
          <w:sz w:val="24"/>
          <w:szCs w:val="24"/>
        </w:rPr>
        <w:t xml:space="preserve">. </w:t>
      </w:r>
      <w:del w:id="4191" w:author="Mohammad Nayeem Hasan" w:date="2024-11-03T23:09:00Z" w16du:dateUtc="2024-11-03T17:09:00Z">
        <w:r w:rsidR="00351581" w:rsidRPr="0064582A" w:rsidDel="0077291E">
          <w:rPr>
            <w:rFonts w:ascii="Times New Roman" w:hAnsi="Times New Roman" w:cs="Times New Roman"/>
            <w:bCs/>
            <w:sz w:val="24"/>
            <w:szCs w:val="24"/>
          </w:rPr>
          <w:delText xml:space="preserve">The </w:delText>
        </w:r>
        <w:r w:rsidR="00D324B9" w:rsidRPr="0064582A" w:rsidDel="0077291E">
          <w:rPr>
            <w:rFonts w:ascii="Times New Roman" w:hAnsi="Times New Roman" w:cs="Times New Roman"/>
            <w:bCs/>
            <w:sz w:val="24"/>
            <w:szCs w:val="24"/>
          </w:rPr>
          <w:delText>water-</w:delText>
        </w:r>
        <w:r w:rsidR="009560DD" w:rsidRPr="0064582A" w:rsidDel="0077291E">
          <w:rPr>
            <w:rFonts w:ascii="Times New Roman" w:hAnsi="Times New Roman" w:cs="Times New Roman"/>
            <w:bCs/>
            <w:sz w:val="24"/>
            <w:szCs w:val="24"/>
          </w:rPr>
          <w:delText>borne</w:delText>
        </w:r>
      </w:del>
      <w:ins w:id="4192" w:author="Mohammad Nayeem Hasan" w:date="2024-11-03T23:09:00Z" w16du:dateUtc="2024-11-03T17:09:00Z">
        <w:r w:rsidR="0077291E">
          <w:rPr>
            <w:rFonts w:ascii="Times New Roman" w:hAnsi="Times New Roman" w:cs="Times New Roman"/>
            <w:bCs/>
            <w:sz w:val="24"/>
            <w:szCs w:val="24"/>
          </w:rPr>
          <w:t>Water-borne</w:t>
        </w:r>
      </w:ins>
      <w:r w:rsidR="00D324B9" w:rsidRPr="0064582A">
        <w:rPr>
          <w:rFonts w:ascii="Times New Roman" w:hAnsi="Times New Roman" w:cs="Times New Roman"/>
          <w:bCs/>
          <w:sz w:val="24"/>
          <w:szCs w:val="24"/>
        </w:rPr>
        <w:t xml:space="preserve"> disease</w:t>
      </w:r>
      <w:r w:rsidR="00FC4FE5" w:rsidRPr="0064582A">
        <w:rPr>
          <w:rFonts w:ascii="Times New Roman" w:hAnsi="Times New Roman" w:cs="Times New Roman"/>
          <w:bCs/>
          <w:sz w:val="24"/>
          <w:szCs w:val="24"/>
        </w:rPr>
        <w:t>s</w:t>
      </w:r>
      <w:r w:rsidR="00D324B9" w:rsidRPr="0064582A">
        <w:rPr>
          <w:rFonts w:ascii="Times New Roman" w:hAnsi="Times New Roman" w:cs="Times New Roman"/>
          <w:bCs/>
          <w:sz w:val="24"/>
          <w:szCs w:val="24"/>
        </w:rPr>
        <w:t xml:space="preserve"> like diarrhea are more observed in water-prone</w:t>
      </w:r>
      <w:r w:rsidR="00351D0D" w:rsidRPr="0064582A">
        <w:rPr>
          <w:rFonts w:ascii="Times New Roman" w:hAnsi="Times New Roman" w:cs="Times New Roman"/>
          <w:bCs/>
          <w:sz w:val="24"/>
          <w:szCs w:val="24"/>
        </w:rPr>
        <w:t xml:space="preserve"> </w:t>
      </w:r>
      <w:r w:rsidR="00D324B9" w:rsidRPr="0064582A">
        <w:rPr>
          <w:rFonts w:ascii="Times New Roman" w:hAnsi="Times New Roman" w:cs="Times New Roman"/>
          <w:bCs/>
          <w:sz w:val="24"/>
          <w:szCs w:val="24"/>
        </w:rPr>
        <w:t>a</w:t>
      </w:r>
      <w:r w:rsidR="00FC4FE5" w:rsidRPr="0064582A">
        <w:rPr>
          <w:rFonts w:ascii="Times New Roman" w:hAnsi="Times New Roman" w:cs="Times New Roman"/>
          <w:bCs/>
          <w:sz w:val="24"/>
          <w:szCs w:val="24"/>
        </w:rPr>
        <w:t>r</w:t>
      </w:r>
      <w:r w:rsidR="009459F5" w:rsidRPr="0064582A">
        <w:rPr>
          <w:rFonts w:ascii="Times New Roman" w:hAnsi="Times New Roman" w:cs="Times New Roman"/>
          <w:bCs/>
          <w:sz w:val="24"/>
          <w:szCs w:val="24"/>
        </w:rPr>
        <w:t>ea</w:t>
      </w:r>
      <w:r w:rsidR="00D324B9" w:rsidRPr="0064582A">
        <w:rPr>
          <w:rFonts w:ascii="Times New Roman" w:hAnsi="Times New Roman" w:cs="Times New Roman"/>
          <w:bCs/>
          <w:sz w:val="24"/>
          <w:szCs w:val="24"/>
        </w:rPr>
        <w:t xml:space="preserve">s like the </w:t>
      </w:r>
      <w:r w:rsidR="00FC4FE5" w:rsidRPr="0064582A">
        <w:rPr>
          <w:rFonts w:ascii="Times New Roman" w:hAnsi="Times New Roman" w:cs="Times New Roman"/>
          <w:bCs/>
          <w:sz w:val="24"/>
          <w:szCs w:val="24"/>
        </w:rPr>
        <w:t>northeastern and southern parts of Bangladesh</w:t>
      </w:r>
      <w:r w:rsidR="003F7E06" w:rsidRPr="0064582A">
        <w:rPr>
          <w:rFonts w:ascii="Times New Roman" w:hAnsi="Times New Roman" w:cs="Times New Roman"/>
          <w:bCs/>
          <w:sz w:val="24"/>
          <w:szCs w:val="24"/>
        </w:rPr>
        <w:t xml:space="preserve"> </w:t>
      </w:r>
      <w:r w:rsidR="00534221"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{"citationID":"xNBQT6pB","properties":{"formattedCitation":"(Das, Chandra, &amp; Saha, 2019)","plainCitation":"(Das, Chandra, &amp; Saha, 2019)","noteIndex":0},"citationItems":[{"id":1601,"uris":["http://zotero.org/users/4185209/items/ZSV5WB2Y"],"itemData":{"id":1601,"type":"article-journal","abstract":"The demand for district level statistics has increased tremendously in Bangladesh due to existence of decentralised approach to governance and service provision. The Bangladesh Demographic Health Surveys (BDHS) provide a wide range of invaluable data at the national and divisional level but they cannot be used directly to produce reliable district-level estimates due to insufficient sample sizes. The small area estimation (SAE) technique overcomes the sample size challenges and can produce reliable estimates at the district level. This paper uses SAE approach to generate model-based district-level estimates of diarrhoea prevalence among under-5 children in Bangladesh by linking data from the 2014 BDHS and the 2011 Population Census. The diagnostics measures show that the model-based estimates are precise and representative when compared to the direct survey estimates. Spatial distribution of the precise estimates of diarrhoea prevalence reveals significant inequality at district-level (ranged 1.1–13.4%) with particular emphasis in the coastal and north-eastern districts. Findings of the study might be useful for designing effective policies, interventions and strengthening local-level governance.","container-title":"PLOS ONE","DOI":"10.1371/journal.pone.0211062","ISSN":"1932-6203","issue":"2","journalAbbreviation":"PLOS ONE","language":"en","note":"publisher: Public Library of Science","page":"e0211062","source":"PLoS Journals","title":"District level estimates and mapping of prevalence of diarrhoea among under-five children in Bangladesh by combining survey and census data","volume":"14","author":[{"family":"Das","given":"Sumonkanti"},{"family":"Chandra","given":"Hukum"},{"family":"Saha","given":"Unnati Rani"}],"issued":{"date-parts":[["2019",2,1]]}}}],"schema":"https://github.com/citation-style-language/schema/raw/master/csl-citation.json"} </w:instrText>
      </w:r>
      <w:r w:rsidR="00534221"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(Das, Chandra, &amp; Saha, 2019)</w:t>
      </w:r>
      <w:r w:rsidR="00534221" w:rsidRPr="0064582A">
        <w:rPr>
          <w:rFonts w:ascii="Times New Roman" w:hAnsi="Times New Roman" w:cs="Times New Roman"/>
          <w:bCs/>
          <w:sz w:val="24"/>
          <w:szCs w:val="24"/>
        </w:rPr>
        <w:fldChar w:fldCharType="end"/>
      </w:r>
      <w:r w:rsidR="00BD65FF" w:rsidRPr="0064582A">
        <w:rPr>
          <w:rFonts w:ascii="Times New Roman" w:hAnsi="Times New Roman" w:cs="Times New Roman"/>
          <w:bCs/>
          <w:sz w:val="24"/>
          <w:szCs w:val="24"/>
        </w:rPr>
        <w:t xml:space="preserve">. Sylhet </w:t>
      </w:r>
      <w:r w:rsidR="004E3A3B" w:rsidRPr="0064582A">
        <w:rPr>
          <w:rFonts w:ascii="Times New Roman" w:hAnsi="Times New Roman" w:cs="Times New Roman"/>
          <w:bCs/>
          <w:sz w:val="24"/>
          <w:szCs w:val="24"/>
        </w:rPr>
        <w:t>division always faces sudden floods during the rainy season, and the water gets stuck in several areas of Sylhet for a long time</w:t>
      </w:r>
      <w:r w:rsidR="005037F6" w:rsidRPr="0064582A">
        <w:rPr>
          <w:rFonts w:ascii="Times New Roman" w:hAnsi="Times New Roman" w:cs="Times New Roman"/>
          <w:bCs/>
          <w:sz w:val="24"/>
          <w:szCs w:val="24"/>
        </w:rPr>
        <w:t>, providing</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a </w:t>
      </w:r>
      <w:r w:rsidR="00DB66FB" w:rsidRPr="0064582A">
        <w:rPr>
          <w:rFonts w:ascii="Times New Roman" w:hAnsi="Times New Roman" w:cs="Times New Roman"/>
          <w:bCs/>
          <w:sz w:val="24"/>
          <w:szCs w:val="24"/>
        </w:rPr>
        <w:t>favorable</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state to increase the infection of diarrhea</w:t>
      </w:r>
      <w:r w:rsidR="005037F6" w:rsidRPr="0064582A">
        <w:rPr>
          <w:rFonts w:ascii="Times New Roman" w:hAnsi="Times New Roman" w:cs="Times New Roman"/>
          <w:bCs/>
          <w:sz w:val="24"/>
          <w:szCs w:val="24"/>
        </w:rPr>
        <w:t xml:space="preserve"> among peo</w:t>
      </w:r>
      <w:r w:rsidR="0022145E" w:rsidRPr="0064582A">
        <w:rPr>
          <w:rFonts w:ascii="Times New Roman" w:hAnsi="Times New Roman" w:cs="Times New Roman"/>
          <w:bCs/>
          <w:sz w:val="24"/>
          <w:szCs w:val="24"/>
        </w:rPr>
        <w:t>ple</w:t>
      </w:r>
      <w:r w:rsidR="00CC3153" w:rsidRPr="0064582A">
        <w:rPr>
          <w:rFonts w:ascii="Times New Roman" w:hAnsi="Times New Roman" w:cs="Times New Roman"/>
          <w:bCs/>
          <w:sz w:val="24"/>
          <w:szCs w:val="24"/>
        </w:rPr>
        <w:t xml:space="preserve">. </w:t>
      </w:r>
      <w:r w:rsidR="0022145E" w:rsidRPr="0064582A">
        <w:rPr>
          <w:rFonts w:ascii="Times New Roman" w:hAnsi="Times New Roman" w:cs="Times New Roman"/>
          <w:bCs/>
          <w:sz w:val="24"/>
          <w:szCs w:val="24"/>
        </w:rPr>
        <w:t xml:space="preserve">Moreover, </w:t>
      </w:r>
      <w:r w:rsidR="003208AB" w:rsidRPr="0064582A">
        <w:rPr>
          <w:rFonts w:ascii="Times New Roman" w:hAnsi="Times New Roman" w:cs="Times New Roman"/>
          <w:bCs/>
          <w:sz w:val="24"/>
          <w:szCs w:val="24"/>
        </w:rPr>
        <w:t xml:space="preserve">some districts of </w:t>
      </w:r>
      <w:r w:rsidR="00CD201F"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Khulna, </w:t>
      </w:r>
      <w:r w:rsidR="0022145E" w:rsidRPr="0064582A">
        <w:rPr>
          <w:rFonts w:ascii="Times New Roman" w:hAnsi="Times New Roman" w:cs="Times New Roman"/>
          <w:bCs/>
          <w:sz w:val="24"/>
          <w:szCs w:val="24"/>
        </w:rPr>
        <w:t>Barisal</w:t>
      </w:r>
      <w:ins w:id="4193" w:author="Mohammad Nayeem Hasan" w:date="2024-11-03T23:09:00Z" w16du:dateUtc="2024-11-03T17:09:00Z">
        <w:r w:rsidR="0077291E">
          <w:rPr>
            <w:rFonts w:ascii="Times New Roman" w:hAnsi="Times New Roman" w:cs="Times New Roman"/>
            <w:bCs/>
            <w:sz w:val="24"/>
            <w:szCs w:val="24"/>
          </w:rPr>
          <w:t>,</w:t>
        </w:r>
      </w:ins>
      <w:r w:rsidR="0022145E" w:rsidRPr="0064582A">
        <w:rPr>
          <w:rFonts w:ascii="Times New Roman" w:hAnsi="Times New Roman" w:cs="Times New Roman"/>
          <w:bCs/>
          <w:sz w:val="24"/>
          <w:szCs w:val="24"/>
        </w:rPr>
        <w:t xml:space="preserve"> and Chittagong division</w:t>
      </w:r>
      <w:r w:rsidR="009E1EE8" w:rsidRPr="0064582A">
        <w:rPr>
          <w:rFonts w:ascii="Times New Roman" w:hAnsi="Times New Roman" w:cs="Times New Roman"/>
          <w:bCs/>
          <w:sz w:val="24"/>
          <w:szCs w:val="24"/>
        </w:rPr>
        <w:t xml:space="preserve">s are part of </w:t>
      </w:r>
      <w:r w:rsidR="00351D0D"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southern coastal region </w:t>
      </w:r>
      <w:r w:rsidR="00A95C8E" w:rsidRPr="0064582A">
        <w:rPr>
          <w:rFonts w:ascii="Times New Roman" w:hAnsi="Times New Roman" w:cs="Times New Roman"/>
          <w:bCs/>
          <w:sz w:val="24"/>
          <w:szCs w:val="24"/>
        </w:rPr>
        <w:t>with salty water</w:t>
      </w:r>
      <w:r w:rsidR="00534221" w:rsidRPr="0064582A">
        <w:rPr>
          <w:rFonts w:ascii="Times New Roman" w:hAnsi="Times New Roman" w:cs="Times New Roman"/>
          <w:bCs/>
          <w:sz w:val="24"/>
          <w:szCs w:val="24"/>
        </w:rPr>
        <w:t xml:space="preserve"> </w:t>
      </w:r>
      <w:r w:rsidR="003B4D0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{"citationID":"yJDJpif0","properties":{"formattedCitation":"(M. A. Islam, Hoque, Ahmed, &amp; Butler, 2019)","plainCitation":"(M. A. Islam, Hoque, Ahmed, &amp; Butler, 2019)","noteIndex":0},"citationItems":[{"id":1604,"uris":["http://zotero.org/users/4185209/items/T6QM39Y6"],"itemData":{"id":1604,"type":"article-journal","abstract":"Pervasive salinity in soil and water is affecting agricultural yield and the health of millions of delta dwellers in Asia. This is also being exacerbated by climate change through increases in sea level and tropical storm surges. One consequence of this has been a widespread introduction of salt water shrimp farming. Here, we show, using field data and modeling, how changes in climate and land use are likely to result in increased salinization of shallow groundwater in SE Asian mega-deltas. We also explore possible adaptation options. We find that possible future increase of episodic inundation events, combined with salt water shrimp farming, will cause rapid salinization of groundwater in the region making it less suitable for drinking water and irrigation. However, modified land use and water management practices can mitigate the impacts on groundwater, as well as the overlying soil, from future salinization. The study therefore provides guidance for adaptation planning to reduce future salinization in Asian deltas.","container-title":"Environmental Management","DOI":"10.1007/s00267-019-01220-4","ISSN":"1432-1009","issue":"5","journalAbbreviation":"Environmental Management","language":"en","page":"640-649","source":"Springer Link","title":"Impact of Climate Change and Land Use on Groundwater Salinization in Southern Bangladesh—Implications for Other Asian Deltas","volume":"64","author":[{"family":"Islam","given":"M. A."},{"family":"Hoque","given":"M. A."},{"family":"Ahmed","given":"K. M."},{"family":"Butler","given":"A. P."}],"issued":{"date-parts":[["2019",11,1]]}}}],"schema":"https://github.com/citation-style-language/schema/raw/master/csl-citation.json"} </w:instrText>
      </w:r>
      <w:r w:rsidR="003B4D0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(M. A. Islam, Hoque, Ahmed, &amp; Butler, 2019)</w:t>
      </w:r>
      <w:r w:rsidR="003B4D03" w:rsidRPr="0064582A">
        <w:rPr>
          <w:rFonts w:ascii="Times New Roman" w:hAnsi="Times New Roman" w:cs="Times New Roman"/>
          <w:bCs/>
          <w:sz w:val="24"/>
          <w:szCs w:val="24"/>
        </w:rPr>
        <w:fldChar w:fldCharType="end"/>
      </w:r>
      <w:r w:rsidR="00351D0D" w:rsidRPr="0064582A">
        <w:rPr>
          <w:rFonts w:ascii="Times New Roman" w:hAnsi="Times New Roman" w:cs="Times New Roman"/>
          <w:bCs/>
          <w:sz w:val="24"/>
          <w:szCs w:val="24"/>
        </w:rPr>
        <w:t>.</w:t>
      </w:r>
      <w:r w:rsidR="009459F5" w:rsidRPr="0064582A">
        <w:rPr>
          <w:rFonts w:ascii="Times New Roman" w:hAnsi="Times New Roman" w:cs="Times New Roman"/>
          <w:bCs/>
          <w:sz w:val="24"/>
          <w:szCs w:val="24"/>
        </w:rPr>
        <w:t xml:space="preserve"> </w:t>
      </w:r>
      <w:r w:rsidR="003630AB" w:rsidRPr="0064582A">
        <w:rPr>
          <w:rFonts w:ascii="Times New Roman" w:hAnsi="Times New Roman" w:cs="Times New Roman"/>
          <w:bCs/>
          <w:sz w:val="24"/>
          <w:szCs w:val="24"/>
        </w:rPr>
        <w:t>The chance of having diarrhea was higher for children from these places than in other parts of Bangladesh.</w:t>
      </w:r>
      <w:r w:rsidR="000808D2"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 </w:t>
      </w:r>
    </w:p>
    <w:p w14:paraId="5C8D510D" w14:textId="7949DEF5" w:rsidR="00201D06" w:rsidRPr="0064582A" w:rsidRDefault="00944F32"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lastRenderedPageBreak/>
        <w:t xml:space="preserve">We found that </w:t>
      </w:r>
      <w:r w:rsidR="00291334" w:rsidRPr="0064582A">
        <w:rPr>
          <w:rFonts w:ascii="Times New Roman" w:hAnsi="Times New Roman" w:cs="Times New Roman"/>
          <w:bCs/>
          <w:sz w:val="24"/>
          <w:szCs w:val="24"/>
        </w:rPr>
        <w:t>M</w:t>
      </w:r>
      <w:r w:rsidRPr="0064582A">
        <w:rPr>
          <w:rFonts w:ascii="Times New Roman" w:hAnsi="Times New Roman" w:cs="Times New Roman"/>
          <w:bCs/>
          <w:sz w:val="24"/>
          <w:szCs w:val="24"/>
        </w:rPr>
        <w:t xml:space="preserve">uslim children </w:t>
      </w:r>
      <w:r w:rsidR="00291334" w:rsidRPr="0064582A">
        <w:rPr>
          <w:rFonts w:ascii="Times New Roman" w:hAnsi="Times New Roman" w:cs="Times New Roman"/>
          <w:bCs/>
          <w:sz w:val="24"/>
          <w:szCs w:val="24"/>
        </w:rPr>
        <w:t>we</w:t>
      </w:r>
      <w:r w:rsidRPr="0064582A">
        <w:rPr>
          <w:rFonts w:ascii="Times New Roman" w:hAnsi="Times New Roman" w:cs="Times New Roman"/>
          <w:bCs/>
          <w:sz w:val="24"/>
          <w:szCs w:val="24"/>
        </w:rPr>
        <w:t xml:space="preserve">re more at risk of having diarrhea in 2019. </w:t>
      </w:r>
      <w:r w:rsidR="00D86735" w:rsidRPr="0064582A">
        <w:rPr>
          <w:rFonts w:ascii="Times New Roman" w:hAnsi="Times New Roman" w:cs="Times New Roman"/>
          <w:bCs/>
          <w:sz w:val="24"/>
          <w:szCs w:val="24"/>
        </w:rPr>
        <w:t xml:space="preserve">More than 90 percent </w:t>
      </w:r>
      <w:r w:rsidRPr="0064582A">
        <w:rPr>
          <w:rFonts w:ascii="Times New Roman" w:hAnsi="Times New Roman" w:cs="Times New Roman"/>
          <w:bCs/>
          <w:sz w:val="24"/>
          <w:szCs w:val="24"/>
        </w:rPr>
        <w:t xml:space="preserve">of </w:t>
      </w:r>
      <w:r w:rsidR="00D86735" w:rsidRPr="0064582A">
        <w:rPr>
          <w:rFonts w:ascii="Times New Roman" w:hAnsi="Times New Roman" w:cs="Times New Roman"/>
          <w:bCs/>
          <w:sz w:val="24"/>
          <w:szCs w:val="24"/>
        </w:rPr>
        <w:t>children were from Muslim famil</w:t>
      </w:r>
      <w:r w:rsidR="00291334" w:rsidRPr="0064582A">
        <w:rPr>
          <w:rFonts w:ascii="Times New Roman" w:hAnsi="Times New Roman" w:cs="Times New Roman"/>
          <w:bCs/>
          <w:sz w:val="24"/>
          <w:szCs w:val="24"/>
        </w:rPr>
        <w:t>ies,</w:t>
      </w:r>
      <w:r w:rsidR="00D86735" w:rsidRPr="0064582A">
        <w:rPr>
          <w:rFonts w:ascii="Times New Roman" w:hAnsi="Times New Roman" w:cs="Times New Roman"/>
          <w:bCs/>
          <w:sz w:val="24"/>
          <w:szCs w:val="24"/>
        </w:rPr>
        <w:t xml:space="preserve"> </w:t>
      </w:r>
      <w:r w:rsidR="00DA1CB7" w:rsidRPr="0064582A">
        <w:rPr>
          <w:rFonts w:ascii="Times New Roman" w:hAnsi="Times New Roman" w:cs="Times New Roman"/>
          <w:bCs/>
          <w:sz w:val="24"/>
          <w:szCs w:val="24"/>
        </w:rPr>
        <w:t xml:space="preserve">and </w:t>
      </w:r>
      <w:r w:rsidR="00573A01" w:rsidRPr="0064582A">
        <w:rPr>
          <w:rFonts w:ascii="Times New Roman" w:hAnsi="Times New Roman" w:cs="Times New Roman"/>
          <w:bCs/>
          <w:sz w:val="24"/>
          <w:szCs w:val="24"/>
        </w:rPr>
        <w:t>due to th</w:t>
      </w:r>
      <w:r w:rsidR="00291334" w:rsidRPr="0064582A">
        <w:rPr>
          <w:rFonts w:ascii="Times New Roman" w:hAnsi="Times New Roman" w:cs="Times New Roman"/>
          <w:bCs/>
          <w:sz w:val="24"/>
          <w:szCs w:val="24"/>
        </w:rPr>
        <w:t>e</w:t>
      </w:r>
      <w:r w:rsidR="00573A01" w:rsidRPr="0064582A">
        <w:rPr>
          <w:rFonts w:ascii="Times New Roman" w:hAnsi="Times New Roman" w:cs="Times New Roman"/>
          <w:bCs/>
          <w:sz w:val="24"/>
          <w:szCs w:val="24"/>
        </w:rPr>
        <w:t xml:space="preserve"> unbalanced status of this factor</w:t>
      </w:r>
      <w:r w:rsidR="00BB6156" w:rsidRPr="0064582A">
        <w:rPr>
          <w:rFonts w:ascii="Times New Roman" w:hAnsi="Times New Roman" w:cs="Times New Roman"/>
          <w:bCs/>
          <w:sz w:val="24"/>
          <w:szCs w:val="24"/>
        </w:rPr>
        <w:t xml:space="preserve">, the finding </w:t>
      </w:r>
      <w:r w:rsidR="00EA6390" w:rsidRPr="0064582A">
        <w:rPr>
          <w:rFonts w:ascii="Times New Roman" w:hAnsi="Times New Roman" w:cs="Times New Roman"/>
          <w:bCs/>
          <w:sz w:val="24"/>
          <w:szCs w:val="24"/>
        </w:rPr>
        <w:t>related to</w:t>
      </w:r>
      <w:r w:rsidR="00883D81" w:rsidRPr="0064582A">
        <w:rPr>
          <w:rFonts w:ascii="Times New Roman" w:hAnsi="Times New Roman" w:cs="Times New Roman"/>
          <w:bCs/>
          <w:sz w:val="24"/>
          <w:szCs w:val="24"/>
        </w:rPr>
        <w:t xml:space="preserve"> thi</w:t>
      </w:r>
      <w:r w:rsidR="00EA6390" w:rsidRPr="0064582A">
        <w:rPr>
          <w:rFonts w:ascii="Times New Roman" w:hAnsi="Times New Roman" w:cs="Times New Roman"/>
          <w:bCs/>
          <w:sz w:val="24"/>
          <w:szCs w:val="24"/>
        </w:rPr>
        <w:t>s</w:t>
      </w:r>
      <w:r w:rsidR="00883D81" w:rsidRPr="0064582A">
        <w:rPr>
          <w:rFonts w:ascii="Times New Roman" w:hAnsi="Times New Roman" w:cs="Times New Roman"/>
          <w:bCs/>
          <w:sz w:val="24"/>
          <w:szCs w:val="24"/>
        </w:rPr>
        <w:t xml:space="preserve"> lack</w:t>
      </w:r>
      <w:r w:rsidR="00EA6390" w:rsidRPr="0064582A">
        <w:rPr>
          <w:rFonts w:ascii="Times New Roman" w:hAnsi="Times New Roman" w:cs="Times New Roman"/>
          <w:bCs/>
          <w:sz w:val="24"/>
          <w:szCs w:val="24"/>
        </w:rPr>
        <w:t>s</w:t>
      </w:r>
      <w:r w:rsidR="00C90983" w:rsidRPr="0064582A">
        <w:rPr>
          <w:rFonts w:ascii="Times New Roman" w:hAnsi="Times New Roman" w:cs="Times New Roman"/>
          <w:bCs/>
          <w:sz w:val="24"/>
          <w:szCs w:val="24"/>
        </w:rPr>
        <w:t xml:space="preserve"> accuracy</w:t>
      </w:r>
      <w:r w:rsidR="0015001C" w:rsidRPr="0064582A">
        <w:rPr>
          <w:rFonts w:ascii="Times New Roman" w:hAnsi="Times New Roman" w:cs="Times New Roman"/>
          <w:bCs/>
          <w:sz w:val="24"/>
          <w:szCs w:val="24"/>
        </w:rPr>
        <w:t xml:space="preserve"> </w:t>
      </w:r>
      <w:r w:rsidR="0015001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{"citationID":"vkZ9D6CC","properties":{"formattedCitation":"(Salas-Eljatib, Fuentes-Ramirez, Gregoire, Altamirano, &amp; Yaitul, 2018)","plainCitation":"(Salas-Eljatib, Fuentes-Ramirez, Gregoire, Altamirano, &amp; Yaitul, 2018)","noteIndex":0},"citationItems":[{"id":1606,"uris":["http://zotero.org/users/4185209/items/5HM3JXSX"],"itemData":{"id":1606,"type":"article-journal","abstract":"Binary variables have two possible outcomes: occurrence or non-occurrence of an event (usually with 1 and 0 values, respectively). Binary data are common in ecology, including studies of presence/absence, alive/dead, and change/no-change. Logistic regression analysis has been widely used to model binary response variables. Unbalanced data (i.e., an extremely larger proportion of zeros than ones) are often found across a variety of ecological datasets. Sometimes the data are balanced (i.e., same amount of zeros and ones) before fitting the model, however, the statistical implications of balancing (or not) the data remain unclear. We assessed the statistical effects of balancing data when fitting a logistic regression model by studying both its statistical properties of the estimated parameters and its predictive capabilities. We used a base forest-mortality model as reference, and by using stochastic simulations representing different configurations of 0/1 data in a sample (unbalanced data scenarios), we fitted the logistic regression model by maximum likelihood. For each scenario we computed the bias and variance of the estimated parameters and several prediction indexes. We found that the variability of the estimated parameters is affected, with the balanced-data scenario having the lowest variability, thus, affecting the statistical inference as well. Furthermore, the prediction capabilities of the model are altered by balancing the data, with the balanced-data scenario having the better sensitivity/specificity ratio. Balancing, or not, the data to be used for fitting a logistic regression models may affect the conclusion that can arise from the fitted model and its subsequent applications.","container-title":"Ecological Indicators","DOI":"10.1016/j.ecolind.2017.10.030","ISSN":"1470-160X","journalAbbreviation":"Ecological Indicators","language":"en","page":"502-508","source":"ScienceDirect","title":"A study on the effects of unbalanced data when fitting logistic regression models in ecology","volume":"85","author":[{"family":"Salas-Eljatib","given":"Christian"},{"family":"Fuentes-Ramirez","given":"Andres"},{"family":"Gregoire","given":"Timothy G."},{"family":"Altamirano","given":"Adison"},{"family":"Yaitul","given":"Valeska"}],"issued":{"date-parts":[["2018",2,1]]}}}],"schema":"https://github.com/citation-style-language/schema/raw/master/csl-citation.json"} </w:instrText>
      </w:r>
      <w:r w:rsidR="0015001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(Salas-Eljatib, Fuentes-Ramirez, Gregoire, Altamirano, &amp; Yaitul, 2018)</w:t>
      </w:r>
      <w:r w:rsidR="0015001C" w:rsidRPr="0064582A">
        <w:rPr>
          <w:rFonts w:ascii="Times New Roman" w:hAnsi="Times New Roman" w:cs="Times New Roman"/>
          <w:bCs/>
          <w:sz w:val="24"/>
          <w:szCs w:val="24"/>
        </w:rPr>
        <w:fldChar w:fldCharType="end"/>
      </w:r>
      <w:r w:rsidR="00C90983" w:rsidRPr="0064582A">
        <w:rPr>
          <w:rFonts w:ascii="Times New Roman" w:hAnsi="Times New Roman" w:cs="Times New Roman"/>
          <w:bCs/>
          <w:sz w:val="24"/>
          <w:szCs w:val="24"/>
        </w:rPr>
        <w:t xml:space="preserve">. </w:t>
      </w:r>
      <w:r w:rsidR="00B26BFC" w:rsidRPr="0064582A">
        <w:rPr>
          <w:rFonts w:ascii="Times New Roman" w:hAnsi="Times New Roman" w:cs="Times New Roman"/>
          <w:bCs/>
          <w:sz w:val="24"/>
          <w:szCs w:val="24"/>
        </w:rPr>
        <w:t xml:space="preserve">To accurately assess the </w:t>
      </w:r>
      <w:r w:rsidR="0051369E" w:rsidRPr="0064582A">
        <w:rPr>
          <w:rFonts w:ascii="Times New Roman" w:hAnsi="Times New Roman" w:cs="Times New Roman"/>
          <w:bCs/>
          <w:sz w:val="24"/>
          <w:szCs w:val="24"/>
        </w:rPr>
        <w:t xml:space="preserve">effect of religion on </w:t>
      </w:r>
      <w:r w:rsidR="00291334" w:rsidRPr="0064582A">
        <w:rPr>
          <w:rFonts w:ascii="Times New Roman" w:hAnsi="Times New Roman" w:cs="Times New Roman"/>
          <w:bCs/>
          <w:sz w:val="24"/>
          <w:szCs w:val="24"/>
        </w:rPr>
        <w:t xml:space="preserve">the </w:t>
      </w:r>
      <w:r w:rsidR="0051369E" w:rsidRPr="0064582A">
        <w:rPr>
          <w:rFonts w:ascii="Times New Roman" w:hAnsi="Times New Roman" w:cs="Times New Roman"/>
          <w:bCs/>
          <w:sz w:val="24"/>
          <w:szCs w:val="24"/>
        </w:rPr>
        <w:t>prevalence of diarrhea through logistic regression require balanced data in terms of this factor</w:t>
      </w:r>
      <w:r w:rsidR="004B3BE9" w:rsidRPr="0064582A">
        <w:rPr>
          <w:rFonts w:ascii="Times New Roman" w:hAnsi="Times New Roman" w:cs="Times New Roman"/>
          <w:bCs/>
          <w:sz w:val="24"/>
          <w:szCs w:val="24"/>
        </w:rPr>
        <w:t xml:space="preserve"> or </w:t>
      </w:r>
      <w:r w:rsidR="00D419A7" w:rsidRPr="0064582A">
        <w:rPr>
          <w:rFonts w:ascii="Times New Roman" w:hAnsi="Times New Roman" w:cs="Times New Roman"/>
          <w:bCs/>
          <w:sz w:val="24"/>
          <w:szCs w:val="24"/>
        </w:rPr>
        <w:t>application of modified machine learning methods</w:t>
      </w:r>
      <w:r w:rsidR="0086433B" w:rsidRPr="0064582A">
        <w:rPr>
          <w:rFonts w:ascii="Times New Roman" w:hAnsi="Times New Roman" w:cs="Times New Roman"/>
          <w:bCs/>
          <w:sz w:val="24"/>
          <w:szCs w:val="24"/>
        </w:rPr>
        <w:t>.</w:t>
      </w:r>
    </w:p>
    <w:p w14:paraId="128363D8" w14:textId="317D39B6" w:rsidR="000B7200" w:rsidRPr="0064582A" w:rsidRDefault="00015C91"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Strengths and l</w:t>
      </w:r>
      <w:r w:rsidR="000B7200" w:rsidRPr="0064582A">
        <w:rPr>
          <w:rFonts w:ascii="Times New Roman" w:hAnsi="Times New Roman" w:cs="Times New Roman"/>
          <w:b/>
          <w:sz w:val="24"/>
          <w:szCs w:val="24"/>
        </w:rPr>
        <w:t>imitations</w:t>
      </w:r>
    </w:p>
    <w:p w14:paraId="548010BC" w14:textId="699A52C8" w:rsidR="0048224B" w:rsidRPr="0064582A" w:rsidRDefault="00DC185C" w:rsidP="00936E55">
      <w:pPr>
        <w:spacing w:line="480" w:lineRule="auto"/>
        <w:ind w:firstLine="720"/>
        <w:rPr>
          <w:rFonts w:ascii="Times New Roman" w:hAnsi="Times New Roman" w:cs="Times New Roman"/>
          <w:color w:val="222222"/>
          <w:sz w:val="24"/>
          <w:szCs w:val="24"/>
          <w:shd w:val="clear" w:color="auto" w:fill="FFFFFF"/>
        </w:rPr>
      </w:pPr>
      <w:r w:rsidRPr="0064582A">
        <w:rPr>
          <w:rFonts w:ascii="Times New Roman" w:hAnsi="Times New Roman" w:cs="Times New Roman"/>
          <w:color w:val="222222"/>
          <w:sz w:val="24"/>
          <w:szCs w:val="24"/>
          <w:shd w:val="clear" w:color="auto" w:fill="FFFFFF"/>
        </w:rPr>
        <w:t>MICS data</w:t>
      </w:r>
      <w:r w:rsidR="00632E8B" w:rsidRPr="0064582A">
        <w:rPr>
          <w:rFonts w:ascii="Times New Roman" w:hAnsi="Times New Roman" w:cs="Times New Roman"/>
          <w:color w:val="222222"/>
          <w:sz w:val="24"/>
          <w:szCs w:val="24"/>
          <w:shd w:val="clear" w:color="auto" w:fill="FFFFFF"/>
        </w:rPr>
        <w:t>,</w:t>
      </w:r>
      <w:r w:rsidRPr="0064582A">
        <w:rPr>
          <w:rFonts w:ascii="Times New Roman" w:hAnsi="Times New Roman" w:cs="Times New Roman"/>
          <w:color w:val="222222"/>
          <w:sz w:val="24"/>
          <w:szCs w:val="24"/>
          <w:shd w:val="clear" w:color="auto" w:fill="FFFFFF"/>
        </w:rPr>
        <w:t xml:space="preserve"> </w:t>
      </w:r>
      <w:r w:rsidR="00885BCC" w:rsidRPr="0064582A">
        <w:rPr>
          <w:rFonts w:ascii="Times New Roman" w:hAnsi="Times New Roman" w:cs="Times New Roman"/>
          <w:color w:val="222222"/>
          <w:sz w:val="24"/>
          <w:szCs w:val="24"/>
          <w:shd w:val="clear" w:color="auto" w:fill="FFFFFF"/>
        </w:rPr>
        <w:t xml:space="preserve">according to our knowledge, </w:t>
      </w:r>
      <w:r w:rsidRPr="0064582A">
        <w:rPr>
          <w:rFonts w:ascii="Times New Roman" w:hAnsi="Times New Roman" w:cs="Times New Roman"/>
          <w:color w:val="222222"/>
          <w:sz w:val="24"/>
          <w:szCs w:val="24"/>
          <w:shd w:val="clear" w:color="auto" w:fill="FFFFFF"/>
        </w:rPr>
        <w:t xml:space="preserve">known to be </w:t>
      </w:r>
      <w:r w:rsidR="0059640F" w:rsidRPr="0064582A">
        <w:rPr>
          <w:rFonts w:ascii="Times New Roman" w:hAnsi="Times New Roman" w:cs="Times New Roman"/>
          <w:color w:val="222222"/>
          <w:sz w:val="24"/>
          <w:szCs w:val="24"/>
          <w:shd w:val="clear" w:color="auto" w:fill="FFFFFF"/>
        </w:rPr>
        <w:t>perfectly comparable with Demographic Health Survey data</w:t>
      </w:r>
      <w:r w:rsidR="00632E8B" w:rsidRPr="0064582A">
        <w:rPr>
          <w:rFonts w:ascii="Times New Roman" w:hAnsi="Times New Roman" w:cs="Times New Roman"/>
          <w:color w:val="222222"/>
          <w:sz w:val="24"/>
          <w:szCs w:val="24"/>
          <w:shd w:val="clear" w:color="auto" w:fill="FFFFFF"/>
        </w:rPr>
        <w:t xml:space="preserve"> and used for global </w:t>
      </w:r>
      <w:r w:rsidR="0001488D" w:rsidRPr="0064582A">
        <w:rPr>
          <w:rFonts w:ascii="Times New Roman" w:hAnsi="Times New Roman" w:cs="Times New Roman"/>
          <w:color w:val="222222"/>
          <w:sz w:val="24"/>
          <w:szCs w:val="24"/>
          <w:shd w:val="clear" w:color="auto" w:fill="FFFFFF"/>
        </w:rPr>
        <w:t xml:space="preserve">statistics, were analyzed to fulfill the research purpose. </w:t>
      </w:r>
      <w:r w:rsidR="005F1478" w:rsidRPr="0064582A">
        <w:rPr>
          <w:rFonts w:ascii="Times New Roman" w:hAnsi="Times New Roman" w:cs="Times New Roman"/>
          <w:color w:val="222222"/>
          <w:sz w:val="24"/>
          <w:szCs w:val="24"/>
          <w:shd w:val="clear" w:color="auto" w:fill="FFFFFF"/>
        </w:rPr>
        <w:t xml:space="preserve">The findings of this study </w:t>
      </w:r>
      <w:r w:rsidR="009561E5" w:rsidRPr="0064582A">
        <w:rPr>
          <w:rFonts w:ascii="Times New Roman" w:hAnsi="Times New Roman" w:cs="Times New Roman"/>
          <w:color w:val="222222"/>
          <w:sz w:val="24"/>
          <w:szCs w:val="24"/>
          <w:shd w:val="clear" w:color="auto" w:fill="FFFFFF"/>
        </w:rPr>
        <w:t>represent</w:t>
      </w:r>
      <w:r w:rsidR="005E23AC" w:rsidRPr="0064582A">
        <w:rPr>
          <w:rFonts w:ascii="Times New Roman" w:hAnsi="Times New Roman" w:cs="Times New Roman"/>
          <w:color w:val="222222"/>
          <w:sz w:val="24"/>
          <w:szCs w:val="24"/>
          <w:shd w:val="clear" w:color="auto" w:fill="FFFFFF"/>
        </w:rPr>
        <w:t xml:space="preserve"> the scenario of under-five children </w:t>
      </w:r>
      <w:r w:rsidR="00AA1D45" w:rsidRPr="0064582A">
        <w:rPr>
          <w:rFonts w:ascii="Times New Roman" w:hAnsi="Times New Roman" w:cs="Times New Roman"/>
          <w:color w:val="222222"/>
          <w:sz w:val="24"/>
          <w:szCs w:val="24"/>
          <w:shd w:val="clear" w:color="auto" w:fill="FFFFFF"/>
        </w:rPr>
        <w:t xml:space="preserve">at </w:t>
      </w:r>
      <w:del w:id="4194" w:author="Mohammad Nayeem Hasan" w:date="2024-11-04T02:06:00Z" w16du:dateUtc="2024-11-03T20:06:00Z">
        <w:r w:rsidR="00AA1D45" w:rsidRPr="0064582A" w:rsidDel="00266015">
          <w:rPr>
            <w:rFonts w:ascii="Times New Roman" w:hAnsi="Times New Roman" w:cs="Times New Roman"/>
            <w:color w:val="222222"/>
            <w:sz w:val="24"/>
            <w:szCs w:val="24"/>
            <w:shd w:val="clear" w:color="auto" w:fill="FFFFFF"/>
          </w:rPr>
          <w:delText xml:space="preserve">the </w:delText>
        </w:r>
      </w:del>
      <w:ins w:id="4195" w:author="Mohammad Nayeem Hasan" w:date="2024-11-04T02:06:00Z" w16du:dateUtc="2024-11-03T20:06:00Z">
        <w:r w:rsidR="00266015">
          <w:rPr>
            <w:rFonts w:ascii="Times New Roman" w:hAnsi="Times New Roman" w:cs="Times New Roman"/>
            <w:color w:val="222222"/>
            <w:sz w:val="24"/>
            <w:szCs w:val="24"/>
            <w:shd w:val="clear" w:color="auto" w:fill="FFFFFF"/>
          </w:rPr>
          <w:t xml:space="preserve">various </w:t>
        </w:r>
      </w:ins>
      <w:del w:id="4196" w:author="Mohammad Nayeem Hasan" w:date="2024-11-04T02:06:00Z" w16du:dateUtc="2024-11-03T20:06:00Z">
        <w:r w:rsidR="00AA1D45" w:rsidRPr="0064582A" w:rsidDel="00266015">
          <w:rPr>
            <w:rFonts w:ascii="Times New Roman" w:hAnsi="Times New Roman" w:cs="Times New Roman"/>
            <w:color w:val="222222"/>
            <w:sz w:val="24"/>
            <w:szCs w:val="24"/>
            <w:shd w:val="clear" w:color="auto" w:fill="FFFFFF"/>
          </w:rPr>
          <w:delText xml:space="preserve">time </w:delText>
        </w:r>
      </w:del>
      <w:ins w:id="4197" w:author="Mohammad Nayeem Hasan" w:date="2024-11-04T02:06:00Z" w16du:dateUtc="2024-11-03T20:06:00Z">
        <w:r w:rsidR="00266015">
          <w:rPr>
            <w:rFonts w:ascii="Times New Roman" w:hAnsi="Times New Roman" w:cs="Times New Roman"/>
            <w:color w:val="222222"/>
            <w:sz w:val="24"/>
            <w:szCs w:val="24"/>
            <w:shd w:val="clear" w:color="auto" w:fill="FFFFFF"/>
          </w:rPr>
          <w:t>times</w:t>
        </w:r>
        <w:r w:rsidR="00266015" w:rsidRPr="0064582A">
          <w:rPr>
            <w:rFonts w:ascii="Times New Roman" w:hAnsi="Times New Roman" w:cs="Times New Roman"/>
            <w:color w:val="222222"/>
            <w:sz w:val="24"/>
            <w:szCs w:val="24"/>
            <w:shd w:val="clear" w:color="auto" w:fill="FFFFFF"/>
          </w:rPr>
          <w:t xml:space="preserve"> </w:t>
        </w:r>
      </w:ins>
      <w:r w:rsidR="00AA1D45" w:rsidRPr="0064582A">
        <w:rPr>
          <w:rFonts w:ascii="Times New Roman" w:hAnsi="Times New Roman" w:cs="Times New Roman"/>
          <w:color w:val="222222"/>
          <w:sz w:val="24"/>
          <w:szCs w:val="24"/>
          <w:shd w:val="clear" w:color="auto" w:fill="FFFFFF"/>
        </w:rPr>
        <w:t xml:space="preserve">of the survey years. </w:t>
      </w:r>
      <w:bookmarkStart w:id="4198" w:name="_Hlk181579298"/>
      <w:ins w:id="4199" w:author="Mohammad Nayeem Hasan" w:date="2024-11-04T02:11:00Z" w16du:dateUtc="2024-11-03T20:11:00Z">
        <w:r w:rsidR="00936E55" w:rsidRPr="00936E55">
          <w:rPr>
            <w:rFonts w:ascii="Times New Roman" w:hAnsi="Times New Roman" w:cs="Times New Roman"/>
            <w:color w:val="222222"/>
            <w:sz w:val="24"/>
            <w:szCs w:val="24"/>
            <w:shd w:val="clear" w:color="auto" w:fill="FFFFFF"/>
          </w:rPr>
          <w:t>This study observed a significant increase in the prevalence of diarrhea, nearly double that of the previous survey, marking it as the first study to highlight this issue.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ins>
      <w:del w:id="4200" w:author="Mohammad Nayeem Hasan" w:date="2024-11-04T02:08:00Z" w16du:dateUtc="2024-11-03T20:08:00Z">
        <w:r w:rsidR="00973B9C" w:rsidRPr="0064582A" w:rsidDel="00266015">
          <w:rPr>
            <w:rFonts w:ascii="Times New Roman" w:hAnsi="Times New Roman" w:cs="Times New Roman"/>
            <w:color w:val="222222"/>
            <w:sz w:val="24"/>
            <w:szCs w:val="24"/>
            <w:shd w:val="clear" w:color="auto" w:fill="FFFFFF"/>
          </w:rPr>
          <w:delText>S</w:delText>
        </w:r>
      </w:del>
      <w:del w:id="4201" w:author="Mohammad Nayeem Hasan" w:date="2024-11-04T02:10:00Z" w16du:dateUtc="2024-11-03T20:10:00Z">
        <w:r w:rsidR="00015C91" w:rsidRPr="0064582A" w:rsidDel="00266015">
          <w:rPr>
            <w:rFonts w:ascii="Times New Roman" w:hAnsi="Times New Roman" w:cs="Times New Roman"/>
            <w:color w:val="222222"/>
            <w:sz w:val="24"/>
            <w:szCs w:val="24"/>
            <w:shd w:val="clear" w:color="auto" w:fill="FFFFFF"/>
          </w:rPr>
          <w:delText xml:space="preserve">everal variables </w:delText>
        </w:r>
        <w:r w:rsidR="00973B9C" w:rsidRPr="0064582A" w:rsidDel="00266015">
          <w:rPr>
            <w:rFonts w:ascii="Times New Roman" w:hAnsi="Times New Roman" w:cs="Times New Roman"/>
            <w:color w:val="222222"/>
            <w:sz w:val="24"/>
            <w:szCs w:val="24"/>
            <w:shd w:val="clear" w:color="auto" w:fill="FFFFFF"/>
          </w:rPr>
          <w:delText xml:space="preserve">were assessed during analysis </w:delText>
        </w:r>
        <w:r w:rsidR="00442045" w:rsidRPr="0064582A" w:rsidDel="00266015">
          <w:rPr>
            <w:rFonts w:ascii="Times New Roman" w:hAnsi="Times New Roman" w:cs="Times New Roman"/>
            <w:color w:val="222222"/>
            <w:sz w:val="24"/>
            <w:szCs w:val="24"/>
            <w:shd w:val="clear" w:color="auto" w:fill="FFFFFF"/>
          </w:rPr>
          <w:delText>which has chances of influencing diarrhea</w:delText>
        </w:r>
        <w:r w:rsidR="00015C91" w:rsidRPr="0064582A" w:rsidDel="00266015">
          <w:rPr>
            <w:rFonts w:ascii="Times New Roman" w:hAnsi="Times New Roman" w:cs="Times New Roman"/>
            <w:color w:val="222222"/>
            <w:sz w:val="24"/>
            <w:szCs w:val="24"/>
            <w:shd w:val="clear" w:color="auto" w:fill="FFFFFF"/>
          </w:rPr>
          <w:delText>.</w:delText>
        </w:r>
      </w:del>
      <w:del w:id="4202" w:author="Mohammad Nayeem Hasan" w:date="2024-11-04T02:08:00Z" w16du:dateUtc="2024-11-03T20:08:00Z">
        <w:r w:rsidR="00015C91" w:rsidRPr="0064582A" w:rsidDel="00266015">
          <w:rPr>
            <w:rFonts w:ascii="Times New Roman" w:hAnsi="Times New Roman" w:cs="Times New Roman"/>
            <w:color w:val="222222"/>
            <w:sz w:val="24"/>
            <w:szCs w:val="24"/>
            <w:shd w:val="clear" w:color="auto" w:fill="FFFFFF"/>
          </w:rPr>
          <w:delText xml:space="preserve"> </w:delText>
        </w:r>
      </w:del>
      <w:bookmarkEnd w:id="4198"/>
      <w:ins w:id="4203" w:author="Mohammad Nayeem Hasan" w:date="2024-11-04T02:21:00Z" w16du:dateUtc="2024-11-03T20:21:00Z">
        <w:r w:rsidR="00936E55">
          <w:rPr>
            <w:rFonts w:ascii="Times New Roman" w:hAnsi="Times New Roman" w:cs="Times New Roman"/>
            <w:color w:val="222222"/>
            <w:sz w:val="24"/>
            <w:szCs w:val="24"/>
            <w:shd w:val="clear" w:color="auto" w:fill="FFFFFF"/>
          </w:rPr>
          <w:t xml:space="preserve"> </w:t>
        </w:r>
      </w:ins>
      <w:r w:rsidR="00015C91" w:rsidRPr="0064582A">
        <w:rPr>
          <w:rFonts w:ascii="Times New Roman" w:hAnsi="Times New Roman" w:cs="Times New Roman"/>
          <w:color w:val="222222"/>
          <w:sz w:val="24"/>
          <w:szCs w:val="24"/>
          <w:shd w:val="clear" w:color="auto" w:fill="FFFFFF"/>
        </w:rPr>
        <w:t xml:space="preserve">Despite these benefits, there were a few flaws with our research. </w:t>
      </w:r>
      <w:bookmarkStart w:id="4204" w:name="_Hlk181585924"/>
      <w:ins w:id="4205" w:author="Mohammad Nayeem Hasan" w:date="2024-11-04T04:07:00Z" w16du:dateUtc="2024-11-03T22:07:00Z">
        <w:r w:rsidR="00267499">
          <w:rPr>
            <w:rFonts w:ascii="Times New Roman" w:hAnsi="Times New Roman" w:cs="Times New Roman"/>
            <w:color w:val="222222"/>
            <w:sz w:val="24"/>
            <w:szCs w:val="24"/>
            <w:shd w:val="clear" w:color="auto" w:fill="FFFFFF"/>
          </w:rPr>
          <w:t>T</w:t>
        </w:r>
        <w:r w:rsidR="00267499" w:rsidRPr="00267499">
          <w:rPr>
            <w:rFonts w:ascii="Times New Roman" w:hAnsi="Times New Roman" w:cs="Times New Roman"/>
            <w:color w:val="222222"/>
            <w:sz w:val="24"/>
            <w:szCs w:val="24"/>
            <w:shd w:val="clear" w:color="auto" w:fill="FFFFFF"/>
          </w:rPr>
          <w:t xml:space="preserve">he main limitation of this paper is to use a cross-sectional study and hence it may produce selection and information bias, and this study such as the information was derived from a secondary source. </w:t>
        </w:r>
      </w:ins>
      <w:bookmarkEnd w:id="4204"/>
      <w:r w:rsidR="00D0322B" w:rsidRPr="0064582A">
        <w:rPr>
          <w:rFonts w:ascii="Times New Roman" w:hAnsi="Times New Roman" w:cs="Times New Roman"/>
          <w:color w:val="222222"/>
          <w:sz w:val="24"/>
          <w:szCs w:val="24"/>
          <w:shd w:val="clear" w:color="auto" w:fill="FFFFFF"/>
        </w:rPr>
        <w:t xml:space="preserve">There was </w:t>
      </w:r>
      <w:r w:rsidR="00015C91" w:rsidRPr="0064582A">
        <w:rPr>
          <w:rFonts w:ascii="Times New Roman" w:hAnsi="Times New Roman" w:cs="Times New Roman"/>
          <w:color w:val="222222"/>
          <w:sz w:val="24"/>
          <w:szCs w:val="24"/>
          <w:shd w:val="clear" w:color="auto" w:fill="FFFFFF"/>
        </w:rPr>
        <w:t xml:space="preserve">no control over </w:t>
      </w:r>
      <w:r w:rsidR="00E119A9" w:rsidRPr="0064582A">
        <w:rPr>
          <w:rFonts w:ascii="Times New Roman" w:hAnsi="Times New Roman" w:cs="Times New Roman"/>
          <w:color w:val="222222"/>
          <w:sz w:val="24"/>
          <w:szCs w:val="24"/>
          <w:shd w:val="clear" w:color="auto" w:fill="FFFFFF"/>
        </w:rPr>
        <w:t>the definition of variables and their measurement scales and criteria</w:t>
      </w:r>
      <w:r w:rsidR="00015C91" w:rsidRPr="0064582A">
        <w:rPr>
          <w:rFonts w:ascii="Times New Roman" w:hAnsi="Times New Roman" w:cs="Times New Roman"/>
          <w:color w:val="222222"/>
          <w:sz w:val="24"/>
          <w:szCs w:val="24"/>
          <w:shd w:val="clear" w:color="auto" w:fill="FFFFFF"/>
        </w:rPr>
        <w:t xml:space="preserve">. Additionally, the survey was conducted in 2006, 2012, and 2019. Therefore, the diarrheal status may have changed since the survey's midpoint or at that time. </w:t>
      </w:r>
      <w:r w:rsidR="00900B5B" w:rsidRPr="0064582A">
        <w:rPr>
          <w:rFonts w:ascii="Times New Roman" w:hAnsi="Times New Roman" w:cs="Times New Roman"/>
          <w:color w:val="222222"/>
          <w:sz w:val="24"/>
          <w:szCs w:val="24"/>
          <w:shd w:val="clear" w:color="auto" w:fill="FFFFFF"/>
        </w:rPr>
        <w:t>In addition, information about children's food habits also needed to be given. Furthermore, the cross-</w:t>
      </w:r>
      <w:r w:rsidR="00900B5B" w:rsidRPr="0064582A">
        <w:rPr>
          <w:rFonts w:ascii="Times New Roman" w:hAnsi="Times New Roman" w:cs="Times New Roman"/>
          <w:color w:val="222222"/>
          <w:sz w:val="24"/>
          <w:szCs w:val="24"/>
          <w:shd w:val="clear" w:color="auto" w:fill="FFFFFF"/>
        </w:rPr>
        <w:lastRenderedPageBreak/>
        <w:t xml:space="preserve">sectional data </w:t>
      </w:r>
      <w:r w:rsidR="003827AC" w:rsidRPr="0064582A">
        <w:rPr>
          <w:rFonts w:ascii="Times New Roman" w:hAnsi="Times New Roman" w:cs="Times New Roman"/>
          <w:color w:val="222222"/>
          <w:sz w:val="24"/>
          <w:szCs w:val="24"/>
          <w:shd w:val="clear" w:color="auto" w:fill="FFFFFF"/>
        </w:rPr>
        <w:t xml:space="preserve">only </w:t>
      </w:r>
      <w:r w:rsidR="00050EFF" w:rsidRPr="0064582A">
        <w:rPr>
          <w:rFonts w:ascii="Times New Roman" w:hAnsi="Times New Roman" w:cs="Times New Roman"/>
          <w:color w:val="222222"/>
          <w:sz w:val="24"/>
          <w:szCs w:val="24"/>
          <w:shd w:val="clear" w:color="auto" w:fill="FFFFFF"/>
        </w:rPr>
        <w:t>provide the power to analyze the association of</w:t>
      </w:r>
      <w:r w:rsidR="00900B5B" w:rsidRPr="0064582A">
        <w:rPr>
          <w:rFonts w:ascii="Times New Roman" w:hAnsi="Times New Roman" w:cs="Times New Roman"/>
          <w:color w:val="222222"/>
          <w:sz w:val="24"/>
          <w:szCs w:val="24"/>
          <w:shd w:val="clear" w:color="auto" w:fill="FFFFFF"/>
        </w:rPr>
        <w:t xml:space="preserve"> the </w:t>
      </w:r>
      <w:r w:rsidR="00050EFF" w:rsidRPr="0064582A">
        <w:rPr>
          <w:rFonts w:ascii="Times New Roman" w:hAnsi="Times New Roman" w:cs="Times New Roman"/>
          <w:color w:val="222222"/>
          <w:sz w:val="24"/>
          <w:szCs w:val="24"/>
          <w:shd w:val="clear" w:color="auto" w:fill="FFFFFF"/>
        </w:rPr>
        <w:t xml:space="preserve">factors with </w:t>
      </w:r>
      <w:r w:rsidR="00900B5B" w:rsidRPr="0064582A">
        <w:rPr>
          <w:rFonts w:ascii="Times New Roman" w:hAnsi="Times New Roman" w:cs="Times New Roman"/>
          <w:color w:val="222222"/>
          <w:sz w:val="24"/>
          <w:szCs w:val="24"/>
          <w:shd w:val="clear" w:color="auto" w:fill="FFFFFF"/>
        </w:rPr>
        <w:t>the outcome variables. More information was needed about mothers' health</w:t>
      </w:r>
      <w:r w:rsidR="00015C91" w:rsidRPr="0064582A">
        <w:rPr>
          <w:rFonts w:ascii="Times New Roman" w:hAnsi="Times New Roman" w:cs="Times New Roman"/>
          <w:color w:val="222222"/>
          <w:sz w:val="24"/>
          <w:szCs w:val="24"/>
          <w:shd w:val="clear" w:color="auto" w:fill="FFFFFF"/>
        </w:rPr>
        <w:t xml:space="preserve"> to </w:t>
      </w:r>
      <w:r w:rsidR="00771B06" w:rsidRPr="0064582A">
        <w:rPr>
          <w:rFonts w:ascii="Times New Roman" w:hAnsi="Times New Roman" w:cs="Times New Roman"/>
          <w:color w:val="222222"/>
          <w:sz w:val="24"/>
          <w:szCs w:val="24"/>
          <w:shd w:val="clear" w:color="auto" w:fill="FFFFFF"/>
        </w:rPr>
        <w:t>depict</w:t>
      </w:r>
      <w:r w:rsidR="00015C91" w:rsidRPr="0064582A">
        <w:rPr>
          <w:rFonts w:ascii="Times New Roman" w:hAnsi="Times New Roman" w:cs="Times New Roman"/>
          <w:color w:val="222222"/>
          <w:sz w:val="24"/>
          <w:szCs w:val="24"/>
          <w:shd w:val="clear" w:color="auto" w:fill="FFFFFF"/>
        </w:rPr>
        <w:t xml:space="preserve"> the</w:t>
      </w:r>
      <w:r w:rsidR="00771B06" w:rsidRPr="0064582A">
        <w:rPr>
          <w:rFonts w:ascii="Times New Roman" w:hAnsi="Times New Roman" w:cs="Times New Roman"/>
          <w:color w:val="222222"/>
          <w:sz w:val="24"/>
          <w:szCs w:val="24"/>
          <w:shd w:val="clear" w:color="auto" w:fill="FFFFFF"/>
        </w:rPr>
        <w:t xml:space="preserve"> actual picture.</w:t>
      </w:r>
    </w:p>
    <w:p w14:paraId="7CB3C9F7" w14:textId="2FF9DB6D" w:rsidR="00771B06" w:rsidRPr="0064582A" w:rsidDel="00727A6D" w:rsidRDefault="00771B06" w:rsidP="0063530A">
      <w:pPr>
        <w:spacing w:line="480" w:lineRule="auto"/>
        <w:rPr>
          <w:del w:id="4206" w:author="Mohammad Nayeem Hasan" w:date="2024-11-04T01:24:00Z" w16du:dateUtc="2024-11-03T19:24:00Z"/>
          <w:rFonts w:ascii="Times New Roman" w:hAnsi="Times New Roman" w:cs="Times New Roman"/>
          <w:color w:val="222222"/>
          <w:sz w:val="24"/>
          <w:szCs w:val="24"/>
          <w:shd w:val="clear" w:color="auto" w:fill="FFFFFF"/>
        </w:rPr>
      </w:pPr>
      <w:del w:id="4207" w:author="Mohammad Nayeem Hasan" w:date="2024-11-04T01:24:00Z" w16du:dateUtc="2024-11-03T19:24:00Z">
        <w:r w:rsidRPr="0064582A" w:rsidDel="00727A6D">
          <w:rPr>
            <w:rFonts w:ascii="Times New Roman" w:hAnsi="Times New Roman" w:cs="Times New Roman"/>
            <w:b/>
            <w:bCs/>
            <w:color w:val="222222"/>
            <w:sz w:val="24"/>
            <w:szCs w:val="24"/>
            <w:shd w:val="clear" w:color="auto" w:fill="FFFFFF"/>
          </w:rPr>
          <w:delText>Recommendations</w:delText>
        </w:r>
      </w:del>
    </w:p>
    <w:p w14:paraId="6B2844BC" w14:textId="35357C00" w:rsidR="00926A35" w:rsidRPr="0064582A" w:rsidDel="00727A6D" w:rsidRDefault="00926A35" w:rsidP="0063530A">
      <w:pPr>
        <w:spacing w:line="480" w:lineRule="auto"/>
        <w:ind w:firstLine="720"/>
        <w:rPr>
          <w:del w:id="4208" w:author="Mohammad Nayeem Hasan" w:date="2024-11-04T01:24:00Z" w16du:dateUtc="2024-11-03T19:24:00Z"/>
          <w:rFonts w:ascii="Times New Roman" w:hAnsi="Times New Roman" w:cs="Times New Roman"/>
          <w:color w:val="222222"/>
          <w:sz w:val="24"/>
          <w:szCs w:val="24"/>
          <w:shd w:val="clear" w:color="auto" w:fill="FFFFFF"/>
        </w:rPr>
      </w:pPr>
      <w:del w:id="4209" w:author="Mohammad Nayeem Hasan" w:date="2024-11-04T01:24:00Z" w16du:dateUtc="2024-11-03T19:24:00Z">
        <w:r w:rsidRPr="0064582A" w:rsidDel="00727A6D">
          <w:rPr>
            <w:rFonts w:ascii="Times New Roman" w:hAnsi="Times New Roman" w:cs="Times New Roman"/>
            <w:color w:val="222222"/>
            <w:sz w:val="24"/>
            <w:szCs w:val="24"/>
            <w:shd w:val="clear" w:color="auto" w:fill="FFFFFF"/>
          </w:rPr>
          <w:delText xml:space="preserve">Governments, international organizations, non-governmental organizations, and public health professionals should consider the results of this study when making decisions about how to improve </w:delText>
        </w:r>
        <w:r w:rsidR="0022631E" w:rsidRPr="0064582A" w:rsidDel="00727A6D">
          <w:rPr>
            <w:rFonts w:ascii="Times New Roman" w:hAnsi="Times New Roman" w:cs="Times New Roman"/>
            <w:color w:val="222222"/>
            <w:sz w:val="24"/>
            <w:szCs w:val="24"/>
            <w:shd w:val="clear" w:color="auto" w:fill="FFFFFF"/>
          </w:rPr>
          <w:delText xml:space="preserve">child </w:delText>
        </w:r>
        <w:r w:rsidRPr="0064582A" w:rsidDel="00727A6D">
          <w:rPr>
            <w:rFonts w:ascii="Times New Roman" w:hAnsi="Times New Roman" w:cs="Times New Roman"/>
            <w:color w:val="222222"/>
            <w:sz w:val="24"/>
            <w:szCs w:val="24"/>
            <w:shd w:val="clear" w:color="auto" w:fill="FFFFFF"/>
          </w:rPr>
          <w:delText>health over time and stop diarrhea</w:delText>
        </w:r>
        <w:r w:rsidR="0022631E" w:rsidRPr="0064582A" w:rsidDel="00727A6D">
          <w:rPr>
            <w:rFonts w:ascii="Times New Roman" w:hAnsi="Times New Roman" w:cs="Times New Roman"/>
            <w:color w:val="222222"/>
            <w:sz w:val="24"/>
            <w:szCs w:val="24"/>
            <w:shd w:val="clear" w:color="auto" w:fill="FFFFFF"/>
          </w:rPr>
          <w:delText xml:space="preserve"> </w:delText>
        </w:r>
        <w:r w:rsidRPr="0064582A" w:rsidDel="00727A6D">
          <w:rPr>
            <w:rFonts w:ascii="Times New Roman" w:hAnsi="Times New Roman" w:cs="Times New Roman"/>
            <w:color w:val="222222"/>
            <w:sz w:val="24"/>
            <w:szCs w:val="24"/>
            <w:shd w:val="clear" w:color="auto" w:fill="FFFFFF"/>
          </w:rPr>
          <w:delText>in Bangladesh</w:delText>
        </w:r>
        <w:r w:rsidR="00A20F32" w:rsidRPr="0064582A" w:rsidDel="00727A6D">
          <w:rPr>
            <w:rFonts w:ascii="Times New Roman" w:hAnsi="Times New Roman" w:cs="Times New Roman"/>
            <w:color w:val="222222"/>
            <w:sz w:val="24"/>
            <w:szCs w:val="24"/>
            <w:shd w:val="clear" w:color="auto" w:fill="FFFFFF"/>
          </w:rPr>
          <w:delText>.</w:delText>
        </w:r>
        <w:r w:rsidR="00A20F32" w:rsidRPr="0064582A" w:rsidDel="00727A6D">
          <w:rPr>
            <w:rFonts w:ascii="Times New Roman" w:hAnsi="Times New Roman" w:cs="Times New Roman"/>
            <w:sz w:val="24"/>
            <w:szCs w:val="24"/>
          </w:rPr>
          <w:delText xml:space="preserve"> Hopefully, this study will help </w:delText>
        </w:r>
        <w:r w:rsidR="0035076B" w:rsidRPr="0064582A" w:rsidDel="00727A6D">
          <w:rPr>
            <w:rFonts w:ascii="Times New Roman" w:hAnsi="Times New Roman" w:cs="Times New Roman"/>
            <w:sz w:val="24"/>
            <w:szCs w:val="24"/>
          </w:rPr>
          <w:delText>policymakers</w:delText>
        </w:r>
        <w:r w:rsidR="00A20F32" w:rsidRPr="0064582A" w:rsidDel="00727A6D">
          <w:rPr>
            <w:rFonts w:ascii="Times New Roman" w:hAnsi="Times New Roman" w:cs="Times New Roman"/>
            <w:sz w:val="24"/>
            <w:szCs w:val="24"/>
          </w:rPr>
          <w:delText xml:space="preserve"> to focus on interventions that are feasible and can be implemented to reduce the risk.</w:delText>
        </w:r>
        <w:r w:rsidRPr="0064582A" w:rsidDel="00727A6D">
          <w:rPr>
            <w:rFonts w:ascii="Times New Roman" w:hAnsi="Times New Roman" w:cs="Times New Roman"/>
            <w:color w:val="222222"/>
            <w:sz w:val="24"/>
            <w:szCs w:val="24"/>
            <w:shd w:val="clear" w:color="auto" w:fill="FFFFFF"/>
          </w:rPr>
          <w:delText xml:space="preserve"> Beyond the usual development standards, expanding nutrition and direct diarrhea interventions, water, sanitation, and hygiene (WASH), and basic sanitation practices like handwashing with soap can reduce the </w:delText>
        </w:r>
        <w:r w:rsidR="00C04385" w:rsidRPr="0064582A" w:rsidDel="00727A6D">
          <w:rPr>
            <w:rFonts w:ascii="Times New Roman" w:hAnsi="Times New Roman" w:cs="Times New Roman"/>
            <w:color w:val="222222"/>
            <w:sz w:val="24"/>
            <w:szCs w:val="24"/>
            <w:shd w:val="clear" w:color="auto" w:fill="FFFFFF"/>
          </w:rPr>
          <w:delText>rate of childhood diarrhea</w:delText>
        </w:r>
        <w:r w:rsidRPr="0064582A" w:rsidDel="00727A6D">
          <w:rPr>
            <w:rFonts w:ascii="Times New Roman" w:hAnsi="Times New Roman" w:cs="Times New Roman"/>
            <w:color w:val="222222"/>
            <w:sz w:val="24"/>
            <w:szCs w:val="24"/>
            <w:shd w:val="clear" w:color="auto" w:fill="FFFFFF"/>
          </w:rPr>
          <w:delText xml:space="preserve">. </w:delText>
        </w:r>
        <w:r w:rsidR="000508B4" w:rsidRPr="0064582A" w:rsidDel="00727A6D">
          <w:rPr>
            <w:rFonts w:ascii="Times New Roman" w:hAnsi="Times New Roman" w:cs="Times New Roman"/>
            <w:color w:val="222222"/>
            <w:sz w:val="24"/>
            <w:szCs w:val="24"/>
            <w:shd w:val="clear" w:color="auto" w:fill="FFFFFF"/>
          </w:rPr>
          <w:delText>I</w:delText>
        </w:r>
        <w:r w:rsidRPr="0064582A" w:rsidDel="00727A6D">
          <w:rPr>
            <w:rFonts w:ascii="Times New Roman" w:hAnsi="Times New Roman" w:cs="Times New Roman"/>
            <w:color w:val="222222"/>
            <w:sz w:val="24"/>
            <w:szCs w:val="24"/>
            <w:shd w:val="clear" w:color="auto" w:fill="FFFFFF"/>
          </w:rPr>
          <w:delText>mplementing these measures</w:delText>
        </w:r>
        <w:r w:rsidR="000508B4" w:rsidRPr="0064582A" w:rsidDel="00727A6D">
          <w:rPr>
            <w:rFonts w:ascii="Times New Roman" w:hAnsi="Times New Roman" w:cs="Times New Roman"/>
            <w:color w:val="222222"/>
            <w:sz w:val="24"/>
            <w:szCs w:val="24"/>
            <w:shd w:val="clear" w:color="auto" w:fill="FFFFFF"/>
          </w:rPr>
          <w:delText xml:space="preserve"> can also reduce hospital burden</w:delText>
        </w:r>
        <w:r w:rsidRPr="0064582A" w:rsidDel="00727A6D">
          <w:rPr>
            <w:rFonts w:ascii="Times New Roman" w:hAnsi="Times New Roman" w:cs="Times New Roman"/>
            <w:color w:val="222222"/>
            <w:sz w:val="24"/>
            <w:szCs w:val="24"/>
            <w:shd w:val="clear" w:color="auto" w:fill="FFFFFF"/>
          </w:rPr>
          <w:delText xml:space="preserve">. Additionally, efforts should be reassessed and stepped up to improve sanitary infrastructure, personal and food hygiene, and home waste management. Another choice, though pricy, is the creation and widespread distribution of vaccinations against Bangladesh's most prevalent diarrheagenic pathogens. Clinicians and caregivers may be better equipped to intervene when an illness is still in its early stages if they </w:delText>
        </w:r>
      </w:del>
      <w:del w:id="4210" w:author="Mohammad Nayeem Hasan" w:date="2024-11-03T23:10:00Z" w16du:dateUtc="2024-11-03T17:10:00Z">
        <w:r w:rsidRPr="0064582A" w:rsidDel="0077291E">
          <w:rPr>
            <w:rFonts w:ascii="Times New Roman" w:hAnsi="Times New Roman" w:cs="Times New Roman"/>
            <w:color w:val="222222"/>
            <w:sz w:val="24"/>
            <w:szCs w:val="24"/>
            <w:shd w:val="clear" w:color="auto" w:fill="FFFFFF"/>
          </w:rPr>
          <w:delText xml:space="preserve">are </w:delText>
        </w:r>
      </w:del>
      <w:del w:id="4211" w:author="Mohammad Nayeem Hasan" w:date="2024-11-04T01:24:00Z" w16du:dateUtc="2024-11-03T19:24:00Z">
        <w:r w:rsidRPr="0064582A" w:rsidDel="00727A6D">
          <w:rPr>
            <w:rFonts w:ascii="Times New Roman" w:hAnsi="Times New Roman" w:cs="Times New Roman"/>
            <w:color w:val="222222"/>
            <w:sz w:val="24"/>
            <w:szCs w:val="24"/>
            <w:shd w:val="clear" w:color="auto" w:fill="FFFFFF"/>
          </w:rPr>
          <w:delText>a</w:delText>
        </w:r>
      </w:del>
      <w:del w:id="4212" w:author="Mohammad Nayeem Hasan" w:date="2024-11-03T23:10:00Z" w16du:dateUtc="2024-11-03T17:10:00Z">
        <w:r w:rsidRPr="0064582A" w:rsidDel="0077291E">
          <w:rPr>
            <w:rFonts w:ascii="Times New Roman" w:hAnsi="Times New Roman" w:cs="Times New Roman"/>
            <w:color w:val="222222"/>
            <w:sz w:val="24"/>
            <w:szCs w:val="24"/>
            <w:shd w:val="clear" w:color="auto" w:fill="FFFFFF"/>
          </w:rPr>
          <w:delText>ble to</w:delText>
        </w:r>
      </w:del>
      <w:del w:id="4213" w:author="Mohammad Nayeem Hasan" w:date="2024-11-04T01:24:00Z" w16du:dateUtc="2024-11-03T19:24:00Z">
        <w:r w:rsidRPr="0064582A" w:rsidDel="00727A6D">
          <w:rPr>
            <w:rFonts w:ascii="Times New Roman" w:hAnsi="Times New Roman" w:cs="Times New Roman"/>
            <w:color w:val="222222"/>
            <w:sz w:val="24"/>
            <w:szCs w:val="24"/>
            <w:shd w:val="clear" w:color="auto" w:fill="FFFFFF"/>
          </w:rPr>
          <w:delText xml:space="preserve"> identify children </w:delText>
        </w:r>
        <w:r w:rsidR="008F3EF5" w:rsidRPr="0064582A" w:rsidDel="00727A6D">
          <w:rPr>
            <w:rFonts w:ascii="Times New Roman" w:hAnsi="Times New Roman" w:cs="Times New Roman"/>
            <w:color w:val="222222"/>
            <w:sz w:val="24"/>
            <w:szCs w:val="24"/>
            <w:shd w:val="clear" w:color="auto" w:fill="FFFFFF"/>
          </w:rPr>
          <w:delText>becoming</w:delText>
        </w:r>
        <w:r w:rsidR="000776B2" w:rsidRPr="0064582A" w:rsidDel="00727A6D">
          <w:rPr>
            <w:rFonts w:ascii="Times New Roman" w:hAnsi="Times New Roman" w:cs="Times New Roman"/>
            <w:color w:val="222222"/>
            <w:sz w:val="24"/>
            <w:szCs w:val="24"/>
            <w:shd w:val="clear" w:color="auto" w:fill="FFFFFF"/>
          </w:rPr>
          <w:delText xml:space="preserve"> extremely</w:delText>
        </w:r>
        <w:r w:rsidRPr="0064582A" w:rsidDel="00727A6D">
          <w:rPr>
            <w:rFonts w:ascii="Times New Roman" w:hAnsi="Times New Roman" w:cs="Times New Roman"/>
            <w:color w:val="222222"/>
            <w:sz w:val="24"/>
            <w:szCs w:val="24"/>
            <w:shd w:val="clear" w:color="auto" w:fill="FFFFFF"/>
          </w:rPr>
          <w:delText xml:space="preserve"> dehydrated.</w:delText>
        </w:r>
      </w:del>
    </w:p>
    <w:p w14:paraId="79F9A2C0" w14:textId="4232F34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Conclusion</w:t>
      </w:r>
    </w:p>
    <w:p w14:paraId="59E26596" w14:textId="52092D6F" w:rsidR="009B0050" w:rsidRDefault="00266015" w:rsidP="009B0050">
      <w:pPr>
        <w:spacing w:line="480" w:lineRule="auto"/>
        <w:ind w:firstLine="720"/>
        <w:rPr>
          <w:rFonts w:ascii="Times New Roman" w:hAnsi="Times New Roman" w:cs="Times New Roman"/>
          <w:bCs/>
          <w:sz w:val="24"/>
          <w:szCs w:val="24"/>
        </w:rPr>
      </w:pPr>
      <w:bookmarkStart w:id="4214" w:name="_Hlk181578326"/>
      <w:ins w:id="4215" w:author="Mohammad Nayeem Hasan" w:date="2024-11-04T02:02:00Z" w16du:dateUtc="2024-11-03T20:02:00Z">
        <w:r w:rsidRPr="00266015">
          <w:rPr>
            <w:rFonts w:ascii="Times New Roman" w:hAnsi="Times New Roman" w:cs="Times New Roman"/>
            <w:bCs/>
            <w:sz w:val="24"/>
            <w:szCs w:val="24"/>
          </w:rPr>
          <w:t xml:space="preserve">Our study found that the prevalence of diarrhea among children under five has reportedly increased in recent years. Therefore, we aimed to analyze the prevalence of diarrhea and identify the factors contributing to diarrheal diseases in children aged 0-5 years in Bangladesh from 2006 to 2019, </w:t>
        </w:r>
      </w:ins>
      <w:ins w:id="4216" w:author="Mohammad Nayeem Hasan" w:date="2024-11-04T02:57:00Z" w16du:dateUtc="2024-11-03T20:57:00Z">
        <w:r w:rsidR="00797C4B">
          <w:rPr>
            <w:rFonts w:ascii="Times New Roman" w:hAnsi="Times New Roman" w:cs="Times New Roman"/>
            <w:bCs/>
            <w:sz w:val="24"/>
            <w:szCs w:val="24"/>
          </w:rPr>
          <w:t>to</w:t>
        </w:r>
      </w:ins>
      <w:ins w:id="4217" w:author="Mohammad Nayeem Hasan" w:date="2024-11-04T02:02:00Z" w16du:dateUtc="2024-11-03T20:02:00Z">
        <w:r w:rsidRPr="00266015">
          <w:rPr>
            <w:rFonts w:ascii="Times New Roman" w:hAnsi="Times New Roman" w:cs="Times New Roman"/>
            <w:bCs/>
            <w:sz w:val="24"/>
            <w:szCs w:val="24"/>
          </w:rPr>
          <w:t xml:space="preserve"> understand the recent rise in this serious health issue.</w:t>
        </w:r>
        <w:r>
          <w:rPr>
            <w:rFonts w:ascii="Times New Roman" w:hAnsi="Times New Roman" w:cs="Times New Roman"/>
            <w:bCs/>
            <w:sz w:val="24"/>
            <w:szCs w:val="24"/>
          </w:rPr>
          <w:t xml:space="preserve"> </w:t>
        </w:r>
      </w:ins>
      <w:bookmarkEnd w:id="4214"/>
      <w:del w:id="4218" w:author="Mohammad Nayeem Hasan" w:date="2024-11-04T03:17:00Z" w16du:dateUtc="2024-11-03T21:17:00Z">
        <w:r w:rsidR="00926A35" w:rsidRPr="0064582A" w:rsidDel="00681C8A">
          <w:rPr>
            <w:rFonts w:ascii="Times New Roman" w:hAnsi="Times New Roman" w:cs="Times New Roman"/>
            <w:bCs/>
            <w:sz w:val="24"/>
            <w:szCs w:val="24"/>
          </w:rPr>
          <w:delText xml:space="preserve">Our study </w:delText>
        </w:r>
        <w:r w:rsidR="00986F74" w:rsidRPr="0064582A" w:rsidDel="00681C8A">
          <w:rPr>
            <w:rFonts w:ascii="Times New Roman" w:hAnsi="Times New Roman" w:cs="Times New Roman"/>
            <w:bCs/>
            <w:sz w:val="24"/>
            <w:szCs w:val="24"/>
          </w:rPr>
          <w:delText>shows</w:delText>
        </w:r>
        <w:r w:rsidR="00926A35" w:rsidRPr="0064582A" w:rsidDel="00681C8A">
          <w:rPr>
            <w:rFonts w:ascii="Times New Roman" w:hAnsi="Times New Roman" w:cs="Times New Roman"/>
            <w:bCs/>
            <w:sz w:val="24"/>
            <w:szCs w:val="24"/>
          </w:rPr>
          <w:delText xml:space="preserve"> that factors such as age of the child, underweight, division, wealth </w:delText>
        </w:r>
        <w:r w:rsidR="008C2DCB" w:rsidRPr="0064582A" w:rsidDel="00681C8A">
          <w:rPr>
            <w:rFonts w:ascii="Times New Roman" w:hAnsi="Times New Roman" w:cs="Times New Roman"/>
            <w:bCs/>
            <w:sz w:val="24"/>
            <w:szCs w:val="24"/>
          </w:rPr>
          <w:delText>status</w:delText>
        </w:r>
        <w:r w:rsidR="00926A35" w:rsidRPr="0064582A" w:rsidDel="00681C8A">
          <w:rPr>
            <w:rFonts w:ascii="Times New Roman" w:hAnsi="Times New Roman" w:cs="Times New Roman"/>
            <w:bCs/>
            <w:sz w:val="24"/>
            <w:szCs w:val="24"/>
          </w:rPr>
          <w:delText xml:space="preserve">, religion, shared toilet facilities, </w:delText>
        </w:r>
      </w:del>
      <w:del w:id="4219" w:author="Mohammad Nayeem Hasan" w:date="2024-11-04T03:14:00Z" w16du:dateUtc="2024-11-03T21:14:00Z">
        <w:r w:rsidR="008C2DCB" w:rsidRPr="0064582A" w:rsidDel="006E2AB9">
          <w:rPr>
            <w:rFonts w:ascii="Times New Roman" w:hAnsi="Times New Roman" w:cs="Times New Roman"/>
            <w:bCs/>
            <w:sz w:val="24"/>
            <w:szCs w:val="24"/>
          </w:rPr>
          <w:delText>and</w:delText>
        </w:r>
      </w:del>
      <w:del w:id="4220" w:author="Mohammad Nayeem Hasan" w:date="2024-11-04T03:17:00Z" w16du:dateUtc="2024-11-03T21:17:00Z">
        <w:r w:rsidR="008C2DCB" w:rsidRPr="0064582A" w:rsidDel="00681C8A">
          <w:rPr>
            <w:rFonts w:ascii="Times New Roman" w:hAnsi="Times New Roman" w:cs="Times New Roman"/>
            <w:bCs/>
            <w:sz w:val="24"/>
            <w:szCs w:val="24"/>
          </w:rPr>
          <w:delText xml:space="preserve"> </w:delText>
        </w:r>
        <w:r w:rsidR="00926A35" w:rsidRPr="0064582A" w:rsidDel="00681C8A">
          <w:rPr>
            <w:rFonts w:ascii="Times New Roman" w:hAnsi="Times New Roman" w:cs="Times New Roman"/>
            <w:bCs/>
            <w:sz w:val="24"/>
            <w:szCs w:val="24"/>
          </w:rPr>
          <w:delText xml:space="preserve">toilet facility type significantly </w:delText>
        </w:r>
        <w:r w:rsidR="00510BE8" w:rsidRPr="0064582A" w:rsidDel="00681C8A">
          <w:rPr>
            <w:rFonts w:ascii="Times New Roman" w:hAnsi="Times New Roman" w:cs="Times New Roman"/>
            <w:bCs/>
            <w:sz w:val="24"/>
            <w:szCs w:val="24"/>
          </w:rPr>
          <w:delText>influence</w:delText>
        </w:r>
        <w:r w:rsidR="000D5CFE" w:rsidRPr="0064582A" w:rsidDel="00681C8A">
          <w:rPr>
            <w:rFonts w:ascii="Times New Roman" w:hAnsi="Times New Roman" w:cs="Times New Roman"/>
            <w:bCs/>
            <w:sz w:val="24"/>
            <w:szCs w:val="24"/>
          </w:rPr>
          <w:delText>d</w:delText>
        </w:r>
        <w:r w:rsidR="00926A35" w:rsidRPr="0064582A" w:rsidDel="00681C8A">
          <w:rPr>
            <w:rFonts w:ascii="Times New Roman" w:hAnsi="Times New Roman" w:cs="Times New Roman"/>
            <w:bCs/>
            <w:sz w:val="24"/>
            <w:szCs w:val="24"/>
          </w:rPr>
          <w:delText xml:space="preserve"> </w:delText>
        </w:r>
        <w:r w:rsidR="001501F4" w:rsidRPr="0064582A" w:rsidDel="00681C8A">
          <w:rPr>
            <w:rFonts w:ascii="Times New Roman" w:hAnsi="Times New Roman" w:cs="Times New Roman"/>
            <w:bCs/>
            <w:sz w:val="24"/>
            <w:szCs w:val="24"/>
          </w:rPr>
          <w:delText>the chance of having</w:delText>
        </w:r>
        <w:r w:rsidR="00926A35" w:rsidRPr="0064582A" w:rsidDel="00681C8A">
          <w:rPr>
            <w:rFonts w:ascii="Times New Roman" w:hAnsi="Times New Roman" w:cs="Times New Roman"/>
            <w:bCs/>
            <w:sz w:val="24"/>
            <w:szCs w:val="24"/>
          </w:rPr>
          <w:delText xml:space="preserve"> diarrhea among </w:delText>
        </w:r>
        <w:r w:rsidR="000D6248" w:rsidRPr="0064582A" w:rsidDel="00681C8A">
          <w:rPr>
            <w:rFonts w:ascii="Times New Roman" w:hAnsi="Times New Roman" w:cs="Times New Roman"/>
            <w:bCs/>
            <w:sz w:val="24"/>
            <w:szCs w:val="24"/>
          </w:rPr>
          <w:delText>0-</w:delText>
        </w:r>
      </w:del>
      <w:del w:id="4221" w:author="Mohammad Nayeem Hasan" w:date="2024-11-04T02:57:00Z" w16du:dateUtc="2024-11-03T20:57:00Z">
        <w:r w:rsidR="000D6248" w:rsidRPr="0064582A" w:rsidDel="00797C4B">
          <w:rPr>
            <w:rFonts w:ascii="Times New Roman" w:hAnsi="Times New Roman" w:cs="Times New Roman"/>
            <w:bCs/>
            <w:sz w:val="24"/>
            <w:szCs w:val="24"/>
          </w:rPr>
          <w:delText xml:space="preserve">5 years </w:delText>
        </w:r>
      </w:del>
      <w:del w:id="4222" w:author="Mohammad Nayeem Hasan" w:date="2024-11-04T03:17:00Z" w16du:dateUtc="2024-11-03T21:17:00Z">
        <w:r w:rsidR="000D6248" w:rsidRPr="0064582A" w:rsidDel="00681C8A">
          <w:rPr>
            <w:rFonts w:ascii="Times New Roman" w:hAnsi="Times New Roman" w:cs="Times New Roman"/>
            <w:bCs/>
            <w:sz w:val="24"/>
            <w:szCs w:val="24"/>
          </w:rPr>
          <w:delText xml:space="preserve">old </w:delText>
        </w:r>
        <w:r w:rsidR="00926A35" w:rsidRPr="0064582A" w:rsidDel="00681C8A">
          <w:rPr>
            <w:rFonts w:ascii="Times New Roman" w:hAnsi="Times New Roman" w:cs="Times New Roman"/>
            <w:bCs/>
            <w:sz w:val="24"/>
            <w:szCs w:val="24"/>
          </w:rPr>
          <w:delText xml:space="preserve">children in Bangladesh. </w:delText>
        </w:r>
      </w:del>
      <w:ins w:id="4223" w:author="Mohammad Nayeem Hasan" w:date="2024-11-04T03:17:00Z" w16du:dateUtc="2024-11-03T21:17:00Z">
        <w:r w:rsidR="00681C8A" w:rsidRPr="00681C8A">
          <w:rPr>
            <w:rFonts w:ascii="Times New Roman" w:hAnsi="Times New Roman" w:cs="Times New Roman"/>
            <w:bCs/>
            <w:sz w:val="24"/>
            <w:szCs w:val="24"/>
          </w:rPr>
          <w:t xml:space="preserve">Our study indicates that several factors significantly influence the likelihood of diarrhea among children aged 0-5 years in Bangladesh. </w:t>
        </w:r>
        <w:bookmarkStart w:id="4224" w:name="_Hlk181584433"/>
        <w:r w:rsidR="00681C8A" w:rsidRPr="00681C8A">
          <w:rPr>
            <w:rFonts w:ascii="Times New Roman" w:hAnsi="Times New Roman" w:cs="Times New Roman"/>
            <w:bCs/>
            <w:sz w:val="24"/>
            <w:szCs w:val="24"/>
          </w:rPr>
          <w:t xml:space="preserve">These factors include the child's age (across </w:t>
        </w:r>
        <w:r w:rsidR="00681C8A">
          <w:rPr>
            <w:rFonts w:ascii="Times New Roman" w:hAnsi="Times New Roman" w:cs="Times New Roman"/>
            <w:bCs/>
            <w:sz w:val="24"/>
            <w:szCs w:val="24"/>
          </w:rPr>
          <w:t>lower</w:t>
        </w:r>
        <w:r w:rsidR="00681C8A" w:rsidRPr="00681C8A">
          <w:rPr>
            <w:rFonts w:ascii="Times New Roman" w:hAnsi="Times New Roman" w:cs="Times New Roman"/>
            <w:bCs/>
            <w:sz w:val="24"/>
            <w:szCs w:val="24"/>
          </w:rPr>
          <w:t xml:space="preserve"> age categories), underweight status, place of residence (both urban and rural), divisions (Barisal and Rangpur), mother's education (incomplete and complete primary), mother's age (15-19 and 20-34 years), wealth status (poorest and poor), religion (Islam), ethnicity (Bengali), use of shared toilet facilities, type of non-improved toilet facilities, usage of iodized salt, and consumption of water from covered containers.</w:t>
        </w:r>
        <w:r w:rsidR="00681C8A">
          <w:rPr>
            <w:rFonts w:ascii="Times New Roman" w:hAnsi="Times New Roman" w:cs="Times New Roman"/>
            <w:bCs/>
            <w:sz w:val="24"/>
            <w:szCs w:val="24"/>
          </w:rPr>
          <w:t xml:space="preserve"> </w:t>
        </w:r>
      </w:ins>
      <w:ins w:id="4225" w:author="Mohammad Nayeem Hasan" w:date="2024-11-04T03:24:00Z" w16du:dateUtc="2024-11-03T21:24:00Z">
        <w:r w:rsidR="00681C8A" w:rsidRPr="00681C8A">
          <w:rPr>
            <w:rFonts w:ascii="Times New Roman" w:hAnsi="Times New Roman" w:cs="Times New Roman"/>
            <w:bCs/>
            <w:sz w:val="24"/>
            <w:szCs w:val="24"/>
          </w:rPr>
          <w:t>Younger children, particularly those aged 12 to 23 months, as well as underweight children, children from rural areas, and those from Barisal, were found to have a higher risk of diarrhea. Additionally, children whose parents have only a primary education, mothers aged 15-19 or 20-34 years, and those from poorer or poorest households were also at greater risk. Other contributing factors include being of Islamic faith, sharing toilet facilities, using non-improved toilet types, not using iodized salt, and consuming water from uncovered containers</w:t>
        </w:r>
      </w:ins>
      <w:ins w:id="4226" w:author="Mohammad Nayeem Hasan" w:date="2024-11-04T03:25:00Z" w16du:dateUtc="2024-11-03T21:25:00Z">
        <w:r w:rsidR="00681C8A">
          <w:rPr>
            <w:rFonts w:ascii="Times New Roman" w:hAnsi="Times New Roman" w:cs="Times New Roman"/>
            <w:bCs/>
            <w:sz w:val="24"/>
            <w:szCs w:val="24"/>
          </w:rPr>
          <w:t xml:space="preserve"> also at higher risk of diarrhea</w:t>
        </w:r>
      </w:ins>
      <w:ins w:id="4227" w:author="Mohammad Nayeem Hasan" w:date="2024-11-04T03:24:00Z" w16du:dateUtc="2024-11-03T21:24:00Z">
        <w:r w:rsidR="00681C8A" w:rsidRPr="00681C8A">
          <w:rPr>
            <w:rFonts w:ascii="Times New Roman" w:hAnsi="Times New Roman" w:cs="Times New Roman"/>
            <w:bCs/>
            <w:sz w:val="24"/>
            <w:szCs w:val="24"/>
          </w:rPr>
          <w:t>.</w:t>
        </w:r>
        <w:r w:rsidR="00681C8A">
          <w:rPr>
            <w:rFonts w:ascii="Times New Roman" w:hAnsi="Times New Roman" w:cs="Times New Roman"/>
            <w:bCs/>
            <w:sz w:val="24"/>
            <w:szCs w:val="24"/>
          </w:rPr>
          <w:t xml:space="preserve"> </w:t>
        </w:r>
      </w:ins>
      <w:del w:id="4228" w:author="Mohammad Nayeem Hasan" w:date="2024-11-04T03:24:00Z" w16du:dateUtc="2024-11-03T21:24:00Z">
        <w:r w:rsidR="00540B16" w:rsidRPr="0064582A" w:rsidDel="00681C8A">
          <w:rPr>
            <w:rFonts w:ascii="Times New Roman" w:hAnsi="Times New Roman" w:cs="Times New Roman"/>
            <w:bCs/>
            <w:sz w:val="24"/>
            <w:szCs w:val="24"/>
          </w:rPr>
          <w:delText>Y</w:delText>
        </w:r>
        <w:r w:rsidR="00926A35" w:rsidRPr="0064582A" w:rsidDel="00681C8A">
          <w:rPr>
            <w:rFonts w:ascii="Times New Roman" w:hAnsi="Times New Roman" w:cs="Times New Roman"/>
            <w:bCs/>
            <w:sz w:val="24"/>
            <w:szCs w:val="24"/>
          </w:rPr>
          <w:delText>oung</w:delText>
        </w:r>
        <w:r w:rsidR="00540B16" w:rsidRPr="0064582A" w:rsidDel="00681C8A">
          <w:rPr>
            <w:rFonts w:ascii="Times New Roman" w:hAnsi="Times New Roman" w:cs="Times New Roman"/>
            <w:bCs/>
            <w:sz w:val="24"/>
            <w:szCs w:val="24"/>
          </w:rPr>
          <w:delText>er</w:delText>
        </w:r>
        <w:r w:rsidR="00926A35" w:rsidRPr="0064582A" w:rsidDel="00681C8A">
          <w:rPr>
            <w:rFonts w:ascii="Times New Roman" w:hAnsi="Times New Roman" w:cs="Times New Roman"/>
            <w:bCs/>
            <w:sz w:val="24"/>
            <w:szCs w:val="24"/>
          </w:rPr>
          <w:delText xml:space="preserve"> children, primarily those between the ages of 12 and 23 months,</w:delText>
        </w:r>
        <w:r w:rsidR="0099356E" w:rsidRPr="0064582A" w:rsidDel="00681C8A">
          <w:rPr>
            <w:rFonts w:ascii="Times New Roman" w:hAnsi="Times New Roman" w:cs="Times New Roman"/>
            <w:bCs/>
            <w:sz w:val="24"/>
            <w:szCs w:val="24"/>
          </w:rPr>
          <w:delText xml:space="preserve"> </w:delText>
        </w:r>
        <w:r w:rsidR="00926A35" w:rsidRPr="0064582A" w:rsidDel="00681C8A">
          <w:rPr>
            <w:rFonts w:ascii="Times New Roman" w:hAnsi="Times New Roman" w:cs="Times New Roman"/>
            <w:bCs/>
            <w:sz w:val="24"/>
            <w:szCs w:val="24"/>
          </w:rPr>
          <w:delText xml:space="preserve">underweight children, children from the poorest households </w:delText>
        </w:r>
      </w:del>
      <w:del w:id="4229" w:author="Mohammad Nayeem Hasan" w:date="2024-11-04T03:23:00Z" w16du:dateUtc="2024-11-03T21:23:00Z">
        <w:r w:rsidR="00926A35" w:rsidRPr="0064582A" w:rsidDel="00681C8A">
          <w:rPr>
            <w:rFonts w:ascii="Times New Roman" w:hAnsi="Times New Roman" w:cs="Times New Roman"/>
            <w:bCs/>
            <w:sz w:val="24"/>
            <w:szCs w:val="24"/>
          </w:rPr>
          <w:delText>and households with inadequate sanitation facilities</w:delText>
        </w:r>
        <w:r w:rsidR="007863CA" w:rsidRPr="0064582A" w:rsidDel="00681C8A">
          <w:rPr>
            <w:rFonts w:ascii="Times New Roman" w:hAnsi="Times New Roman" w:cs="Times New Roman"/>
            <w:bCs/>
            <w:sz w:val="24"/>
            <w:szCs w:val="24"/>
          </w:rPr>
          <w:delText xml:space="preserve"> </w:delText>
        </w:r>
      </w:del>
      <w:del w:id="4230" w:author="Mohammad Nayeem Hasan" w:date="2024-11-04T03:24:00Z" w16du:dateUtc="2024-11-03T21:24:00Z">
        <w:r w:rsidR="00573229" w:rsidRPr="0064582A" w:rsidDel="00681C8A">
          <w:rPr>
            <w:rFonts w:ascii="Times New Roman" w:hAnsi="Times New Roman" w:cs="Times New Roman"/>
            <w:bCs/>
            <w:sz w:val="24"/>
            <w:szCs w:val="24"/>
          </w:rPr>
          <w:delText>had higher chance of having diarrhea</w:delText>
        </w:r>
        <w:r w:rsidR="00926A35" w:rsidRPr="0064582A" w:rsidDel="00681C8A">
          <w:rPr>
            <w:rFonts w:ascii="Times New Roman" w:hAnsi="Times New Roman" w:cs="Times New Roman"/>
            <w:bCs/>
            <w:sz w:val="24"/>
            <w:szCs w:val="24"/>
          </w:rPr>
          <w:delText>.</w:delText>
        </w:r>
        <w:r w:rsidR="00E25535" w:rsidRPr="0064582A" w:rsidDel="00681C8A">
          <w:rPr>
            <w:rFonts w:ascii="Times New Roman" w:hAnsi="Times New Roman" w:cs="Times New Roman"/>
            <w:bCs/>
            <w:sz w:val="24"/>
            <w:szCs w:val="24"/>
          </w:rPr>
          <w:delText xml:space="preserve"> </w:delText>
        </w:r>
        <w:r w:rsidR="00573229" w:rsidRPr="0064582A" w:rsidDel="00681C8A">
          <w:rPr>
            <w:rFonts w:ascii="Times New Roman" w:hAnsi="Times New Roman" w:cs="Times New Roman"/>
            <w:bCs/>
            <w:sz w:val="24"/>
            <w:szCs w:val="24"/>
          </w:rPr>
          <w:delText>P</w:delText>
        </w:r>
        <w:r w:rsidR="00900B5B" w:rsidRPr="0064582A" w:rsidDel="00681C8A">
          <w:rPr>
            <w:rFonts w:ascii="Times New Roman" w:hAnsi="Times New Roman" w:cs="Times New Roman"/>
            <w:bCs/>
            <w:sz w:val="24"/>
            <w:szCs w:val="24"/>
          </w:rPr>
          <w:delText xml:space="preserve">rivate and improved toilet facilities, hygiene practices, and proper nutrition for children can reduce </w:delText>
        </w:r>
        <w:r w:rsidR="004E46E2" w:rsidRPr="0064582A" w:rsidDel="00681C8A">
          <w:rPr>
            <w:rFonts w:ascii="Times New Roman" w:hAnsi="Times New Roman" w:cs="Times New Roman"/>
            <w:bCs/>
            <w:sz w:val="24"/>
            <w:szCs w:val="24"/>
          </w:rPr>
          <w:delText>childhood diarrhea</w:delText>
        </w:r>
        <w:r w:rsidR="00900B5B" w:rsidRPr="0064582A" w:rsidDel="00681C8A">
          <w:rPr>
            <w:rFonts w:ascii="Times New Roman" w:hAnsi="Times New Roman" w:cs="Times New Roman"/>
            <w:bCs/>
            <w:sz w:val="24"/>
            <w:szCs w:val="24"/>
          </w:rPr>
          <w:delText>.</w:delText>
        </w:r>
      </w:del>
      <w:ins w:id="4231" w:author="Mohammad Nayeem Hasan" w:date="2024-11-04T03:01:00Z" w16du:dateUtc="2024-11-03T21:01:00Z">
        <w:r w:rsidR="00797C4B">
          <w:rPr>
            <w:rFonts w:ascii="Times New Roman" w:hAnsi="Times New Roman" w:cs="Times New Roman"/>
            <w:bCs/>
            <w:sz w:val="24"/>
            <w:szCs w:val="24"/>
          </w:rPr>
          <w:t xml:space="preserve">In addition, we also </w:t>
        </w:r>
      </w:ins>
      <w:ins w:id="4232" w:author="Mohammad Nayeem Hasan" w:date="2024-11-04T03:29:00Z" w16du:dateUtc="2024-11-03T21:29:00Z">
        <w:r w:rsidR="00681C8A">
          <w:rPr>
            <w:rFonts w:ascii="Times New Roman" w:hAnsi="Times New Roman" w:cs="Times New Roman"/>
            <w:bCs/>
            <w:sz w:val="24"/>
            <w:szCs w:val="24"/>
          </w:rPr>
          <w:t>noticed</w:t>
        </w:r>
      </w:ins>
      <w:ins w:id="4233" w:author="Mohammad Nayeem Hasan" w:date="2024-11-04T03:01:00Z" w16du:dateUtc="2024-11-03T21:01:00Z">
        <w:r w:rsidR="00797C4B">
          <w:rPr>
            <w:rFonts w:ascii="Times New Roman" w:hAnsi="Times New Roman" w:cs="Times New Roman"/>
            <w:bCs/>
            <w:sz w:val="24"/>
            <w:szCs w:val="24"/>
          </w:rPr>
          <w:t xml:space="preserve"> that</w:t>
        </w:r>
      </w:ins>
      <w:ins w:id="4234" w:author="Mohammad Nayeem Hasan" w:date="2024-11-04T03:04:00Z" w16du:dateUtc="2024-11-03T21:04:00Z">
        <w:r w:rsidR="00797C4B">
          <w:rPr>
            <w:rFonts w:ascii="Times New Roman" w:hAnsi="Times New Roman" w:cs="Times New Roman"/>
            <w:bCs/>
            <w:sz w:val="24"/>
            <w:szCs w:val="24"/>
          </w:rPr>
          <w:t xml:space="preserve"> </w:t>
        </w:r>
      </w:ins>
      <w:ins w:id="4235" w:author="Mohammad Nayeem Hasan" w:date="2024-11-04T03:29:00Z" w16du:dateUtc="2024-11-03T21:29:00Z">
        <w:r w:rsidR="00681C8A">
          <w:rPr>
            <w:rFonts w:ascii="Times New Roman" w:hAnsi="Times New Roman" w:cs="Times New Roman"/>
            <w:bCs/>
            <w:sz w:val="24"/>
            <w:szCs w:val="24"/>
          </w:rPr>
          <w:t>the </w:t>
        </w:r>
      </w:ins>
      <w:ins w:id="4236" w:author="Mohammad Nayeem Hasan" w:date="2024-11-04T03:04:00Z" w16du:dateUtc="2024-11-03T21:04:00Z">
        <w:r w:rsidR="00797C4B">
          <w:rPr>
            <w:rFonts w:ascii="Times New Roman" w:hAnsi="Times New Roman" w:cs="Times New Roman"/>
            <w:bCs/>
            <w:sz w:val="24"/>
            <w:szCs w:val="24"/>
          </w:rPr>
          <w:t xml:space="preserve">age of </w:t>
        </w:r>
      </w:ins>
      <w:ins w:id="4237" w:author="Mohammad Nayeem Hasan" w:date="2024-11-04T03:29:00Z" w16du:dateUtc="2024-11-03T21:29:00Z">
        <w:r w:rsidR="00681C8A">
          <w:rPr>
            <w:rFonts w:ascii="Times New Roman" w:hAnsi="Times New Roman" w:cs="Times New Roman"/>
            <w:bCs/>
            <w:sz w:val="24"/>
            <w:szCs w:val="24"/>
          </w:rPr>
          <w:t>the </w:t>
        </w:r>
      </w:ins>
      <w:ins w:id="4238" w:author="Mohammad Nayeem Hasan" w:date="2024-11-04T03:04:00Z" w16du:dateUtc="2024-11-03T21:04:00Z">
        <w:r w:rsidR="00797C4B">
          <w:rPr>
            <w:rFonts w:ascii="Times New Roman" w:hAnsi="Times New Roman" w:cs="Times New Roman"/>
            <w:bCs/>
            <w:sz w:val="24"/>
            <w:szCs w:val="24"/>
          </w:rPr>
          <w:t xml:space="preserve">child, </w:t>
        </w:r>
      </w:ins>
      <w:ins w:id="4239" w:author="Mohammad Nayeem Hasan" w:date="2024-11-04T03:05:00Z" w16du:dateUtc="2024-11-03T21:05:00Z">
        <w:r w:rsidR="00797C4B">
          <w:rPr>
            <w:rFonts w:ascii="Times New Roman" w:hAnsi="Times New Roman" w:cs="Times New Roman"/>
            <w:bCs/>
            <w:sz w:val="24"/>
            <w:szCs w:val="24"/>
          </w:rPr>
          <w:t xml:space="preserve">Division, </w:t>
        </w:r>
      </w:ins>
      <w:ins w:id="4240" w:author="Mohammad Nayeem Hasan" w:date="2024-11-04T03:31:00Z" w16du:dateUtc="2024-11-03T21:31:00Z">
        <w:r w:rsidR="00F931F1">
          <w:rPr>
            <w:rFonts w:ascii="Times New Roman" w:hAnsi="Times New Roman" w:cs="Times New Roman"/>
            <w:bCs/>
            <w:sz w:val="24"/>
            <w:szCs w:val="24"/>
          </w:rPr>
          <w:t>and </w:t>
        </w:r>
      </w:ins>
      <w:ins w:id="4241" w:author="Mohammad Nayeem Hasan" w:date="2024-11-04T03:26:00Z" w16du:dateUtc="2024-11-03T21:26:00Z">
        <w:r w:rsidR="00681C8A">
          <w:rPr>
            <w:rFonts w:ascii="Times New Roman" w:hAnsi="Times New Roman" w:cs="Times New Roman"/>
            <w:bCs/>
            <w:sz w:val="24"/>
            <w:szCs w:val="24"/>
          </w:rPr>
          <w:t>shared toilet facilities</w:t>
        </w:r>
      </w:ins>
      <w:ins w:id="4242" w:author="Mohammad Nayeem Hasan" w:date="2024-11-04T03:27:00Z" w16du:dateUtc="2024-11-03T21:27:00Z">
        <w:r w:rsidR="00681C8A">
          <w:rPr>
            <w:rFonts w:ascii="Times New Roman" w:hAnsi="Times New Roman" w:cs="Times New Roman"/>
            <w:bCs/>
            <w:sz w:val="24"/>
            <w:szCs w:val="24"/>
          </w:rPr>
          <w:t xml:space="preserve"> are significantly associated in all survey years. </w:t>
        </w:r>
      </w:ins>
      <w:ins w:id="4243" w:author="Mohammad Nayeem Hasan" w:date="2024-11-04T03:33:00Z" w16du:dateUtc="2024-11-03T21:33:00Z">
        <w:r w:rsidR="00F931F1" w:rsidRPr="00F931F1">
          <w:rPr>
            <w:rFonts w:ascii="Times New Roman" w:hAnsi="Times New Roman" w:cs="Times New Roman"/>
            <w:bCs/>
            <w:sz w:val="24"/>
            <w:szCs w:val="24"/>
          </w:rPr>
          <w:t>However, underweight status, division, mother's education, wealth index, religion, ethnicity, type of toilet facility, and salt iodization were significant factors in 2019 but not in the previous survey.</w:t>
        </w:r>
      </w:ins>
      <w:ins w:id="4244" w:author="Mohammad Nayeem Hasan" w:date="2024-11-04T03:32:00Z" w16du:dateUtc="2024-11-03T21:32:00Z">
        <w:r w:rsidR="00F931F1">
          <w:rPr>
            <w:rFonts w:ascii="Times New Roman" w:hAnsi="Times New Roman" w:cs="Times New Roman"/>
            <w:bCs/>
            <w:sz w:val="24"/>
            <w:szCs w:val="24"/>
          </w:rPr>
          <w:t xml:space="preserve"> </w:t>
        </w:r>
        <w:bookmarkEnd w:id="4224"/>
        <w:r w:rsidR="00F931F1">
          <w:rPr>
            <w:rFonts w:ascii="Times New Roman" w:hAnsi="Times New Roman" w:cs="Times New Roman"/>
            <w:bCs/>
            <w:sz w:val="24"/>
            <w:szCs w:val="24"/>
          </w:rPr>
          <w:t xml:space="preserve">So, </w:t>
        </w:r>
      </w:ins>
      <w:ins w:id="4245" w:author="Mohammad Nayeem Hasan" w:date="2024-11-04T03:33:00Z" w16du:dateUtc="2024-11-03T21:33:00Z">
        <w:r w:rsidR="00F931F1">
          <w:rPr>
            <w:rFonts w:ascii="Times New Roman" w:hAnsi="Times New Roman" w:cs="Times New Roman"/>
            <w:bCs/>
            <w:sz w:val="24"/>
            <w:szCs w:val="24"/>
          </w:rPr>
          <w:t>the</w:t>
        </w:r>
      </w:ins>
      <w:del w:id="4246" w:author="Mohammad Nayeem Hasan" w:date="2024-11-04T03:32:00Z" w16du:dateUtc="2024-11-03T21:32:00Z">
        <w:r w:rsidR="00900B5B" w:rsidRPr="0064582A" w:rsidDel="00F931F1">
          <w:rPr>
            <w:rFonts w:ascii="Times New Roman" w:hAnsi="Times New Roman" w:cs="Times New Roman"/>
            <w:bCs/>
            <w:sz w:val="24"/>
            <w:szCs w:val="24"/>
          </w:rPr>
          <w:delText xml:space="preserve"> The </w:delText>
        </w:r>
      </w:del>
      <w:ins w:id="4247" w:author="Mohammad Nayeem Hasan" w:date="2024-11-04T03:32:00Z" w16du:dateUtc="2024-11-03T21:32:00Z">
        <w:r w:rsidR="00F931F1">
          <w:rPr>
            <w:rFonts w:ascii="Times New Roman" w:hAnsi="Times New Roman" w:cs="Times New Roman"/>
            <w:bCs/>
            <w:sz w:val="24"/>
            <w:szCs w:val="24"/>
          </w:rPr>
          <w:t xml:space="preserve"> </w:t>
        </w:r>
      </w:ins>
      <w:r w:rsidR="00900B5B" w:rsidRPr="0064582A">
        <w:rPr>
          <w:rFonts w:ascii="Times New Roman" w:hAnsi="Times New Roman" w:cs="Times New Roman"/>
          <w:bCs/>
          <w:sz w:val="24"/>
          <w:szCs w:val="24"/>
        </w:rPr>
        <w:t xml:space="preserve">findings of our </w:t>
      </w:r>
      <w:r w:rsidR="00900B5B" w:rsidRPr="0064582A">
        <w:rPr>
          <w:rFonts w:ascii="Times New Roman" w:hAnsi="Times New Roman" w:cs="Times New Roman"/>
          <w:bCs/>
          <w:sz w:val="24"/>
          <w:szCs w:val="24"/>
        </w:rPr>
        <w:lastRenderedPageBreak/>
        <w:t>study have some potential implications for our policymakers. Different government and non-government organizations, international agencies, and public health professionals work to improve children's health.</w:t>
      </w:r>
      <w:r w:rsidR="00900B5B" w:rsidRPr="0064582A">
        <w:rPr>
          <w:rFonts w:ascii="Times New Roman" w:hAnsi="Times New Roman" w:cs="Times New Roman"/>
          <w:sz w:val="24"/>
          <w:szCs w:val="24"/>
        </w:rPr>
        <w:t xml:space="preserve"> </w:t>
      </w:r>
      <w:r w:rsidR="005241E8" w:rsidRPr="0064582A">
        <w:rPr>
          <w:rFonts w:ascii="Times New Roman" w:hAnsi="Times New Roman" w:cs="Times New Roman"/>
          <w:bCs/>
          <w:sz w:val="24"/>
          <w:szCs w:val="24"/>
        </w:rPr>
        <w:t xml:space="preserve">Implementation of </w:t>
      </w:r>
      <w:del w:id="4248" w:author="Mohammad Nayeem Hasan" w:date="2024-11-03T23:10:00Z" w16du:dateUtc="2024-11-03T17:10:00Z">
        <w:r w:rsidR="00032486" w:rsidRPr="0064582A" w:rsidDel="0077291E">
          <w:rPr>
            <w:rFonts w:ascii="Times New Roman" w:hAnsi="Times New Roman" w:cs="Times New Roman"/>
            <w:bCs/>
            <w:sz w:val="24"/>
            <w:szCs w:val="24"/>
          </w:rPr>
          <w:delText xml:space="preserve">program </w:delText>
        </w:r>
      </w:del>
      <w:ins w:id="4249" w:author="Mohammad Nayeem Hasan" w:date="2024-11-03T23:10:00Z" w16du:dateUtc="2024-11-03T17:10:00Z">
        <w:r w:rsidR="0077291E">
          <w:rPr>
            <w:rFonts w:ascii="Times New Roman" w:hAnsi="Times New Roman" w:cs="Times New Roman"/>
            <w:bCs/>
            <w:sz w:val="24"/>
            <w:szCs w:val="24"/>
          </w:rPr>
          <w:t>programs</w:t>
        </w:r>
        <w:r w:rsidR="0077291E" w:rsidRPr="0064582A">
          <w:rPr>
            <w:rFonts w:ascii="Times New Roman" w:hAnsi="Times New Roman" w:cs="Times New Roman"/>
            <w:bCs/>
            <w:sz w:val="24"/>
            <w:szCs w:val="24"/>
          </w:rPr>
          <w:t xml:space="preserve"> </w:t>
        </w:r>
      </w:ins>
      <w:r w:rsidR="00032486" w:rsidRPr="0064582A">
        <w:rPr>
          <w:rFonts w:ascii="Times New Roman" w:hAnsi="Times New Roman" w:cs="Times New Roman"/>
          <w:bCs/>
          <w:sz w:val="24"/>
          <w:szCs w:val="24"/>
        </w:rPr>
        <w:t xml:space="preserve">regarding basic hygiene </w:t>
      </w:r>
      <w:del w:id="4250" w:author="Mohammad Nayeem Hasan" w:date="2024-11-03T23:10:00Z" w16du:dateUtc="2024-11-03T17:10:00Z">
        <w:r w:rsidR="00032486" w:rsidRPr="0064582A" w:rsidDel="0077291E">
          <w:rPr>
            <w:rFonts w:ascii="Times New Roman" w:hAnsi="Times New Roman" w:cs="Times New Roman"/>
            <w:bCs/>
            <w:sz w:val="24"/>
            <w:szCs w:val="24"/>
          </w:rPr>
          <w:delText xml:space="preserve">practice </w:delText>
        </w:r>
      </w:del>
      <w:ins w:id="4251" w:author="Mohammad Nayeem Hasan" w:date="2024-11-03T23:10:00Z" w16du:dateUtc="2024-11-03T17:10:00Z">
        <w:r w:rsidR="0077291E">
          <w:rPr>
            <w:rFonts w:ascii="Times New Roman" w:hAnsi="Times New Roman" w:cs="Times New Roman"/>
            <w:bCs/>
            <w:sz w:val="24"/>
            <w:szCs w:val="24"/>
          </w:rPr>
          <w:t>practices</w:t>
        </w:r>
        <w:r w:rsidR="0077291E" w:rsidRPr="0064582A">
          <w:rPr>
            <w:rFonts w:ascii="Times New Roman" w:hAnsi="Times New Roman" w:cs="Times New Roman"/>
            <w:bCs/>
            <w:sz w:val="24"/>
            <w:szCs w:val="24"/>
          </w:rPr>
          <w:t xml:space="preserve"> </w:t>
        </w:r>
      </w:ins>
      <w:r w:rsidR="00032486" w:rsidRPr="0064582A">
        <w:rPr>
          <w:rFonts w:ascii="Times New Roman" w:hAnsi="Times New Roman" w:cs="Times New Roman"/>
          <w:bCs/>
          <w:sz w:val="24"/>
          <w:szCs w:val="24"/>
        </w:rPr>
        <w:t xml:space="preserve">and </w:t>
      </w:r>
      <w:r w:rsidR="00F36252" w:rsidRPr="0064582A">
        <w:rPr>
          <w:rFonts w:ascii="Times New Roman" w:hAnsi="Times New Roman" w:cs="Times New Roman"/>
          <w:bCs/>
          <w:sz w:val="24"/>
          <w:szCs w:val="24"/>
        </w:rPr>
        <w:t>child nutrition</w:t>
      </w:r>
      <w:r w:rsidR="007344D9" w:rsidRPr="0064582A">
        <w:rPr>
          <w:rFonts w:ascii="Times New Roman" w:hAnsi="Times New Roman" w:cs="Times New Roman"/>
          <w:bCs/>
          <w:sz w:val="24"/>
          <w:szCs w:val="24"/>
        </w:rPr>
        <w:t xml:space="preserve"> along with </w:t>
      </w:r>
      <w:r w:rsidR="001C74CE" w:rsidRPr="0064582A">
        <w:rPr>
          <w:rFonts w:ascii="Times New Roman" w:hAnsi="Times New Roman" w:cs="Times New Roman"/>
          <w:bCs/>
          <w:sz w:val="24"/>
          <w:szCs w:val="24"/>
        </w:rPr>
        <w:t xml:space="preserve">existing </w:t>
      </w:r>
      <w:del w:id="4252" w:author="Mohammad Nayeem Hasan" w:date="2024-11-03T23:10:00Z" w16du:dateUtc="2024-11-03T17:10:00Z">
        <w:r w:rsidR="001C74CE" w:rsidRPr="0064582A" w:rsidDel="0077291E">
          <w:rPr>
            <w:rFonts w:ascii="Times New Roman" w:hAnsi="Times New Roman" w:cs="Times New Roman"/>
            <w:bCs/>
            <w:sz w:val="24"/>
            <w:szCs w:val="24"/>
          </w:rPr>
          <w:delText>program</w:delText>
        </w:r>
        <w:r w:rsidR="00C22F0C" w:rsidRPr="0064582A" w:rsidDel="0077291E">
          <w:rPr>
            <w:rFonts w:ascii="Times New Roman" w:hAnsi="Times New Roman" w:cs="Times New Roman"/>
            <w:bCs/>
            <w:sz w:val="24"/>
            <w:szCs w:val="24"/>
          </w:rPr>
          <w:delText xml:space="preserve"> </w:delText>
        </w:r>
      </w:del>
      <w:ins w:id="4253" w:author="Mohammad Nayeem Hasan" w:date="2024-11-03T23:10:00Z" w16du:dateUtc="2024-11-03T17:10:00Z">
        <w:r w:rsidR="0077291E">
          <w:rPr>
            <w:rFonts w:ascii="Times New Roman" w:hAnsi="Times New Roman" w:cs="Times New Roman"/>
            <w:bCs/>
            <w:sz w:val="24"/>
            <w:szCs w:val="24"/>
          </w:rPr>
          <w:t>programs</w:t>
        </w:r>
        <w:r w:rsidR="0077291E" w:rsidRPr="0064582A">
          <w:rPr>
            <w:rFonts w:ascii="Times New Roman" w:hAnsi="Times New Roman" w:cs="Times New Roman"/>
            <w:bCs/>
            <w:sz w:val="24"/>
            <w:szCs w:val="24"/>
          </w:rPr>
          <w:t xml:space="preserve"> </w:t>
        </w:r>
      </w:ins>
      <w:r w:rsidR="00C22F0C" w:rsidRPr="0064582A">
        <w:rPr>
          <w:rFonts w:ascii="Times New Roman" w:hAnsi="Times New Roman" w:cs="Times New Roman"/>
          <w:bCs/>
          <w:sz w:val="24"/>
          <w:szCs w:val="24"/>
        </w:rPr>
        <w:t>can make substantial changes in childhood diarrhea</w:t>
      </w:r>
      <w:r w:rsidR="007344D9" w:rsidRPr="0064582A">
        <w:rPr>
          <w:rFonts w:ascii="Times New Roman" w:hAnsi="Times New Roman" w:cs="Times New Roman"/>
          <w:bCs/>
          <w:sz w:val="24"/>
          <w:szCs w:val="24"/>
        </w:rPr>
        <w:t>.</w:t>
      </w:r>
    </w:p>
    <w:p w14:paraId="0FE90254" w14:textId="77777777" w:rsidR="00727A6D" w:rsidRPr="0064582A" w:rsidRDefault="00727A6D" w:rsidP="00727A6D">
      <w:pPr>
        <w:spacing w:line="480" w:lineRule="auto"/>
        <w:rPr>
          <w:ins w:id="4254" w:author="Mohammad Nayeem Hasan" w:date="2024-11-04T01:24:00Z" w16du:dateUtc="2024-11-03T19:24:00Z"/>
          <w:rFonts w:ascii="Times New Roman" w:hAnsi="Times New Roman" w:cs="Times New Roman"/>
          <w:color w:val="222222"/>
          <w:sz w:val="24"/>
          <w:szCs w:val="24"/>
          <w:shd w:val="clear" w:color="auto" w:fill="FFFFFF"/>
        </w:rPr>
      </w:pPr>
      <w:ins w:id="4255" w:author="Mohammad Nayeem Hasan" w:date="2024-11-04T01:24:00Z" w16du:dateUtc="2024-11-03T19:24:00Z">
        <w:r w:rsidRPr="0064582A">
          <w:rPr>
            <w:rFonts w:ascii="Times New Roman" w:hAnsi="Times New Roman" w:cs="Times New Roman"/>
            <w:b/>
            <w:bCs/>
            <w:color w:val="222222"/>
            <w:sz w:val="24"/>
            <w:szCs w:val="24"/>
            <w:shd w:val="clear" w:color="auto" w:fill="FFFFFF"/>
          </w:rPr>
          <w:t>Recommendations</w:t>
        </w:r>
      </w:ins>
    </w:p>
    <w:p w14:paraId="6B710856" w14:textId="73DF56BF" w:rsidR="0064582A" w:rsidRPr="00F931F1" w:rsidRDefault="00727A6D">
      <w:pPr>
        <w:spacing w:line="480" w:lineRule="auto"/>
        <w:ind w:firstLine="720"/>
        <w:rPr>
          <w:rFonts w:ascii="Times New Roman" w:hAnsi="Times New Roman" w:cs="Times New Roman"/>
          <w:color w:val="222222"/>
          <w:sz w:val="24"/>
          <w:szCs w:val="24"/>
          <w:shd w:val="clear" w:color="auto" w:fill="FFFFFF"/>
          <w:rPrChange w:id="4256" w:author="Mohammad Nayeem Hasan" w:date="2024-11-04T03:41:00Z" w16du:dateUtc="2024-11-03T21:41:00Z">
            <w:rPr>
              <w:rFonts w:ascii="Times New Roman" w:hAnsi="Times New Roman" w:cs="Times New Roman"/>
              <w:bCs/>
              <w:sz w:val="24"/>
              <w:szCs w:val="24"/>
            </w:rPr>
          </w:rPrChange>
        </w:rPr>
        <w:pPrChange w:id="4257" w:author="Mohammad Nayeem Hasan" w:date="2024-11-04T03:41:00Z" w16du:dateUtc="2024-11-03T21:41:00Z">
          <w:pPr/>
        </w:pPrChange>
      </w:pPr>
      <w:ins w:id="4258" w:author="Mohammad Nayeem Hasan" w:date="2024-11-04T01:24:00Z" w16du:dateUtc="2024-11-03T19:24:00Z">
        <w:r w:rsidRPr="0064582A">
          <w:rPr>
            <w:rFonts w:ascii="Times New Roman" w:hAnsi="Times New Roman" w:cs="Times New Roman"/>
            <w:color w:val="222222"/>
            <w:sz w:val="24"/>
            <w:szCs w:val="24"/>
            <w:shd w:val="clear" w:color="auto" w:fill="FFFFFF"/>
          </w:rPr>
          <w:t>Governments, international organizations, non-governmental organizations, and public health professionals should consider the results of this study when making decisions about how to improve child health over time and stop diarrhea in Bangladesh.</w:t>
        </w:r>
      </w:ins>
      <w:ins w:id="4259" w:author="Mohammad Nayeem Hasan" w:date="2024-11-04T03:37:00Z" w16du:dateUtc="2024-11-03T21:37:00Z">
        <w:r w:rsidR="00F931F1">
          <w:rPr>
            <w:rFonts w:ascii="Times New Roman" w:hAnsi="Times New Roman" w:cs="Times New Roman"/>
            <w:color w:val="222222"/>
            <w:sz w:val="24"/>
            <w:szCs w:val="24"/>
            <w:shd w:val="clear" w:color="auto" w:fill="FFFFFF"/>
          </w:rPr>
          <w:t> </w:t>
        </w:r>
      </w:ins>
      <w:ins w:id="4260" w:author="Mohammad Nayeem Hasan" w:date="2024-11-04T01:24:00Z" w16du:dateUtc="2024-11-03T19:24:00Z">
        <w:r w:rsidRPr="0064582A">
          <w:rPr>
            <w:rFonts w:ascii="Times New Roman" w:hAnsi="Times New Roman" w:cs="Times New Roman"/>
            <w:sz w:val="24"/>
            <w:szCs w:val="24"/>
          </w:rPr>
          <w:t>Hopefully, this study will help policymakers to focus on interventions that are feasible and can be implemented to reduce the risk.</w:t>
        </w:r>
        <w:r w:rsidRPr="0064582A">
          <w:rPr>
            <w:rFonts w:ascii="Times New Roman" w:hAnsi="Times New Roman" w:cs="Times New Roman"/>
            <w:color w:val="222222"/>
            <w:sz w:val="24"/>
            <w:szCs w:val="24"/>
            <w:shd w:val="clear" w:color="auto" w:fill="FFFFFF"/>
          </w:rPr>
          <w:t xml:space="preserve"> Beyond the usual development standards, expanding nutrition and direct diarrhea interventions, water, sanitation, and hygiene (WASH), and basic sanitation practices like handwashing with soap can reduce the rate of childhood diarrhea. Implementing these measures can also reduce hospital burden. Additionally, efforts should be reassessed and stepped up to improve sanitary infrastructure, personal and food hygiene, and home waste management. </w:t>
        </w:r>
      </w:ins>
      <w:bookmarkStart w:id="4261" w:name="_Hlk181584488"/>
      <w:ins w:id="4262"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In addition to all contributing factors, policymakers should consider </w:t>
        </w:r>
        <w:r w:rsidR="00F931F1">
          <w:rPr>
            <w:rFonts w:ascii="Times New Roman" w:hAnsi="Times New Roman" w:cs="Times New Roman"/>
            <w:color w:val="222222"/>
            <w:sz w:val="24"/>
            <w:szCs w:val="24"/>
            <w:shd w:val="clear" w:color="auto" w:fill="FFFFFF"/>
          </w:rPr>
          <w:t>and take to immediate action to reduce dia</w:t>
        </w:r>
      </w:ins>
      <w:ins w:id="4263" w:author="Mohammad Nayeem Hasan" w:date="2024-11-04T03:39:00Z" w16du:dateUtc="2024-11-03T21:39:00Z">
        <w:r w:rsidR="00F931F1">
          <w:rPr>
            <w:rFonts w:ascii="Times New Roman" w:hAnsi="Times New Roman" w:cs="Times New Roman"/>
            <w:color w:val="222222"/>
            <w:sz w:val="24"/>
            <w:szCs w:val="24"/>
            <w:shd w:val="clear" w:color="auto" w:fill="FFFFFF"/>
          </w:rPr>
          <w:t xml:space="preserve">rrhea in </w:t>
        </w:r>
      </w:ins>
      <w:ins w:id="4264"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underweight </w:t>
        </w:r>
      </w:ins>
      <w:ins w:id="4265" w:author="Mohammad Nayeem Hasan" w:date="2024-11-04T03:39:00Z" w16du:dateUtc="2024-11-03T21:39:00Z">
        <w:r w:rsidR="00F931F1">
          <w:rPr>
            <w:rFonts w:ascii="Times New Roman" w:hAnsi="Times New Roman" w:cs="Times New Roman"/>
            <w:color w:val="222222"/>
            <w:sz w:val="24"/>
            <w:szCs w:val="24"/>
            <w:shd w:val="clear" w:color="auto" w:fill="FFFFFF"/>
          </w:rPr>
          <w:t>children</w:t>
        </w:r>
      </w:ins>
      <w:ins w:id="4266"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 </w:t>
        </w:r>
      </w:ins>
      <w:ins w:id="4267" w:author="Mohammad Nayeem Hasan" w:date="2024-11-04T03:39:00Z" w16du:dateUtc="2024-11-03T21:39:00Z">
        <w:r w:rsidR="00F931F1">
          <w:rPr>
            <w:rFonts w:ascii="Times New Roman" w:hAnsi="Times New Roman" w:cs="Times New Roman"/>
            <w:color w:val="222222"/>
            <w:sz w:val="24"/>
            <w:szCs w:val="24"/>
            <w:shd w:val="clear" w:color="auto" w:fill="FFFFFF"/>
          </w:rPr>
          <w:t xml:space="preserve">specific </w:t>
        </w:r>
      </w:ins>
      <w:ins w:id="4268" w:author="Mohammad Nayeem Hasan" w:date="2024-11-04T03:38:00Z" w16du:dateUtc="2024-11-03T21:38:00Z">
        <w:r w:rsidR="00F931F1" w:rsidRPr="00F931F1">
          <w:rPr>
            <w:rFonts w:ascii="Times New Roman" w:hAnsi="Times New Roman" w:cs="Times New Roman"/>
            <w:color w:val="222222"/>
            <w:sz w:val="24"/>
            <w:szCs w:val="24"/>
            <w:shd w:val="clear" w:color="auto" w:fill="FFFFFF"/>
          </w:rPr>
          <w:t>division</w:t>
        </w:r>
      </w:ins>
      <w:ins w:id="4269" w:author="Mohammad Nayeem Hasan" w:date="2024-11-04T03:39:00Z" w16du:dateUtc="2024-11-03T21:39:00Z">
        <w:r w:rsidR="00F931F1">
          <w:rPr>
            <w:rFonts w:ascii="Times New Roman" w:hAnsi="Times New Roman" w:cs="Times New Roman"/>
            <w:color w:val="222222"/>
            <w:sz w:val="24"/>
            <w:szCs w:val="24"/>
            <w:shd w:val="clear" w:color="auto" w:fill="FFFFFF"/>
          </w:rPr>
          <w:t>s</w:t>
        </w:r>
      </w:ins>
      <w:ins w:id="4270"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 </w:t>
        </w:r>
      </w:ins>
      <w:ins w:id="4271" w:author="Mohammad Nayeem Hasan" w:date="2024-11-04T03:39:00Z" w16du:dateUtc="2024-11-03T21:39:00Z">
        <w:r w:rsidR="00F931F1">
          <w:rPr>
            <w:rFonts w:ascii="Times New Roman" w:hAnsi="Times New Roman" w:cs="Times New Roman"/>
            <w:color w:val="222222"/>
            <w:sz w:val="24"/>
            <w:szCs w:val="24"/>
            <w:shd w:val="clear" w:color="auto" w:fill="FFFFFF"/>
          </w:rPr>
          <w:t xml:space="preserve">lower education of </w:t>
        </w:r>
      </w:ins>
      <w:ins w:id="4272"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mother's education, </w:t>
        </w:r>
      </w:ins>
      <w:ins w:id="4273" w:author="Mohammad Nayeem Hasan" w:date="2024-11-04T03:39:00Z" w16du:dateUtc="2024-11-03T21:39:00Z">
        <w:r w:rsidR="00F931F1">
          <w:rPr>
            <w:rFonts w:ascii="Times New Roman" w:hAnsi="Times New Roman" w:cs="Times New Roman"/>
            <w:color w:val="222222"/>
            <w:sz w:val="24"/>
            <w:szCs w:val="24"/>
            <w:shd w:val="clear" w:color="auto" w:fill="FFFFFF"/>
          </w:rPr>
          <w:t xml:space="preserve">lower </w:t>
        </w:r>
      </w:ins>
      <w:ins w:id="4274"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wealth index, </w:t>
        </w:r>
      </w:ins>
      <w:ins w:id="4275" w:author="Mohammad Nayeem Hasan" w:date="2024-11-04T03:39:00Z" w16du:dateUtc="2024-11-03T21:39:00Z">
        <w:r w:rsidR="00F931F1">
          <w:rPr>
            <w:rFonts w:ascii="Times New Roman" w:hAnsi="Times New Roman" w:cs="Times New Roman"/>
            <w:color w:val="222222"/>
            <w:sz w:val="24"/>
            <w:szCs w:val="24"/>
            <w:shd w:val="clear" w:color="auto" w:fill="FFFFFF"/>
          </w:rPr>
          <w:t xml:space="preserve">specific </w:t>
        </w:r>
      </w:ins>
      <w:ins w:id="4276"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religion, </w:t>
        </w:r>
      </w:ins>
      <w:ins w:id="4277" w:author="Mohammad Nayeem Hasan" w:date="2024-11-04T03:39:00Z" w16du:dateUtc="2024-11-03T21:39:00Z">
        <w:r w:rsidR="00F931F1">
          <w:rPr>
            <w:rFonts w:ascii="Times New Roman" w:hAnsi="Times New Roman" w:cs="Times New Roman"/>
            <w:color w:val="222222"/>
            <w:sz w:val="24"/>
            <w:szCs w:val="24"/>
            <w:shd w:val="clear" w:color="auto" w:fill="FFFFFF"/>
          </w:rPr>
          <w:t xml:space="preserve">specific </w:t>
        </w:r>
      </w:ins>
      <w:ins w:id="4278"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ethnicity, </w:t>
        </w:r>
      </w:ins>
      <w:ins w:id="4279" w:author="Mohammad Nayeem Hasan" w:date="2024-11-04T03:39:00Z" w16du:dateUtc="2024-11-03T21:39:00Z">
        <w:r w:rsidR="00F931F1">
          <w:rPr>
            <w:rFonts w:ascii="Times New Roman" w:hAnsi="Times New Roman" w:cs="Times New Roman"/>
            <w:color w:val="222222"/>
            <w:sz w:val="24"/>
            <w:szCs w:val="24"/>
            <w:shd w:val="clear" w:color="auto" w:fill="FFFFFF"/>
          </w:rPr>
          <w:t xml:space="preserve">unimproved </w:t>
        </w:r>
      </w:ins>
      <w:ins w:id="4280"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type of toilet facility, and </w:t>
        </w:r>
      </w:ins>
      <w:ins w:id="4281" w:author="Mohammad Nayeem Hasan" w:date="2024-11-04T03:40:00Z" w16du:dateUtc="2024-11-03T21:40:00Z">
        <w:r w:rsidR="00F931F1">
          <w:rPr>
            <w:rFonts w:ascii="Times New Roman" w:hAnsi="Times New Roman" w:cs="Times New Roman"/>
            <w:color w:val="222222"/>
            <w:sz w:val="24"/>
            <w:szCs w:val="24"/>
            <w:shd w:val="clear" w:color="auto" w:fill="FFFFFF"/>
          </w:rPr>
          <w:t xml:space="preserve">no </w:t>
        </w:r>
      </w:ins>
      <w:ins w:id="4282" w:author="Mohammad Nayeem Hasan" w:date="2024-11-04T03:38:00Z" w16du:dateUtc="2024-11-03T21:38:00Z">
        <w:r w:rsidR="00F931F1" w:rsidRPr="00F931F1">
          <w:rPr>
            <w:rFonts w:ascii="Times New Roman" w:hAnsi="Times New Roman" w:cs="Times New Roman"/>
            <w:color w:val="222222"/>
            <w:sz w:val="24"/>
            <w:szCs w:val="24"/>
            <w:shd w:val="clear" w:color="auto" w:fill="FFFFFF"/>
          </w:rPr>
          <w:t>salt iodization</w:t>
        </w:r>
      </w:ins>
      <w:ins w:id="4283" w:author="Mohammad Nayeem Hasan" w:date="2024-11-04T03:40:00Z" w16du:dateUtc="2024-11-03T21:40:00Z">
        <w:r w:rsidR="00F931F1">
          <w:rPr>
            <w:rFonts w:ascii="Times New Roman" w:hAnsi="Times New Roman" w:cs="Times New Roman"/>
            <w:color w:val="222222"/>
            <w:sz w:val="24"/>
            <w:szCs w:val="24"/>
            <w:shd w:val="clear" w:color="auto" w:fill="FFFFFF"/>
          </w:rPr>
          <w:t xml:space="preserve"> in food intake</w:t>
        </w:r>
      </w:ins>
      <w:ins w:id="4284" w:author="Mohammad Nayeem Hasan" w:date="2024-11-04T03:38:00Z" w16du:dateUtc="2024-11-03T21:38:00Z">
        <w:r w:rsidR="00F931F1" w:rsidRPr="00F931F1">
          <w:rPr>
            <w:rFonts w:ascii="Times New Roman" w:hAnsi="Times New Roman" w:cs="Times New Roman"/>
            <w:color w:val="222222"/>
            <w:sz w:val="24"/>
            <w:szCs w:val="24"/>
            <w:shd w:val="clear" w:color="auto" w:fill="FFFFFF"/>
          </w:rPr>
          <w:t xml:space="preserve">. These factors were significant in 2019 but not in the previous survey, and they play a role in the overall </w:t>
        </w:r>
      </w:ins>
      <w:ins w:id="4285" w:author="Mohammad Nayeem Hasan" w:date="2024-11-04T03:40:00Z" w16du:dateUtc="2024-11-03T21:40:00Z">
        <w:r w:rsidR="00F931F1">
          <w:rPr>
            <w:rFonts w:ascii="Times New Roman" w:hAnsi="Times New Roman" w:cs="Times New Roman"/>
            <w:color w:val="222222"/>
            <w:sz w:val="24"/>
            <w:szCs w:val="24"/>
            <w:shd w:val="clear" w:color="auto" w:fill="FFFFFF"/>
          </w:rPr>
          <w:t xml:space="preserve">increasing </w:t>
        </w:r>
      </w:ins>
      <w:ins w:id="4286" w:author="Mohammad Nayeem Hasan" w:date="2024-11-04T03:38:00Z" w16du:dateUtc="2024-11-03T21:38:00Z">
        <w:r w:rsidR="00F931F1" w:rsidRPr="00F931F1">
          <w:rPr>
            <w:rFonts w:ascii="Times New Roman" w:hAnsi="Times New Roman" w:cs="Times New Roman"/>
            <w:color w:val="222222"/>
            <w:sz w:val="24"/>
            <w:szCs w:val="24"/>
            <w:shd w:val="clear" w:color="auto" w:fill="FFFFFF"/>
          </w:rPr>
          <w:t>prevalence of diarrhea in Bangladesh.</w:t>
        </w:r>
      </w:ins>
      <w:ins w:id="4287" w:author="Mohammad Nayeem Hasan" w:date="2024-11-04T03:40:00Z" w16du:dateUtc="2024-11-03T21:40:00Z">
        <w:r w:rsidR="00F931F1">
          <w:rPr>
            <w:rFonts w:ascii="Times New Roman" w:hAnsi="Times New Roman" w:cs="Times New Roman"/>
            <w:color w:val="222222"/>
            <w:sz w:val="24"/>
            <w:szCs w:val="24"/>
            <w:shd w:val="clear" w:color="auto" w:fill="FFFFFF"/>
          </w:rPr>
          <w:t xml:space="preserve"> </w:t>
        </w:r>
      </w:ins>
      <w:bookmarkEnd w:id="4261"/>
      <w:ins w:id="4288" w:author="Mohammad Nayeem Hasan" w:date="2024-11-04T01:24:00Z" w16du:dateUtc="2024-11-03T19:24:00Z">
        <w:r w:rsidRPr="0064582A">
          <w:rPr>
            <w:rFonts w:ascii="Times New Roman" w:hAnsi="Times New Roman" w:cs="Times New Roman"/>
            <w:color w:val="222222"/>
            <w:sz w:val="24"/>
            <w:szCs w:val="24"/>
            <w:shd w:val="clear" w:color="auto" w:fill="FFFFFF"/>
          </w:rPr>
          <w:t xml:space="preserve">Another choice, though pricy, is the creation and widespread distribution of vaccinations against Bangladesh's most prevalent diarrheagenic pathogens. Clinicians and caregivers may be better equipped to intervene when an illness is still in its early stages if they </w:t>
        </w:r>
        <w:r>
          <w:rPr>
            <w:rFonts w:ascii="Times New Roman" w:hAnsi="Times New Roman" w:cs="Times New Roman"/>
            <w:color w:val="222222"/>
            <w:sz w:val="24"/>
            <w:szCs w:val="24"/>
            <w:shd w:val="clear" w:color="auto" w:fill="FFFFFF"/>
          </w:rPr>
          <w:t>c</w:t>
        </w:r>
        <w:r w:rsidRPr="0064582A">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n</w:t>
        </w:r>
        <w:r w:rsidRPr="0064582A">
          <w:rPr>
            <w:rFonts w:ascii="Times New Roman" w:hAnsi="Times New Roman" w:cs="Times New Roman"/>
            <w:color w:val="222222"/>
            <w:sz w:val="24"/>
            <w:szCs w:val="24"/>
            <w:shd w:val="clear" w:color="auto" w:fill="FFFFFF"/>
          </w:rPr>
          <w:t xml:space="preserve"> identify children becoming extremely dehydrated.</w:t>
        </w:r>
      </w:ins>
      <w:del w:id="4289" w:author="Mohammad Nayeem Hasan" w:date="2024-11-04T03:41:00Z" w16du:dateUtc="2024-11-03T21:41:00Z">
        <w:r w:rsidR="009B0050" w:rsidDel="00F931F1">
          <w:rPr>
            <w:rFonts w:ascii="Times New Roman" w:hAnsi="Times New Roman" w:cs="Times New Roman"/>
            <w:bCs/>
            <w:sz w:val="24"/>
            <w:szCs w:val="24"/>
          </w:rPr>
          <w:br w:type="page"/>
        </w:r>
      </w:del>
    </w:p>
    <w:p w14:paraId="77B02916" w14:textId="75752320" w:rsidR="00B010D0" w:rsidDel="00F931F1" w:rsidRDefault="00B010D0">
      <w:pPr>
        <w:rPr>
          <w:del w:id="4290" w:author="Mohammad Nayeem Hasan" w:date="2024-11-04T03:41:00Z" w16du:dateUtc="2024-11-03T21:41:00Z"/>
          <w:rFonts w:ascii="Times New Roman" w:hAnsi="Times New Roman" w:cs="Times New Roman"/>
          <w:sz w:val="24"/>
          <w:szCs w:val="24"/>
        </w:rPr>
      </w:pPr>
    </w:p>
    <w:p w14:paraId="658DF915" w14:textId="60F87D1B" w:rsidR="00275578" w:rsidRPr="0064582A" w:rsidRDefault="00275578"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Reference</w:t>
      </w:r>
      <w:r w:rsidR="00CE18AA">
        <w:rPr>
          <w:rFonts w:ascii="Times New Roman" w:hAnsi="Times New Roman" w:cs="Times New Roman"/>
          <w:b/>
          <w:sz w:val="24"/>
          <w:szCs w:val="24"/>
        </w:rPr>
        <w:t>s</w:t>
      </w:r>
    </w:p>
    <w:p w14:paraId="2F449A0C" w14:textId="77777777" w:rsidR="00B651A4" w:rsidRPr="0064582A" w:rsidRDefault="00275578"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ZOTERO_BIBL {"uncited":[],"omitted":[],"custom":[]} CSL_BIBLIOGRAPHY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 xml:space="preserve">Ahmed, T., Mahfuz, M., Ireen, S., Ahmed, A. M. S., Rahman, S., Islam, M. M., … Cravioto, A. (2012). Nutrition of children and women in Bangladesh: Trends and directions for the future. </w:t>
      </w:r>
      <w:r w:rsidR="00B651A4" w:rsidRPr="0064582A">
        <w:rPr>
          <w:rFonts w:ascii="Times New Roman" w:hAnsi="Times New Roman" w:cs="Times New Roman"/>
          <w:i/>
          <w:iCs/>
          <w:sz w:val="24"/>
          <w:szCs w:val="24"/>
        </w:rPr>
        <w:t>Journal of Health, Population, and Nutrition</w:t>
      </w:r>
      <w:r w:rsidR="00B651A4" w:rsidRPr="0064582A">
        <w:rPr>
          <w:rFonts w:ascii="Times New Roman" w:hAnsi="Times New Roman" w:cs="Times New Roman"/>
          <w:sz w:val="24"/>
          <w:szCs w:val="24"/>
        </w:rPr>
        <w:t xml:space="preserve">, </w:t>
      </w:r>
      <w:r w:rsidR="00B651A4" w:rsidRPr="0064582A">
        <w:rPr>
          <w:rFonts w:ascii="Times New Roman" w:hAnsi="Times New Roman" w:cs="Times New Roman"/>
          <w:i/>
          <w:iCs/>
          <w:sz w:val="24"/>
          <w:szCs w:val="24"/>
        </w:rPr>
        <w:t>30</w:t>
      </w:r>
      <w:r w:rsidR="00B651A4" w:rsidRPr="0064582A">
        <w:rPr>
          <w:rFonts w:ascii="Times New Roman" w:hAnsi="Times New Roman" w:cs="Times New Roman"/>
          <w:sz w:val="24"/>
          <w:szCs w:val="24"/>
        </w:rPr>
        <w:t>(1), 1–11. https://doi.org/10.3329/jhpn.v30i1.11268</w:t>
      </w:r>
    </w:p>
    <w:p w14:paraId="75D6908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Akaike, H. (1974). A new look at the statistical model identification. </w:t>
      </w:r>
      <w:r w:rsidRPr="0064582A">
        <w:rPr>
          <w:rFonts w:ascii="Times New Roman" w:hAnsi="Times New Roman" w:cs="Times New Roman"/>
          <w:i/>
          <w:iCs/>
          <w:sz w:val="24"/>
          <w:szCs w:val="24"/>
        </w:rPr>
        <w:t>IEEE Transactions on Automatic Control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(6), 716–723. https://doi.org/10.1109/TAC.1974.1100705</w:t>
      </w:r>
    </w:p>
    <w:p w14:paraId="43747B6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M. J. (2007). </w:t>
      </w:r>
      <w:r w:rsidRPr="0064582A">
        <w:rPr>
          <w:rFonts w:ascii="Times New Roman" w:hAnsi="Times New Roman" w:cs="Times New Roman"/>
          <w:i/>
          <w:iCs/>
          <w:sz w:val="24"/>
          <w:szCs w:val="24"/>
        </w:rPr>
        <w:t>Water quality tests and behavioral factors of child diarrhoea in Dhaka slums</w:t>
      </w:r>
      <w:r w:rsidRPr="0064582A">
        <w:rPr>
          <w:rFonts w:ascii="Times New Roman" w:hAnsi="Times New Roman" w:cs="Times New Roman"/>
          <w:sz w:val="24"/>
          <w:szCs w:val="24"/>
        </w:rPr>
        <w:t>. Retrieved from http://dspace.bracu.ac.bd/xmlui/handle/10361/394</w:t>
      </w:r>
    </w:p>
    <w:p w14:paraId="66AE83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T., Ahmed, T., Sarmin, M., Shahrin, L., Afroze, F., Sharifuzzaman, … Chisti, M. J. (2017). Risk Factors for Death in Bangladeshi Children Under 5 Years of Age Hospitalized for Diarrhea and Severe Respiratory Distress in an Urban Critical Care Ward. </w:t>
      </w:r>
      <w:r w:rsidRPr="0064582A">
        <w:rPr>
          <w:rFonts w:ascii="Times New Roman" w:hAnsi="Times New Roman" w:cs="Times New Roman"/>
          <w:i/>
          <w:iCs/>
          <w:sz w:val="24"/>
          <w:szCs w:val="24"/>
        </w:rPr>
        <w:t>Global Pediatric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w:t>
      </w:r>
      <w:r w:rsidRPr="0064582A">
        <w:rPr>
          <w:rFonts w:ascii="Times New Roman" w:hAnsi="Times New Roman" w:cs="Times New Roman"/>
          <w:sz w:val="24"/>
          <w:szCs w:val="24"/>
        </w:rPr>
        <w:t>, 2333794X17696685. https://doi.org/10.1177/2333794X17696685</w:t>
      </w:r>
    </w:p>
    <w:p w14:paraId="4FE717E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Bado, A. R., Susuman, A. S., &amp; Nebie, E. I. (2016). Trends and risk factors for childhood diarrhea in sub-Saharan countries (1990–2013): Assessing the neighborhood inequalities. </w:t>
      </w:r>
      <w:r w:rsidRPr="0064582A">
        <w:rPr>
          <w:rFonts w:ascii="Times New Roman" w:hAnsi="Times New Roman" w:cs="Times New Roman"/>
          <w:i/>
          <w:iCs/>
          <w:sz w:val="24"/>
          <w:szCs w:val="24"/>
        </w:rPr>
        <w:t>Global Health Action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9</w:t>
      </w:r>
      <w:r w:rsidRPr="0064582A">
        <w:rPr>
          <w:rFonts w:ascii="Times New Roman" w:hAnsi="Times New Roman" w:cs="Times New Roman"/>
          <w:sz w:val="24"/>
          <w:szCs w:val="24"/>
        </w:rPr>
        <w:t>(1), 30166. https://doi.org/10.3402/gha.v9.30166</w:t>
      </w:r>
    </w:p>
    <w:p w14:paraId="6F8D45B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Baker, K. K., O’Reilly, C. E., Levine, M. M., Kotloff, K. L., Nataro, J. P., Ayers, T. L., … Mintz, E. D. (2016). Sanitation and Hygiene-Specific Risk Factors for Moderate-to-Severe Diarrhea in Young Children in the Global Enteric Multicenter Study, 2007–2011: Case-Control Study. </w:t>
      </w:r>
      <w:r w:rsidRPr="0064582A">
        <w:rPr>
          <w:rFonts w:ascii="Times New Roman" w:hAnsi="Times New Roman" w:cs="Times New Roman"/>
          <w:i/>
          <w:iCs/>
          <w:sz w:val="24"/>
          <w:szCs w:val="24"/>
        </w:rPr>
        <w:t>PLOS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(5), e1002010. https://doi.org/10.1371/journal.pmed.1002010</w:t>
      </w:r>
    </w:p>
    <w:p w14:paraId="19B7A7C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Bangladesh Population (2022)—Worldometer. (2022). Retrieved August 6, 2022, from https://www.worldometers.info/world-population/bangladesh-population/</w:t>
      </w:r>
    </w:p>
    <w:p w14:paraId="35ABC5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Bawankule, R., Singh, A., Kumar, K., &amp; Pedgaonkar, S. (2017). Disposal of children’s stools and its association with childhood diarrhea in India.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(1), 12. https://doi.org/10.1186/s12889-016-3948-2</w:t>
      </w:r>
    </w:p>
    <w:p w14:paraId="19C3806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Begum, S., Ahmed, M., &amp; Sen, B. (2011). Do Water and Sanitation Interventions Reduce Childhood Diarrhoea? New Evidence from Bangladesh. </w:t>
      </w:r>
      <w:r w:rsidRPr="0064582A">
        <w:rPr>
          <w:rFonts w:ascii="Times New Roman" w:hAnsi="Times New Roman" w:cs="Times New Roman"/>
          <w:i/>
          <w:iCs/>
          <w:sz w:val="24"/>
          <w:szCs w:val="24"/>
        </w:rPr>
        <w:t>The Bangladesh Development Studies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34</w:t>
      </w:r>
      <w:r w:rsidRPr="0064582A">
        <w:rPr>
          <w:rFonts w:ascii="Times New Roman" w:hAnsi="Times New Roman" w:cs="Times New Roman"/>
          <w:sz w:val="24"/>
          <w:szCs w:val="24"/>
        </w:rPr>
        <w:t>(3), 1–30.</w:t>
      </w:r>
    </w:p>
    <w:p w14:paraId="7C22F51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Blake, P. A., Ramos, S., MacDonald, K. L., Rassi, V., Gomes, T. A., Ivey, C., … Trabulsi, L. R. (1993). Pathogen-specific risk factors and protective factors for acute diarrheal disease in urban Brazilian infants.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167</w:t>
      </w:r>
      <w:r w:rsidRPr="0064582A">
        <w:rPr>
          <w:rFonts w:ascii="Times New Roman" w:hAnsi="Times New Roman" w:cs="Times New Roman"/>
          <w:sz w:val="24"/>
          <w:szCs w:val="24"/>
        </w:rPr>
        <w:t>(3), 627–632. https://doi.org/10.1093/infdis/167.3.627</w:t>
      </w:r>
    </w:p>
    <w:p w14:paraId="6422751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Caruso, B., Stephenson, R., &amp; Leon, J. S. (2010). Maternal behavior and experience, care access, and agency as determinants of child diarrhea in Bolivia. </w:t>
      </w:r>
      <w:r w:rsidRPr="0064582A">
        <w:rPr>
          <w:rFonts w:ascii="Times New Roman" w:hAnsi="Times New Roman" w:cs="Times New Roman"/>
          <w:i/>
          <w:iCs/>
          <w:sz w:val="24"/>
          <w:szCs w:val="24"/>
        </w:rPr>
        <w:t>Revista Panamericana de Salud Pública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28</w:t>
      </w:r>
      <w:r w:rsidRPr="0064582A">
        <w:rPr>
          <w:rFonts w:ascii="Times New Roman" w:hAnsi="Times New Roman" w:cs="Times New Roman"/>
          <w:sz w:val="24"/>
          <w:szCs w:val="24"/>
        </w:rPr>
        <w:t>, 429–439. https://doi.org/10.1590/S1020-49892010001200004</w:t>
      </w:r>
    </w:p>
    <w:p w14:paraId="18F2AA2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Cook, J. A., &amp; Rajbhandari, A. (2018). Heckroccurve: ROC Curves for Selected Samples. </w:t>
      </w:r>
      <w:r w:rsidRPr="0064582A">
        <w:rPr>
          <w:rFonts w:ascii="Times New Roman" w:hAnsi="Times New Roman" w:cs="Times New Roman"/>
          <w:i/>
          <w:iCs/>
          <w:sz w:val="24"/>
          <w:szCs w:val="24"/>
        </w:rPr>
        <w:t>The Stata Journal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18</w:t>
      </w:r>
      <w:r w:rsidRPr="0064582A">
        <w:rPr>
          <w:rFonts w:ascii="Times New Roman" w:hAnsi="Times New Roman" w:cs="Times New Roman"/>
          <w:sz w:val="24"/>
          <w:szCs w:val="24"/>
        </w:rPr>
        <w:t>(1), 174–183. https://doi.org/10.1177/1536867X1801800110</w:t>
      </w:r>
    </w:p>
    <w:p w14:paraId="3075855D"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Dargent-Molina, P., James, S. A., Strogatz, D. S., &amp; Savitz, D. A. (1994). Association between maternal education and infant diarrhea in different household and community environments of Cebu, Philippines. </w:t>
      </w:r>
      <w:r w:rsidRPr="0064582A">
        <w:rPr>
          <w:rFonts w:ascii="Times New Roman" w:hAnsi="Times New Roman" w:cs="Times New Roman"/>
          <w:i/>
          <w:iCs/>
          <w:sz w:val="24"/>
          <w:szCs w:val="24"/>
          <w:lang w:val="fr-FR"/>
        </w:rPr>
        <w:t>Social Science &amp; Medicine (1982)</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38</w:t>
      </w:r>
      <w:r w:rsidRPr="0064582A">
        <w:rPr>
          <w:rFonts w:ascii="Times New Roman" w:hAnsi="Times New Roman" w:cs="Times New Roman"/>
          <w:sz w:val="24"/>
          <w:szCs w:val="24"/>
          <w:lang w:val="fr-FR"/>
        </w:rPr>
        <w:t>(2), 343–350. https://doi.org/10.1016/0277-9536(94)90404-9</w:t>
      </w:r>
    </w:p>
    <w:p w14:paraId="2789FE4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Das, S., Chandra, H., &amp; Saha, U. R. (2019). </w:t>
      </w:r>
      <w:r w:rsidRPr="0064582A">
        <w:rPr>
          <w:rFonts w:ascii="Times New Roman" w:hAnsi="Times New Roman" w:cs="Times New Roman"/>
          <w:sz w:val="24"/>
          <w:szCs w:val="24"/>
        </w:rPr>
        <w:t xml:space="preserve">District level estimates and mapping of prevalence of diarrhoea among under-five children in Bangladesh by combining survey and census data.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(2), e0211062. https://doi.org/10.1371/journal.pone.0211062</w:t>
      </w:r>
    </w:p>
    <w:p w14:paraId="73EDAEA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Diarrhoea. (2022). Retrieved August 6, 2022, from UNICEF DATA website: https://data.unicef.org/topic/child-health/diarrhoeal-disease/</w:t>
      </w:r>
    </w:p>
    <w:p w14:paraId="005339D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D’Souza, R. M. (1997). Housing and environmental factors and their effects on the health of children in the slums of Karachi, Pakistan. </w:t>
      </w:r>
      <w:r w:rsidRPr="0064582A">
        <w:rPr>
          <w:rFonts w:ascii="Times New Roman" w:hAnsi="Times New Roman" w:cs="Times New Roman"/>
          <w:i/>
          <w:iCs/>
          <w:sz w:val="24"/>
          <w:szCs w:val="24"/>
        </w:rPr>
        <w:t>Journal of Biosocial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(3), 271–281. https://doi.org/10.1017/s002193209700271x</w:t>
      </w:r>
    </w:p>
    <w:p w14:paraId="13DE542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Farthing, M., Salam, M. A., Lindberg, G., Dite, P., Khalif, I., Salazar-Lindo, E., … WGO. (2013). Acute diarrhea in adults and children: A global perspective. </w:t>
      </w:r>
      <w:r w:rsidRPr="0064582A">
        <w:rPr>
          <w:rFonts w:ascii="Times New Roman" w:hAnsi="Times New Roman" w:cs="Times New Roman"/>
          <w:i/>
          <w:iCs/>
          <w:sz w:val="24"/>
          <w:szCs w:val="24"/>
        </w:rPr>
        <w:t>Journal of Clinical Gastroenterology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12–20. https://doi.org/10.1097/MCG.0b013e31826df662</w:t>
      </w:r>
    </w:p>
    <w:p w14:paraId="534F49B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Ferdous, F., Das, S. K., Ahmed, S., Farzana, F. D., Latham, J. R., Chisti, M. J., … Faruque, A. S. G. (2013). Severity of Diarrhea and Malnutrition among Under Five-Year-Old Children in Rural Bangladesh.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89</w:t>
      </w:r>
      <w:r w:rsidRPr="0064582A">
        <w:rPr>
          <w:rFonts w:ascii="Times New Roman" w:hAnsi="Times New Roman" w:cs="Times New Roman"/>
          <w:sz w:val="24"/>
          <w:szCs w:val="24"/>
        </w:rPr>
        <w:t>(2), 223–228. https://doi.org/10.4269/ajtmh.12-0743</w:t>
      </w:r>
    </w:p>
    <w:p w14:paraId="23CBC8C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Fobil, J. N., Kraemer, A., Meyer, C. G., &amp; May, J. (2011). Neighborhood Urban Environmental Quality Conditions Are Likely to Drive Malaria and Diarrhea Mortality in Accra, Ghana. </w:t>
      </w:r>
      <w:r w:rsidRPr="0064582A">
        <w:rPr>
          <w:rFonts w:ascii="Times New Roman" w:hAnsi="Times New Roman" w:cs="Times New Roman"/>
          <w:i/>
          <w:iCs/>
          <w:sz w:val="24"/>
          <w:szCs w:val="24"/>
        </w:rPr>
        <w:t>Journal of Environmental and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2011</w:t>
      </w:r>
      <w:r w:rsidRPr="0064582A">
        <w:rPr>
          <w:rFonts w:ascii="Times New Roman" w:hAnsi="Times New Roman" w:cs="Times New Roman"/>
          <w:sz w:val="24"/>
          <w:szCs w:val="24"/>
        </w:rPr>
        <w:t>, 484010. https://doi.org/10.1155/2011/484010</w:t>
      </w:r>
    </w:p>
    <w:p w14:paraId="5BE166E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Genser, B., Strina, A., Teles, C. A., Prado, M. S., &amp; Barreto, M. L. (2006). Risk factors for childhood diarrhea incidence: Dynamic analysis of a longitudinal study. </w:t>
      </w:r>
      <w:r w:rsidRPr="0064582A">
        <w:rPr>
          <w:rFonts w:ascii="Times New Roman" w:hAnsi="Times New Roman" w:cs="Times New Roman"/>
          <w:i/>
          <w:iCs/>
          <w:sz w:val="24"/>
          <w:szCs w:val="24"/>
        </w:rPr>
        <w:t>Epidemiology (Cambridge, Mass.)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(6), 658–667. https://doi.org/10.1097/01.ede.0000239728.75215.86</w:t>
      </w:r>
    </w:p>
    <w:p w14:paraId="7135C77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Geruso, M., &amp; Spears, D. (2018). Neighborhood sanitation and infant mortality. </w:t>
      </w:r>
      <w:r w:rsidRPr="0064582A">
        <w:rPr>
          <w:rFonts w:ascii="Times New Roman" w:hAnsi="Times New Roman" w:cs="Times New Roman"/>
          <w:i/>
          <w:iCs/>
          <w:sz w:val="24"/>
          <w:szCs w:val="24"/>
        </w:rPr>
        <w:t>American Economic Journal: Applied Economics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(2), 125–162.</w:t>
      </w:r>
    </w:p>
    <w:p w14:paraId="373223B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Ghosh, S., Sengupta, P. G., Mondal, S. K., Banu, M. K., Gupta, D. N., &amp; Sircar, B. K. (1997). Risk behavioural practices of rural mothers as determinants of childhood diarrhoea. </w:t>
      </w:r>
      <w:r w:rsidRPr="0064582A">
        <w:rPr>
          <w:rFonts w:ascii="Times New Roman" w:hAnsi="Times New Roman" w:cs="Times New Roman"/>
          <w:i/>
          <w:iCs/>
          <w:sz w:val="24"/>
          <w:szCs w:val="24"/>
        </w:rPr>
        <w:t>The Journal of Communicable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(1), 7–14.</w:t>
      </w:r>
    </w:p>
    <w:p w14:paraId="19918E6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 L., Kirchhoff, L. V., Shields, D. S., Nations, M. K., Leslie, J., de Sousa, M. A., … McClelland, K. E. (1983). Prospective study of diarrheal illnesses in northeastern Brazil: Patterns of disease, nutritional impact, etiologies, and risk factors.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148</w:t>
      </w:r>
      <w:r w:rsidRPr="0064582A">
        <w:rPr>
          <w:rFonts w:ascii="Times New Roman" w:hAnsi="Times New Roman" w:cs="Times New Roman"/>
          <w:sz w:val="24"/>
          <w:szCs w:val="24"/>
        </w:rPr>
        <w:t>(6), 986–997. https://doi.org/10.1093/infdis/148.6.986</w:t>
      </w:r>
    </w:p>
    <w:p w14:paraId="00100A1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Richard L., DeBoer, M. D., Moore, S. R., Scharf, R. J., &amp; Lima, A. A. M. (2013). The impoverished gut—A triple burden of diarrhoea, stunting and chronic disease. </w:t>
      </w:r>
      <w:r w:rsidRPr="0064582A">
        <w:rPr>
          <w:rFonts w:ascii="Times New Roman" w:hAnsi="Times New Roman" w:cs="Times New Roman"/>
          <w:i/>
          <w:iCs/>
          <w:sz w:val="24"/>
          <w:szCs w:val="24"/>
        </w:rPr>
        <w:t>Nature Reviews. Gastroenterology &amp; Hepatology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(4), 220–229. https://doi.org/10.1038/nrgastro.2012.239</w:t>
      </w:r>
    </w:p>
    <w:p w14:paraId="025FC89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Hasan, M. N., Chowdhury, M. A. B., Jahan, J., Jahan, S., Ahmed, N. U., &amp; Uddin, M. J. (2020). Cesarean delivery and early childhood diseases in Bangladesh: An analysis of Demographic and Health Survey (BDHS) and Multiple Indicator Cluster Survey (MICS).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(12), e0242864. https://doi.org/10.1371/journal.pone.0242864</w:t>
      </w:r>
    </w:p>
    <w:p w14:paraId="2F9EC6C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Iannotti, L. L., Trehan, I., Clitheroe, K. L., &amp; Manary, M. J. (2015). Diagnosis and treatment of severely malnourished children with diarrhoea. </w:t>
      </w:r>
      <w:r w:rsidRPr="0064582A">
        <w:rPr>
          <w:rFonts w:ascii="Times New Roman" w:hAnsi="Times New Roman" w:cs="Times New Roman"/>
          <w:i/>
          <w:iCs/>
          <w:sz w:val="24"/>
          <w:szCs w:val="24"/>
        </w:rPr>
        <w:t>Journal of Paediatrics and Child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51</w:t>
      </w:r>
      <w:r w:rsidRPr="0064582A">
        <w:rPr>
          <w:rFonts w:ascii="Times New Roman" w:hAnsi="Times New Roman" w:cs="Times New Roman"/>
          <w:sz w:val="24"/>
          <w:szCs w:val="24"/>
        </w:rPr>
        <w:t>(4), 387–395. https://doi.org/10.1111/jpc.12711</w:t>
      </w:r>
    </w:p>
    <w:p w14:paraId="793BE4A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 A., Hoque, M. A., Ahmed, K. M., &amp; Butler, A. P. (2019). Impact of Climate Change and Land Use on Groundwater Salinization in Southern Bangladesh—Implications for Other Asian Deltas. </w:t>
      </w:r>
      <w:r w:rsidRPr="0064582A">
        <w:rPr>
          <w:rFonts w:ascii="Times New Roman" w:hAnsi="Times New Roman" w:cs="Times New Roman"/>
          <w:i/>
          <w:iCs/>
          <w:sz w:val="24"/>
          <w:szCs w:val="24"/>
        </w:rPr>
        <w:t>Environmental Management</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64</w:t>
      </w:r>
      <w:r w:rsidRPr="0064582A">
        <w:rPr>
          <w:rFonts w:ascii="Times New Roman" w:hAnsi="Times New Roman" w:cs="Times New Roman"/>
          <w:sz w:val="24"/>
          <w:szCs w:val="24"/>
        </w:rPr>
        <w:t>(5), 640–649. https://doi.org/10.1007/s00267-019-01220-4</w:t>
      </w:r>
    </w:p>
    <w:p w14:paraId="09C08D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Islam, M. R., Hossain, M. K., Khan, M. N., &amp; Ali, M. R. (2015). An Evidence of Socio-Demographic Effects on Child’s Diarrhoea in Bangladesh. </w:t>
      </w:r>
      <w:r w:rsidRPr="0064582A">
        <w:rPr>
          <w:rFonts w:ascii="Times New Roman" w:hAnsi="Times New Roman" w:cs="Times New Roman"/>
          <w:i/>
          <w:iCs/>
          <w:sz w:val="24"/>
          <w:szCs w:val="24"/>
        </w:rPr>
        <w:t>Journal of Health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w:t>
      </w:r>
      <w:r w:rsidRPr="0064582A">
        <w:rPr>
          <w:rFonts w:ascii="Times New Roman" w:hAnsi="Times New Roman" w:cs="Times New Roman"/>
          <w:sz w:val="24"/>
          <w:szCs w:val="24"/>
        </w:rPr>
        <w:t>(1), 1–5.</w:t>
      </w:r>
    </w:p>
    <w:p w14:paraId="3AF5BAF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Md. Aminul, Hasan, M. N., Ahammed, T., Anjum, A., Majumder, A., Siddiqui, M. N.-E.-A., … Ahmed, F. (2022). Association of household fuel with acute respiratory infection (ARI) under-five years children in Bangladesh. </w:t>
      </w:r>
      <w:r w:rsidRPr="0064582A">
        <w:rPr>
          <w:rFonts w:ascii="Times New Roman" w:hAnsi="Times New Roman" w:cs="Times New Roman"/>
          <w:i/>
          <w:iCs/>
          <w:sz w:val="24"/>
          <w:szCs w:val="24"/>
        </w:rPr>
        <w:t>Frontiers in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 Retrieved from https://www.frontiersin.org/articles/10.3389/fpubh.2022.985445</w:t>
      </w:r>
    </w:p>
    <w:p w14:paraId="00125C9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Just, M. R., Carden, S. W., Li, S., Baker, K. K., Gambhir, M., &amp; Fung, I. C.-H. (2018). The impact of shared sanitation facilities on diarrheal diseases with and without an environmental reservoir: A modeling study. </w:t>
      </w:r>
      <w:r w:rsidRPr="0064582A">
        <w:rPr>
          <w:rFonts w:ascii="Times New Roman" w:hAnsi="Times New Roman" w:cs="Times New Roman"/>
          <w:i/>
          <w:iCs/>
          <w:sz w:val="24"/>
          <w:szCs w:val="24"/>
        </w:rPr>
        <w:t>Pathogens and Global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112</w:t>
      </w:r>
      <w:r w:rsidRPr="0064582A">
        <w:rPr>
          <w:rFonts w:ascii="Times New Roman" w:hAnsi="Times New Roman" w:cs="Times New Roman"/>
          <w:sz w:val="24"/>
          <w:szCs w:val="24"/>
        </w:rPr>
        <w:t>(4), 195–202. https://doi.org/10.1080/20477724.2018.1478927</w:t>
      </w:r>
    </w:p>
    <w:p w14:paraId="5B77C66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Kosek, M., Yori, P. P., Pan, W. K., Olortegui, M. P., Gilman, R. H., Perez, J., … Hall, E. (2008). Epidemiology of Highly Endemic Multiply Antibiotic-Resistant Shigellosis in Children in the Peruvian Amazon. </w:t>
      </w:r>
      <w:r w:rsidRPr="0064582A">
        <w:rPr>
          <w:rFonts w:ascii="Times New Roman" w:hAnsi="Times New Roman" w:cs="Times New Roman"/>
          <w:i/>
          <w:iCs/>
          <w:sz w:val="24"/>
          <w:szCs w:val="24"/>
        </w:rPr>
        <w:t>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(3), e541–e549. https://doi.org/10.1542/peds.2008-0458</w:t>
      </w:r>
    </w:p>
    <w:p w14:paraId="1D044A2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Majorin, F., Torondel, B., Ka Seen Chan, G., &amp; Clasen, T. (2019). Interventions to improve disposal of child faeces for preventing diarrhoea and soil‐transmitted helminth infection. </w:t>
      </w:r>
      <w:r w:rsidRPr="0064582A">
        <w:rPr>
          <w:rFonts w:ascii="Times New Roman" w:hAnsi="Times New Roman" w:cs="Times New Roman"/>
          <w:i/>
          <w:iCs/>
          <w:sz w:val="24"/>
          <w:szCs w:val="24"/>
        </w:rPr>
        <w:t>The Cochrane Database of Systematic Reviews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2019</w:t>
      </w:r>
      <w:r w:rsidRPr="0064582A">
        <w:rPr>
          <w:rFonts w:ascii="Times New Roman" w:hAnsi="Times New Roman" w:cs="Times New Roman"/>
          <w:sz w:val="24"/>
          <w:szCs w:val="24"/>
        </w:rPr>
        <w:t>(9), CD011055. https://doi.org/10.1002/14651858.CD011055.pub2</w:t>
      </w:r>
    </w:p>
    <w:p w14:paraId="489E43C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Maponga, B. A., Chirundu, D., Gombe, N. T., Tshimanga, M., Shambira, G., &amp; Takundwa, L. (2013). </w:t>
      </w:r>
      <w:r w:rsidRPr="0064582A">
        <w:rPr>
          <w:rFonts w:ascii="Times New Roman" w:hAnsi="Times New Roman" w:cs="Times New Roman"/>
          <w:sz w:val="24"/>
          <w:szCs w:val="24"/>
        </w:rPr>
        <w:t xml:space="preserve">Risk factors for contracting watery diarrhoea in Kadoma City, Zimbabwe, 2011: A case control study. </w:t>
      </w:r>
      <w:r w:rsidRPr="0064582A">
        <w:rPr>
          <w:rFonts w:ascii="Times New Roman" w:hAnsi="Times New Roman" w:cs="Times New Roman"/>
          <w:i/>
          <w:iCs/>
          <w:sz w:val="24"/>
          <w:szCs w:val="24"/>
        </w:rPr>
        <w:t>BMC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(1), 1–8. https://doi.org/10.1186/1471-2334-13-567</w:t>
      </w:r>
    </w:p>
    <w:p w14:paraId="7A9B72F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Mata, L. (1992). Diarrheal disease as a cause of malnutrition.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Pt 2), 16–27. https://doi.org/10.4269/ajtmh.1992.47.16</w:t>
      </w:r>
    </w:p>
    <w:p w14:paraId="38979FF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Melese, B., Paulos, W., Astawesegn, F. H., &amp; Gelgelu, T. B. (2019). Prevalence of diarrheal diseases and associated factors among under-five children in Dale District, Sidama zone, Southern Ethiopia: A cross-sectional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(1), 1235. https://doi.org/10.1186/s12889-019-7579-2</w:t>
      </w:r>
    </w:p>
    <w:p w14:paraId="2BDFAB6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Mengistie, B., Berhane, Y., &amp; Worku, A. (2013). Prevalence of diarrhea and associated risk factors among children under-five years of age in Eastern Ethiopia: A cross-sectional study. </w:t>
      </w:r>
      <w:r w:rsidRPr="0064582A">
        <w:rPr>
          <w:rFonts w:ascii="Times New Roman" w:hAnsi="Times New Roman" w:cs="Times New Roman"/>
          <w:i/>
          <w:iCs/>
          <w:sz w:val="24"/>
          <w:szCs w:val="24"/>
        </w:rPr>
        <w:t>Open Journal of Preventive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w:t>
      </w:r>
      <w:r w:rsidRPr="0064582A">
        <w:rPr>
          <w:rFonts w:ascii="Times New Roman" w:hAnsi="Times New Roman" w:cs="Times New Roman"/>
          <w:sz w:val="24"/>
          <w:szCs w:val="24"/>
        </w:rPr>
        <w:t>(7), 446–453. https://doi.org/10.4236/ojpm.2013.37060</w:t>
      </w:r>
    </w:p>
    <w:p w14:paraId="3EBF79D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Mølbak, K., Jensen, H., lngholt, L., &amp; Aaby, P. (1997). Risk Factors for Diarrheal Disease Incidence in Early Childhood: A Community Cohort Study from Guinea-Bissau. </w:t>
      </w:r>
      <w:r w:rsidRPr="0064582A">
        <w:rPr>
          <w:rFonts w:ascii="Times New Roman" w:hAnsi="Times New Roman" w:cs="Times New Roman"/>
          <w:i/>
          <w:iCs/>
          <w:sz w:val="24"/>
          <w:szCs w:val="24"/>
        </w:rPr>
        <w:t>American Journal of Epidemiology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146</w:t>
      </w:r>
      <w:r w:rsidRPr="0064582A">
        <w:rPr>
          <w:rFonts w:ascii="Times New Roman" w:hAnsi="Times New Roman" w:cs="Times New Roman"/>
          <w:sz w:val="24"/>
          <w:szCs w:val="24"/>
        </w:rPr>
        <w:t>(3), 273–282. https://doi.org/10.1093/oxfordjournals.aje.a009263</w:t>
      </w:r>
    </w:p>
    <w:p w14:paraId="52B2FF4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Negesse, Y., Taddese, A. A., Negesse, A., &amp; Ayele, T. A. (2021). Trends and determinants of diarrhea among under-five children in Ethiopia: Cross-sectional study: multivariate decomposition and multilevel analysis based on Bayesian approach evidenced by EDHS 2000–2016 data.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21</w:t>
      </w:r>
      <w:r w:rsidRPr="0064582A">
        <w:rPr>
          <w:rFonts w:ascii="Times New Roman" w:hAnsi="Times New Roman" w:cs="Times New Roman"/>
          <w:sz w:val="24"/>
          <w:szCs w:val="24"/>
        </w:rPr>
        <w:t>(1), 193. https://doi.org/10.1186/s12889-021-10191-3</w:t>
      </w:r>
    </w:p>
    <w:p w14:paraId="37F7570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Pinzón-Rondón, Á. M., Zárate-Ardila, C., Hoyos-Martínez, A., Ruiz-Sternberg, Á. M., &amp; Vélez-van-Meerbeke, A. (2015). Country characteristics and acute diarrhea in children from developing nations: A multilevel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 811. https://doi.org/10.1186/s12889-015-2120-8</w:t>
      </w:r>
    </w:p>
    <w:p w14:paraId="26D1748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Podewils, L. J., Mintz, E. D., Nataro, J. P., &amp; Parashar, U. D. (2004). Acute, infectious diarrhea among children in developing countries. </w:t>
      </w:r>
      <w:r w:rsidRPr="0064582A">
        <w:rPr>
          <w:rFonts w:ascii="Times New Roman" w:hAnsi="Times New Roman" w:cs="Times New Roman"/>
          <w:i/>
          <w:iCs/>
          <w:sz w:val="24"/>
          <w:szCs w:val="24"/>
        </w:rPr>
        <w:t>Seminars in Pediatric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155–168. https://doi.org/10.1053/j.spid.2004.05.008</w:t>
      </w:r>
    </w:p>
    <w:p w14:paraId="4C70AE4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Quick, R. E., Venczel, L. V., Mintz, E. D., Soleto, L., Aparicio, J., Gironaz, M., … Tauxe, R. V. (1999). Diarrhoea prevention in Bolivia through point-of-use water treatment and safe storage: A promising new strategy. </w:t>
      </w:r>
      <w:r w:rsidRPr="0064582A">
        <w:rPr>
          <w:rFonts w:ascii="Times New Roman" w:hAnsi="Times New Roman" w:cs="Times New Roman"/>
          <w:i/>
          <w:iCs/>
          <w:sz w:val="24"/>
          <w:szCs w:val="24"/>
        </w:rPr>
        <w:t>Epidemiology and Infection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(1), 83–90.</w:t>
      </w:r>
    </w:p>
    <w:p w14:paraId="19DB5D1F"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Rahman, A., &amp; Hossain, M. M. (2022). Prevalence and determinants of fever, ARI and diarrhea among children aged 6–59 months in Bangladesh. </w:t>
      </w:r>
      <w:r w:rsidRPr="0064582A">
        <w:rPr>
          <w:rFonts w:ascii="Times New Roman" w:hAnsi="Times New Roman" w:cs="Times New Roman"/>
          <w:i/>
          <w:iCs/>
          <w:sz w:val="24"/>
          <w:szCs w:val="24"/>
          <w:lang w:val="fr-FR"/>
        </w:rPr>
        <w:t>BMC Pediatrics</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22</w:t>
      </w:r>
      <w:r w:rsidRPr="0064582A">
        <w:rPr>
          <w:rFonts w:ascii="Times New Roman" w:hAnsi="Times New Roman" w:cs="Times New Roman"/>
          <w:sz w:val="24"/>
          <w:szCs w:val="24"/>
          <w:lang w:val="fr-FR"/>
        </w:rPr>
        <w:t>(1), 1–12. https://doi.org/10.1186/s12887-022-03166-9</w:t>
      </w:r>
    </w:p>
    <w:p w14:paraId="0F903AF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Salas-Eljatib, C., Fuentes-Ramirez, A., Gregoire, T. G., Altamirano, A., &amp; Yaitul, V. (2018). </w:t>
      </w:r>
      <w:r w:rsidRPr="0064582A">
        <w:rPr>
          <w:rFonts w:ascii="Times New Roman" w:hAnsi="Times New Roman" w:cs="Times New Roman"/>
          <w:sz w:val="24"/>
          <w:szCs w:val="24"/>
        </w:rPr>
        <w:t xml:space="preserve">A study on the effects of unbalanced data when fitting logistic regression models in ecology. </w:t>
      </w:r>
      <w:r w:rsidRPr="0064582A">
        <w:rPr>
          <w:rFonts w:ascii="Times New Roman" w:hAnsi="Times New Roman" w:cs="Times New Roman"/>
          <w:i/>
          <w:iCs/>
          <w:sz w:val="24"/>
          <w:szCs w:val="24"/>
        </w:rPr>
        <w:t>Ecological Indicators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85</w:t>
      </w:r>
      <w:r w:rsidRPr="0064582A">
        <w:rPr>
          <w:rFonts w:ascii="Times New Roman" w:hAnsi="Times New Roman" w:cs="Times New Roman"/>
          <w:sz w:val="24"/>
          <w:szCs w:val="24"/>
        </w:rPr>
        <w:t>, 502–508. https://doi.org/10.1016/j.ecolind.2017.10.030</w:t>
      </w:r>
    </w:p>
    <w:p w14:paraId="2B33D5C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Schwarz, G. (1978). Estimating the Dimension of a Model. </w:t>
      </w:r>
      <w:r w:rsidRPr="0064582A">
        <w:rPr>
          <w:rFonts w:ascii="Times New Roman" w:hAnsi="Times New Roman" w:cs="Times New Roman"/>
          <w:i/>
          <w:iCs/>
          <w:sz w:val="24"/>
          <w:szCs w:val="24"/>
        </w:rPr>
        <w:t>The Annals of Statistics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461–464.</w:t>
      </w:r>
    </w:p>
    <w:p w14:paraId="7E9BF86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Shah, S. M., Yousafzai, M., Lakhani, N. B., Chotani, R. A., &amp; Nowshad, G. (2003). Prevalence and correlates of diarrhea. </w:t>
      </w:r>
      <w:r w:rsidRPr="0064582A">
        <w:rPr>
          <w:rFonts w:ascii="Times New Roman" w:hAnsi="Times New Roman" w:cs="Times New Roman"/>
          <w:i/>
          <w:iCs/>
          <w:sz w:val="24"/>
          <w:szCs w:val="24"/>
        </w:rPr>
        <w:t>Indian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70</w:t>
      </w:r>
      <w:r w:rsidRPr="0064582A">
        <w:rPr>
          <w:rFonts w:ascii="Times New Roman" w:hAnsi="Times New Roman" w:cs="Times New Roman"/>
          <w:sz w:val="24"/>
          <w:szCs w:val="24"/>
        </w:rPr>
        <w:t>(3), 207–211. https://doi.org/10.1007/BF02725583</w:t>
      </w:r>
    </w:p>
    <w:p w14:paraId="409620A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Sinmegn Mihrete, T., Asres Alemie, G., &amp; Shimeka Teferra, A. (2014). Determinants of childhood diarrhea among underfive children in Benishangul Gumuz Regional State, North West Ethiopia. </w:t>
      </w:r>
      <w:r w:rsidRPr="0064582A">
        <w:rPr>
          <w:rFonts w:ascii="Times New Roman" w:hAnsi="Times New Roman" w:cs="Times New Roman"/>
          <w:i/>
          <w:iCs/>
          <w:sz w:val="24"/>
          <w:szCs w:val="24"/>
        </w:rPr>
        <w:t>BMC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(1), 102. https://doi.org/10.1186/1471-2431-14-102</w:t>
      </w:r>
    </w:p>
    <w:p w14:paraId="5A6E686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Siziya, S., Muula, A. S., &amp; Rudatsikira, E. (2009). Diarrhoea and acute respiratory infections prevalence and risk factors among under-five children in Iraq in 2000. </w:t>
      </w:r>
      <w:r w:rsidRPr="0064582A">
        <w:rPr>
          <w:rFonts w:ascii="Times New Roman" w:hAnsi="Times New Roman" w:cs="Times New Roman"/>
          <w:i/>
          <w:iCs/>
          <w:sz w:val="24"/>
          <w:szCs w:val="24"/>
        </w:rPr>
        <w:t>Italian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35</w:t>
      </w:r>
      <w:r w:rsidRPr="0064582A">
        <w:rPr>
          <w:rFonts w:ascii="Times New Roman" w:hAnsi="Times New Roman" w:cs="Times New Roman"/>
          <w:sz w:val="24"/>
          <w:szCs w:val="24"/>
        </w:rPr>
        <w:t>(1), 8. https://doi.org/10.1186/1824-7288-35-8</w:t>
      </w:r>
    </w:p>
    <w:p w14:paraId="58A8F05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Sobel, J., Gomes, T. a. T., Ramos, R. T. S., Hoekstra, M., Rodrigue, D., Rassi, V., &amp; Griffin, P. M. (2004). Pathogen-specific risk factors and protective factors for acute diarrheal illness in children aged 12-59 months in São Paulo, Brazil. </w:t>
      </w:r>
      <w:r w:rsidRPr="0064582A">
        <w:rPr>
          <w:rFonts w:ascii="Times New Roman" w:hAnsi="Times New Roman" w:cs="Times New Roman"/>
          <w:i/>
          <w:iCs/>
          <w:sz w:val="24"/>
          <w:szCs w:val="24"/>
        </w:rPr>
        <w:t>Clinical Infectious Diseases: An Official Publication of the Infectious Diseases Society of America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38</w:t>
      </w:r>
      <w:r w:rsidRPr="0064582A">
        <w:rPr>
          <w:rFonts w:ascii="Times New Roman" w:hAnsi="Times New Roman" w:cs="Times New Roman"/>
          <w:sz w:val="24"/>
          <w:szCs w:val="24"/>
        </w:rPr>
        <w:t>(11), 1545–1551. https://doi.org/10.1086/420822</w:t>
      </w:r>
    </w:p>
    <w:p w14:paraId="641841A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Stata Bookstore | Survey Data Reference Manual, Release 17. (2021). Retrieved August 13, 2022, from https://www.stata.com/bookstore/survey-data-reference-manual/</w:t>
      </w:r>
    </w:p>
    <w:p w14:paraId="119B38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 Data Analysis in Stata. (2021). Retrieved January 21, 2023, from https://stats.oarc.ucla.edu/stata/seminars/svy-stata-8/</w:t>
      </w:r>
    </w:p>
    <w:p w14:paraId="0AC7CD8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Surveys—UNICEF MICS. (2023). Retrieved June 23, 2022, from https://mics.unicef.org/surveys</w:t>
      </w:r>
    </w:p>
    <w:p w14:paraId="2E24751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Tambe, A. B., Nzefa, L. D., &amp; Nicoline, N. A. (2015). Childhood Diarrhea Determinants in Sub-Saharan Africa: A Cross Sectional Study of Tiko-Cameroon. </w:t>
      </w:r>
      <w:r w:rsidRPr="0064582A">
        <w:rPr>
          <w:rFonts w:ascii="Times New Roman" w:hAnsi="Times New Roman" w:cs="Times New Roman"/>
          <w:i/>
          <w:iCs/>
          <w:sz w:val="24"/>
          <w:szCs w:val="24"/>
        </w:rPr>
        <w:t>Challenges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229–243. https://doi.org/10.3390/challe6020229</w:t>
      </w:r>
    </w:p>
    <w:p w14:paraId="47AC739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The WHO Child Growth Standards. (2023). Retrieved August 10, 2022, from https://www.who.int/tools/child-growth-standards/standards</w:t>
      </w:r>
    </w:p>
    <w:p w14:paraId="3DDAE38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Tools—UNICEF MICS. (2023). Retrieved August 27, 2017, from http://mics.unicef.org/tools</w:t>
      </w:r>
    </w:p>
    <w:p w14:paraId="1156DDE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Tornheim, J. A., Morland, K. B., Landrigan, P. J., &amp; Cifuentes, E. (2009). Water Privatization, Water Source, and Pediatric Diarrhea in Bolivia: Epidemiologic Analysis of a Social Experiment. </w:t>
      </w:r>
      <w:r w:rsidRPr="0064582A">
        <w:rPr>
          <w:rFonts w:ascii="Times New Roman" w:hAnsi="Times New Roman" w:cs="Times New Roman"/>
          <w:i/>
          <w:iCs/>
          <w:sz w:val="24"/>
          <w:szCs w:val="24"/>
        </w:rPr>
        <w:t>International Journal of Occupational and Environmental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241–248. https://doi.org/10.1179/oeh.2009.15.3.241</w:t>
      </w:r>
    </w:p>
    <w:p w14:paraId="4C8B9B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lastRenderedPageBreak/>
        <w:t xml:space="preserve">Traoré, E., Cousens, S., Curtis, V., Mertens, T., Tall, F., Traoré, A., … </w:t>
      </w:r>
      <w:r w:rsidRPr="0064582A">
        <w:rPr>
          <w:rFonts w:ascii="Times New Roman" w:hAnsi="Times New Roman" w:cs="Times New Roman"/>
          <w:sz w:val="24"/>
          <w:szCs w:val="24"/>
        </w:rPr>
        <w:t xml:space="preserve">Chiron, J. P. (1994). Child defecation behaviour, stool disposal practices, and childhood diarrhoea in Burkina Faso: Results from a case-control study. </w:t>
      </w:r>
      <w:r w:rsidRPr="0064582A">
        <w:rPr>
          <w:rFonts w:ascii="Times New Roman" w:hAnsi="Times New Roman" w:cs="Times New Roman"/>
          <w:i/>
          <w:iCs/>
          <w:sz w:val="24"/>
          <w:szCs w:val="24"/>
        </w:rPr>
        <w:t>Journal of Epidemiology &amp; Community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48</w:t>
      </w:r>
      <w:r w:rsidRPr="0064582A">
        <w:rPr>
          <w:rFonts w:ascii="Times New Roman" w:hAnsi="Times New Roman" w:cs="Times New Roman"/>
          <w:sz w:val="24"/>
          <w:szCs w:val="24"/>
        </w:rPr>
        <w:t>(3), 270–275. https://doi.org/10.1136/jech.48.3.270</w:t>
      </w:r>
    </w:p>
    <w:p w14:paraId="22C8C5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VanDerslice, J., Popkin, B., &amp; Briscoe, J. (1994). Drinking-water quality, sanitation, and breast-feeding: Their interactive effects on infant health. </w:t>
      </w:r>
      <w:r w:rsidRPr="0064582A">
        <w:rPr>
          <w:rFonts w:ascii="Times New Roman" w:hAnsi="Times New Roman" w:cs="Times New Roman"/>
          <w:i/>
          <w:iCs/>
          <w:sz w:val="24"/>
          <w:szCs w:val="24"/>
        </w:rPr>
        <w:t>Bulletin of the World Health Organization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72</w:t>
      </w:r>
      <w:r w:rsidRPr="0064582A">
        <w:rPr>
          <w:rFonts w:ascii="Times New Roman" w:hAnsi="Times New Roman" w:cs="Times New Roman"/>
          <w:sz w:val="24"/>
          <w:szCs w:val="24"/>
        </w:rPr>
        <w:t>(4), 589–601.</w:t>
      </w:r>
    </w:p>
    <w:p w14:paraId="0B42103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WHO child growth standards: Training course on child growth assessment. (2008). Retrieved January 21, 2023, from https://www.who.int/publications-detail-redirect/9789241595070</w:t>
      </w:r>
    </w:p>
    <w:p w14:paraId="0073F96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Woldu, W., Bitew, B. D., &amp; Gizaw, Z. (2016). Socioeconomic factors associated with diarrheal diseases among under-five children of the nomadic population in northeast Ethiopia. </w:t>
      </w:r>
      <w:r w:rsidRPr="0064582A">
        <w:rPr>
          <w:rFonts w:ascii="Times New Roman" w:hAnsi="Times New Roman" w:cs="Times New Roman"/>
          <w:i/>
          <w:iCs/>
          <w:sz w:val="24"/>
          <w:szCs w:val="24"/>
        </w:rPr>
        <w:t>Tropical Medicine and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44</w:t>
      </w:r>
      <w:r w:rsidRPr="0064582A">
        <w:rPr>
          <w:rFonts w:ascii="Times New Roman" w:hAnsi="Times New Roman" w:cs="Times New Roman"/>
          <w:sz w:val="24"/>
          <w:szCs w:val="24"/>
        </w:rPr>
        <w:t>(1), 40. https://doi.org/10.1186/s41182-016-0040-7</w:t>
      </w:r>
    </w:p>
    <w:p w14:paraId="7C3390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Zeleke, A. T., &amp; Alemu, Z. A. (2014). Determinants of Under-Five Childhood Diarrhea in Kotebe Health Center, Yeka Sub City, Addis Ababa, Ethiopia: A Case Control Study. </w:t>
      </w:r>
      <w:r w:rsidRPr="0064582A">
        <w:rPr>
          <w:rFonts w:ascii="Times New Roman" w:hAnsi="Times New Roman" w:cs="Times New Roman"/>
          <w:i/>
          <w:iCs/>
          <w:sz w:val="24"/>
          <w:szCs w:val="24"/>
        </w:rPr>
        <w:t>Global Journal of Medical Research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(4). Retrieved from https://globaljournals.org/item/3787-determinants-of-under-five-childhood-diarrhea-in-kotebe-health-center-yeka-sub-city-addis-ababa-ethiopia-a-case-control-study</w:t>
      </w:r>
    </w:p>
    <w:p w14:paraId="680F5539" w14:textId="4F264EFC" w:rsidR="00B010D0" w:rsidRDefault="00275578" w:rsidP="00C37F11">
      <w:pPr>
        <w:spacing w:line="240" w:lineRule="auto"/>
        <w:rPr>
          <w:rFonts w:ascii="Times New Roman" w:hAnsi="Times New Roman" w:cs="Times New Roman"/>
          <w:sz w:val="24"/>
          <w:szCs w:val="24"/>
        </w:rPr>
      </w:pPr>
      <w:r w:rsidRPr="0064582A">
        <w:rPr>
          <w:rFonts w:ascii="Times New Roman" w:hAnsi="Times New Roman" w:cs="Times New Roman"/>
          <w:sz w:val="24"/>
          <w:szCs w:val="24"/>
        </w:rPr>
        <w:fldChar w:fldCharType="end"/>
      </w:r>
    </w:p>
    <w:p w14:paraId="0BB10419" w14:textId="29FD3F1B" w:rsidR="00B010D0" w:rsidDel="00F26107" w:rsidRDefault="00B010D0">
      <w:pPr>
        <w:rPr>
          <w:del w:id="4291" w:author="Mohammad Nayeem Hasan" w:date="2024-11-04T00:20:00Z" w16du:dateUtc="2024-11-03T18:20:00Z"/>
          <w:rFonts w:ascii="Times New Roman" w:hAnsi="Times New Roman" w:cs="Times New Roman"/>
          <w:sz w:val="24"/>
          <w:szCs w:val="24"/>
        </w:rPr>
      </w:pPr>
      <w:del w:id="4292" w:author="Mohammad Nayeem Hasan" w:date="2024-11-04T00:20:00Z" w16du:dateUtc="2024-11-03T18:20:00Z">
        <w:r w:rsidDel="00F26107">
          <w:rPr>
            <w:rFonts w:ascii="Times New Roman" w:hAnsi="Times New Roman" w:cs="Times New Roman"/>
            <w:sz w:val="24"/>
            <w:szCs w:val="24"/>
          </w:rPr>
          <w:br w:type="page"/>
        </w:r>
      </w:del>
    </w:p>
    <w:p w14:paraId="641E194F" w14:textId="3B0E236F" w:rsidR="00B010D0" w:rsidDel="00CD0E5E" w:rsidRDefault="00B010D0" w:rsidP="00B010D0">
      <w:pPr>
        <w:spacing w:line="240" w:lineRule="auto"/>
        <w:rPr>
          <w:del w:id="4293" w:author="Mohammad Nayeem Hasan" w:date="2024-11-04T00:19:00Z" w16du:dateUtc="2024-11-03T18:19:00Z"/>
          <w:rFonts w:ascii="Times New Roman" w:hAnsi="Times New Roman" w:cs="Times New Roman"/>
          <w:b/>
          <w:sz w:val="24"/>
          <w:szCs w:val="24"/>
        </w:rPr>
      </w:pPr>
      <w:del w:id="4294" w:author="Mohammad Nayeem Hasan" w:date="2024-11-04T00:19:00Z" w16du:dateUtc="2024-11-03T18:19:00Z">
        <w:r w:rsidDel="00CD0E5E">
          <w:rPr>
            <w:rFonts w:ascii="Times New Roman" w:hAnsi="Times New Roman" w:cs="Times New Roman"/>
            <w:b/>
            <w:sz w:val="24"/>
            <w:szCs w:val="24"/>
          </w:rPr>
          <w:delText>Tables and Figures</w:delText>
        </w:r>
      </w:del>
    </w:p>
    <w:p w14:paraId="59F33D46" w14:textId="0E386E13" w:rsidR="00B010D0" w:rsidDel="00BB33D1" w:rsidRDefault="00B010D0" w:rsidP="00B010D0">
      <w:pPr>
        <w:spacing w:line="240" w:lineRule="auto"/>
        <w:rPr>
          <w:del w:id="4295" w:author="Mohammad Nayeem Hasan" w:date="2024-11-03T23:14:00Z" w16du:dateUtc="2024-11-03T17:14:00Z"/>
          <w:rFonts w:ascii="Times New Roman" w:hAnsi="Times New Roman" w:cs="Times New Roman"/>
          <w:b/>
          <w:sz w:val="24"/>
          <w:szCs w:val="24"/>
        </w:rPr>
      </w:pPr>
      <w:del w:id="4296" w:author="Mohammad Nayeem Hasan" w:date="2024-11-03T23:14:00Z" w16du:dateUtc="2024-11-03T17:14:00Z">
        <w:r w:rsidDel="00BB33D1">
          <w:rPr>
            <w:rFonts w:ascii="Times New Roman" w:hAnsi="Times New Roman" w:cs="Times New Roman"/>
            <w:b/>
            <w:sz w:val="24"/>
            <w:szCs w:val="24"/>
          </w:rPr>
          <w:delText>Table</w:delText>
        </w:r>
      </w:del>
      <w:del w:id="4297" w:author="Mohammad Nayeem Hasan" w:date="2024-11-03T21:59:00Z" w16du:dateUtc="2024-11-03T15:59:00Z">
        <w:r w:rsidDel="00EB4574">
          <w:rPr>
            <w:rFonts w:ascii="Times New Roman" w:hAnsi="Times New Roman" w:cs="Times New Roman"/>
            <w:b/>
            <w:sz w:val="24"/>
            <w:szCs w:val="24"/>
          </w:rPr>
          <w:delText>.</w:delText>
        </w:r>
      </w:del>
      <w:del w:id="4298" w:author="Mohammad Nayeem Hasan" w:date="2024-11-03T23:14:00Z" w16du:dateUtc="2024-11-03T17:14:00Z">
        <w:r w:rsidDel="00BB33D1">
          <w:rPr>
            <w:rFonts w:ascii="Times New Roman" w:hAnsi="Times New Roman" w:cs="Times New Roman"/>
            <w:b/>
            <w:sz w:val="24"/>
            <w:szCs w:val="24"/>
          </w:rPr>
          <w:delText>1 Distribution of several factors with the diarrhea status of children, MICS 2006, 2012, and 2019.</w:delText>
        </w:r>
      </w:del>
    </w:p>
    <w:tbl>
      <w:tblPr>
        <w:tblStyle w:val="TableGrid"/>
        <w:tblW w:w="5000" w:type="pct"/>
        <w:jc w:val="center"/>
        <w:tblLook w:val="04A0" w:firstRow="1" w:lastRow="0" w:firstColumn="1" w:lastColumn="0" w:noHBand="0" w:noVBand="1"/>
      </w:tblPr>
      <w:tblGrid>
        <w:gridCol w:w="1776"/>
        <w:gridCol w:w="796"/>
        <w:gridCol w:w="816"/>
        <w:gridCol w:w="972"/>
        <w:gridCol w:w="676"/>
        <w:gridCol w:w="816"/>
        <w:gridCol w:w="893"/>
        <w:gridCol w:w="796"/>
        <w:gridCol w:w="916"/>
        <w:gridCol w:w="893"/>
      </w:tblGrid>
      <w:tr w:rsidR="00B010D0" w:rsidDel="00BB33D1" w14:paraId="71391350" w14:textId="31BB6937" w:rsidTr="00DA17B7">
        <w:trPr>
          <w:trHeight w:val="161"/>
          <w:jc w:val="center"/>
          <w:del w:id="4299" w:author="Mohammad Nayeem Hasan" w:date="2024-11-03T23:14:00Z"/>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38282F7" w14:textId="24836F9C" w:rsidR="00B010D0" w:rsidRPr="00673AF6" w:rsidDel="00BB33D1" w:rsidRDefault="00B010D0" w:rsidP="00DA17B7">
            <w:pPr>
              <w:rPr>
                <w:del w:id="4300" w:author="Mohammad Nayeem Hasan" w:date="2024-11-03T23:14:00Z" w16du:dateUtc="2024-11-03T17:14:00Z"/>
                <w:rFonts w:ascii="Times New Roman" w:hAnsi="Times New Roman" w:cs="Times New Roman"/>
                <w:b/>
                <w:bCs/>
                <w:sz w:val="24"/>
                <w:szCs w:val="24"/>
                <w:rPrChange w:id="4301" w:author="Mohammad Nayeem Hasan" w:date="2024-11-03T22:41:00Z" w16du:dateUtc="2024-11-03T16:41:00Z">
                  <w:rPr>
                    <w:del w:id="4302" w:author="Mohammad Nayeem Hasan" w:date="2024-11-03T23:14:00Z" w16du:dateUtc="2024-11-03T17:14:00Z"/>
                    <w:rFonts w:ascii="Times New Roman" w:hAnsi="Times New Roman" w:cs="Times New Roman"/>
                    <w:sz w:val="24"/>
                    <w:szCs w:val="24"/>
                  </w:rPr>
                </w:rPrChange>
              </w:rPr>
            </w:pPr>
            <w:del w:id="4303" w:author="Mohammad Nayeem Hasan" w:date="2024-11-03T23:14:00Z" w16du:dateUtc="2024-11-03T17:14:00Z">
              <w:r w:rsidRPr="00673AF6" w:rsidDel="00BB33D1">
                <w:rPr>
                  <w:rFonts w:ascii="Times New Roman" w:hAnsi="Times New Roman" w:cs="Times New Roman"/>
                  <w:b/>
                  <w:bCs/>
                  <w:sz w:val="24"/>
                  <w:szCs w:val="24"/>
                  <w:rPrChange w:id="4304" w:author="Mohammad Nayeem Hasan" w:date="2024-11-03T22:41:00Z" w16du:dateUtc="2024-11-03T16:41:00Z">
                    <w:rPr>
                      <w:rFonts w:ascii="Times New Roman" w:hAnsi="Times New Roman" w:cs="Times New Roman"/>
                      <w:sz w:val="24"/>
                      <w:szCs w:val="24"/>
                    </w:rPr>
                  </w:rPrChange>
                </w:rPr>
                <w:delText>Characteristics</w:delText>
              </w:r>
            </w:del>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20E72416" w14:textId="5AA667CF" w:rsidR="00B010D0" w:rsidRPr="00673AF6" w:rsidDel="00BB33D1" w:rsidRDefault="00B010D0" w:rsidP="00DA17B7">
            <w:pPr>
              <w:rPr>
                <w:del w:id="4305" w:author="Mohammad Nayeem Hasan" w:date="2024-11-03T23:14:00Z" w16du:dateUtc="2024-11-03T17:14:00Z"/>
                <w:rFonts w:ascii="Times New Roman" w:hAnsi="Times New Roman" w:cs="Times New Roman"/>
                <w:b/>
                <w:bCs/>
                <w:sz w:val="24"/>
                <w:szCs w:val="24"/>
                <w:rPrChange w:id="4306" w:author="Mohammad Nayeem Hasan" w:date="2024-11-03T22:41:00Z" w16du:dateUtc="2024-11-03T16:41:00Z">
                  <w:rPr>
                    <w:del w:id="4307" w:author="Mohammad Nayeem Hasan" w:date="2024-11-03T23:14:00Z" w16du:dateUtc="2024-11-03T17:14:00Z"/>
                    <w:rFonts w:ascii="Times New Roman" w:hAnsi="Times New Roman" w:cs="Times New Roman"/>
                    <w:sz w:val="24"/>
                    <w:szCs w:val="24"/>
                  </w:rPr>
                </w:rPrChange>
              </w:rPr>
            </w:pPr>
            <w:del w:id="4308" w:author="Mohammad Nayeem Hasan" w:date="2024-11-03T23:14:00Z" w16du:dateUtc="2024-11-03T17:14:00Z">
              <w:r w:rsidRPr="00673AF6" w:rsidDel="00BB33D1">
                <w:rPr>
                  <w:rFonts w:ascii="Times New Roman" w:hAnsi="Times New Roman" w:cs="Times New Roman"/>
                  <w:b/>
                  <w:bCs/>
                  <w:sz w:val="24"/>
                  <w:szCs w:val="24"/>
                  <w:rPrChange w:id="4309" w:author="Mohammad Nayeem Hasan" w:date="2024-11-03T22:41:00Z" w16du:dateUtc="2024-11-03T16:41:00Z">
                    <w:rPr>
                      <w:rFonts w:ascii="Times New Roman" w:hAnsi="Times New Roman" w:cs="Times New Roman"/>
                      <w:sz w:val="24"/>
                      <w:szCs w:val="24"/>
                    </w:rPr>
                  </w:rPrChange>
                </w:rPr>
                <w:delText>2006</w:delText>
              </w:r>
            </w:del>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5E60181D" w14:textId="5C099BF8" w:rsidR="00B010D0" w:rsidRPr="00673AF6" w:rsidDel="00BB33D1" w:rsidRDefault="00B010D0" w:rsidP="00DA17B7">
            <w:pPr>
              <w:rPr>
                <w:del w:id="4310" w:author="Mohammad Nayeem Hasan" w:date="2024-11-03T23:14:00Z" w16du:dateUtc="2024-11-03T17:14:00Z"/>
                <w:rFonts w:ascii="Times New Roman" w:hAnsi="Times New Roman" w:cs="Times New Roman"/>
                <w:b/>
                <w:bCs/>
                <w:sz w:val="24"/>
                <w:szCs w:val="24"/>
                <w:rPrChange w:id="4311" w:author="Mohammad Nayeem Hasan" w:date="2024-11-03T22:41:00Z" w16du:dateUtc="2024-11-03T16:41:00Z">
                  <w:rPr>
                    <w:del w:id="4312" w:author="Mohammad Nayeem Hasan" w:date="2024-11-03T23:14:00Z" w16du:dateUtc="2024-11-03T17:14:00Z"/>
                    <w:rFonts w:ascii="Times New Roman" w:hAnsi="Times New Roman" w:cs="Times New Roman"/>
                    <w:sz w:val="24"/>
                    <w:szCs w:val="24"/>
                  </w:rPr>
                </w:rPrChange>
              </w:rPr>
            </w:pPr>
            <w:del w:id="4313" w:author="Mohammad Nayeem Hasan" w:date="2024-11-03T23:14:00Z" w16du:dateUtc="2024-11-03T17:14:00Z">
              <w:r w:rsidRPr="00673AF6" w:rsidDel="00BB33D1">
                <w:rPr>
                  <w:rFonts w:ascii="Times New Roman" w:hAnsi="Times New Roman" w:cs="Times New Roman"/>
                  <w:b/>
                  <w:bCs/>
                  <w:sz w:val="24"/>
                  <w:szCs w:val="24"/>
                  <w:rPrChange w:id="4314" w:author="Mohammad Nayeem Hasan" w:date="2024-11-03T22:41:00Z" w16du:dateUtc="2024-11-03T16:41:00Z">
                    <w:rPr>
                      <w:rFonts w:ascii="Times New Roman" w:hAnsi="Times New Roman" w:cs="Times New Roman"/>
                      <w:sz w:val="24"/>
                      <w:szCs w:val="24"/>
                    </w:rPr>
                  </w:rPrChange>
                </w:rPr>
                <w:delText>2012</w:delText>
              </w:r>
            </w:del>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2789EC40" w14:textId="69D88035" w:rsidR="00B010D0" w:rsidRPr="00673AF6" w:rsidDel="00BB33D1" w:rsidRDefault="00B010D0" w:rsidP="00DA17B7">
            <w:pPr>
              <w:rPr>
                <w:del w:id="4315" w:author="Mohammad Nayeem Hasan" w:date="2024-11-03T23:14:00Z" w16du:dateUtc="2024-11-03T17:14:00Z"/>
                <w:rFonts w:ascii="Times New Roman" w:hAnsi="Times New Roman" w:cs="Times New Roman"/>
                <w:b/>
                <w:bCs/>
                <w:sz w:val="24"/>
                <w:szCs w:val="24"/>
                <w:rPrChange w:id="4316" w:author="Mohammad Nayeem Hasan" w:date="2024-11-03T22:41:00Z" w16du:dateUtc="2024-11-03T16:41:00Z">
                  <w:rPr>
                    <w:del w:id="4317" w:author="Mohammad Nayeem Hasan" w:date="2024-11-03T23:14:00Z" w16du:dateUtc="2024-11-03T17:14:00Z"/>
                    <w:rFonts w:ascii="Times New Roman" w:hAnsi="Times New Roman" w:cs="Times New Roman"/>
                    <w:sz w:val="24"/>
                    <w:szCs w:val="24"/>
                  </w:rPr>
                </w:rPrChange>
              </w:rPr>
            </w:pPr>
            <w:del w:id="4318" w:author="Mohammad Nayeem Hasan" w:date="2024-11-03T23:14:00Z" w16du:dateUtc="2024-11-03T17:14:00Z">
              <w:r w:rsidRPr="00673AF6" w:rsidDel="00BB33D1">
                <w:rPr>
                  <w:rFonts w:ascii="Times New Roman" w:hAnsi="Times New Roman" w:cs="Times New Roman"/>
                  <w:b/>
                  <w:bCs/>
                  <w:sz w:val="24"/>
                  <w:szCs w:val="24"/>
                  <w:rPrChange w:id="4319" w:author="Mohammad Nayeem Hasan" w:date="2024-11-03T22:41:00Z" w16du:dateUtc="2024-11-03T16:41:00Z">
                    <w:rPr>
                      <w:rFonts w:ascii="Times New Roman" w:hAnsi="Times New Roman" w:cs="Times New Roman"/>
                      <w:sz w:val="24"/>
                      <w:szCs w:val="24"/>
                    </w:rPr>
                  </w:rPrChange>
                </w:rPr>
                <w:delText>2019</w:delText>
              </w:r>
            </w:del>
          </w:p>
        </w:tc>
      </w:tr>
      <w:tr w:rsidR="00B010D0" w:rsidDel="00BB33D1" w14:paraId="105F3DC0" w14:textId="3CB39807" w:rsidTr="00DA17B7">
        <w:trPr>
          <w:trHeight w:val="161"/>
          <w:jc w:val="center"/>
          <w:del w:id="4320" w:author="Mohammad Nayeem Hasan" w:date="2024-11-03T23:14: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6C984" w14:textId="7DC03566" w:rsidR="00B010D0" w:rsidRPr="00673AF6" w:rsidDel="00BB33D1" w:rsidRDefault="00B010D0" w:rsidP="00DA17B7">
            <w:pPr>
              <w:rPr>
                <w:del w:id="4321" w:author="Mohammad Nayeem Hasan" w:date="2024-11-03T23:14:00Z" w16du:dateUtc="2024-11-03T17:14:00Z"/>
                <w:rFonts w:ascii="Times New Roman" w:hAnsi="Times New Roman" w:cs="Times New Roman"/>
                <w:b/>
                <w:bCs/>
                <w:sz w:val="24"/>
                <w:szCs w:val="24"/>
                <w:rPrChange w:id="4322" w:author="Mohammad Nayeem Hasan" w:date="2024-11-03T22:41:00Z" w16du:dateUtc="2024-11-03T16:41:00Z">
                  <w:rPr>
                    <w:del w:id="4323" w:author="Mohammad Nayeem Hasan" w:date="2024-11-03T23:14:00Z" w16du:dateUtc="2024-11-03T17:14:00Z"/>
                    <w:rFonts w:ascii="Times New Roman" w:hAnsi="Times New Roman" w:cs="Times New Roman"/>
                    <w:sz w:val="24"/>
                    <w:szCs w:val="24"/>
                  </w:rPr>
                </w:rPrChange>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5A8DA4B1" w14:textId="541E64A8" w:rsidR="00B010D0" w:rsidRPr="00673AF6" w:rsidDel="00BB33D1" w:rsidRDefault="00B010D0" w:rsidP="00DA17B7">
            <w:pPr>
              <w:rPr>
                <w:del w:id="4324" w:author="Mohammad Nayeem Hasan" w:date="2024-11-03T23:14:00Z" w16du:dateUtc="2024-11-03T17:14:00Z"/>
                <w:rFonts w:ascii="Times New Roman" w:hAnsi="Times New Roman" w:cs="Times New Roman"/>
                <w:b/>
                <w:bCs/>
                <w:sz w:val="24"/>
                <w:szCs w:val="24"/>
                <w:rPrChange w:id="4325" w:author="Mohammad Nayeem Hasan" w:date="2024-11-03T22:41:00Z" w16du:dateUtc="2024-11-03T16:41:00Z">
                  <w:rPr>
                    <w:del w:id="4326" w:author="Mohammad Nayeem Hasan" w:date="2024-11-03T23:14:00Z" w16du:dateUtc="2024-11-03T17:14:00Z"/>
                    <w:rFonts w:ascii="Times New Roman" w:hAnsi="Times New Roman" w:cs="Times New Roman"/>
                    <w:sz w:val="24"/>
                    <w:szCs w:val="24"/>
                  </w:rPr>
                </w:rPrChange>
              </w:rPr>
            </w:pPr>
            <w:del w:id="4327" w:author="Mohammad Nayeem Hasan" w:date="2024-11-03T23:14:00Z" w16du:dateUtc="2024-11-03T17:14:00Z">
              <w:r w:rsidRPr="00673AF6" w:rsidDel="00BB33D1">
                <w:rPr>
                  <w:rFonts w:ascii="Times New Roman" w:hAnsi="Times New Roman" w:cs="Times New Roman"/>
                  <w:b/>
                  <w:bCs/>
                  <w:sz w:val="24"/>
                  <w:szCs w:val="24"/>
                  <w:rPrChange w:id="4328" w:author="Mohammad Nayeem Hasan" w:date="2024-11-03T22:41:00Z" w16du:dateUtc="2024-11-03T16:41:00Z">
                    <w:rPr>
                      <w:rFonts w:ascii="Times New Roman" w:hAnsi="Times New Roman" w:cs="Times New Roman"/>
                      <w:sz w:val="24"/>
                      <w:szCs w:val="24"/>
                    </w:rPr>
                  </w:rPrChange>
                </w:rPr>
                <w:delText>Diarrhea</w:delText>
              </w:r>
            </w:del>
          </w:p>
        </w:tc>
        <w:tc>
          <w:tcPr>
            <w:tcW w:w="689" w:type="pct"/>
            <w:tcBorders>
              <w:top w:val="single" w:sz="4" w:space="0" w:color="auto"/>
              <w:left w:val="single" w:sz="4" w:space="0" w:color="auto"/>
              <w:bottom w:val="single" w:sz="4" w:space="0" w:color="auto"/>
              <w:right w:val="single" w:sz="4" w:space="0" w:color="auto"/>
            </w:tcBorders>
            <w:vAlign w:val="center"/>
            <w:hideMark/>
          </w:tcPr>
          <w:p w14:paraId="06F40F0B" w14:textId="34119481" w:rsidR="00B010D0" w:rsidRPr="00673AF6" w:rsidDel="00BB33D1" w:rsidRDefault="00B010D0" w:rsidP="00DA17B7">
            <w:pPr>
              <w:rPr>
                <w:del w:id="4329" w:author="Mohammad Nayeem Hasan" w:date="2024-11-03T23:14:00Z" w16du:dateUtc="2024-11-03T17:14:00Z"/>
                <w:rFonts w:ascii="Times New Roman" w:hAnsi="Times New Roman" w:cs="Times New Roman"/>
                <w:b/>
                <w:bCs/>
                <w:sz w:val="24"/>
                <w:szCs w:val="24"/>
                <w:rPrChange w:id="4330" w:author="Mohammad Nayeem Hasan" w:date="2024-11-03T22:41:00Z" w16du:dateUtc="2024-11-03T16:41:00Z">
                  <w:rPr>
                    <w:del w:id="4331" w:author="Mohammad Nayeem Hasan" w:date="2024-11-03T23:14:00Z" w16du:dateUtc="2024-11-03T17:14:00Z"/>
                    <w:rFonts w:ascii="Times New Roman" w:hAnsi="Times New Roman" w:cs="Times New Roman"/>
                    <w:sz w:val="24"/>
                    <w:szCs w:val="24"/>
                  </w:rPr>
                </w:rPrChange>
              </w:rPr>
            </w:pPr>
            <w:del w:id="4332" w:author="Mohammad Nayeem Hasan" w:date="2024-11-03T23:14:00Z" w16du:dateUtc="2024-11-03T17:14:00Z">
              <w:r w:rsidRPr="00673AF6" w:rsidDel="00BB33D1">
                <w:rPr>
                  <w:rFonts w:ascii="Times New Roman" w:hAnsi="Times New Roman" w:cs="Times New Roman"/>
                  <w:b/>
                  <w:bCs/>
                  <w:sz w:val="24"/>
                  <w:szCs w:val="24"/>
                  <w:rPrChange w:id="4333" w:author="Mohammad Nayeem Hasan" w:date="2024-11-03T22:41:00Z" w16du:dateUtc="2024-11-03T16:41:00Z">
                    <w:rPr>
                      <w:rFonts w:ascii="Times New Roman" w:hAnsi="Times New Roman" w:cs="Times New Roman"/>
                      <w:sz w:val="24"/>
                      <w:szCs w:val="24"/>
                    </w:rPr>
                  </w:rPrChange>
                </w:rPr>
                <w:delText>P-value</w:delText>
              </w:r>
            </w:del>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5BF1CC52" w14:textId="03B820D6" w:rsidR="00B010D0" w:rsidRPr="00673AF6" w:rsidDel="00BB33D1" w:rsidRDefault="00B010D0" w:rsidP="00DA17B7">
            <w:pPr>
              <w:rPr>
                <w:del w:id="4334" w:author="Mohammad Nayeem Hasan" w:date="2024-11-03T23:14:00Z" w16du:dateUtc="2024-11-03T17:14:00Z"/>
                <w:rFonts w:ascii="Times New Roman" w:hAnsi="Times New Roman" w:cs="Times New Roman"/>
                <w:b/>
                <w:bCs/>
                <w:sz w:val="24"/>
                <w:szCs w:val="24"/>
                <w:rPrChange w:id="4335" w:author="Mohammad Nayeem Hasan" w:date="2024-11-03T22:41:00Z" w16du:dateUtc="2024-11-03T16:41:00Z">
                  <w:rPr>
                    <w:del w:id="4336" w:author="Mohammad Nayeem Hasan" w:date="2024-11-03T23:14:00Z" w16du:dateUtc="2024-11-03T17:14:00Z"/>
                    <w:rFonts w:ascii="Times New Roman" w:hAnsi="Times New Roman" w:cs="Times New Roman"/>
                    <w:sz w:val="24"/>
                    <w:szCs w:val="24"/>
                  </w:rPr>
                </w:rPrChange>
              </w:rPr>
            </w:pPr>
            <w:del w:id="4337" w:author="Mohammad Nayeem Hasan" w:date="2024-11-03T23:14:00Z" w16du:dateUtc="2024-11-03T17:14:00Z">
              <w:r w:rsidRPr="00673AF6" w:rsidDel="00BB33D1">
                <w:rPr>
                  <w:rFonts w:ascii="Times New Roman" w:hAnsi="Times New Roman" w:cs="Times New Roman"/>
                  <w:b/>
                  <w:bCs/>
                  <w:sz w:val="24"/>
                  <w:szCs w:val="24"/>
                  <w:rPrChange w:id="4338" w:author="Mohammad Nayeem Hasan" w:date="2024-11-03T22:41:00Z" w16du:dateUtc="2024-11-03T16:41:00Z">
                    <w:rPr>
                      <w:rFonts w:ascii="Times New Roman" w:hAnsi="Times New Roman" w:cs="Times New Roman"/>
                      <w:sz w:val="24"/>
                      <w:szCs w:val="24"/>
                    </w:rPr>
                  </w:rPrChange>
                </w:rPr>
                <w:delText>Diarrhea</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6384FE3" w14:textId="596C16AA" w:rsidR="00B010D0" w:rsidRPr="00673AF6" w:rsidDel="00BB33D1" w:rsidRDefault="00B010D0" w:rsidP="00DA17B7">
            <w:pPr>
              <w:rPr>
                <w:del w:id="4339" w:author="Mohammad Nayeem Hasan" w:date="2024-11-03T23:14:00Z" w16du:dateUtc="2024-11-03T17:14:00Z"/>
                <w:rFonts w:ascii="Times New Roman" w:hAnsi="Times New Roman" w:cs="Times New Roman"/>
                <w:b/>
                <w:bCs/>
                <w:sz w:val="24"/>
                <w:szCs w:val="24"/>
                <w:rPrChange w:id="4340" w:author="Mohammad Nayeem Hasan" w:date="2024-11-03T22:41:00Z" w16du:dateUtc="2024-11-03T16:41:00Z">
                  <w:rPr>
                    <w:del w:id="4341" w:author="Mohammad Nayeem Hasan" w:date="2024-11-03T23:14:00Z" w16du:dateUtc="2024-11-03T17:14:00Z"/>
                    <w:rFonts w:ascii="Times New Roman" w:hAnsi="Times New Roman" w:cs="Times New Roman"/>
                    <w:sz w:val="24"/>
                    <w:szCs w:val="24"/>
                  </w:rPr>
                </w:rPrChange>
              </w:rPr>
            </w:pPr>
            <w:del w:id="4342" w:author="Mohammad Nayeem Hasan" w:date="2024-11-03T23:14:00Z" w16du:dateUtc="2024-11-03T17:14:00Z">
              <w:r w:rsidRPr="00673AF6" w:rsidDel="00BB33D1">
                <w:rPr>
                  <w:rFonts w:ascii="Times New Roman" w:hAnsi="Times New Roman" w:cs="Times New Roman"/>
                  <w:b/>
                  <w:bCs/>
                  <w:sz w:val="24"/>
                  <w:szCs w:val="24"/>
                  <w:rPrChange w:id="4343" w:author="Mohammad Nayeem Hasan" w:date="2024-11-03T22:41:00Z" w16du:dateUtc="2024-11-03T16:41:00Z">
                    <w:rPr>
                      <w:rFonts w:ascii="Times New Roman" w:hAnsi="Times New Roman" w:cs="Times New Roman"/>
                      <w:sz w:val="24"/>
                      <w:szCs w:val="24"/>
                    </w:rPr>
                  </w:rPrChange>
                </w:rPr>
                <w:delText>P-value</w:delText>
              </w:r>
            </w:del>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195D9919" w14:textId="14690D2A" w:rsidR="00B010D0" w:rsidRPr="00673AF6" w:rsidDel="00BB33D1" w:rsidRDefault="00B010D0" w:rsidP="00DA17B7">
            <w:pPr>
              <w:rPr>
                <w:del w:id="4344" w:author="Mohammad Nayeem Hasan" w:date="2024-11-03T23:14:00Z" w16du:dateUtc="2024-11-03T17:14:00Z"/>
                <w:rFonts w:ascii="Times New Roman" w:hAnsi="Times New Roman" w:cs="Times New Roman"/>
                <w:b/>
                <w:bCs/>
                <w:sz w:val="24"/>
                <w:szCs w:val="24"/>
                <w:rPrChange w:id="4345" w:author="Mohammad Nayeem Hasan" w:date="2024-11-03T22:41:00Z" w16du:dateUtc="2024-11-03T16:41:00Z">
                  <w:rPr>
                    <w:del w:id="4346" w:author="Mohammad Nayeem Hasan" w:date="2024-11-03T23:14:00Z" w16du:dateUtc="2024-11-03T17:14:00Z"/>
                    <w:rFonts w:ascii="Times New Roman" w:hAnsi="Times New Roman" w:cs="Times New Roman"/>
                    <w:sz w:val="24"/>
                    <w:szCs w:val="24"/>
                  </w:rPr>
                </w:rPrChange>
              </w:rPr>
            </w:pPr>
            <w:del w:id="4347" w:author="Mohammad Nayeem Hasan" w:date="2024-11-03T23:14:00Z" w16du:dateUtc="2024-11-03T17:14:00Z">
              <w:r w:rsidRPr="00673AF6" w:rsidDel="00BB33D1">
                <w:rPr>
                  <w:rFonts w:ascii="Times New Roman" w:hAnsi="Times New Roman" w:cs="Times New Roman"/>
                  <w:b/>
                  <w:bCs/>
                  <w:sz w:val="24"/>
                  <w:szCs w:val="24"/>
                  <w:rPrChange w:id="4348" w:author="Mohammad Nayeem Hasan" w:date="2024-11-03T22:41:00Z" w16du:dateUtc="2024-11-03T16:41:00Z">
                    <w:rPr>
                      <w:rFonts w:ascii="Times New Roman" w:hAnsi="Times New Roman" w:cs="Times New Roman"/>
                      <w:sz w:val="24"/>
                      <w:szCs w:val="24"/>
                    </w:rPr>
                  </w:rPrChange>
                </w:rPr>
                <w:delText>Diarrhea</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6C7218F" w14:textId="09592A2C" w:rsidR="00B010D0" w:rsidRPr="00673AF6" w:rsidDel="00BB33D1" w:rsidRDefault="00B010D0" w:rsidP="00DA17B7">
            <w:pPr>
              <w:rPr>
                <w:del w:id="4349" w:author="Mohammad Nayeem Hasan" w:date="2024-11-03T23:14:00Z" w16du:dateUtc="2024-11-03T17:14:00Z"/>
                <w:rFonts w:ascii="Times New Roman" w:hAnsi="Times New Roman" w:cs="Times New Roman"/>
                <w:b/>
                <w:bCs/>
                <w:sz w:val="24"/>
                <w:szCs w:val="24"/>
                <w:rPrChange w:id="4350" w:author="Mohammad Nayeem Hasan" w:date="2024-11-03T22:41:00Z" w16du:dateUtc="2024-11-03T16:41:00Z">
                  <w:rPr>
                    <w:del w:id="4351" w:author="Mohammad Nayeem Hasan" w:date="2024-11-03T23:14:00Z" w16du:dateUtc="2024-11-03T17:14:00Z"/>
                    <w:rFonts w:ascii="Times New Roman" w:hAnsi="Times New Roman" w:cs="Times New Roman"/>
                    <w:sz w:val="24"/>
                    <w:szCs w:val="24"/>
                  </w:rPr>
                </w:rPrChange>
              </w:rPr>
            </w:pPr>
            <w:del w:id="4352" w:author="Mohammad Nayeem Hasan" w:date="2024-11-03T23:14:00Z" w16du:dateUtc="2024-11-03T17:14:00Z">
              <w:r w:rsidRPr="00673AF6" w:rsidDel="00BB33D1">
                <w:rPr>
                  <w:rFonts w:ascii="Times New Roman" w:hAnsi="Times New Roman" w:cs="Times New Roman"/>
                  <w:b/>
                  <w:bCs/>
                  <w:sz w:val="24"/>
                  <w:szCs w:val="24"/>
                  <w:rPrChange w:id="4353" w:author="Mohammad Nayeem Hasan" w:date="2024-11-03T22:41:00Z" w16du:dateUtc="2024-11-03T16:41:00Z">
                    <w:rPr>
                      <w:rFonts w:ascii="Times New Roman" w:hAnsi="Times New Roman" w:cs="Times New Roman"/>
                      <w:sz w:val="24"/>
                      <w:szCs w:val="24"/>
                    </w:rPr>
                  </w:rPrChange>
                </w:rPr>
                <w:delText>P-value</w:delText>
              </w:r>
            </w:del>
          </w:p>
        </w:tc>
      </w:tr>
      <w:tr w:rsidR="00B010D0" w:rsidDel="00BB33D1" w14:paraId="38C79E18" w14:textId="6E601E5F" w:rsidTr="00DA17B7">
        <w:trPr>
          <w:trHeight w:val="161"/>
          <w:jc w:val="center"/>
          <w:del w:id="4354" w:author="Mohammad Nayeem Hasan" w:date="2024-11-03T23:14: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09736" w14:textId="50DC074E" w:rsidR="00B010D0" w:rsidRPr="00673AF6" w:rsidDel="00BB33D1" w:rsidRDefault="00B010D0" w:rsidP="00DA17B7">
            <w:pPr>
              <w:rPr>
                <w:del w:id="4355" w:author="Mohammad Nayeem Hasan" w:date="2024-11-03T23:14:00Z" w16du:dateUtc="2024-11-03T17:14:00Z"/>
                <w:rFonts w:ascii="Times New Roman" w:hAnsi="Times New Roman" w:cs="Times New Roman"/>
                <w:b/>
                <w:bCs/>
                <w:sz w:val="24"/>
                <w:szCs w:val="24"/>
                <w:rPrChange w:id="4356" w:author="Mohammad Nayeem Hasan" w:date="2024-11-03T22:41:00Z" w16du:dateUtc="2024-11-03T16:41:00Z">
                  <w:rPr>
                    <w:del w:id="4357" w:author="Mohammad Nayeem Hasan" w:date="2024-11-03T23:14:00Z" w16du:dateUtc="2024-11-03T17:14:00Z"/>
                    <w:rFonts w:ascii="Times New Roman" w:hAnsi="Times New Roman" w:cs="Times New Roman"/>
                    <w:sz w:val="24"/>
                    <w:szCs w:val="24"/>
                  </w:rPr>
                </w:rPrChange>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4D45CFC1" w14:textId="3D7D5B7F" w:rsidR="00B010D0" w:rsidRPr="00673AF6" w:rsidDel="00BB33D1" w:rsidRDefault="00B010D0" w:rsidP="00DA17B7">
            <w:pPr>
              <w:rPr>
                <w:del w:id="4358" w:author="Mohammad Nayeem Hasan" w:date="2024-11-03T23:14:00Z" w16du:dateUtc="2024-11-03T17:14:00Z"/>
                <w:rFonts w:ascii="Times New Roman" w:hAnsi="Times New Roman" w:cs="Times New Roman"/>
                <w:b/>
                <w:bCs/>
                <w:sz w:val="24"/>
                <w:szCs w:val="24"/>
                <w:rPrChange w:id="4359" w:author="Mohammad Nayeem Hasan" w:date="2024-11-03T22:41:00Z" w16du:dateUtc="2024-11-03T16:41:00Z">
                  <w:rPr>
                    <w:del w:id="4360" w:author="Mohammad Nayeem Hasan" w:date="2024-11-03T23:14:00Z" w16du:dateUtc="2024-11-03T17:14:00Z"/>
                    <w:rFonts w:ascii="Times New Roman" w:hAnsi="Times New Roman" w:cs="Times New Roman"/>
                    <w:sz w:val="24"/>
                    <w:szCs w:val="24"/>
                  </w:rPr>
                </w:rPrChange>
              </w:rPr>
            </w:pPr>
            <w:del w:id="4361" w:author="Mohammad Nayeem Hasan" w:date="2024-11-03T23:14:00Z" w16du:dateUtc="2024-11-03T17:14:00Z">
              <w:r w:rsidRPr="00673AF6" w:rsidDel="00BB33D1">
                <w:rPr>
                  <w:rFonts w:ascii="Times New Roman" w:hAnsi="Times New Roman" w:cs="Times New Roman"/>
                  <w:b/>
                  <w:bCs/>
                  <w:sz w:val="24"/>
                  <w:szCs w:val="24"/>
                  <w:rPrChange w:id="4362" w:author="Mohammad Nayeem Hasan" w:date="2024-11-03T22:41:00Z" w16du:dateUtc="2024-11-03T16:41:00Z">
                    <w:rPr>
                      <w:rFonts w:ascii="Times New Roman" w:hAnsi="Times New Roman" w:cs="Times New Roman"/>
                      <w:sz w:val="24"/>
                      <w:szCs w:val="24"/>
                    </w:rPr>
                  </w:rPrChange>
                </w:rPr>
                <w:delText>Yes</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A3FF07D" w14:textId="67FF6D0E" w:rsidR="00B010D0" w:rsidRPr="00673AF6" w:rsidDel="00BB33D1" w:rsidRDefault="00B010D0" w:rsidP="00DA17B7">
            <w:pPr>
              <w:rPr>
                <w:del w:id="4363" w:author="Mohammad Nayeem Hasan" w:date="2024-11-03T23:14:00Z" w16du:dateUtc="2024-11-03T17:14:00Z"/>
                <w:rFonts w:ascii="Times New Roman" w:hAnsi="Times New Roman" w:cs="Times New Roman"/>
                <w:b/>
                <w:bCs/>
                <w:sz w:val="24"/>
                <w:szCs w:val="24"/>
                <w:rPrChange w:id="4364" w:author="Mohammad Nayeem Hasan" w:date="2024-11-03T22:41:00Z" w16du:dateUtc="2024-11-03T16:41:00Z">
                  <w:rPr>
                    <w:del w:id="4365" w:author="Mohammad Nayeem Hasan" w:date="2024-11-03T23:14:00Z" w16du:dateUtc="2024-11-03T17:14:00Z"/>
                    <w:rFonts w:ascii="Times New Roman" w:hAnsi="Times New Roman" w:cs="Times New Roman"/>
                    <w:sz w:val="24"/>
                    <w:szCs w:val="24"/>
                  </w:rPr>
                </w:rPrChange>
              </w:rPr>
            </w:pPr>
            <w:del w:id="4366" w:author="Mohammad Nayeem Hasan" w:date="2024-11-03T23:14:00Z" w16du:dateUtc="2024-11-03T17:14:00Z">
              <w:r w:rsidRPr="00673AF6" w:rsidDel="00BB33D1">
                <w:rPr>
                  <w:rFonts w:ascii="Times New Roman" w:hAnsi="Times New Roman" w:cs="Times New Roman"/>
                  <w:b/>
                  <w:bCs/>
                  <w:sz w:val="24"/>
                  <w:szCs w:val="24"/>
                  <w:rPrChange w:id="4367" w:author="Mohammad Nayeem Hasan" w:date="2024-11-03T22:41:00Z" w16du:dateUtc="2024-11-03T16:41:00Z">
                    <w:rPr>
                      <w:rFonts w:ascii="Times New Roman" w:hAnsi="Times New Roman" w:cs="Times New Roman"/>
                      <w:sz w:val="24"/>
                      <w:szCs w:val="24"/>
                    </w:rPr>
                  </w:rPrChange>
                </w:rPr>
                <w:delText>No</w:delText>
              </w:r>
            </w:del>
          </w:p>
        </w:tc>
        <w:tc>
          <w:tcPr>
            <w:tcW w:w="689" w:type="pct"/>
            <w:tcBorders>
              <w:top w:val="single" w:sz="4" w:space="0" w:color="auto"/>
              <w:left w:val="single" w:sz="4" w:space="0" w:color="auto"/>
              <w:bottom w:val="single" w:sz="4" w:space="0" w:color="auto"/>
              <w:right w:val="single" w:sz="4" w:space="0" w:color="auto"/>
            </w:tcBorders>
            <w:vAlign w:val="center"/>
          </w:tcPr>
          <w:p w14:paraId="51F9A8ED" w14:textId="4D078E8C" w:rsidR="00B010D0" w:rsidRPr="00673AF6" w:rsidDel="00BB33D1" w:rsidRDefault="00B010D0" w:rsidP="00DA17B7">
            <w:pPr>
              <w:rPr>
                <w:del w:id="4368" w:author="Mohammad Nayeem Hasan" w:date="2024-11-03T23:14:00Z" w16du:dateUtc="2024-11-03T17:14:00Z"/>
                <w:rFonts w:ascii="Times New Roman" w:hAnsi="Times New Roman" w:cs="Times New Roman"/>
                <w:b/>
                <w:bCs/>
                <w:sz w:val="24"/>
                <w:szCs w:val="24"/>
                <w:rPrChange w:id="4369" w:author="Mohammad Nayeem Hasan" w:date="2024-11-03T22:41:00Z" w16du:dateUtc="2024-11-03T16:41:00Z">
                  <w:rPr>
                    <w:del w:id="4370" w:author="Mohammad Nayeem Hasan" w:date="2024-11-03T23:14:00Z" w16du:dateUtc="2024-11-03T17:14:00Z"/>
                    <w:rFonts w:ascii="Times New Roman" w:hAnsi="Times New Roman" w:cs="Times New Roman"/>
                    <w:sz w:val="24"/>
                    <w:szCs w:val="24"/>
                  </w:rPr>
                </w:rPrChange>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D26ACE" w14:textId="7D82DD20" w:rsidR="00B010D0" w:rsidRPr="00673AF6" w:rsidDel="00BB33D1" w:rsidRDefault="00B010D0" w:rsidP="00DA17B7">
            <w:pPr>
              <w:rPr>
                <w:del w:id="4371" w:author="Mohammad Nayeem Hasan" w:date="2024-11-03T23:14:00Z" w16du:dateUtc="2024-11-03T17:14:00Z"/>
                <w:rFonts w:ascii="Times New Roman" w:hAnsi="Times New Roman" w:cs="Times New Roman"/>
                <w:b/>
                <w:bCs/>
                <w:sz w:val="24"/>
                <w:szCs w:val="24"/>
                <w:rPrChange w:id="4372" w:author="Mohammad Nayeem Hasan" w:date="2024-11-03T22:41:00Z" w16du:dateUtc="2024-11-03T16:41:00Z">
                  <w:rPr>
                    <w:del w:id="4373" w:author="Mohammad Nayeem Hasan" w:date="2024-11-03T23:14:00Z" w16du:dateUtc="2024-11-03T17:14:00Z"/>
                    <w:rFonts w:ascii="Times New Roman" w:hAnsi="Times New Roman" w:cs="Times New Roman"/>
                    <w:sz w:val="24"/>
                    <w:szCs w:val="24"/>
                  </w:rPr>
                </w:rPrChange>
              </w:rPr>
            </w:pPr>
            <w:del w:id="4374" w:author="Mohammad Nayeem Hasan" w:date="2024-11-03T23:14:00Z" w16du:dateUtc="2024-11-03T17:14:00Z">
              <w:r w:rsidRPr="00673AF6" w:rsidDel="00BB33D1">
                <w:rPr>
                  <w:rFonts w:ascii="Times New Roman" w:hAnsi="Times New Roman" w:cs="Times New Roman"/>
                  <w:b/>
                  <w:bCs/>
                  <w:sz w:val="24"/>
                  <w:szCs w:val="24"/>
                  <w:rPrChange w:id="4375" w:author="Mohammad Nayeem Hasan" w:date="2024-11-03T22:41:00Z" w16du:dateUtc="2024-11-03T16:41:00Z">
                    <w:rPr>
                      <w:rFonts w:ascii="Times New Roman" w:hAnsi="Times New Roman" w:cs="Times New Roman"/>
                      <w:sz w:val="24"/>
                      <w:szCs w:val="24"/>
                    </w:rPr>
                  </w:rPrChange>
                </w:rPr>
                <w:delText>Yes</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0585174" w14:textId="20E7582E" w:rsidR="00B010D0" w:rsidRPr="00673AF6" w:rsidDel="00BB33D1" w:rsidRDefault="00B010D0" w:rsidP="00DA17B7">
            <w:pPr>
              <w:rPr>
                <w:del w:id="4376" w:author="Mohammad Nayeem Hasan" w:date="2024-11-03T23:14:00Z" w16du:dateUtc="2024-11-03T17:14:00Z"/>
                <w:rFonts w:ascii="Times New Roman" w:hAnsi="Times New Roman" w:cs="Times New Roman"/>
                <w:b/>
                <w:bCs/>
                <w:sz w:val="24"/>
                <w:szCs w:val="24"/>
                <w:rPrChange w:id="4377" w:author="Mohammad Nayeem Hasan" w:date="2024-11-03T22:41:00Z" w16du:dateUtc="2024-11-03T16:41:00Z">
                  <w:rPr>
                    <w:del w:id="4378" w:author="Mohammad Nayeem Hasan" w:date="2024-11-03T23:14:00Z" w16du:dateUtc="2024-11-03T17:14:00Z"/>
                    <w:rFonts w:ascii="Times New Roman" w:hAnsi="Times New Roman" w:cs="Times New Roman"/>
                    <w:sz w:val="24"/>
                    <w:szCs w:val="24"/>
                  </w:rPr>
                </w:rPrChange>
              </w:rPr>
            </w:pPr>
            <w:del w:id="4379" w:author="Mohammad Nayeem Hasan" w:date="2024-11-03T23:14:00Z" w16du:dateUtc="2024-11-03T17:14:00Z">
              <w:r w:rsidRPr="00673AF6" w:rsidDel="00BB33D1">
                <w:rPr>
                  <w:rFonts w:ascii="Times New Roman" w:hAnsi="Times New Roman" w:cs="Times New Roman"/>
                  <w:b/>
                  <w:bCs/>
                  <w:sz w:val="24"/>
                  <w:szCs w:val="24"/>
                  <w:rPrChange w:id="4380" w:author="Mohammad Nayeem Hasan" w:date="2024-11-03T22:41:00Z" w16du:dateUtc="2024-11-03T16:41:00Z">
                    <w:rPr>
                      <w:rFonts w:ascii="Times New Roman" w:hAnsi="Times New Roman" w:cs="Times New Roman"/>
                      <w:sz w:val="24"/>
                      <w:szCs w:val="24"/>
                    </w:rPr>
                  </w:rPrChange>
                </w:rPr>
                <w:delText>No</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9A947" w14:textId="662E9102" w:rsidR="00B010D0" w:rsidRPr="00673AF6" w:rsidDel="00BB33D1" w:rsidRDefault="00B010D0" w:rsidP="00DA17B7">
            <w:pPr>
              <w:rPr>
                <w:del w:id="4381" w:author="Mohammad Nayeem Hasan" w:date="2024-11-03T23:14:00Z" w16du:dateUtc="2024-11-03T17:14:00Z"/>
                <w:rFonts w:ascii="Times New Roman" w:hAnsi="Times New Roman" w:cs="Times New Roman"/>
                <w:b/>
                <w:bCs/>
                <w:sz w:val="24"/>
                <w:szCs w:val="24"/>
                <w:rPrChange w:id="4382" w:author="Mohammad Nayeem Hasan" w:date="2024-11-03T22:41:00Z" w16du:dateUtc="2024-11-03T16:41:00Z">
                  <w:rPr>
                    <w:del w:id="4383" w:author="Mohammad Nayeem Hasan" w:date="2024-11-03T23:14:00Z" w16du:dateUtc="2024-11-03T17:14:00Z"/>
                    <w:rFonts w:ascii="Times New Roman" w:hAnsi="Times New Roman" w:cs="Times New Roman"/>
                    <w:sz w:val="24"/>
                    <w:szCs w:val="24"/>
                  </w:rPr>
                </w:rPrChange>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1FF657" w14:textId="31ADBF5C" w:rsidR="00B010D0" w:rsidRPr="00673AF6" w:rsidDel="00BB33D1" w:rsidRDefault="00B010D0" w:rsidP="00DA17B7">
            <w:pPr>
              <w:rPr>
                <w:del w:id="4384" w:author="Mohammad Nayeem Hasan" w:date="2024-11-03T23:14:00Z" w16du:dateUtc="2024-11-03T17:14:00Z"/>
                <w:rFonts w:ascii="Times New Roman" w:hAnsi="Times New Roman" w:cs="Times New Roman"/>
                <w:b/>
                <w:bCs/>
                <w:sz w:val="24"/>
                <w:szCs w:val="24"/>
                <w:rPrChange w:id="4385" w:author="Mohammad Nayeem Hasan" w:date="2024-11-03T22:41:00Z" w16du:dateUtc="2024-11-03T16:41:00Z">
                  <w:rPr>
                    <w:del w:id="4386" w:author="Mohammad Nayeem Hasan" w:date="2024-11-03T23:14:00Z" w16du:dateUtc="2024-11-03T17:14:00Z"/>
                    <w:rFonts w:ascii="Times New Roman" w:hAnsi="Times New Roman" w:cs="Times New Roman"/>
                    <w:sz w:val="24"/>
                    <w:szCs w:val="24"/>
                  </w:rPr>
                </w:rPrChange>
              </w:rPr>
            </w:pPr>
            <w:del w:id="4387" w:author="Mohammad Nayeem Hasan" w:date="2024-11-03T23:14:00Z" w16du:dateUtc="2024-11-03T17:14:00Z">
              <w:r w:rsidRPr="00673AF6" w:rsidDel="00BB33D1">
                <w:rPr>
                  <w:rFonts w:ascii="Times New Roman" w:hAnsi="Times New Roman" w:cs="Times New Roman"/>
                  <w:b/>
                  <w:bCs/>
                  <w:sz w:val="24"/>
                  <w:szCs w:val="24"/>
                  <w:rPrChange w:id="4388" w:author="Mohammad Nayeem Hasan" w:date="2024-11-03T22:41:00Z" w16du:dateUtc="2024-11-03T16:41:00Z">
                    <w:rPr>
                      <w:rFonts w:ascii="Times New Roman" w:hAnsi="Times New Roman" w:cs="Times New Roman"/>
                      <w:sz w:val="24"/>
                      <w:szCs w:val="24"/>
                    </w:rPr>
                  </w:rPrChange>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73A3084" w14:textId="2F4496F2" w:rsidR="00B010D0" w:rsidRPr="00673AF6" w:rsidDel="00BB33D1" w:rsidRDefault="00B010D0" w:rsidP="00DA17B7">
            <w:pPr>
              <w:rPr>
                <w:del w:id="4389" w:author="Mohammad Nayeem Hasan" w:date="2024-11-03T23:14:00Z" w16du:dateUtc="2024-11-03T17:14:00Z"/>
                <w:rFonts w:ascii="Times New Roman" w:hAnsi="Times New Roman" w:cs="Times New Roman"/>
                <w:b/>
                <w:bCs/>
                <w:sz w:val="24"/>
                <w:szCs w:val="24"/>
                <w:rPrChange w:id="4390" w:author="Mohammad Nayeem Hasan" w:date="2024-11-03T22:41:00Z" w16du:dateUtc="2024-11-03T16:41:00Z">
                  <w:rPr>
                    <w:del w:id="4391" w:author="Mohammad Nayeem Hasan" w:date="2024-11-03T23:14:00Z" w16du:dateUtc="2024-11-03T17:14:00Z"/>
                    <w:rFonts w:ascii="Times New Roman" w:hAnsi="Times New Roman" w:cs="Times New Roman"/>
                    <w:sz w:val="24"/>
                    <w:szCs w:val="24"/>
                  </w:rPr>
                </w:rPrChange>
              </w:rPr>
            </w:pPr>
            <w:del w:id="4392" w:author="Mohammad Nayeem Hasan" w:date="2024-11-03T23:14:00Z" w16du:dateUtc="2024-11-03T17:14:00Z">
              <w:r w:rsidRPr="00673AF6" w:rsidDel="00BB33D1">
                <w:rPr>
                  <w:rFonts w:ascii="Times New Roman" w:hAnsi="Times New Roman" w:cs="Times New Roman"/>
                  <w:b/>
                  <w:bCs/>
                  <w:sz w:val="24"/>
                  <w:szCs w:val="24"/>
                  <w:rPrChange w:id="4393" w:author="Mohammad Nayeem Hasan" w:date="2024-11-03T22:41:00Z" w16du:dateUtc="2024-11-03T16:41:00Z">
                    <w:rPr>
                      <w:rFonts w:ascii="Times New Roman" w:hAnsi="Times New Roman" w:cs="Times New Roman"/>
                      <w:sz w:val="24"/>
                      <w:szCs w:val="24"/>
                    </w:rPr>
                  </w:rPrChange>
                </w:rPr>
                <w:delText>No</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3E150" w14:textId="755F918F" w:rsidR="00B010D0" w:rsidDel="00BB33D1" w:rsidRDefault="00B010D0" w:rsidP="00DA17B7">
            <w:pPr>
              <w:rPr>
                <w:del w:id="4394" w:author="Mohammad Nayeem Hasan" w:date="2024-11-03T23:14:00Z" w16du:dateUtc="2024-11-03T17:14:00Z"/>
                <w:rFonts w:ascii="Times New Roman" w:hAnsi="Times New Roman" w:cs="Times New Roman"/>
                <w:sz w:val="24"/>
                <w:szCs w:val="24"/>
              </w:rPr>
            </w:pPr>
          </w:p>
        </w:tc>
      </w:tr>
      <w:tr w:rsidR="00B010D0" w:rsidDel="00BB33D1" w14:paraId="2FA885C7" w14:textId="6E022A94" w:rsidTr="00DA17B7">
        <w:trPr>
          <w:trHeight w:val="161"/>
          <w:jc w:val="center"/>
          <w:del w:id="4395" w:author="Mohammad Nayeem Hasan" w:date="2024-11-03T23:14: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8C500" w14:textId="787A136D" w:rsidR="00B010D0" w:rsidRPr="00673AF6" w:rsidDel="00BB33D1" w:rsidRDefault="00B010D0" w:rsidP="00DA17B7">
            <w:pPr>
              <w:rPr>
                <w:del w:id="4396" w:author="Mohammad Nayeem Hasan" w:date="2024-11-03T23:14:00Z" w16du:dateUtc="2024-11-03T17:14:00Z"/>
                <w:rFonts w:ascii="Times New Roman" w:hAnsi="Times New Roman" w:cs="Times New Roman"/>
                <w:b/>
                <w:bCs/>
                <w:sz w:val="24"/>
                <w:szCs w:val="24"/>
                <w:rPrChange w:id="4397" w:author="Mohammad Nayeem Hasan" w:date="2024-11-03T22:41:00Z" w16du:dateUtc="2024-11-03T16:41:00Z">
                  <w:rPr>
                    <w:del w:id="4398" w:author="Mohammad Nayeem Hasan" w:date="2024-11-03T23:14:00Z" w16du:dateUtc="2024-11-03T17:14:00Z"/>
                    <w:rFonts w:ascii="Times New Roman" w:hAnsi="Times New Roman" w:cs="Times New Roman"/>
                    <w:sz w:val="24"/>
                    <w:szCs w:val="24"/>
                  </w:rPr>
                </w:rPrChange>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347A7960" w14:textId="19FD41A6" w:rsidR="00B010D0" w:rsidRPr="00673AF6" w:rsidDel="00BB33D1" w:rsidRDefault="00B010D0" w:rsidP="00DA17B7">
            <w:pPr>
              <w:rPr>
                <w:del w:id="4399" w:author="Mohammad Nayeem Hasan" w:date="2024-11-03T23:14:00Z" w16du:dateUtc="2024-11-03T17:14:00Z"/>
                <w:rFonts w:ascii="Times New Roman" w:hAnsi="Times New Roman" w:cs="Times New Roman"/>
                <w:b/>
                <w:bCs/>
                <w:sz w:val="24"/>
                <w:szCs w:val="24"/>
                <w:rPrChange w:id="4400" w:author="Mohammad Nayeem Hasan" w:date="2024-11-03T22:41:00Z" w16du:dateUtc="2024-11-03T16:41:00Z">
                  <w:rPr>
                    <w:del w:id="4401" w:author="Mohammad Nayeem Hasan" w:date="2024-11-03T23:14:00Z" w16du:dateUtc="2024-11-03T17:14:00Z"/>
                    <w:rFonts w:ascii="Times New Roman" w:hAnsi="Times New Roman" w:cs="Times New Roman"/>
                    <w:sz w:val="24"/>
                    <w:szCs w:val="24"/>
                  </w:rPr>
                </w:rPrChange>
              </w:rPr>
            </w:pPr>
            <w:del w:id="4402" w:author="Mohammad Nayeem Hasan" w:date="2024-11-03T21:54:00Z" w16du:dateUtc="2024-11-03T15:54:00Z">
              <w:r w:rsidRPr="00673AF6" w:rsidDel="00CA62EC">
                <w:rPr>
                  <w:rFonts w:ascii="Times New Roman" w:hAnsi="Times New Roman" w:cs="Times New Roman"/>
                  <w:b/>
                  <w:bCs/>
                  <w:sz w:val="24"/>
                  <w:szCs w:val="24"/>
                  <w:rPrChange w:id="4403" w:author="Mohammad Nayeem Hasan" w:date="2024-11-03T22:41:00Z" w16du:dateUtc="2024-11-03T16:41:00Z">
                    <w:rPr>
                      <w:rFonts w:ascii="Times New Roman" w:hAnsi="Times New Roman" w:cs="Times New Roman"/>
                      <w:sz w:val="24"/>
                      <w:szCs w:val="24"/>
                    </w:rPr>
                  </w:rPrChange>
                </w:rPr>
                <w:delText>N</w:delText>
              </w:r>
            </w:del>
            <w:del w:id="4404" w:author="Mohammad Nayeem Hasan" w:date="2024-11-03T23:14:00Z" w16du:dateUtc="2024-11-03T17:14:00Z">
              <w:r w:rsidRPr="00673AF6" w:rsidDel="00BB33D1">
                <w:rPr>
                  <w:rFonts w:ascii="Times New Roman" w:hAnsi="Times New Roman" w:cs="Times New Roman"/>
                  <w:b/>
                  <w:bCs/>
                  <w:sz w:val="24"/>
                  <w:szCs w:val="24"/>
                  <w:rPrChange w:id="4405" w:author="Mohammad Nayeem Hasan" w:date="2024-11-03T22:41:00Z" w16du:dateUtc="2024-11-03T16:41:00Z">
                    <w:rPr>
                      <w:rFonts w:ascii="Times New Roman" w:hAnsi="Times New Roman" w:cs="Times New Roman"/>
                      <w:sz w:val="24"/>
                      <w:szCs w:val="24"/>
                    </w:rPr>
                  </w:rPrChange>
                </w:rPr>
                <w:delText xml:space="preserve"> (%)</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98F32B0" w14:textId="46D26716" w:rsidR="00B010D0" w:rsidRPr="00673AF6" w:rsidDel="00BB33D1" w:rsidRDefault="00B010D0" w:rsidP="00DA17B7">
            <w:pPr>
              <w:rPr>
                <w:del w:id="4406" w:author="Mohammad Nayeem Hasan" w:date="2024-11-03T23:14:00Z" w16du:dateUtc="2024-11-03T17:14:00Z"/>
                <w:rFonts w:ascii="Times New Roman" w:hAnsi="Times New Roman" w:cs="Times New Roman"/>
                <w:b/>
                <w:bCs/>
                <w:sz w:val="24"/>
                <w:szCs w:val="24"/>
                <w:rPrChange w:id="4407" w:author="Mohammad Nayeem Hasan" w:date="2024-11-03T22:41:00Z" w16du:dateUtc="2024-11-03T16:41:00Z">
                  <w:rPr>
                    <w:del w:id="4408" w:author="Mohammad Nayeem Hasan" w:date="2024-11-03T23:14:00Z" w16du:dateUtc="2024-11-03T17:14:00Z"/>
                    <w:rFonts w:ascii="Times New Roman" w:hAnsi="Times New Roman" w:cs="Times New Roman"/>
                    <w:sz w:val="24"/>
                    <w:szCs w:val="24"/>
                  </w:rPr>
                </w:rPrChange>
              </w:rPr>
            </w:pPr>
            <w:del w:id="4409" w:author="Mohammad Nayeem Hasan" w:date="2024-11-03T21:54:00Z" w16du:dateUtc="2024-11-03T15:54:00Z">
              <w:r w:rsidRPr="00673AF6" w:rsidDel="00CA62EC">
                <w:rPr>
                  <w:rFonts w:ascii="Times New Roman" w:hAnsi="Times New Roman" w:cs="Times New Roman"/>
                  <w:b/>
                  <w:bCs/>
                  <w:sz w:val="24"/>
                  <w:szCs w:val="24"/>
                  <w:rPrChange w:id="4410" w:author="Mohammad Nayeem Hasan" w:date="2024-11-03T22:41:00Z" w16du:dateUtc="2024-11-03T16:41:00Z">
                    <w:rPr>
                      <w:rFonts w:ascii="Times New Roman" w:hAnsi="Times New Roman" w:cs="Times New Roman"/>
                      <w:sz w:val="24"/>
                      <w:szCs w:val="24"/>
                    </w:rPr>
                  </w:rPrChange>
                </w:rPr>
                <w:delText>N</w:delText>
              </w:r>
            </w:del>
            <w:del w:id="4411" w:author="Mohammad Nayeem Hasan" w:date="2024-11-03T23:14:00Z" w16du:dateUtc="2024-11-03T17:14:00Z">
              <w:r w:rsidRPr="00673AF6" w:rsidDel="00BB33D1">
                <w:rPr>
                  <w:rFonts w:ascii="Times New Roman" w:hAnsi="Times New Roman" w:cs="Times New Roman"/>
                  <w:b/>
                  <w:bCs/>
                  <w:sz w:val="24"/>
                  <w:szCs w:val="24"/>
                  <w:rPrChange w:id="4412" w:author="Mohammad Nayeem Hasan" w:date="2024-11-03T22:41:00Z" w16du:dateUtc="2024-11-03T16:41:00Z">
                    <w:rPr>
                      <w:rFonts w:ascii="Times New Roman" w:hAnsi="Times New Roman" w:cs="Times New Roman"/>
                      <w:sz w:val="24"/>
                      <w:szCs w:val="24"/>
                    </w:rPr>
                  </w:rPrChange>
                </w:rPr>
                <w:delText xml:space="preserve"> (%)</w:delText>
              </w:r>
            </w:del>
          </w:p>
        </w:tc>
        <w:tc>
          <w:tcPr>
            <w:tcW w:w="689" w:type="pct"/>
            <w:tcBorders>
              <w:top w:val="single" w:sz="4" w:space="0" w:color="auto"/>
              <w:left w:val="single" w:sz="4" w:space="0" w:color="auto"/>
              <w:bottom w:val="single" w:sz="4" w:space="0" w:color="auto"/>
              <w:right w:val="single" w:sz="4" w:space="0" w:color="auto"/>
            </w:tcBorders>
            <w:vAlign w:val="center"/>
          </w:tcPr>
          <w:p w14:paraId="65986978" w14:textId="10C98D8A" w:rsidR="00B010D0" w:rsidRPr="00673AF6" w:rsidDel="00BB33D1" w:rsidRDefault="00B010D0" w:rsidP="00DA17B7">
            <w:pPr>
              <w:rPr>
                <w:del w:id="4413" w:author="Mohammad Nayeem Hasan" w:date="2024-11-03T23:14:00Z" w16du:dateUtc="2024-11-03T17:14:00Z"/>
                <w:rFonts w:ascii="Times New Roman" w:hAnsi="Times New Roman" w:cs="Times New Roman"/>
                <w:b/>
                <w:bCs/>
                <w:sz w:val="24"/>
                <w:szCs w:val="24"/>
                <w:rPrChange w:id="4414" w:author="Mohammad Nayeem Hasan" w:date="2024-11-03T22:41:00Z" w16du:dateUtc="2024-11-03T16:41:00Z">
                  <w:rPr>
                    <w:del w:id="4415" w:author="Mohammad Nayeem Hasan" w:date="2024-11-03T23:14:00Z" w16du:dateUtc="2024-11-03T17:14:00Z"/>
                    <w:rFonts w:ascii="Times New Roman" w:hAnsi="Times New Roman" w:cs="Times New Roman"/>
                    <w:sz w:val="24"/>
                    <w:szCs w:val="24"/>
                  </w:rPr>
                </w:rPrChange>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131123" w14:textId="6DB4AED6" w:rsidR="00B010D0" w:rsidRPr="00673AF6" w:rsidDel="00BB33D1" w:rsidRDefault="00B010D0" w:rsidP="00DA17B7">
            <w:pPr>
              <w:rPr>
                <w:del w:id="4416" w:author="Mohammad Nayeem Hasan" w:date="2024-11-03T23:14:00Z" w16du:dateUtc="2024-11-03T17:14:00Z"/>
                <w:rFonts w:ascii="Times New Roman" w:hAnsi="Times New Roman" w:cs="Times New Roman"/>
                <w:b/>
                <w:bCs/>
                <w:sz w:val="24"/>
                <w:szCs w:val="24"/>
                <w:rPrChange w:id="4417" w:author="Mohammad Nayeem Hasan" w:date="2024-11-03T22:41:00Z" w16du:dateUtc="2024-11-03T16:41:00Z">
                  <w:rPr>
                    <w:del w:id="4418" w:author="Mohammad Nayeem Hasan" w:date="2024-11-03T23:14:00Z" w16du:dateUtc="2024-11-03T17:14:00Z"/>
                    <w:rFonts w:ascii="Times New Roman" w:hAnsi="Times New Roman" w:cs="Times New Roman"/>
                    <w:sz w:val="24"/>
                    <w:szCs w:val="24"/>
                  </w:rPr>
                </w:rPrChange>
              </w:rPr>
            </w:pPr>
            <w:del w:id="4419" w:author="Mohammad Nayeem Hasan" w:date="2024-11-03T21:54:00Z" w16du:dateUtc="2024-11-03T15:54:00Z">
              <w:r w:rsidRPr="00673AF6" w:rsidDel="00CA62EC">
                <w:rPr>
                  <w:rFonts w:ascii="Times New Roman" w:hAnsi="Times New Roman" w:cs="Times New Roman"/>
                  <w:b/>
                  <w:bCs/>
                  <w:sz w:val="24"/>
                  <w:szCs w:val="24"/>
                  <w:rPrChange w:id="4420" w:author="Mohammad Nayeem Hasan" w:date="2024-11-03T22:41:00Z" w16du:dateUtc="2024-11-03T16:41:00Z">
                    <w:rPr>
                      <w:rFonts w:ascii="Times New Roman" w:hAnsi="Times New Roman" w:cs="Times New Roman"/>
                      <w:sz w:val="24"/>
                      <w:szCs w:val="24"/>
                    </w:rPr>
                  </w:rPrChange>
                </w:rPr>
                <w:delText>N</w:delText>
              </w:r>
            </w:del>
            <w:del w:id="4421" w:author="Mohammad Nayeem Hasan" w:date="2024-11-03T23:14:00Z" w16du:dateUtc="2024-11-03T17:14:00Z">
              <w:r w:rsidRPr="00673AF6" w:rsidDel="00BB33D1">
                <w:rPr>
                  <w:rFonts w:ascii="Times New Roman" w:hAnsi="Times New Roman" w:cs="Times New Roman"/>
                  <w:b/>
                  <w:bCs/>
                  <w:sz w:val="24"/>
                  <w:szCs w:val="24"/>
                  <w:rPrChange w:id="4422" w:author="Mohammad Nayeem Hasan" w:date="2024-11-03T22:41:00Z" w16du:dateUtc="2024-11-03T16:41:00Z">
                    <w:rPr>
                      <w:rFonts w:ascii="Times New Roman" w:hAnsi="Times New Roman" w:cs="Times New Roman"/>
                      <w:sz w:val="24"/>
                      <w:szCs w:val="24"/>
                    </w:rPr>
                  </w:rPrChange>
                </w:rPr>
                <w:delText xml:space="preserve"> (%)</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D853ED0" w14:textId="684A161E" w:rsidR="00B010D0" w:rsidRPr="00673AF6" w:rsidDel="00BB33D1" w:rsidRDefault="00B010D0" w:rsidP="00DA17B7">
            <w:pPr>
              <w:rPr>
                <w:del w:id="4423" w:author="Mohammad Nayeem Hasan" w:date="2024-11-03T23:14:00Z" w16du:dateUtc="2024-11-03T17:14:00Z"/>
                <w:rFonts w:ascii="Times New Roman" w:hAnsi="Times New Roman" w:cs="Times New Roman"/>
                <w:b/>
                <w:bCs/>
                <w:sz w:val="24"/>
                <w:szCs w:val="24"/>
                <w:rPrChange w:id="4424" w:author="Mohammad Nayeem Hasan" w:date="2024-11-03T22:41:00Z" w16du:dateUtc="2024-11-03T16:41:00Z">
                  <w:rPr>
                    <w:del w:id="4425" w:author="Mohammad Nayeem Hasan" w:date="2024-11-03T23:14:00Z" w16du:dateUtc="2024-11-03T17:14:00Z"/>
                    <w:rFonts w:ascii="Times New Roman" w:hAnsi="Times New Roman" w:cs="Times New Roman"/>
                    <w:sz w:val="24"/>
                    <w:szCs w:val="24"/>
                  </w:rPr>
                </w:rPrChange>
              </w:rPr>
            </w:pPr>
            <w:del w:id="4426" w:author="Mohammad Nayeem Hasan" w:date="2024-11-03T21:54:00Z" w16du:dateUtc="2024-11-03T15:54:00Z">
              <w:r w:rsidRPr="00673AF6" w:rsidDel="00CA62EC">
                <w:rPr>
                  <w:rFonts w:ascii="Times New Roman" w:hAnsi="Times New Roman" w:cs="Times New Roman"/>
                  <w:b/>
                  <w:bCs/>
                  <w:sz w:val="24"/>
                  <w:szCs w:val="24"/>
                  <w:rPrChange w:id="4427" w:author="Mohammad Nayeem Hasan" w:date="2024-11-03T22:41:00Z" w16du:dateUtc="2024-11-03T16:41:00Z">
                    <w:rPr>
                      <w:rFonts w:ascii="Times New Roman" w:hAnsi="Times New Roman" w:cs="Times New Roman"/>
                      <w:sz w:val="24"/>
                      <w:szCs w:val="24"/>
                    </w:rPr>
                  </w:rPrChange>
                </w:rPr>
                <w:delText>N</w:delText>
              </w:r>
            </w:del>
            <w:del w:id="4428" w:author="Mohammad Nayeem Hasan" w:date="2024-11-03T23:14:00Z" w16du:dateUtc="2024-11-03T17:14:00Z">
              <w:r w:rsidRPr="00673AF6" w:rsidDel="00BB33D1">
                <w:rPr>
                  <w:rFonts w:ascii="Times New Roman" w:hAnsi="Times New Roman" w:cs="Times New Roman"/>
                  <w:b/>
                  <w:bCs/>
                  <w:sz w:val="24"/>
                  <w:szCs w:val="24"/>
                  <w:rPrChange w:id="4429" w:author="Mohammad Nayeem Hasan" w:date="2024-11-03T22:41:00Z" w16du:dateUtc="2024-11-03T16:41:00Z">
                    <w:rPr>
                      <w:rFonts w:ascii="Times New Roman" w:hAnsi="Times New Roman" w:cs="Times New Roman"/>
                      <w:sz w:val="24"/>
                      <w:szCs w:val="24"/>
                    </w:rPr>
                  </w:rPrChange>
                </w:rPr>
                <w:delText xml:space="preserve"> (%)</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775E5" w14:textId="7D3F7B27" w:rsidR="00B010D0" w:rsidRPr="00673AF6" w:rsidDel="00BB33D1" w:rsidRDefault="00B010D0" w:rsidP="00DA17B7">
            <w:pPr>
              <w:rPr>
                <w:del w:id="4430" w:author="Mohammad Nayeem Hasan" w:date="2024-11-03T23:14:00Z" w16du:dateUtc="2024-11-03T17:14:00Z"/>
                <w:rFonts w:ascii="Times New Roman" w:hAnsi="Times New Roman" w:cs="Times New Roman"/>
                <w:b/>
                <w:bCs/>
                <w:sz w:val="24"/>
                <w:szCs w:val="24"/>
                <w:rPrChange w:id="4431" w:author="Mohammad Nayeem Hasan" w:date="2024-11-03T22:41:00Z" w16du:dateUtc="2024-11-03T16:41:00Z">
                  <w:rPr>
                    <w:del w:id="4432" w:author="Mohammad Nayeem Hasan" w:date="2024-11-03T23:14:00Z" w16du:dateUtc="2024-11-03T17:14:00Z"/>
                    <w:rFonts w:ascii="Times New Roman" w:hAnsi="Times New Roman" w:cs="Times New Roman"/>
                    <w:sz w:val="24"/>
                    <w:szCs w:val="24"/>
                  </w:rPr>
                </w:rPrChange>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E02C534" w14:textId="1F48B425" w:rsidR="00B010D0" w:rsidRPr="00673AF6" w:rsidDel="00BB33D1" w:rsidRDefault="00B010D0" w:rsidP="00DA17B7">
            <w:pPr>
              <w:rPr>
                <w:del w:id="4433" w:author="Mohammad Nayeem Hasan" w:date="2024-11-03T23:14:00Z" w16du:dateUtc="2024-11-03T17:14:00Z"/>
                <w:rFonts w:ascii="Times New Roman" w:hAnsi="Times New Roman" w:cs="Times New Roman"/>
                <w:b/>
                <w:bCs/>
                <w:sz w:val="24"/>
                <w:szCs w:val="24"/>
                <w:rPrChange w:id="4434" w:author="Mohammad Nayeem Hasan" w:date="2024-11-03T22:41:00Z" w16du:dateUtc="2024-11-03T16:41:00Z">
                  <w:rPr>
                    <w:del w:id="4435" w:author="Mohammad Nayeem Hasan" w:date="2024-11-03T23:14:00Z" w16du:dateUtc="2024-11-03T17:14:00Z"/>
                    <w:rFonts w:ascii="Times New Roman" w:hAnsi="Times New Roman" w:cs="Times New Roman"/>
                    <w:sz w:val="24"/>
                    <w:szCs w:val="24"/>
                  </w:rPr>
                </w:rPrChange>
              </w:rPr>
            </w:pPr>
            <w:del w:id="4436" w:author="Mohammad Nayeem Hasan" w:date="2024-11-03T21:54:00Z" w16du:dateUtc="2024-11-03T15:54:00Z">
              <w:r w:rsidRPr="00673AF6" w:rsidDel="00CA62EC">
                <w:rPr>
                  <w:rFonts w:ascii="Times New Roman" w:hAnsi="Times New Roman" w:cs="Times New Roman"/>
                  <w:b/>
                  <w:bCs/>
                  <w:sz w:val="24"/>
                  <w:szCs w:val="24"/>
                  <w:rPrChange w:id="4437" w:author="Mohammad Nayeem Hasan" w:date="2024-11-03T22:41:00Z" w16du:dateUtc="2024-11-03T16:41:00Z">
                    <w:rPr>
                      <w:rFonts w:ascii="Times New Roman" w:hAnsi="Times New Roman" w:cs="Times New Roman"/>
                      <w:sz w:val="24"/>
                      <w:szCs w:val="24"/>
                    </w:rPr>
                  </w:rPrChange>
                </w:rPr>
                <w:delText>N</w:delText>
              </w:r>
            </w:del>
            <w:del w:id="4438" w:author="Mohammad Nayeem Hasan" w:date="2024-11-03T23:14:00Z" w16du:dateUtc="2024-11-03T17:14:00Z">
              <w:r w:rsidRPr="00673AF6" w:rsidDel="00BB33D1">
                <w:rPr>
                  <w:rFonts w:ascii="Times New Roman" w:hAnsi="Times New Roman" w:cs="Times New Roman"/>
                  <w:b/>
                  <w:bCs/>
                  <w:sz w:val="24"/>
                  <w:szCs w:val="24"/>
                  <w:rPrChange w:id="4439" w:author="Mohammad Nayeem Hasan" w:date="2024-11-03T22:41:00Z" w16du:dateUtc="2024-11-03T16:41:00Z">
                    <w:rPr>
                      <w:rFonts w:ascii="Times New Roman" w:hAnsi="Times New Roman" w:cs="Times New Roman"/>
                      <w:sz w:val="24"/>
                      <w:szCs w:val="24"/>
                    </w:rPr>
                  </w:rPrChange>
                </w:rPr>
                <w:delText xml:space="preserve"> (%)</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B545533" w14:textId="0C54EF6B" w:rsidR="00B010D0" w:rsidRPr="00673AF6" w:rsidDel="00BB33D1" w:rsidRDefault="00B010D0" w:rsidP="00DA17B7">
            <w:pPr>
              <w:rPr>
                <w:del w:id="4440" w:author="Mohammad Nayeem Hasan" w:date="2024-11-03T23:14:00Z" w16du:dateUtc="2024-11-03T17:14:00Z"/>
                <w:rFonts w:ascii="Times New Roman" w:hAnsi="Times New Roman" w:cs="Times New Roman"/>
                <w:b/>
                <w:bCs/>
                <w:sz w:val="24"/>
                <w:szCs w:val="24"/>
                <w:rPrChange w:id="4441" w:author="Mohammad Nayeem Hasan" w:date="2024-11-03T22:41:00Z" w16du:dateUtc="2024-11-03T16:41:00Z">
                  <w:rPr>
                    <w:del w:id="4442" w:author="Mohammad Nayeem Hasan" w:date="2024-11-03T23:14:00Z" w16du:dateUtc="2024-11-03T17:14:00Z"/>
                    <w:rFonts w:ascii="Times New Roman" w:hAnsi="Times New Roman" w:cs="Times New Roman"/>
                    <w:sz w:val="24"/>
                    <w:szCs w:val="24"/>
                  </w:rPr>
                </w:rPrChange>
              </w:rPr>
            </w:pPr>
            <w:del w:id="4443" w:author="Mohammad Nayeem Hasan" w:date="2024-11-03T21:54:00Z" w16du:dateUtc="2024-11-03T15:54:00Z">
              <w:r w:rsidRPr="00673AF6" w:rsidDel="00CA62EC">
                <w:rPr>
                  <w:rFonts w:ascii="Times New Roman" w:hAnsi="Times New Roman" w:cs="Times New Roman"/>
                  <w:b/>
                  <w:bCs/>
                  <w:sz w:val="24"/>
                  <w:szCs w:val="24"/>
                  <w:rPrChange w:id="4444" w:author="Mohammad Nayeem Hasan" w:date="2024-11-03T22:41:00Z" w16du:dateUtc="2024-11-03T16:41:00Z">
                    <w:rPr>
                      <w:rFonts w:ascii="Times New Roman" w:hAnsi="Times New Roman" w:cs="Times New Roman"/>
                      <w:sz w:val="24"/>
                      <w:szCs w:val="24"/>
                    </w:rPr>
                  </w:rPrChange>
                </w:rPr>
                <w:delText>N</w:delText>
              </w:r>
            </w:del>
            <w:del w:id="4445" w:author="Mohammad Nayeem Hasan" w:date="2024-11-03T23:14:00Z" w16du:dateUtc="2024-11-03T17:14:00Z">
              <w:r w:rsidRPr="00673AF6" w:rsidDel="00BB33D1">
                <w:rPr>
                  <w:rFonts w:ascii="Times New Roman" w:hAnsi="Times New Roman" w:cs="Times New Roman"/>
                  <w:b/>
                  <w:bCs/>
                  <w:sz w:val="24"/>
                  <w:szCs w:val="24"/>
                  <w:rPrChange w:id="4446" w:author="Mohammad Nayeem Hasan" w:date="2024-11-03T22:41:00Z" w16du:dateUtc="2024-11-03T16:41:00Z">
                    <w:rPr>
                      <w:rFonts w:ascii="Times New Roman" w:hAnsi="Times New Roman" w:cs="Times New Roman"/>
                      <w:sz w:val="24"/>
                      <w:szCs w:val="24"/>
                    </w:rPr>
                  </w:rPrChange>
                </w:rPr>
                <w:delText xml:space="preserve"> (%)</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56249" w14:textId="317198DD" w:rsidR="00B010D0" w:rsidDel="00BB33D1" w:rsidRDefault="00B010D0" w:rsidP="00DA17B7">
            <w:pPr>
              <w:rPr>
                <w:del w:id="4447" w:author="Mohammad Nayeem Hasan" w:date="2024-11-03T23:14:00Z" w16du:dateUtc="2024-11-03T17:14:00Z"/>
                <w:rFonts w:ascii="Times New Roman" w:hAnsi="Times New Roman" w:cs="Times New Roman"/>
                <w:sz w:val="24"/>
                <w:szCs w:val="24"/>
              </w:rPr>
            </w:pPr>
          </w:p>
        </w:tc>
      </w:tr>
      <w:tr w:rsidR="00B010D0" w:rsidDel="00BB33D1" w14:paraId="5E73C058" w14:textId="7AFC37AA" w:rsidTr="00DA17B7">
        <w:trPr>
          <w:trHeight w:val="161"/>
          <w:jc w:val="center"/>
          <w:del w:id="444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20F569" w14:textId="6821FD38" w:rsidR="00B010D0" w:rsidRPr="0029342E" w:rsidDel="00BB33D1" w:rsidRDefault="00CA62EC" w:rsidP="00DA17B7">
            <w:pPr>
              <w:rPr>
                <w:del w:id="4449" w:author="Mohammad Nayeem Hasan" w:date="2024-11-03T23:14:00Z" w16du:dateUtc="2024-11-03T17:14:00Z"/>
                <w:rFonts w:ascii="Times New Roman" w:hAnsi="Times New Roman" w:cs="Times New Roman"/>
                <w:b/>
                <w:bCs/>
                <w:sz w:val="24"/>
                <w:szCs w:val="24"/>
                <w:rPrChange w:id="4450" w:author="Mohammad Nayeem Hasan" w:date="2024-11-03T04:29:00Z" w16du:dateUtc="2024-11-02T22:29:00Z">
                  <w:rPr>
                    <w:del w:id="4451" w:author="Mohammad Nayeem Hasan" w:date="2024-11-03T23:14:00Z" w16du:dateUtc="2024-11-03T17:14:00Z"/>
                    <w:rFonts w:ascii="Times New Roman" w:hAnsi="Times New Roman" w:cs="Times New Roman"/>
                    <w:sz w:val="24"/>
                    <w:szCs w:val="24"/>
                  </w:rPr>
                </w:rPrChange>
              </w:rPr>
            </w:pPr>
            <w:del w:id="4452" w:author="Mohammad Nayeem Hasan" w:date="2024-11-03T21:54:00Z" w16du:dateUtc="2024-11-03T15:54:00Z">
              <w:r w:rsidRPr="00CA62EC" w:rsidDel="00CA62EC">
                <w:rPr>
                  <w:rFonts w:ascii="Times New Roman" w:hAnsi="Times New Roman" w:cs="Times New Roman"/>
                  <w:b/>
                  <w:bCs/>
                  <w:sz w:val="24"/>
                  <w:szCs w:val="24"/>
                </w:rPr>
                <w:delText>c</w:delText>
              </w:r>
            </w:del>
            <w:del w:id="4453" w:author="Mohammad Nayeem Hasan" w:date="2024-11-03T23:14:00Z" w16du:dateUtc="2024-11-03T17:14:00Z">
              <w:r w:rsidRPr="00CA62EC" w:rsidDel="00BB33D1">
                <w:rPr>
                  <w:rFonts w:ascii="Times New Roman" w:hAnsi="Times New Roman" w:cs="Times New Roman"/>
                  <w:b/>
                  <w:bCs/>
                  <w:sz w:val="24"/>
                  <w:szCs w:val="24"/>
                </w:rPr>
                <w:delText>hild characteristics</w:delText>
              </w:r>
            </w:del>
          </w:p>
        </w:tc>
      </w:tr>
      <w:tr w:rsidR="00B010D0" w:rsidDel="00BB33D1" w14:paraId="2EE95840" w14:textId="110E63DF" w:rsidTr="00DA17B7">
        <w:trPr>
          <w:trHeight w:val="161"/>
          <w:jc w:val="center"/>
          <w:del w:id="4454"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9A6CBE9" w14:textId="7A5103DE" w:rsidR="00B010D0" w:rsidDel="00BB33D1" w:rsidRDefault="00B010D0" w:rsidP="00DA17B7">
            <w:pPr>
              <w:rPr>
                <w:del w:id="4455" w:author="Mohammad Nayeem Hasan" w:date="2024-11-03T23:14:00Z" w16du:dateUtc="2024-11-03T17:14:00Z"/>
                <w:rFonts w:ascii="Times New Roman" w:hAnsi="Times New Roman" w:cs="Times New Roman"/>
                <w:sz w:val="24"/>
                <w:szCs w:val="24"/>
              </w:rPr>
            </w:pPr>
            <w:del w:id="4456" w:author="Mohammad Nayeem Hasan" w:date="2024-11-03T23:14:00Z" w16du:dateUtc="2024-11-03T17:14:00Z">
              <w:r w:rsidDel="00BB33D1">
                <w:rPr>
                  <w:rFonts w:ascii="Times New Roman" w:hAnsi="Times New Roman" w:cs="Times New Roman"/>
                  <w:sz w:val="24"/>
                  <w:szCs w:val="24"/>
                </w:rPr>
                <w:delText>Age of child (in months)</w:delText>
              </w:r>
            </w:del>
          </w:p>
        </w:tc>
      </w:tr>
      <w:tr w:rsidR="00B010D0" w:rsidDel="00BB33D1" w14:paraId="0C03EF42" w14:textId="7BECA682" w:rsidTr="00DA17B7">
        <w:trPr>
          <w:trHeight w:val="250"/>
          <w:jc w:val="center"/>
          <w:del w:id="445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8EB6857" w14:textId="35049F15" w:rsidR="00B010D0" w:rsidDel="00BB33D1" w:rsidRDefault="00B010D0" w:rsidP="00DA17B7">
            <w:pPr>
              <w:rPr>
                <w:del w:id="4458" w:author="Mohammad Nayeem Hasan" w:date="2024-11-03T23:14:00Z" w16du:dateUtc="2024-11-03T17:14:00Z"/>
                <w:rFonts w:ascii="Times New Roman" w:hAnsi="Times New Roman" w:cs="Times New Roman"/>
                <w:sz w:val="24"/>
                <w:szCs w:val="24"/>
              </w:rPr>
            </w:pPr>
            <w:del w:id="4459" w:author="Mohammad Nayeem Hasan" w:date="2024-11-03T23:14:00Z" w16du:dateUtc="2024-11-03T17:14:00Z">
              <w:r w:rsidDel="00BB33D1">
                <w:rPr>
                  <w:rFonts w:ascii="Times New Roman" w:hAnsi="Times New Roman" w:cs="Times New Roman"/>
                  <w:sz w:val="24"/>
                  <w:szCs w:val="24"/>
                </w:rPr>
                <w:delText>0-11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A0EAA53" w14:textId="781A664D" w:rsidR="00B010D0" w:rsidDel="00BB33D1" w:rsidRDefault="00B010D0" w:rsidP="00DA17B7">
            <w:pPr>
              <w:rPr>
                <w:del w:id="4460" w:author="Mohammad Nayeem Hasan" w:date="2024-11-03T23:14:00Z" w16du:dateUtc="2024-11-03T17:14:00Z"/>
                <w:rFonts w:ascii="Times New Roman" w:hAnsi="Times New Roman" w:cs="Times New Roman"/>
                <w:sz w:val="24"/>
                <w:szCs w:val="24"/>
              </w:rPr>
            </w:pPr>
            <w:del w:id="4461" w:author="Mohammad Nayeem Hasan" w:date="2024-11-03T23:14:00Z" w16du:dateUtc="2024-11-03T17:14:00Z">
              <w:r w:rsidDel="00BB33D1">
                <w:rPr>
                  <w:rFonts w:ascii="Times New Roman" w:hAnsi="Times New Roman" w:cs="Times New Roman"/>
                  <w:sz w:val="24"/>
                  <w:szCs w:val="24"/>
                </w:rPr>
                <w:delText>483 (8.5)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FA8E806" w14:textId="7A2E975A" w:rsidR="00B010D0" w:rsidDel="00BB33D1" w:rsidRDefault="00B010D0" w:rsidP="00DA17B7">
            <w:pPr>
              <w:rPr>
                <w:del w:id="4462" w:author="Mohammad Nayeem Hasan" w:date="2024-11-03T23:14:00Z" w16du:dateUtc="2024-11-03T17:14:00Z"/>
                <w:rFonts w:ascii="Times New Roman" w:hAnsi="Times New Roman" w:cs="Times New Roman"/>
                <w:sz w:val="24"/>
                <w:szCs w:val="24"/>
              </w:rPr>
            </w:pPr>
            <w:del w:id="4463" w:author="Mohammad Nayeem Hasan" w:date="2024-11-03T23:14:00Z" w16du:dateUtc="2024-11-03T17:14:00Z">
              <w:r w:rsidDel="00BB33D1">
                <w:rPr>
                  <w:rFonts w:ascii="Times New Roman" w:hAnsi="Times New Roman" w:cs="Times New Roman"/>
                  <w:sz w:val="24"/>
                  <w:szCs w:val="24"/>
                </w:rPr>
                <w:delText>5185 (91.5)</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DDA1F06" w14:textId="5E62CE71" w:rsidR="00B010D0" w:rsidDel="00BB33D1" w:rsidRDefault="00B010D0" w:rsidP="00DA17B7">
            <w:pPr>
              <w:rPr>
                <w:del w:id="4464" w:author="Mohammad Nayeem Hasan" w:date="2024-11-03T23:14:00Z" w16du:dateUtc="2024-11-03T17:14:00Z"/>
                <w:rFonts w:ascii="Times New Roman" w:hAnsi="Times New Roman" w:cs="Times New Roman"/>
                <w:b/>
                <w:bCs/>
                <w:sz w:val="24"/>
                <w:szCs w:val="24"/>
              </w:rPr>
            </w:pPr>
            <w:del w:id="4465"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3E4F1EF" w14:textId="2314E313" w:rsidR="00B010D0" w:rsidDel="00BB33D1" w:rsidRDefault="00B010D0" w:rsidP="00DA17B7">
            <w:pPr>
              <w:rPr>
                <w:del w:id="4466" w:author="Mohammad Nayeem Hasan" w:date="2024-11-03T23:14:00Z" w16du:dateUtc="2024-11-03T17:14:00Z"/>
                <w:rFonts w:ascii="Times New Roman" w:hAnsi="Times New Roman" w:cs="Times New Roman"/>
                <w:sz w:val="24"/>
                <w:szCs w:val="24"/>
              </w:rPr>
            </w:pPr>
            <w:del w:id="4467" w:author="Mohammad Nayeem Hasan" w:date="2024-11-03T23:14:00Z" w16du:dateUtc="2024-11-03T17:14:00Z">
              <w:r w:rsidDel="00BB33D1">
                <w:rPr>
                  <w:rFonts w:ascii="Times New Roman" w:hAnsi="Times New Roman" w:cs="Times New Roman"/>
                  <w:sz w:val="24"/>
                  <w:szCs w:val="24"/>
                </w:rPr>
                <w:delText>213 (5.4)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12245FA" w14:textId="179C9754" w:rsidR="00B010D0" w:rsidDel="00BB33D1" w:rsidRDefault="00B010D0" w:rsidP="00DA17B7">
            <w:pPr>
              <w:rPr>
                <w:del w:id="4468" w:author="Mohammad Nayeem Hasan" w:date="2024-11-03T23:14:00Z" w16du:dateUtc="2024-11-03T17:14:00Z"/>
                <w:rFonts w:ascii="Times New Roman" w:hAnsi="Times New Roman" w:cs="Times New Roman"/>
                <w:sz w:val="24"/>
                <w:szCs w:val="24"/>
              </w:rPr>
            </w:pPr>
            <w:del w:id="4469" w:author="Mohammad Nayeem Hasan" w:date="2024-11-03T23:14:00Z" w16du:dateUtc="2024-11-03T17:14:00Z">
              <w:r w:rsidDel="00BB33D1">
                <w:rPr>
                  <w:rFonts w:ascii="Times New Roman" w:hAnsi="Times New Roman" w:cs="Times New Roman"/>
                  <w:sz w:val="24"/>
                  <w:szCs w:val="24"/>
                </w:rPr>
                <w:delText>3769 (94.6)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AE34DE2" w14:textId="0488E039" w:rsidR="00B010D0" w:rsidDel="00BB33D1" w:rsidRDefault="00B010D0" w:rsidP="00DA17B7">
            <w:pPr>
              <w:rPr>
                <w:del w:id="4470" w:author="Mohammad Nayeem Hasan" w:date="2024-11-03T23:14:00Z" w16du:dateUtc="2024-11-03T17:14:00Z"/>
                <w:rFonts w:ascii="Times New Roman" w:hAnsi="Times New Roman" w:cs="Times New Roman"/>
                <w:sz w:val="24"/>
                <w:szCs w:val="24"/>
              </w:rPr>
            </w:pPr>
            <w:del w:id="4471"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D2F8435" w14:textId="5586C65E" w:rsidR="00B010D0" w:rsidDel="00BB33D1" w:rsidRDefault="00B010D0" w:rsidP="00DA17B7">
            <w:pPr>
              <w:rPr>
                <w:del w:id="4472" w:author="Mohammad Nayeem Hasan" w:date="2024-11-03T23:14:00Z" w16du:dateUtc="2024-11-03T17:14:00Z"/>
                <w:rFonts w:ascii="Times New Roman" w:hAnsi="Times New Roman" w:cs="Times New Roman"/>
                <w:sz w:val="24"/>
                <w:szCs w:val="24"/>
              </w:rPr>
            </w:pPr>
            <w:del w:id="4473" w:author="Mohammad Nayeem Hasan" w:date="2024-11-03T23:14:00Z" w16du:dateUtc="2024-11-03T17:14:00Z">
              <w:r w:rsidDel="00BB33D1">
                <w:rPr>
                  <w:rFonts w:ascii="Times New Roman" w:hAnsi="Times New Roman" w:cs="Times New Roman"/>
                  <w:sz w:val="24"/>
                  <w:szCs w:val="24"/>
                </w:rPr>
                <w:delText>421 (9.1)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2EFCC6E" w14:textId="546F44D7" w:rsidR="00B010D0" w:rsidDel="00BB33D1" w:rsidRDefault="00B010D0" w:rsidP="00DA17B7">
            <w:pPr>
              <w:rPr>
                <w:del w:id="4474" w:author="Mohammad Nayeem Hasan" w:date="2024-11-03T23:14:00Z" w16du:dateUtc="2024-11-03T17:14:00Z"/>
                <w:rFonts w:ascii="Times New Roman" w:hAnsi="Times New Roman" w:cs="Times New Roman"/>
                <w:sz w:val="24"/>
                <w:szCs w:val="24"/>
              </w:rPr>
            </w:pPr>
            <w:del w:id="4475" w:author="Mohammad Nayeem Hasan" w:date="2024-11-03T23:14:00Z" w16du:dateUtc="2024-11-03T17:14:00Z">
              <w:r w:rsidDel="00BB33D1">
                <w:rPr>
                  <w:rFonts w:ascii="Times New Roman" w:hAnsi="Times New Roman" w:cs="Times New Roman"/>
                  <w:sz w:val="24"/>
                  <w:szCs w:val="24"/>
                </w:rPr>
                <w:delText>4184 (90.9)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482765F" w14:textId="58D19923" w:rsidR="00B010D0" w:rsidDel="00BB33D1" w:rsidRDefault="00B010D0" w:rsidP="00DA17B7">
            <w:pPr>
              <w:rPr>
                <w:del w:id="4476" w:author="Mohammad Nayeem Hasan" w:date="2024-11-03T23:14:00Z" w16du:dateUtc="2024-11-03T17:14:00Z"/>
                <w:rFonts w:ascii="Times New Roman" w:hAnsi="Times New Roman" w:cs="Times New Roman"/>
                <w:sz w:val="24"/>
                <w:szCs w:val="24"/>
              </w:rPr>
            </w:pPr>
            <w:del w:id="4477" w:author="Mohammad Nayeem Hasan" w:date="2024-11-03T23:14:00Z" w16du:dateUtc="2024-11-03T17:14:00Z">
              <w:r w:rsidDel="00BB33D1">
                <w:rPr>
                  <w:rFonts w:ascii="Times New Roman" w:hAnsi="Times New Roman" w:cs="Times New Roman"/>
                  <w:b/>
                  <w:bCs/>
                  <w:sz w:val="24"/>
                  <w:szCs w:val="24"/>
                </w:rPr>
                <w:delText>&lt;0.001</w:delText>
              </w:r>
            </w:del>
          </w:p>
        </w:tc>
      </w:tr>
      <w:tr w:rsidR="00B010D0" w:rsidDel="00BB33D1" w14:paraId="70701E98" w14:textId="3BDF1683" w:rsidTr="00DA17B7">
        <w:trPr>
          <w:trHeight w:val="138"/>
          <w:jc w:val="center"/>
          <w:del w:id="447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DFE7B2A" w14:textId="23E1C5A5" w:rsidR="00B010D0" w:rsidDel="00BB33D1" w:rsidRDefault="00B010D0" w:rsidP="00DA17B7">
            <w:pPr>
              <w:rPr>
                <w:del w:id="4479" w:author="Mohammad Nayeem Hasan" w:date="2024-11-03T23:14:00Z" w16du:dateUtc="2024-11-03T17:14:00Z"/>
                <w:rFonts w:ascii="Times New Roman" w:hAnsi="Times New Roman" w:cs="Times New Roman"/>
                <w:sz w:val="24"/>
                <w:szCs w:val="24"/>
              </w:rPr>
            </w:pPr>
            <w:del w:id="4480" w:author="Mohammad Nayeem Hasan" w:date="2024-11-03T23:14:00Z" w16du:dateUtc="2024-11-03T17:14:00Z">
              <w:r w:rsidDel="00BB33D1">
                <w:rPr>
                  <w:rFonts w:ascii="Times New Roman" w:hAnsi="Times New Roman" w:cs="Times New Roman"/>
                  <w:sz w:val="24"/>
                  <w:szCs w:val="24"/>
                </w:rPr>
                <w:delText>12-23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6C7B8F8" w14:textId="60130CF1" w:rsidR="00B010D0" w:rsidDel="00BB33D1" w:rsidRDefault="00B010D0" w:rsidP="00DA17B7">
            <w:pPr>
              <w:rPr>
                <w:del w:id="4481" w:author="Mohammad Nayeem Hasan" w:date="2024-11-03T23:14:00Z" w16du:dateUtc="2024-11-03T17:14:00Z"/>
                <w:rFonts w:ascii="Times New Roman" w:hAnsi="Times New Roman" w:cs="Times New Roman"/>
                <w:sz w:val="24"/>
                <w:szCs w:val="24"/>
              </w:rPr>
            </w:pPr>
            <w:del w:id="4482" w:author="Mohammad Nayeem Hasan" w:date="2024-11-03T23:14:00Z" w16du:dateUtc="2024-11-03T17:14:00Z">
              <w:r w:rsidDel="00BB33D1">
                <w:rPr>
                  <w:rFonts w:ascii="Times New Roman" w:hAnsi="Times New Roman" w:cs="Times New Roman"/>
                  <w:sz w:val="24"/>
                  <w:szCs w:val="24"/>
                </w:rPr>
                <w:delText>606 (10.0)</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7100391" w14:textId="341ACC98" w:rsidR="00B010D0" w:rsidDel="00BB33D1" w:rsidRDefault="00B010D0" w:rsidP="00DA17B7">
            <w:pPr>
              <w:rPr>
                <w:del w:id="4483" w:author="Mohammad Nayeem Hasan" w:date="2024-11-03T23:14:00Z" w16du:dateUtc="2024-11-03T17:14:00Z"/>
                <w:rFonts w:ascii="Times New Roman" w:hAnsi="Times New Roman" w:cs="Times New Roman"/>
                <w:sz w:val="24"/>
                <w:szCs w:val="24"/>
              </w:rPr>
            </w:pPr>
            <w:del w:id="4484" w:author="Mohammad Nayeem Hasan" w:date="2024-11-03T23:14:00Z" w16du:dateUtc="2024-11-03T17:14:00Z">
              <w:r w:rsidDel="00BB33D1">
                <w:rPr>
                  <w:rFonts w:ascii="Times New Roman" w:hAnsi="Times New Roman" w:cs="Times New Roman"/>
                  <w:sz w:val="24"/>
                  <w:szCs w:val="24"/>
                </w:rPr>
                <w:delText>5423 (90.0)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5CD15" w14:textId="0327BD49" w:rsidR="00B010D0" w:rsidDel="00BB33D1" w:rsidRDefault="00B010D0" w:rsidP="00DA17B7">
            <w:pPr>
              <w:rPr>
                <w:del w:id="448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797EB1" w14:textId="4AA04E53" w:rsidR="00B010D0" w:rsidDel="00BB33D1" w:rsidRDefault="00B010D0" w:rsidP="00DA17B7">
            <w:pPr>
              <w:rPr>
                <w:del w:id="4486" w:author="Mohammad Nayeem Hasan" w:date="2024-11-03T23:14:00Z" w16du:dateUtc="2024-11-03T17:14:00Z"/>
                <w:rFonts w:ascii="Times New Roman" w:hAnsi="Times New Roman" w:cs="Times New Roman"/>
                <w:sz w:val="24"/>
                <w:szCs w:val="24"/>
              </w:rPr>
            </w:pPr>
            <w:del w:id="4487" w:author="Mohammad Nayeem Hasan" w:date="2024-11-03T23:14:00Z" w16du:dateUtc="2024-11-03T17:14:00Z">
              <w:r w:rsidDel="00BB33D1">
                <w:rPr>
                  <w:rFonts w:ascii="Times New Roman" w:hAnsi="Times New Roman" w:cs="Times New Roman"/>
                  <w:sz w:val="24"/>
                  <w:szCs w:val="24"/>
                </w:rPr>
                <w:delText>315 (7.7)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7FDFAAF" w14:textId="5ED2C50C" w:rsidR="00B010D0" w:rsidDel="00BB33D1" w:rsidRDefault="00B010D0" w:rsidP="00DA17B7">
            <w:pPr>
              <w:rPr>
                <w:del w:id="4488" w:author="Mohammad Nayeem Hasan" w:date="2024-11-03T23:14:00Z" w16du:dateUtc="2024-11-03T17:14:00Z"/>
                <w:rFonts w:ascii="Times New Roman" w:hAnsi="Times New Roman" w:cs="Times New Roman"/>
                <w:sz w:val="24"/>
                <w:szCs w:val="24"/>
              </w:rPr>
            </w:pPr>
            <w:del w:id="4489" w:author="Mohammad Nayeem Hasan" w:date="2024-11-03T23:14:00Z" w16du:dateUtc="2024-11-03T17:14:00Z">
              <w:r w:rsidDel="00BB33D1">
                <w:rPr>
                  <w:rFonts w:ascii="Times New Roman" w:hAnsi="Times New Roman" w:cs="Times New Roman"/>
                  <w:sz w:val="24"/>
                  <w:szCs w:val="24"/>
                </w:rPr>
                <w:delText>3776 (92.3)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6CFC3" w14:textId="56DE346D" w:rsidR="00B010D0" w:rsidDel="00BB33D1" w:rsidRDefault="00B010D0" w:rsidP="00DA17B7">
            <w:pPr>
              <w:rPr>
                <w:del w:id="449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DD2A8F" w14:textId="56EE3CF6" w:rsidR="00B010D0" w:rsidDel="00BB33D1" w:rsidRDefault="00B010D0" w:rsidP="00DA17B7">
            <w:pPr>
              <w:rPr>
                <w:del w:id="4491" w:author="Mohammad Nayeem Hasan" w:date="2024-11-03T23:14:00Z" w16du:dateUtc="2024-11-03T17:14:00Z"/>
                <w:rFonts w:ascii="Times New Roman" w:hAnsi="Times New Roman" w:cs="Times New Roman"/>
                <w:sz w:val="24"/>
                <w:szCs w:val="24"/>
              </w:rPr>
            </w:pPr>
            <w:del w:id="4492" w:author="Mohammad Nayeem Hasan" w:date="2024-11-03T23:14:00Z" w16du:dateUtc="2024-11-03T17:14:00Z">
              <w:r w:rsidDel="00BB33D1">
                <w:rPr>
                  <w:rFonts w:ascii="Times New Roman" w:hAnsi="Times New Roman" w:cs="Times New Roman"/>
                  <w:sz w:val="24"/>
                  <w:szCs w:val="24"/>
                </w:rPr>
                <w:delText>448 (10.1)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2B664B3" w14:textId="4695C3AE" w:rsidR="00B010D0" w:rsidDel="00BB33D1" w:rsidRDefault="00B010D0" w:rsidP="00DA17B7">
            <w:pPr>
              <w:rPr>
                <w:del w:id="4493" w:author="Mohammad Nayeem Hasan" w:date="2024-11-03T23:14:00Z" w16du:dateUtc="2024-11-03T17:14:00Z"/>
                <w:rFonts w:ascii="Times New Roman" w:hAnsi="Times New Roman" w:cs="Times New Roman"/>
                <w:sz w:val="24"/>
                <w:szCs w:val="24"/>
              </w:rPr>
            </w:pPr>
            <w:del w:id="4494" w:author="Mohammad Nayeem Hasan" w:date="2024-11-03T23:14:00Z" w16du:dateUtc="2024-11-03T17:14:00Z">
              <w:r w:rsidDel="00BB33D1">
                <w:rPr>
                  <w:rFonts w:ascii="Times New Roman" w:hAnsi="Times New Roman" w:cs="Times New Roman"/>
                  <w:sz w:val="24"/>
                  <w:szCs w:val="24"/>
                </w:rPr>
                <w:delText>3986 (89.9)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1FC13" w14:textId="7A80D7AE" w:rsidR="00B010D0" w:rsidDel="00BB33D1" w:rsidRDefault="00B010D0" w:rsidP="00DA17B7">
            <w:pPr>
              <w:rPr>
                <w:del w:id="4495" w:author="Mohammad Nayeem Hasan" w:date="2024-11-03T23:14:00Z" w16du:dateUtc="2024-11-03T17:14:00Z"/>
                <w:rFonts w:ascii="Times New Roman" w:hAnsi="Times New Roman" w:cs="Times New Roman"/>
                <w:sz w:val="24"/>
                <w:szCs w:val="24"/>
              </w:rPr>
            </w:pPr>
          </w:p>
        </w:tc>
      </w:tr>
      <w:tr w:rsidR="00B010D0" w:rsidDel="00BB33D1" w14:paraId="03FB3BBD" w14:textId="20FA9F2A" w:rsidTr="00DA17B7">
        <w:trPr>
          <w:trHeight w:val="138"/>
          <w:jc w:val="center"/>
          <w:del w:id="449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852A82E" w14:textId="66AC4CFA" w:rsidR="00B010D0" w:rsidDel="00BB33D1" w:rsidRDefault="00B010D0" w:rsidP="00DA17B7">
            <w:pPr>
              <w:rPr>
                <w:del w:id="4497" w:author="Mohammad Nayeem Hasan" w:date="2024-11-03T23:14:00Z" w16du:dateUtc="2024-11-03T17:14:00Z"/>
                <w:rFonts w:ascii="Times New Roman" w:hAnsi="Times New Roman" w:cs="Times New Roman"/>
                <w:sz w:val="24"/>
                <w:szCs w:val="24"/>
              </w:rPr>
            </w:pPr>
            <w:del w:id="4498" w:author="Mohammad Nayeem Hasan" w:date="2024-11-03T23:14:00Z" w16du:dateUtc="2024-11-03T17:14:00Z">
              <w:r w:rsidDel="00BB33D1">
                <w:rPr>
                  <w:rFonts w:ascii="Times New Roman" w:hAnsi="Times New Roman" w:cs="Times New Roman"/>
                  <w:sz w:val="24"/>
                  <w:szCs w:val="24"/>
                </w:rPr>
                <w:delText>24-35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60AA309" w14:textId="7D0F3A44" w:rsidR="00B010D0" w:rsidDel="00BB33D1" w:rsidRDefault="00B010D0" w:rsidP="00DA17B7">
            <w:pPr>
              <w:rPr>
                <w:del w:id="4499" w:author="Mohammad Nayeem Hasan" w:date="2024-11-03T23:14:00Z" w16du:dateUtc="2024-11-03T17:14:00Z"/>
                <w:rFonts w:ascii="Times New Roman" w:hAnsi="Times New Roman" w:cs="Times New Roman"/>
                <w:sz w:val="24"/>
                <w:szCs w:val="24"/>
              </w:rPr>
            </w:pPr>
            <w:del w:id="4500" w:author="Mohammad Nayeem Hasan" w:date="2024-11-03T23:14:00Z" w16du:dateUtc="2024-11-03T17:14:00Z">
              <w:r w:rsidDel="00BB33D1">
                <w:rPr>
                  <w:rFonts w:ascii="Times New Roman" w:hAnsi="Times New Roman" w:cs="Times New Roman"/>
                  <w:sz w:val="24"/>
                  <w:szCs w:val="24"/>
                </w:rPr>
                <w:delText>444 (7.0)</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11D5E32" w14:textId="17299F8D" w:rsidR="00B010D0" w:rsidDel="00BB33D1" w:rsidRDefault="00B010D0" w:rsidP="00DA17B7">
            <w:pPr>
              <w:rPr>
                <w:del w:id="4501" w:author="Mohammad Nayeem Hasan" w:date="2024-11-03T23:14:00Z" w16du:dateUtc="2024-11-03T17:14:00Z"/>
                <w:rFonts w:ascii="Times New Roman" w:hAnsi="Times New Roman" w:cs="Times New Roman"/>
                <w:sz w:val="24"/>
                <w:szCs w:val="24"/>
              </w:rPr>
            </w:pPr>
            <w:del w:id="4502" w:author="Mohammad Nayeem Hasan" w:date="2024-11-03T23:14:00Z" w16du:dateUtc="2024-11-03T17:14:00Z">
              <w:r w:rsidDel="00BB33D1">
                <w:rPr>
                  <w:rFonts w:ascii="Times New Roman" w:hAnsi="Times New Roman" w:cs="Times New Roman"/>
                  <w:sz w:val="24"/>
                  <w:szCs w:val="24"/>
                </w:rPr>
                <w:delText>5876 (93.0)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37A67" w14:textId="32DA9A06" w:rsidR="00B010D0" w:rsidDel="00BB33D1" w:rsidRDefault="00B010D0" w:rsidP="00DA17B7">
            <w:pPr>
              <w:rPr>
                <w:del w:id="4503"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6BC43D" w14:textId="2D88A207" w:rsidR="00B010D0" w:rsidDel="00BB33D1" w:rsidRDefault="00B010D0" w:rsidP="00DA17B7">
            <w:pPr>
              <w:rPr>
                <w:del w:id="4504" w:author="Mohammad Nayeem Hasan" w:date="2024-11-03T23:14:00Z" w16du:dateUtc="2024-11-03T17:14:00Z"/>
                <w:rFonts w:ascii="Times New Roman" w:hAnsi="Times New Roman" w:cs="Times New Roman"/>
                <w:sz w:val="24"/>
                <w:szCs w:val="24"/>
              </w:rPr>
            </w:pPr>
            <w:del w:id="4505" w:author="Mohammad Nayeem Hasan" w:date="2024-11-03T23:14:00Z" w16du:dateUtc="2024-11-03T17:14:00Z">
              <w:r w:rsidDel="00BB33D1">
                <w:rPr>
                  <w:rFonts w:ascii="Times New Roman" w:hAnsi="Times New Roman" w:cs="Times New Roman"/>
                  <w:sz w:val="24"/>
                  <w:szCs w:val="24"/>
                </w:rPr>
                <w:delText>140 (3.3)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F545E0F" w14:textId="7D2D4145" w:rsidR="00B010D0" w:rsidDel="00BB33D1" w:rsidRDefault="00B010D0" w:rsidP="00DA17B7">
            <w:pPr>
              <w:rPr>
                <w:del w:id="4506" w:author="Mohammad Nayeem Hasan" w:date="2024-11-03T23:14:00Z" w16du:dateUtc="2024-11-03T17:14:00Z"/>
                <w:rFonts w:ascii="Times New Roman" w:hAnsi="Times New Roman" w:cs="Times New Roman"/>
                <w:sz w:val="24"/>
                <w:szCs w:val="24"/>
              </w:rPr>
            </w:pPr>
            <w:del w:id="4507" w:author="Mohammad Nayeem Hasan" w:date="2024-11-03T23:14:00Z" w16du:dateUtc="2024-11-03T17:14:00Z">
              <w:r w:rsidDel="00BB33D1">
                <w:rPr>
                  <w:rFonts w:ascii="Times New Roman" w:hAnsi="Times New Roman" w:cs="Times New Roman"/>
                  <w:sz w:val="24"/>
                  <w:szCs w:val="24"/>
                </w:rPr>
                <w:delText>4048 (96.7)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92FB5" w14:textId="4C2DF3F8" w:rsidR="00B010D0" w:rsidDel="00BB33D1" w:rsidRDefault="00B010D0" w:rsidP="00DA17B7">
            <w:pPr>
              <w:rPr>
                <w:del w:id="450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97E675" w14:textId="72A4805B" w:rsidR="00B010D0" w:rsidDel="00BB33D1" w:rsidRDefault="00B010D0" w:rsidP="00DA17B7">
            <w:pPr>
              <w:rPr>
                <w:del w:id="4509" w:author="Mohammad Nayeem Hasan" w:date="2024-11-03T23:14:00Z" w16du:dateUtc="2024-11-03T17:14:00Z"/>
                <w:rFonts w:ascii="Times New Roman" w:hAnsi="Times New Roman" w:cs="Times New Roman"/>
                <w:sz w:val="24"/>
                <w:szCs w:val="24"/>
              </w:rPr>
            </w:pPr>
            <w:del w:id="4510" w:author="Mohammad Nayeem Hasan" w:date="2024-11-03T23:14:00Z" w16du:dateUtc="2024-11-03T17:14:00Z">
              <w:r w:rsidDel="00BB33D1">
                <w:rPr>
                  <w:rFonts w:ascii="Times New Roman" w:hAnsi="Times New Roman" w:cs="Times New Roman"/>
                  <w:sz w:val="24"/>
                  <w:szCs w:val="24"/>
                </w:rPr>
                <w:delText>326 (7.1)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70D6B8" w14:textId="5B0970D5" w:rsidR="00B010D0" w:rsidDel="00BB33D1" w:rsidRDefault="00B010D0" w:rsidP="00DA17B7">
            <w:pPr>
              <w:rPr>
                <w:del w:id="4511" w:author="Mohammad Nayeem Hasan" w:date="2024-11-03T23:14:00Z" w16du:dateUtc="2024-11-03T17:14:00Z"/>
                <w:rFonts w:ascii="Times New Roman" w:hAnsi="Times New Roman" w:cs="Times New Roman"/>
                <w:sz w:val="24"/>
                <w:szCs w:val="24"/>
              </w:rPr>
            </w:pPr>
            <w:del w:id="4512" w:author="Mohammad Nayeem Hasan" w:date="2024-11-03T23:14:00Z" w16du:dateUtc="2024-11-03T17:14:00Z">
              <w:r w:rsidDel="00BB33D1">
                <w:rPr>
                  <w:rFonts w:ascii="Times New Roman" w:hAnsi="Times New Roman" w:cs="Times New Roman"/>
                  <w:sz w:val="24"/>
                  <w:szCs w:val="24"/>
                </w:rPr>
                <w:delText>4279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A34E0" w14:textId="143A7080" w:rsidR="00B010D0" w:rsidDel="00BB33D1" w:rsidRDefault="00B010D0" w:rsidP="00DA17B7">
            <w:pPr>
              <w:rPr>
                <w:del w:id="4513" w:author="Mohammad Nayeem Hasan" w:date="2024-11-03T23:14:00Z" w16du:dateUtc="2024-11-03T17:14:00Z"/>
                <w:rFonts w:ascii="Times New Roman" w:hAnsi="Times New Roman" w:cs="Times New Roman"/>
                <w:sz w:val="24"/>
                <w:szCs w:val="24"/>
              </w:rPr>
            </w:pPr>
          </w:p>
        </w:tc>
      </w:tr>
      <w:tr w:rsidR="00B010D0" w:rsidDel="00BB33D1" w14:paraId="42BDDAA0" w14:textId="3BD36B9A" w:rsidTr="00DA17B7">
        <w:trPr>
          <w:trHeight w:val="138"/>
          <w:jc w:val="center"/>
          <w:del w:id="451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82F6447" w14:textId="544588EB" w:rsidR="00B010D0" w:rsidDel="00BB33D1" w:rsidRDefault="00B010D0" w:rsidP="00DA17B7">
            <w:pPr>
              <w:rPr>
                <w:del w:id="4515" w:author="Mohammad Nayeem Hasan" w:date="2024-11-03T23:14:00Z" w16du:dateUtc="2024-11-03T17:14:00Z"/>
                <w:rFonts w:ascii="Times New Roman" w:hAnsi="Times New Roman" w:cs="Times New Roman"/>
                <w:sz w:val="24"/>
                <w:szCs w:val="24"/>
              </w:rPr>
            </w:pPr>
            <w:del w:id="4516" w:author="Mohammad Nayeem Hasan" w:date="2024-11-03T23:14:00Z" w16du:dateUtc="2024-11-03T17:14:00Z">
              <w:r w:rsidDel="00BB33D1">
                <w:rPr>
                  <w:rFonts w:ascii="Times New Roman" w:hAnsi="Times New Roman" w:cs="Times New Roman"/>
                  <w:sz w:val="24"/>
                  <w:szCs w:val="24"/>
                </w:rPr>
                <w:delText>36-47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D26CE7D" w14:textId="187522BF" w:rsidR="00B010D0" w:rsidDel="00BB33D1" w:rsidRDefault="00B010D0" w:rsidP="00DA17B7">
            <w:pPr>
              <w:rPr>
                <w:del w:id="4517" w:author="Mohammad Nayeem Hasan" w:date="2024-11-03T23:14:00Z" w16du:dateUtc="2024-11-03T17:14:00Z"/>
                <w:rFonts w:ascii="Times New Roman" w:hAnsi="Times New Roman" w:cs="Times New Roman"/>
                <w:sz w:val="24"/>
                <w:szCs w:val="24"/>
              </w:rPr>
            </w:pPr>
            <w:del w:id="4518" w:author="Mohammad Nayeem Hasan" w:date="2024-11-03T23:14:00Z" w16du:dateUtc="2024-11-03T17:14:00Z">
              <w:r w:rsidDel="00BB33D1">
                <w:rPr>
                  <w:rFonts w:ascii="Times New Roman" w:hAnsi="Times New Roman" w:cs="Times New Roman"/>
                  <w:sz w:val="24"/>
                  <w:szCs w:val="24"/>
                </w:rPr>
                <w:delText>388 (5.7)</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4CC4AF5" w14:textId="280C84D9" w:rsidR="00B010D0" w:rsidDel="00BB33D1" w:rsidRDefault="00B010D0" w:rsidP="00DA17B7">
            <w:pPr>
              <w:rPr>
                <w:del w:id="4519" w:author="Mohammad Nayeem Hasan" w:date="2024-11-03T23:14:00Z" w16du:dateUtc="2024-11-03T17:14:00Z"/>
                <w:rFonts w:ascii="Times New Roman" w:hAnsi="Times New Roman" w:cs="Times New Roman"/>
                <w:sz w:val="24"/>
                <w:szCs w:val="24"/>
              </w:rPr>
            </w:pPr>
            <w:del w:id="4520" w:author="Mohammad Nayeem Hasan" w:date="2024-11-03T23:14:00Z" w16du:dateUtc="2024-11-03T17:14:00Z">
              <w:r w:rsidDel="00BB33D1">
                <w:rPr>
                  <w:rFonts w:ascii="Times New Roman" w:hAnsi="Times New Roman" w:cs="Times New Roman"/>
                  <w:sz w:val="24"/>
                  <w:szCs w:val="24"/>
                </w:rPr>
                <w:delText>6398 (94.3)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45FA9" w14:textId="03512F62" w:rsidR="00B010D0" w:rsidDel="00BB33D1" w:rsidRDefault="00B010D0" w:rsidP="00DA17B7">
            <w:pPr>
              <w:rPr>
                <w:del w:id="452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B6BB3F" w14:textId="217E9F6C" w:rsidR="00B010D0" w:rsidDel="00BB33D1" w:rsidRDefault="00B010D0" w:rsidP="00DA17B7">
            <w:pPr>
              <w:rPr>
                <w:del w:id="4522" w:author="Mohammad Nayeem Hasan" w:date="2024-11-03T23:14:00Z" w16du:dateUtc="2024-11-03T17:14:00Z"/>
                <w:rFonts w:ascii="Times New Roman" w:hAnsi="Times New Roman" w:cs="Times New Roman"/>
                <w:sz w:val="24"/>
                <w:szCs w:val="24"/>
              </w:rPr>
            </w:pPr>
            <w:del w:id="4523" w:author="Mohammad Nayeem Hasan" w:date="2024-11-03T23:14:00Z" w16du:dateUtc="2024-11-03T17:14:00Z">
              <w:r w:rsidDel="00BB33D1">
                <w:rPr>
                  <w:rFonts w:ascii="Times New Roman" w:hAnsi="Times New Roman" w:cs="Times New Roman"/>
                  <w:sz w:val="24"/>
                  <w:szCs w:val="24"/>
                </w:rPr>
                <w:delText>97 (2.2)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A3A4C9C" w14:textId="2B023A9F" w:rsidR="00B010D0" w:rsidDel="00BB33D1" w:rsidRDefault="00B010D0" w:rsidP="00DA17B7">
            <w:pPr>
              <w:rPr>
                <w:del w:id="4524" w:author="Mohammad Nayeem Hasan" w:date="2024-11-03T23:14:00Z" w16du:dateUtc="2024-11-03T17:14:00Z"/>
                <w:rFonts w:ascii="Times New Roman" w:hAnsi="Times New Roman" w:cs="Times New Roman"/>
                <w:sz w:val="24"/>
                <w:szCs w:val="24"/>
              </w:rPr>
            </w:pPr>
            <w:del w:id="4525" w:author="Mohammad Nayeem Hasan" w:date="2024-11-03T23:14:00Z" w16du:dateUtc="2024-11-03T17:14:00Z">
              <w:r w:rsidDel="00BB33D1">
                <w:rPr>
                  <w:rFonts w:ascii="Times New Roman" w:hAnsi="Times New Roman" w:cs="Times New Roman"/>
                  <w:sz w:val="24"/>
                  <w:szCs w:val="24"/>
                </w:rPr>
                <w:delText>4232 (97.8)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9C5A6" w14:textId="0F8FB1BE" w:rsidR="00B010D0" w:rsidDel="00BB33D1" w:rsidRDefault="00B010D0" w:rsidP="00DA17B7">
            <w:pPr>
              <w:rPr>
                <w:del w:id="452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406E5C" w14:textId="732A2903" w:rsidR="00B010D0" w:rsidDel="00BB33D1" w:rsidRDefault="00B010D0" w:rsidP="00DA17B7">
            <w:pPr>
              <w:rPr>
                <w:del w:id="4527" w:author="Mohammad Nayeem Hasan" w:date="2024-11-03T23:14:00Z" w16du:dateUtc="2024-11-03T17:14:00Z"/>
                <w:rFonts w:ascii="Times New Roman" w:hAnsi="Times New Roman" w:cs="Times New Roman"/>
                <w:sz w:val="24"/>
                <w:szCs w:val="24"/>
              </w:rPr>
            </w:pPr>
            <w:del w:id="4528" w:author="Mohammad Nayeem Hasan" w:date="2024-11-03T23:14:00Z" w16du:dateUtc="2024-11-03T17:14:00Z">
              <w:r w:rsidDel="00BB33D1">
                <w:rPr>
                  <w:rFonts w:ascii="Times New Roman" w:hAnsi="Times New Roman" w:cs="Times New Roman"/>
                  <w:sz w:val="24"/>
                  <w:szCs w:val="24"/>
                </w:rPr>
                <w:delText>247 (5.1)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1D69F56" w14:textId="10CB0E3D" w:rsidR="00B010D0" w:rsidDel="00BB33D1" w:rsidRDefault="00B010D0" w:rsidP="00DA17B7">
            <w:pPr>
              <w:rPr>
                <w:del w:id="4529" w:author="Mohammad Nayeem Hasan" w:date="2024-11-03T23:14:00Z" w16du:dateUtc="2024-11-03T17:14:00Z"/>
                <w:rFonts w:ascii="Times New Roman" w:hAnsi="Times New Roman" w:cs="Times New Roman"/>
                <w:sz w:val="24"/>
                <w:szCs w:val="24"/>
              </w:rPr>
            </w:pPr>
            <w:del w:id="4530" w:author="Mohammad Nayeem Hasan" w:date="2024-11-03T23:14:00Z" w16du:dateUtc="2024-11-03T17:14:00Z">
              <w:r w:rsidDel="00BB33D1">
                <w:rPr>
                  <w:rFonts w:ascii="Times New Roman" w:hAnsi="Times New Roman" w:cs="Times New Roman"/>
                  <w:sz w:val="24"/>
                  <w:szCs w:val="24"/>
                </w:rPr>
                <w:delText>4570 (94.9)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AB468A" w14:textId="58EDF4C1" w:rsidR="00B010D0" w:rsidDel="00BB33D1" w:rsidRDefault="00B010D0" w:rsidP="00DA17B7">
            <w:pPr>
              <w:rPr>
                <w:del w:id="4531" w:author="Mohammad Nayeem Hasan" w:date="2024-11-03T23:14:00Z" w16du:dateUtc="2024-11-03T17:14:00Z"/>
                <w:rFonts w:ascii="Times New Roman" w:hAnsi="Times New Roman" w:cs="Times New Roman"/>
                <w:sz w:val="24"/>
                <w:szCs w:val="24"/>
              </w:rPr>
            </w:pPr>
          </w:p>
        </w:tc>
      </w:tr>
      <w:tr w:rsidR="00B010D0" w:rsidDel="00BB33D1" w14:paraId="31B39794" w14:textId="25D536ED" w:rsidTr="00DA17B7">
        <w:trPr>
          <w:trHeight w:val="138"/>
          <w:jc w:val="center"/>
          <w:del w:id="453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8790957" w14:textId="2F24FB0C" w:rsidR="00B010D0" w:rsidDel="00BB33D1" w:rsidRDefault="00B010D0" w:rsidP="00DA17B7">
            <w:pPr>
              <w:rPr>
                <w:del w:id="4533" w:author="Mohammad Nayeem Hasan" w:date="2024-11-03T23:14:00Z" w16du:dateUtc="2024-11-03T17:14:00Z"/>
                <w:rFonts w:ascii="Times New Roman" w:hAnsi="Times New Roman" w:cs="Times New Roman"/>
                <w:sz w:val="24"/>
                <w:szCs w:val="24"/>
              </w:rPr>
            </w:pPr>
            <w:del w:id="4534" w:author="Mohammad Nayeem Hasan" w:date="2024-11-03T23:14:00Z" w16du:dateUtc="2024-11-03T17:14:00Z">
              <w:r w:rsidDel="00BB33D1">
                <w:rPr>
                  <w:rFonts w:ascii="Times New Roman" w:hAnsi="Times New Roman" w:cs="Times New Roman"/>
                  <w:sz w:val="24"/>
                  <w:szCs w:val="24"/>
                </w:rPr>
                <w:delText>48-59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6680096" w14:textId="31E17D05" w:rsidR="00B010D0" w:rsidDel="00BB33D1" w:rsidRDefault="00B010D0" w:rsidP="00DA17B7">
            <w:pPr>
              <w:rPr>
                <w:del w:id="4535" w:author="Mohammad Nayeem Hasan" w:date="2024-11-03T23:14:00Z" w16du:dateUtc="2024-11-03T17:14:00Z"/>
                <w:rFonts w:ascii="Times New Roman" w:hAnsi="Times New Roman" w:cs="Times New Roman"/>
                <w:sz w:val="24"/>
                <w:szCs w:val="24"/>
              </w:rPr>
            </w:pPr>
            <w:del w:id="4536" w:author="Mohammad Nayeem Hasan" w:date="2024-11-03T23:14:00Z" w16du:dateUtc="2024-11-03T17:14:00Z">
              <w:r w:rsidDel="00BB33D1">
                <w:rPr>
                  <w:rFonts w:ascii="Times New Roman" w:hAnsi="Times New Roman" w:cs="Times New Roman"/>
                  <w:sz w:val="24"/>
                  <w:szCs w:val="24"/>
                </w:rPr>
                <w:delText>332 (4.9)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7EEB33E2" w14:textId="591B2478" w:rsidR="00B010D0" w:rsidDel="00BB33D1" w:rsidRDefault="00B010D0" w:rsidP="00DA17B7">
            <w:pPr>
              <w:rPr>
                <w:del w:id="4537" w:author="Mohammad Nayeem Hasan" w:date="2024-11-03T23:14:00Z" w16du:dateUtc="2024-11-03T17:14:00Z"/>
                <w:rFonts w:ascii="Times New Roman" w:hAnsi="Times New Roman" w:cs="Times New Roman"/>
                <w:sz w:val="24"/>
                <w:szCs w:val="24"/>
              </w:rPr>
            </w:pPr>
            <w:del w:id="4538" w:author="Mohammad Nayeem Hasan" w:date="2024-11-03T23:14:00Z" w16du:dateUtc="2024-11-03T17:14:00Z">
              <w:r w:rsidDel="00BB33D1">
                <w:rPr>
                  <w:rFonts w:ascii="Times New Roman" w:hAnsi="Times New Roman" w:cs="Times New Roman"/>
                  <w:sz w:val="24"/>
                  <w:szCs w:val="24"/>
                </w:rPr>
                <w:delText>6410 (95.1)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26A8D" w14:textId="015306BC" w:rsidR="00B010D0" w:rsidDel="00BB33D1" w:rsidRDefault="00B010D0" w:rsidP="00DA17B7">
            <w:pPr>
              <w:rPr>
                <w:del w:id="453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2E6A08" w14:textId="58A18347" w:rsidR="00B010D0" w:rsidDel="00BB33D1" w:rsidRDefault="00B010D0" w:rsidP="00DA17B7">
            <w:pPr>
              <w:rPr>
                <w:del w:id="4540" w:author="Mohammad Nayeem Hasan" w:date="2024-11-03T23:14:00Z" w16du:dateUtc="2024-11-03T17:14:00Z"/>
                <w:rFonts w:ascii="Times New Roman" w:hAnsi="Times New Roman" w:cs="Times New Roman"/>
                <w:sz w:val="24"/>
                <w:szCs w:val="24"/>
              </w:rPr>
            </w:pPr>
            <w:del w:id="4541" w:author="Mohammad Nayeem Hasan" w:date="2024-11-03T23:14:00Z" w16du:dateUtc="2024-11-03T17:14:00Z">
              <w:r w:rsidDel="00BB33D1">
                <w:rPr>
                  <w:rFonts w:ascii="Times New Roman" w:hAnsi="Times New Roman" w:cs="Times New Roman"/>
                  <w:sz w:val="24"/>
                  <w:szCs w:val="24"/>
                </w:rPr>
                <w:delText>61 (1.4)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4A68156" w14:textId="7FB148CE" w:rsidR="00B010D0" w:rsidDel="00BB33D1" w:rsidRDefault="00B010D0" w:rsidP="00DA17B7">
            <w:pPr>
              <w:rPr>
                <w:del w:id="4542" w:author="Mohammad Nayeem Hasan" w:date="2024-11-03T23:14:00Z" w16du:dateUtc="2024-11-03T17:14:00Z"/>
                <w:rFonts w:ascii="Times New Roman" w:hAnsi="Times New Roman" w:cs="Times New Roman"/>
                <w:sz w:val="24"/>
                <w:szCs w:val="24"/>
              </w:rPr>
            </w:pPr>
            <w:del w:id="4543" w:author="Mohammad Nayeem Hasan" w:date="2024-11-03T23:14:00Z" w16du:dateUtc="2024-11-03T17:14:00Z">
              <w:r w:rsidDel="00BB33D1">
                <w:rPr>
                  <w:rFonts w:ascii="Times New Roman" w:hAnsi="Times New Roman" w:cs="Times New Roman"/>
                  <w:sz w:val="24"/>
                  <w:szCs w:val="24"/>
                </w:rPr>
                <w:delText>4242 (98.6)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BC7E35" w14:textId="4F430E75" w:rsidR="00B010D0" w:rsidDel="00BB33D1" w:rsidRDefault="00B010D0" w:rsidP="00DA17B7">
            <w:pPr>
              <w:rPr>
                <w:del w:id="454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4429969" w14:textId="255E28A5" w:rsidR="00B010D0" w:rsidDel="00BB33D1" w:rsidRDefault="00B010D0" w:rsidP="00DA17B7">
            <w:pPr>
              <w:rPr>
                <w:del w:id="4545" w:author="Mohammad Nayeem Hasan" w:date="2024-11-03T23:14:00Z" w16du:dateUtc="2024-11-03T17:14:00Z"/>
                <w:rFonts w:ascii="Times New Roman" w:hAnsi="Times New Roman" w:cs="Times New Roman"/>
                <w:sz w:val="24"/>
                <w:szCs w:val="24"/>
              </w:rPr>
            </w:pPr>
            <w:del w:id="4546" w:author="Mohammad Nayeem Hasan" w:date="2024-11-03T23:14:00Z" w16du:dateUtc="2024-11-03T17:14:00Z">
              <w:r w:rsidDel="00BB33D1">
                <w:rPr>
                  <w:rFonts w:ascii="Times New Roman" w:hAnsi="Times New Roman" w:cs="Times New Roman"/>
                  <w:sz w:val="24"/>
                  <w:szCs w:val="24"/>
                </w:rPr>
                <w:delText>154 (3.3)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A042909" w14:textId="572E5FBD" w:rsidR="00B010D0" w:rsidDel="00BB33D1" w:rsidRDefault="00B010D0" w:rsidP="00DA17B7">
            <w:pPr>
              <w:rPr>
                <w:del w:id="4547" w:author="Mohammad Nayeem Hasan" w:date="2024-11-03T23:14:00Z" w16du:dateUtc="2024-11-03T17:14:00Z"/>
                <w:rFonts w:ascii="Times New Roman" w:hAnsi="Times New Roman" w:cs="Times New Roman"/>
                <w:sz w:val="24"/>
                <w:szCs w:val="24"/>
              </w:rPr>
            </w:pPr>
            <w:del w:id="4548" w:author="Mohammad Nayeem Hasan" w:date="2024-11-03T23:14:00Z" w16du:dateUtc="2024-11-03T17:14:00Z">
              <w:r w:rsidDel="00BB33D1">
                <w:rPr>
                  <w:rFonts w:ascii="Times New Roman" w:hAnsi="Times New Roman" w:cs="Times New Roman"/>
                  <w:sz w:val="24"/>
                  <w:szCs w:val="24"/>
                </w:rPr>
                <w:delText>4473 (96.7)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A71A94" w14:textId="291BAD54" w:rsidR="00B010D0" w:rsidDel="00BB33D1" w:rsidRDefault="00B010D0" w:rsidP="00DA17B7">
            <w:pPr>
              <w:rPr>
                <w:del w:id="4549" w:author="Mohammad Nayeem Hasan" w:date="2024-11-03T23:14:00Z" w16du:dateUtc="2024-11-03T17:14:00Z"/>
                <w:rFonts w:ascii="Times New Roman" w:hAnsi="Times New Roman" w:cs="Times New Roman"/>
                <w:sz w:val="24"/>
                <w:szCs w:val="24"/>
              </w:rPr>
            </w:pPr>
          </w:p>
        </w:tc>
      </w:tr>
      <w:tr w:rsidR="00B010D0" w:rsidDel="00BB33D1" w14:paraId="6C33CAB5" w14:textId="4352B092" w:rsidTr="00DA17B7">
        <w:trPr>
          <w:trHeight w:val="138"/>
          <w:jc w:val="center"/>
          <w:del w:id="455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1CACD53" w14:textId="0BAE9339" w:rsidR="00B010D0" w:rsidDel="00BB33D1" w:rsidRDefault="00B010D0" w:rsidP="00DA17B7">
            <w:pPr>
              <w:rPr>
                <w:del w:id="4551" w:author="Mohammad Nayeem Hasan" w:date="2024-11-03T23:14:00Z" w16du:dateUtc="2024-11-03T17:14:00Z"/>
                <w:rFonts w:ascii="Times New Roman" w:hAnsi="Times New Roman" w:cs="Times New Roman"/>
                <w:sz w:val="24"/>
                <w:szCs w:val="24"/>
              </w:rPr>
            </w:pPr>
            <w:del w:id="4552" w:author="Mohammad Nayeem Hasan" w:date="2024-11-03T23:14:00Z" w16du:dateUtc="2024-11-03T17:14:00Z">
              <w:r w:rsidDel="00BB33D1">
                <w:rPr>
                  <w:rFonts w:ascii="Times New Roman" w:hAnsi="Times New Roman" w:cs="Times New Roman"/>
                  <w:sz w:val="24"/>
                  <w:szCs w:val="24"/>
                </w:rPr>
                <w:delText>Child’s sex</w:delText>
              </w:r>
            </w:del>
          </w:p>
        </w:tc>
      </w:tr>
      <w:tr w:rsidR="00B010D0" w:rsidDel="00BB33D1" w14:paraId="042533B2" w14:textId="34A51B45" w:rsidTr="00DA17B7">
        <w:trPr>
          <w:trHeight w:val="268"/>
          <w:jc w:val="center"/>
          <w:del w:id="455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9F46EA1" w14:textId="588BD128" w:rsidR="00B010D0" w:rsidDel="00BB33D1" w:rsidRDefault="00B010D0" w:rsidP="00DA17B7">
            <w:pPr>
              <w:rPr>
                <w:del w:id="4554" w:author="Mohammad Nayeem Hasan" w:date="2024-11-03T23:14:00Z" w16du:dateUtc="2024-11-03T17:14:00Z"/>
                <w:rFonts w:ascii="Times New Roman" w:hAnsi="Times New Roman" w:cs="Times New Roman"/>
                <w:sz w:val="24"/>
                <w:szCs w:val="24"/>
              </w:rPr>
            </w:pPr>
            <w:del w:id="4555" w:author="Mohammad Nayeem Hasan" w:date="2024-11-03T23:14:00Z" w16du:dateUtc="2024-11-03T17:14:00Z">
              <w:r w:rsidDel="00BB33D1">
                <w:rPr>
                  <w:rFonts w:ascii="Times New Roman" w:hAnsi="Times New Roman" w:cs="Times New Roman"/>
                  <w:sz w:val="24"/>
                  <w:szCs w:val="24"/>
                </w:rPr>
                <w:delText>Male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144C71E" w14:textId="6C22F327" w:rsidR="00B010D0" w:rsidDel="00BB33D1" w:rsidRDefault="00B010D0" w:rsidP="00DA17B7">
            <w:pPr>
              <w:rPr>
                <w:del w:id="4556" w:author="Mohammad Nayeem Hasan" w:date="2024-11-03T23:14:00Z" w16du:dateUtc="2024-11-03T17:14:00Z"/>
                <w:rFonts w:ascii="Times New Roman" w:hAnsi="Times New Roman" w:cs="Times New Roman"/>
                <w:sz w:val="24"/>
                <w:szCs w:val="24"/>
              </w:rPr>
            </w:pPr>
            <w:del w:id="4557" w:author="Mohammad Nayeem Hasan" w:date="2024-11-03T23:14:00Z" w16du:dateUtc="2024-11-03T17:14:00Z">
              <w:r w:rsidDel="00BB33D1">
                <w:rPr>
                  <w:rFonts w:ascii="Times New Roman" w:hAnsi="Times New Roman" w:cs="Times New Roman"/>
                  <w:sz w:val="24"/>
                  <w:szCs w:val="24"/>
                </w:rPr>
                <w:delText>1200 (7.4)</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6979F51" w14:textId="3ED87177" w:rsidR="00B010D0" w:rsidDel="00BB33D1" w:rsidRDefault="00B010D0" w:rsidP="00DA17B7">
            <w:pPr>
              <w:rPr>
                <w:del w:id="4558" w:author="Mohammad Nayeem Hasan" w:date="2024-11-03T23:14:00Z" w16du:dateUtc="2024-11-03T17:14:00Z"/>
                <w:rFonts w:ascii="Times New Roman" w:hAnsi="Times New Roman" w:cs="Times New Roman"/>
                <w:sz w:val="24"/>
                <w:szCs w:val="24"/>
              </w:rPr>
            </w:pPr>
            <w:del w:id="4559" w:author="Mohammad Nayeem Hasan" w:date="2024-11-03T23:14:00Z" w16du:dateUtc="2024-11-03T17:14:00Z">
              <w:r w:rsidDel="00BB33D1">
                <w:rPr>
                  <w:rFonts w:ascii="Times New Roman" w:hAnsi="Times New Roman" w:cs="Times New Roman"/>
                  <w:sz w:val="24"/>
                  <w:szCs w:val="24"/>
                </w:rPr>
                <w:delText>15017 (92.6)</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1C7C2F7" w14:textId="72709408" w:rsidR="00B010D0" w:rsidDel="00BB33D1" w:rsidRDefault="00B010D0" w:rsidP="00DA17B7">
            <w:pPr>
              <w:rPr>
                <w:del w:id="4560" w:author="Mohammad Nayeem Hasan" w:date="2024-11-03T23:14:00Z" w16du:dateUtc="2024-11-03T17:14:00Z"/>
                <w:rFonts w:ascii="Times New Roman" w:hAnsi="Times New Roman" w:cs="Times New Roman"/>
                <w:sz w:val="24"/>
                <w:szCs w:val="24"/>
              </w:rPr>
            </w:pPr>
            <w:del w:id="4561" w:author="Mohammad Nayeem Hasan" w:date="2024-11-03T23:14:00Z" w16du:dateUtc="2024-11-03T17:14:00Z">
              <w:r w:rsidDel="00BB33D1">
                <w:rPr>
                  <w:rFonts w:ascii="Times New Roman" w:hAnsi="Times New Roman" w:cs="Times New Roman"/>
                  <w:sz w:val="24"/>
                  <w:szCs w:val="24"/>
                </w:rPr>
                <w:delText>0.107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78F3DB8" w14:textId="6CFB2FC8" w:rsidR="00B010D0" w:rsidDel="00BB33D1" w:rsidRDefault="00B010D0" w:rsidP="00DA17B7">
            <w:pPr>
              <w:rPr>
                <w:del w:id="4562" w:author="Mohammad Nayeem Hasan" w:date="2024-11-03T23:14:00Z" w16du:dateUtc="2024-11-03T17:14:00Z"/>
                <w:rFonts w:ascii="Times New Roman" w:hAnsi="Times New Roman" w:cs="Times New Roman"/>
                <w:sz w:val="24"/>
                <w:szCs w:val="24"/>
              </w:rPr>
            </w:pPr>
            <w:del w:id="4563" w:author="Mohammad Nayeem Hasan" w:date="2024-11-03T23:14:00Z" w16du:dateUtc="2024-11-03T17:14:00Z">
              <w:r w:rsidDel="00BB33D1">
                <w:rPr>
                  <w:rFonts w:ascii="Times New Roman" w:hAnsi="Times New Roman" w:cs="Times New Roman"/>
                  <w:sz w:val="24"/>
                  <w:szCs w:val="24"/>
                </w:rPr>
                <w:delText>421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D3F9A55" w14:textId="6EDDE4BB" w:rsidR="00B010D0" w:rsidDel="00BB33D1" w:rsidRDefault="00B010D0" w:rsidP="00DA17B7">
            <w:pPr>
              <w:rPr>
                <w:del w:id="4564" w:author="Mohammad Nayeem Hasan" w:date="2024-11-03T23:14:00Z" w16du:dateUtc="2024-11-03T17:14:00Z"/>
                <w:rFonts w:ascii="Times New Roman" w:hAnsi="Times New Roman" w:cs="Times New Roman"/>
                <w:sz w:val="24"/>
                <w:szCs w:val="24"/>
              </w:rPr>
            </w:pPr>
            <w:del w:id="4565" w:author="Mohammad Nayeem Hasan" w:date="2024-11-03T23:14:00Z" w16du:dateUtc="2024-11-03T17:14:00Z">
              <w:r w:rsidDel="00BB33D1">
                <w:rPr>
                  <w:rFonts w:ascii="Times New Roman" w:hAnsi="Times New Roman" w:cs="Times New Roman"/>
                  <w:sz w:val="24"/>
                  <w:szCs w:val="24"/>
                </w:rPr>
                <w:delText>10268 (96.1)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5C10643A" w14:textId="098BC0EA" w:rsidR="00B010D0" w:rsidDel="00BB33D1" w:rsidRDefault="00B010D0" w:rsidP="00DA17B7">
            <w:pPr>
              <w:rPr>
                <w:del w:id="4566" w:author="Mohammad Nayeem Hasan" w:date="2024-11-03T23:14:00Z" w16du:dateUtc="2024-11-03T17:14:00Z"/>
                <w:rFonts w:ascii="Times New Roman" w:hAnsi="Times New Roman" w:cs="Times New Roman"/>
                <w:sz w:val="24"/>
                <w:szCs w:val="24"/>
              </w:rPr>
            </w:pPr>
            <w:del w:id="4567" w:author="Mohammad Nayeem Hasan" w:date="2024-11-03T23:14:00Z" w16du:dateUtc="2024-11-03T17:14:00Z">
              <w:r w:rsidDel="00BB33D1">
                <w:rPr>
                  <w:rFonts w:ascii="Times New Roman" w:hAnsi="Times New Roman" w:cs="Times New Roman"/>
                  <w:sz w:val="24"/>
                  <w:szCs w:val="24"/>
                </w:rPr>
                <w:delText>0.931</w:delText>
              </w:r>
            </w:del>
          </w:p>
          <w:p w14:paraId="7BE1EB7E" w14:textId="51747FEA" w:rsidR="00B010D0" w:rsidDel="00BB33D1" w:rsidRDefault="00B010D0" w:rsidP="00DA17B7">
            <w:pPr>
              <w:rPr>
                <w:del w:id="456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144C97" w14:textId="4DDCE2E7" w:rsidR="00B010D0" w:rsidDel="00BB33D1" w:rsidRDefault="00B010D0" w:rsidP="00DA17B7">
            <w:pPr>
              <w:rPr>
                <w:del w:id="4569" w:author="Mohammad Nayeem Hasan" w:date="2024-11-03T23:14:00Z" w16du:dateUtc="2024-11-03T17:14:00Z"/>
                <w:rFonts w:ascii="Times New Roman" w:hAnsi="Times New Roman" w:cs="Times New Roman"/>
                <w:sz w:val="24"/>
                <w:szCs w:val="24"/>
              </w:rPr>
            </w:pPr>
            <w:del w:id="4570" w:author="Mohammad Nayeem Hasan" w:date="2024-11-03T23:14:00Z" w16du:dateUtc="2024-11-03T17:14:00Z">
              <w:r w:rsidDel="00BB33D1">
                <w:rPr>
                  <w:rFonts w:ascii="Times New Roman" w:hAnsi="Times New Roman" w:cs="Times New Roman"/>
                  <w:sz w:val="24"/>
                  <w:szCs w:val="24"/>
                </w:rPr>
                <w:delText>860 (7.2)</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6CB1499" w14:textId="5AEF0A6C" w:rsidR="00B010D0" w:rsidDel="00BB33D1" w:rsidRDefault="00B010D0" w:rsidP="00DA17B7">
            <w:pPr>
              <w:rPr>
                <w:del w:id="4571" w:author="Mohammad Nayeem Hasan" w:date="2024-11-03T23:14:00Z" w16du:dateUtc="2024-11-03T17:14:00Z"/>
                <w:rFonts w:ascii="Times New Roman" w:hAnsi="Times New Roman" w:cs="Times New Roman"/>
                <w:sz w:val="24"/>
                <w:szCs w:val="24"/>
              </w:rPr>
            </w:pPr>
            <w:del w:id="4572" w:author="Mohammad Nayeem Hasan" w:date="2024-11-03T23:14:00Z" w16du:dateUtc="2024-11-03T17:14:00Z">
              <w:r w:rsidDel="00BB33D1">
                <w:rPr>
                  <w:rFonts w:ascii="Times New Roman" w:hAnsi="Times New Roman" w:cs="Times New Roman"/>
                  <w:sz w:val="24"/>
                  <w:szCs w:val="24"/>
                </w:rPr>
                <w:delText>11144 (92.8)</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7E1FFF6" w14:textId="1C52EEF0" w:rsidR="00B010D0" w:rsidDel="00BB33D1" w:rsidRDefault="00B010D0" w:rsidP="00DA17B7">
            <w:pPr>
              <w:rPr>
                <w:del w:id="4573" w:author="Mohammad Nayeem Hasan" w:date="2024-11-03T23:14:00Z" w16du:dateUtc="2024-11-03T17:14:00Z"/>
                <w:rFonts w:ascii="Times New Roman" w:hAnsi="Times New Roman" w:cs="Times New Roman"/>
                <w:sz w:val="24"/>
                <w:szCs w:val="24"/>
              </w:rPr>
            </w:pPr>
            <w:del w:id="4574" w:author="Mohammad Nayeem Hasan" w:date="2024-11-03T23:14:00Z" w16du:dateUtc="2024-11-03T17:14:00Z">
              <w:r w:rsidDel="00BB33D1">
                <w:rPr>
                  <w:rFonts w:ascii="Times New Roman" w:hAnsi="Times New Roman" w:cs="Times New Roman"/>
                  <w:sz w:val="24"/>
                  <w:szCs w:val="24"/>
                </w:rPr>
                <w:delText>0.178</w:delText>
              </w:r>
            </w:del>
          </w:p>
        </w:tc>
      </w:tr>
      <w:tr w:rsidR="00B010D0" w:rsidDel="00BB33D1" w14:paraId="6AEBB6EF" w14:textId="1EE9C8FF" w:rsidTr="00DA17B7">
        <w:trPr>
          <w:trHeight w:val="138"/>
          <w:jc w:val="center"/>
          <w:del w:id="457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23CF767" w14:textId="41A0EC39" w:rsidR="00B010D0" w:rsidDel="00BB33D1" w:rsidRDefault="00B010D0" w:rsidP="00DA17B7">
            <w:pPr>
              <w:rPr>
                <w:del w:id="4576" w:author="Mohammad Nayeem Hasan" w:date="2024-11-03T23:14:00Z" w16du:dateUtc="2024-11-03T17:14:00Z"/>
                <w:rFonts w:ascii="Times New Roman" w:hAnsi="Times New Roman" w:cs="Times New Roman"/>
                <w:sz w:val="24"/>
                <w:szCs w:val="24"/>
              </w:rPr>
            </w:pPr>
            <w:del w:id="4577" w:author="Mohammad Nayeem Hasan" w:date="2024-11-03T23:14:00Z" w16du:dateUtc="2024-11-03T17:14:00Z">
              <w:r w:rsidDel="00BB33D1">
                <w:rPr>
                  <w:rFonts w:ascii="Times New Roman" w:hAnsi="Times New Roman" w:cs="Times New Roman"/>
                  <w:sz w:val="24"/>
                  <w:szCs w:val="24"/>
                </w:rPr>
                <w:delText>Female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7EBE5B0" w14:textId="084BCCEC" w:rsidR="00B010D0" w:rsidDel="00BB33D1" w:rsidRDefault="00B010D0" w:rsidP="00DA17B7">
            <w:pPr>
              <w:rPr>
                <w:del w:id="4578" w:author="Mohammad Nayeem Hasan" w:date="2024-11-03T23:14:00Z" w16du:dateUtc="2024-11-03T17:14:00Z"/>
                <w:rFonts w:ascii="Times New Roman" w:hAnsi="Times New Roman" w:cs="Times New Roman"/>
                <w:sz w:val="24"/>
                <w:szCs w:val="24"/>
              </w:rPr>
            </w:pPr>
            <w:del w:id="4579" w:author="Mohammad Nayeem Hasan" w:date="2024-11-03T23:14:00Z" w16du:dateUtc="2024-11-03T17:14:00Z">
              <w:r w:rsidDel="00BB33D1">
                <w:rPr>
                  <w:rFonts w:ascii="Times New Roman" w:hAnsi="Times New Roman" w:cs="Times New Roman"/>
                  <w:sz w:val="24"/>
                  <w:szCs w:val="24"/>
                </w:rPr>
                <w:delText>1054 (6.9)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FD75E6A" w14:textId="4CF94DBA" w:rsidR="00B010D0" w:rsidDel="00BB33D1" w:rsidRDefault="00B010D0" w:rsidP="00DA17B7">
            <w:pPr>
              <w:rPr>
                <w:del w:id="4580" w:author="Mohammad Nayeem Hasan" w:date="2024-11-03T23:14:00Z" w16du:dateUtc="2024-11-03T17:14:00Z"/>
                <w:rFonts w:ascii="Times New Roman" w:hAnsi="Times New Roman" w:cs="Times New Roman"/>
                <w:sz w:val="24"/>
                <w:szCs w:val="24"/>
              </w:rPr>
            </w:pPr>
            <w:del w:id="4581" w:author="Mohammad Nayeem Hasan" w:date="2024-11-03T23:14:00Z" w16du:dateUtc="2024-11-03T17:14:00Z">
              <w:r w:rsidDel="00BB33D1">
                <w:rPr>
                  <w:rFonts w:ascii="Times New Roman" w:hAnsi="Times New Roman" w:cs="Times New Roman"/>
                  <w:sz w:val="24"/>
                  <w:szCs w:val="24"/>
                </w:rPr>
                <w:delText>14278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4DDB4E" w14:textId="1327AEE4" w:rsidR="00B010D0" w:rsidDel="00BB33D1" w:rsidRDefault="00B010D0" w:rsidP="00DA17B7">
            <w:pPr>
              <w:rPr>
                <w:del w:id="458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E30E2A" w14:textId="1920B575" w:rsidR="00B010D0" w:rsidDel="00BB33D1" w:rsidRDefault="00B010D0" w:rsidP="00DA17B7">
            <w:pPr>
              <w:rPr>
                <w:del w:id="4583" w:author="Mohammad Nayeem Hasan" w:date="2024-11-03T23:14:00Z" w16du:dateUtc="2024-11-03T17:14:00Z"/>
                <w:rFonts w:ascii="Times New Roman" w:hAnsi="Times New Roman" w:cs="Times New Roman"/>
                <w:sz w:val="24"/>
                <w:szCs w:val="24"/>
              </w:rPr>
            </w:pPr>
            <w:del w:id="4584" w:author="Mohammad Nayeem Hasan" w:date="2024-11-03T23:14:00Z" w16du:dateUtc="2024-11-03T17:14:00Z">
              <w:r w:rsidDel="00BB33D1">
                <w:rPr>
                  <w:rFonts w:ascii="Times New Roman" w:hAnsi="Times New Roman" w:cs="Times New Roman"/>
                  <w:sz w:val="24"/>
                  <w:szCs w:val="24"/>
                </w:rPr>
                <w:delText>404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6A31807" w14:textId="5EA36AD1" w:rsidR="00B010D0" w:rsidDel="00BB33D1" w:rsidRDefault="00B010D0" w:rsidP="00DA17B7">
            <w:pPr>
              <w:rPr>
                <w:del w:id="4585" w:author="Mohammad Nayeem Hasan" w:date="2024-11-03T23:14:00Z" w16du:dateUtc="2024-11-03T17:14:00Z"/>
                <w:rFonts w:ascii="Times New Roman" w:hAnsi="Times New Roman" w:cs="Times New Roman"/>
                <w:sz w:val="24"/>
                <w:szCs w:val="24"/>
              </w:rPr>
            </w:pPr>
            <w:del w:id="4586" w:author="Mohammad Nayeem Hasan" w:date="2024-11-03T23:14:00Z" w16du:dateUtc="2024-11-03T17:14:00Z">
              <w:r w:rsidDel="00BB33D1">
                <w:rPr>
                  <w:rFonts w:ascii="Times New Roman" w:hAnsi="Times New Roman" w:cs="Times New Roman"/>
                  <w:sz w:val="24"/>
                  <w:szCs w:val="24"/>
                </w:rPr>
                <w:delText>9799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DDBC48" w14:textId="3E45C764" w:rsidR="00B010D0" w:rsidDel="00BB33D1" w:rsidRDefault="00B010D0" w:rsidP="00DA17B7">
            <w:pPr>
              <w:rPr>
                <w:del w:id="458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A8CD3AC" w14:textId="7721265E" w:rsidR="00B010D0" w:rsidDel="00BB33D1" w:rsidRDefault="00B010D0" w:rsidP="00DA17B7">
            <w:pPr>
              <w:rPr>
                <w:del w:id="4588" w:author="Mohammad Nayeem Hasan" w:date="2024-11-03T23:14:00Z" w16du:dateUtc="2024-11-03T17:14:00Z"/>
                <w:rFonts w:ascii="Times New Roman" w:hAnsi="Times New Roman" w:cs="Times New Roman"/>
                <w:sz w:val="24"/>
                <w:szCs w:val="24"/>
              </w:rPr>
            </w:pPr>
            <w:del w:id="4589" w:author="Mohammad Nayeem Hasan" w:date="2024-11-03T23:14:00Z" w16du:dateUtc="2024-11-03T17:14:00Z">
              <w:r w:rsidDel="00BB33D1">
                <w:rPr>
                  <w:rFonts w:ascii="Times New Roman" w:hAnsi="Times New Roman" w:cs="Times New Roman"/>
                  <w:sz w:val="24"/>
                  <w:szCs w:val="24"/>
                </w:rPr>
                <w:delText>736 (6.6)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7A14C32" w14:textId="5580C00F" w:rsidR="00B010D0" w:rsidDel="00BB33D1" w:rsidRDefault="00B010D0" w:rsidP="00DA17B7">
            <w:pPr>
              <w:rPr>
                <w:del w:id="4590" w:author="Mohammad Nayeem Hasan" w:date="2024-11-03T23:14:00Z" w16du:dateUtc="2024-11-03T17:14:00Z"/>
                <w:rFonts w:ascii="Times New Roman" w:hAnsi="Times New Roman" w:cs="Times New Roman"/>
                <w:sz w:val="24"/>
                <w:szCs w:val="24"/>
              </w:rPr>
            </w:pPr>
            <w:del w:id="4591" w:author="Mohammad Nayeem Hasan" w:date="2024-11-03T23:14:00Z" w16du:dateUtc="2024-11-03T17:14:00Z">
              <w:r w:rsidDel="00BB33D1">
                <w:rPr>
                  <w:rFonts w:ascii="Times New Roman" w:hAnsi="Times New Roman" w:cs="Times New Roman"/>
                  <w:sz w:val="24"/>
                  <w:szCs w:val="24"/>
                </w:rPr>
                <w:delText>10347 (93.4)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4E46B" w14:textId="4754E534" w:rsidR="00B010D0" w:rsidDel="00BB33D1" w:rsidRDefault="00B010D0" w:rsidP="00DA17B7">
            <w:pPr>
              <w:rPr>
                <w:del w:id="4592" w:author="Mohammad Nayeem Hasan" w:date="2024-11-03T23:14:00Z" w16du:dateUtc="2024-11-03T17:14:00Z"/>
                <w:rFonts w:ascii="Times New Roman" w:hAnsi="Times New Roman" w:cs="Times New Roman"/>
                <w:sz w:val="24"/>
                <w:szCs w:val="24"/>
              </w:rPr>
            </w:pPr>
          </w:p>
        </w:tc>
      </w:tr>
      <w:tr w:rsidR="00B010D0" w:rsidDel="00BB33D1" w14:paraId="79689D84" w14:textId="60FDB907" w:rsidTr="00DA17B7">
        <w:trPr>
          <w:trHeight w:val="138"/>
          <w:jc w:val="center"/>
          <w:del w:id="4593"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D5D566" w14:textId="284B04A3" w:rsidR="00B010D0" w:rsidDel="00BB33D1" w:rsidRDefault="00B010D0" w:rsidP="00DA17B7">
            <w:pPr>
              <w:rPr>
                <w:del w:id="4594" w:author="Mohammad Nayeem Hasan" w:date="2024-11-03T23:14:00Z" w16du:dateUtc="2024-11-03T17:14:00Z"/>
                <w:rFonts w:ascii="Times New Roman" w:hAnsi="Times New Roman" w:cs="Times New Roman"/>
                <w:sz w:val="24"/>
                <w:szCs w:val="24"/>
              </w:rPr>
            </w:pPr>
            <w:del w:id="4595" w:author="Mohammad Nayeem Hasan" w:date="2024-11-03T23:14:00Z" w16du:dateUtc="2024-11-03T17:14:00Z">
              <w:r w:rsidDel="00BB33D1">
                <w:rPr>
                  <w:rFonts w:ascii="Times New Roman" w:hAnsi="Times New Roman" w:cs="Times New Roman"/>
                  <w:sz w:val="24"/>
                  <w:szCs w:val="24"/>
                </w:rPr>
                <w:delText xml:space="preserve">Inadequate </w:delText>
              </w:r>
            </w:del>
            <w:del w:id="4596" w:author="Mohammad Nayeem Hasan" w:date="2024-11-03T21:55:00Z" w16du:dateUtc="2024-11-03T15:55:00Z">
              <w:r w:rsidDel="00CA62EC">
                <w:rPr>
                  <w:rFonts w:ascii="Times New Roman" w:hAnsi="Times New Roman" w:cs="Times New Roman"/>
                  <w:sz w:val="24"/>
                  <w:szCs w:val="24"/>
                </w:rPr>
                <w:delText>S</w:delText>
              </w:r>
            </w:del>
            <w:del w:id="4597" w:author="Mohammad Nayeem Hasan" w:date="2024-11-03T23:14:00Z" w16du:dateUtc="2024-11-03T17:14:00Z">
              <w:r w:rsidDel="00BB33D1">
                <w:rPr>
                  <w:rFonts w:ascii="Times New Roman" w:hAnsi="Times New Roman" w:cs="Times New Roman"/>
                  <w:sz w:val="24"/>
                  <w:szCs w:val="24"/>
                </w:rPr>
                <w:delText>upervision</w:delText>
              </w:r>
            </w:del>
          </w:p>
        </w:tc>
      </w:tr>
      <w:tr w:rsidR="00B010D0" w:rsidDel="00BB33D1" w14:paraId="24376040" w14:textId="2EAE234F" w:rsidTr="00DA17B7">
        <w:trPr>
          <w:trHeight w:val="138"/>
          <w:jc w:val="center"/>
          <w:del w:id="459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D6FCDB6" w14:textId="042A95D2" w:rsidR="00B010D0" w:rsidDel="00BB33D1" w:rsidRDefault="00B010D0" w:rsidP="00DA17B7">
            <w:pPr>
              <w:rPr>
                <w:del w:id="4599" w:author="Mohammad Nayeem Hasan" w:date="2024-11-03T23:14:00Z" w16du:dateUtc="2024-11-03T17:14:00Z"/>
                <w:rFonts w:ascii="Times New Roman" w:hAnsi="Times New Roman" w:cs="Times New Roman"/>
                <w:sz w:val="24"/>
                <w:szCs w:val="24"/>
              </w:rPr>
            </w:pPr>
            <w:del w:id="4600"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533833B" w14:textId="6B85FBA9" w:rsidR="00B010D0" w:rsidDel="00BB33D1" w:rsidRDefault="00B010D0" w:rsidP="00DA17B7">
            <w:pPr>
              <w:rPr>
                <w:del w:id="4601" w:author="Mohammad Nayeem Hasan" w:date="2024-11-03T23:14:00Z" w16du:dateUtc="2024-11-03T17:14:00Z"/>
                <w:rFonts w:ascii="Times New Roman" w:hAnsi="Times New Roman" w:cs="Times New Roman"/>
                <w:sz w:val="24"/>
                <w:szCs w:val="24"/>
              </w:rPr>
            </w:pPr>
            <w:del w:id="4602"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243E262F" w14:textId="40006613" w:rsidR="00B010D0" w:rsidDel="00BB33D1" w:rsidRDefault="00B010D0" w:rsidP="00DA17B7">
            <w:pPr>
              <w:rPr>
                <w:del w:id="4603" w:author="Mohammad Nayeem Hasan" w:date="2024-11-03T23:14:00Z" w16du:dateUtc="2024-11-03T17:14:00Z"/>
                <w:rFonts w:ascii="Times New Roman" w:hAnsi="Times New Roman" w:cs="Times New Roman"/>
                <w:sz w:val="24"/>
                <w:szCs w:val="24"/>
              </w:rPr>
            </w:pPr>
            <w:del w:id="4604"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7F4B91F1" w14:textId="6A58CDB4" w:rsidR="00B010D0" w:rsidDel="00BB33D1" w:rsidRDefault="00B010D0" w:rsidP="00DA17B7">
            <w:pPr>
              <w:rPr>
                <w:del w:id="4605"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2AC596" w14:textId="6527B723" w:rsidR="00B010D0" w:rsidDel="00BB33D1" w:rsidRDefault="00B010D0" w:rsidP="00DA17B7">
            <w:pPr>
              <w:rPr>
                <w:del w:id="4606" w:author="Mohammad Nayeem Hasan" w:date="2024-11-03T23:14:00Z" w16du:dateUtc="2024-11-03T17:14:00Z"/>
                <w:rFonts w:ascii="Times New Roman" w:hAnsi="Times New Roman" w:cs="Times New Roman"/>
                <w:sz w:val="24"/>
                <w:szCs w:val="24"/>
              </w:rPr>
            </w:pPr>
            <w:del w:id="4607" w:author="Mohammad Nayeem Hasan" w:date="2024-11-03T23:14:00Z" w16du:dateUtc="2024-11-03T17:14:00Z">
              <w:r w:rsidDel="00BB33D1">
                <w:rPr>
                  <w:rFonts w:ascii="Times New Roman" w:hAnsi="Times New Roman" w:cs="Times New Roman"/>
                  <w:sz w:val="24"/>
                  <w:szCs w:val="24"/>
                </w:rPr>
                <w:delText>82 (5.1)</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0EAC8DC" w14:textId="69CD6664" w:rsidR="00B010D0" w:rsidDel="00BB33D1" w:rsidRDefault="00B010D0" w:rsidP="00DA17B7">
            <w:pPr>
              <w:rPr>
                <w:del w:id="4608" w:author="Mohammad Nayeem Hasan" w:date="2024-11-03T23:14:00Z" w16du:dateUtc="2024-11-03T17:14:00Z"/>
                <w:rFonts w:ascii="Times New Roman" w:hAnsi="Times New Roman" w:cs="Times New Roman"/>
                <w:sz w:val="24"/>
                <w:szCs w:val="24"/>
              </w:rPr>
            </w:pPr>
            <w:del w:id="4609" w:author="Mohammad Nayeem Hasan" w:date="2024-11-03T23:14:00Z" w16du:dateUtc="2024-11-03T17:14:00Z">
              <w:r w:rsidDel="00BB33D1">
                <w:rPr>
                  <w:rFonts w:ascii="Times New Roman" w:hAnsi="Times New Roman" w:cs="Times New Roman"/>
                  <w:sz w:val="24"/>
                  <w:szCs w:val="24"/>
                </w:rPr>
                <w:delText>1504 (94.9)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A2870B2" w14:textId="696CB5ED" w:rsidR="00B010D0" w:rsidDel="00BB33D1" w:rsidRDefault="00B010D0" w:rsidP="00DA17B7">
            <w:pPr>
              <w:rPr>
                <w:del w:id="4610" w:author="Mohammad Nayeem Hasan" w:date="2024-11-03T23:14:00Z" w16du:dateUtc="2024-11-03T17:14:00Z"/>
                <w:rFonts w:ascii="Times New Roman" w:hAnsi="Times New Roman" w:cs="Times New Roman"/>
                <w:sz w:val="24"/>
                <w:szCs w:val="24"/>
              </w:rPr>
            </w:pPr>
            <w:del w:id="4611" w:author="Mohammad Nayeem Hasan" w:date="2024-11-03T23:14:00Z" w16du:dateUtc="2024-11-03T17:14:00Z">
              <w:r w:rsidDel="00BB33D1">
                <w:rPr>
                  <w:rFonts w:ascii="Times New Roman" w:hAnsi="Times New Roman" w:cs="Times New Roman"/>
                  <w:sz w:val="24"/>
                  <w:szCs w:val="24"/>
                </w:rPr>
                <w:delText>0.057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C782F29" w14:textId="3E1E1CC1" w:rsidR="00B010D0" w:rsidDel="00BB33D1" w:rsidRDefault="00B010D0" w:rsidP="00DA17B7">
            <w:pPr>
              <w:rPr>
                <w:del w:id="4612" w:author="Mohammad Nayeem Hasan" w:date="2024-11-03T23:14:00Z" w16du:dateUtc="2024-11-03T17:14:00Z"/>
                <w:rFonts w:ascii="Times New Roman" w:hAnsi="Times New Roman" w:cs="Times New Roman"/>
                <w:sz w:val="24"/>
                <w:szCs w:val="24"/>
              </w:rPr>
            </w:pPr>
            <w:del w:id="4613" w:author="Mohammad Nayeem Hasan" w:date="2024-11-03T23:14:00Z" w16du:dateUtc="2024-11-03T17:14:00Z">
              <w:r w:rsidDel="00BB33D1">
                <w:rPr>
                  <w:rFonts w:ascii="Times New Roman" w:hAnsi="Times New Roman" w:cs="Times New Roman"/>
                  <w:sz w:val="24"/>
                  <w:szCs w:val="24"/>
                </w:rPr>
                <w:delText>120 (8.1)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9B61135" w14:textId="10A132AE" w:rsidR="00B010D0" w:rsidDel="00BB33D1" w:rsidRDefault="00B010D0" w:rsidP="00DA17B7">
            <w:pPr>
              <w:rPr>
                <w:del w:id="4614" w:author="Mohammad Nayeem Hasan" w:date="2024-11-03T23:14:00Z" w16du:dateUtc="2024-11-03T17:14:00Z"/>
                <w:rFonts w:ascii="Times New Roman" w:hAnsi="Times New Roman" w:cs="Times New Roman"/>
                <w:sz w:val="24"/>
                <w:szCs w:val="24"/>
              </w:rPr>
            </w:pPr>
            <w:del w:id="4615" w:author="Mohammad Nayeem Hasan" w:date="2024-11-03T23:14:00Z" w16du:dateUtc="2024-11-03T17:14:00Z">
              <w:r w:rsidDel="00BB33D1">
                <w:rPr>
                  <w:rFonts w:ascii="Times New Roman" w:hAnsi="Times New Roman" w:cs="Times New Roman"/>
                  <w:sz w:val="24"/>
                  <w:szCs w:val="24"/>
                </w:rPr>
                <w:delText>1367 (91.9)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BF0BE1" w14:textId="16D97019" w:rsidR="00B010D0" w:rsidDel="00BB33D1" w:rsidRDefault="00B010D0" w:rsidP="00DA17B7">
            <w:pPr>
              <w:rPr>
                <w:del w:id="4616" w:author="Mohammad Nayeem Hasan" w:date="2024-11-03T23:14:00Z" w16du:dateUtc="2024-11-03T17:14:00Z"/>
                <w:rFonts w:ascii="Times New Roman" w:hAnsi="Times New Roman" w:cs="Times New Roman"/>
                <w:sz w:val="24"/>
                <w:szCs w:val="24"/>
              </w:rPr>
            </w:pPr>
            <w:del w:id="4617" w:author="Mohammad Nayeem Hasan" w:date="2024-11-03T23:14:00Z" w16du:dateUtc="2024-11-03T17:14:00Z">
              <w:r w:rsidDel="00BB33D1">
                <w:rPr>
                  <w:rFonts w:ascii="Times New Roman" w:hAnsi="Times New Roman" w:cs="Times New Roman"/>
                  <w:sz w:val="24"/>
                  <w:szCs w:val="24"/>
                </w:rPr>
                <w:delText>0.079</w:delText>
              </w:r>
            </w:del>
          </w:p>
        </w:tc>
      </w:tr>
      <w:tr w:rsidR="00B010D0" w:rsidDel="00BB33D1" w14:paraId="66DD531A" w14:textId="572662DE" w:rsidTr="00DA17B7">
        <w:trPr>
          <w:trHeight w:val="138"/>
          <w:jc w:val="center"/>
          <w:del w:id="461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7B7442D9" w14:textId="6E82650E" w:rsidR="00B010D0" w:rsidDel="00BB33D1" w:rsidRDefault="00B010D0" w:rsidP="00DA17B7">
            <w:pPr>
              <w:rPr>
                <w:del w:id="4619" w:author="Mohammad Nayeem Hasan" w:date="2024-11-03T23:14:00Z" w16du:dateUtc="2024-11-03T17:14:00Z"/>
                <w:rFonts w:ascii="Times New Roman" w:hAnsi="Times New Roman" w:cs="Times New Roman"/>
                <w:sz w:val="24"/>
                <w:szCs w:val="24"/>
              </w:rPr>
            </w:pPr>
            <w:del w:id="4620"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635899A" w14:textId="100E7849" w:rsidR="00B010D0" w:rsidDel="00BB33D1" w:rsidRDefault="00B010D0" w:rsidP="00DA17B7">
            <w:pPr>
              <w:rPr>
                <w:del w:id="4621" w:author="Mohammad Nayeem Hasan" w:date="2024-11-03T23:14:00Z" w16du:dateUtc="2024-11-03T17:14:00Z"/>
                <w:rFonts w:ascii="Times New Roman" w:hAnsi="Times New Roman" w:cs="Times New Roman"/>
                <w:sz w:val="24"/>
                <w:szCs w:val="24"/>
              </w:rPr>
            </w:pPr>
            <w:del w:id="4622"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EEC9BB5" w14:textId="4A8FED89" w:rsidR="00B010D0" w:rsidDel="00BB33D1" w:rsidRDefault="00B010D0" w:rsidP="00DA17B7">
            <w:pPr>
              <w:rPr>
                <w:del w:id="4623" w:author="Mohammad Nayeem Hasan" w:date="2024-11-03T23:14:00Z" w16du:dateUtc="2024-11-03T17:14:00Z"/>
                <w:rFonts w:ascii="Times New Roman" w:hAnsi="Times New Roman" w:cs="Times New Roman"/>
                <w:sz w:val="24"/>
                <w:szCs w:val="24"/>
              </w:rPr>
            </w:pPr>
            <w:del w:id="4624"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1E4287" w14:textId="0E9885C7" w:rsidR="00B010D0" w:rsidDel="00BB33D1" w:rsidRDefault="00B010D0" w:rsidP="00DA17B7">
            <w:pPr>
              <w:rPr>
                <w:del w:id="4625"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EAEB5E" w14:textId="13719F12" w:rsidR="00B010D0" w:rsidDel="00BB33D1" w:rsidRDefault="00B010D0" w:rsidP="00DA17B7">
            <w:pPr>
              <w:rPr>
                <w:del w:id="4626" w:author="Mohammad Nayeem Hasan" w:date="2024-11-03T23:14:00Z" w16du:dateUtc="2024-11-03T17:14:00Z"/>
                <w:rFonts w:ascii="Times New Roman" w:hAnsi="Times New Roman" w:cs="Times New Roman"/>
                <w:sz w:val="24"/>
                <w:szCs w:val="24"/>
              </w:rPr>
            </w:pPr>
            <w:del w:id="4627" w:author="Mohammad Nayeem Hasan" w:date="2024-11-03T23:14:00Z" w16du:dateUtc="2024-11-03T17:14:00Z">
              <w:r w:rsidDel="00BB33D1">
                <w:rPr>
                  <w:rFonts w:ascii="Times New Roman" w:hAnsi="Times New Roman" w:cs="Times New Roman"/>
                  <w:sz w:val="24"/>
                  <w:szCs w:val="24"/>
                </w:rPr>
                <w:delText>742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C544313" w14:textId="0142860B" w:rsidR="00B010D0" w:rsidDel="00BB33D1" w:rsidRDefault="00B010D0" w:rsidP="00DA17B7">
            <w:pPr>
              <w:rPr>
                <w:del w:id="4628" w:author="Mohammad Nayeem Hasan" w:date="2024-11-03T23:14:00Z" w16du:dateUtc="2024-11-03T17:14:00Z"/>
                <w:rFonts w:ascii="Times New Roman" w:hAnsi="Times New Roman" w:cs="Times New Roman"/>
                <w:sz w:val="24"/>
                <w:szCs w:val="24"/>
              </w:rPr>
            </w:pPr>
            <w:del w:id="4629" w:author="Mohammad Nayeem Hasan" w:date="2024-11-03T23:14:00Z" w16du:dateUtc="2024-11-03T17:14:00Z">
              <w:r w:rsidDel="00BB33D1">
                <w:rPr>
                  <w:rFonts w:ascii="Times New Roman" w:hAnsi="Times New Roman" w:cs="Times New Roman"/>
                  <w:sz w:val="24"/>
                  <w:szCs w:val="24"/>
                </w:rPr>
                <w:delText>18545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E0625" w14:textId="701CF87C" w:rsidR="00B010D0" w:rsidDel="00BB33D1" w:rsidRDefault="00B010D0" w:rsidP="00DA17B7">
            <w:pPr>
              <w:rPr>
                <w:del w:id="463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5E95E7" w14:textId="14681149" w:rsidR="00B010D0" w:rsidDel="00BB33D1" w:rsidRDefault="00B010D0" w:rsidP="00DA17B7">
            <w:pPr>
              <w:rPr>
                <w:del w:id="4631" w:author="Mohammad Nayeem Hasan" w:date="2024-11-03T23:14:00Z" w16du:dateUtc="2024-11-03T17:14:00Z"/>
                <w:rFonts w:ascii="Times New Roman" w:hAnsi="Times New Roman" w:cs="Times New Roman"/>
                <w:sz w:val="24"/>
                <w:szCs w:val="24"/>
              </w:rPr>
            </w:pPr>
            <w:del w:id="4632" w:author="Mohammad Nayeem Hasan" w:date="2024-11-03T23:14:00Z" w16du:dateUtc="2024-11-03T17:14:00Z">
              <w:r w:rsidDel="00BB33D1">
                <w:rPr>
                  <w:rFonts w:ascii="Times New Roman" w:hAnsi="Times New Roman" w:cs="Times New Roman"/>
                  <w:sz w:val="24"/>
                  <w:szCs w:val="24"/>
                </w:rPr>
                <w:delText>1477 (6.8)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BA99E4E" w14:textId="025C88DA" w:rsidR="00B010D0" w:rsidDel="00BB33D1" w:rsidRDefault="00B010D0" w:rsidP="00DA17B7">
            <w:pPr>
              <w:rPr>
                <w:del w:id="4633" w:author="Mohammad Nayeem Hasan" w:date="2024-11-03T23:14:00Z" w16du:dateUtc="2024-11-03T17:14:00Z"/>
                <w:rFonts w:ascii="Times New Roman" w:hAnsi="Times New Roman" w:cs="Times New Roman"/>
                <w:sz w:val="24"/>
                <w:szCs w:val="24"/>
              </w:rPr>
            </w:pPr>
            <w:del w:id="4634" w:author="Mohammad Nayeem Hasan" w:date="2024-11-03T23:14:00Z" w16du:dateUtc="2024-11-03T17:14:00Z">
              <w:r w:rsidDel="00BB33D1">
                <w:rPr>
                  <w:rFonts w:ascii="Times New Roman" w:hAnsi="Times New Roman" w:cs="Times New Roman"/>
                  <w:sz w:val="24"/>
                  <w:szCs w:val="24"/>
                </w:rPr>
                <w:delText>20122 (93.2)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AD294" w14:textId="32FAB60A" w:rsidR="00B010D0" w:rsidDel="00BB33D1" w:rsidRDefault="00B010D0" w:rsidP="00DA17B7">
            <w:pPr>
              <w:rPr>
                <w:del w:id="4635" w:author="Mohammad Nayeem Hasan" w:date="2024-11-03T23:14:00Z" w16du:dateUtc="2024-11-03T17:14:00Z"/>
                <w:rFonts w:ascii="Times New Roman" w:hAnsi="Times New Roman" w:cs="Times New Roman"/>
                <w:sz w:val="24"/>
                <w:szCs w:val="24"/>
              </w:rPr>
            </w:pPr>
          </w:p>
        </w:tc>
      </w:tr>
      <w:tr w:rsidR="00B010D0" w:rsidDel="00BB33D1" w14:paraId="05FE5464" w14:textId="6F75EDB5" w:rsidTr="00DA17B7">
        <w:trPr>
          <w:trHeight w:val="138"/>
          <w:jc w:val="center"/>
          <w:del w:id="4636"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3C9F665" w14:textId="3752683E" w:rsidR="00B010D0" w:rsidDel="00BB33D1" w:rsidRDefault="00B010D0" w:rsidP="00DA17B7">
            <w:pPr>
              <w:rPr>
                <w:del w:id="4637" w:author="Mohammad Nayeem Hasan" w:date="2024-11-03T23:14:00Z" w16du:dateUtc="2024-11-03T17:14:00Z"/>
                <w:rFonts w:ascii="Times New Roman" w:hAnsi="Times New Roman" w:cs="Times New Roman"/>
                <w:sz w:val="24"/>
                <w:szCs w:val="24"/>
              </w:rPr>
            </w:pPr>
            <w:del w:id="4638" w:author="Mohammad Nayeem Hasan" w:date="2024-11-03T23:14:00Z" w16du:dateUtc="2024-11-03T17:14:00Z">
              <w:r w:rsidDel="00BB33D1">
                <w:rPr>
                  <w:rFonts w:ascii="Times New Roman" w:hAnsi="Times New Roman" w:cs="Times New Roman"/>
                  <w:sz w:val="24"/>
                  <w:szCs w:val="24"/>
                </w:rPr>
                <w:delText>Underweight</w:delText>
              </w:r>
            </w:del>
          </w:p>
        </w:tc>
      </w:tr>
      <w:tr w:rsidR="00B010D0" w:rsidDel="00BB33D1" w14:paraId="3BE4F4FE" w14:textId="6406340E" w:rsidTr="00DA17B7">
        <w:trPr>
          <w:trHeight w:val="138"/>
          <w:jc w:val="center"/>
          <w:del w:id="463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8F82FB0" w14:textId="54423CED" w:rsidR="00B010D0" w:rsidDel="00BB33D1" w:rsidRDefault="00B010D0" w:rsidP="00DA17B7">
            <w:pPr>
              <w:rPr>
                <w:del w:id="4640" w:author="Mohammad Nayeem Hasan" w:date="2024-11-03T23:14:00Z" w16du:dateUtc="2024-11-03T17:14:00Z"/>
                <w:rFonts w:ascii="Times New Roman" w:hAnsi="Times New Roman" w:cs="Times New Roman"/>
                <w:sz w:val="24"/>
                <w:szCs w:val="24"/>
              </w:rPr>
            </w:pPr>
            <w:del w:id="4641"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44A1E9F" w14:textId="7B22D643" w:rsidR="00B010D0" w:rsidDel="00BB33D1" w:rsidRDefault="00B010D0" w:rsidP="00DA17B7">
            <w:pPr>
              <w:rPr>
                <w:del w:id="4642" w:author="Mohammad Nayeem Hasan" w:date="2024-11-03T23:14:00Z" w16du:dateUtc="2024-11-03T17:14:00Z"/>
                <w:rFonts w:ascii="Times New Roman" w:hAnsi="Times New Roman" w:cs="Times New Roman"/>
                <w:sz w:val="24"/>
                <w:szCs w:val="24"/>
              </w:rPr>
            </w:pPr>
            <w:del w:id="4643"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1A858FA2" w14:textId="6E29301B" w:rsidR="00B010D0" w:rsidDel="00BB33D1" w:rsidRDefault="00B010D0" w:rsidP="00DA17B7">
            <w:pPr>
              <w:rPr>
                <w:del w:id="4644" w:author="Mohammad Nayeem Hasan" w:date="2024-11-03T23:14:00Z" w16du:dateUtc="2024-11-03T17:14:00Z"/>
                <w:rFonts w:ascii="Times New Roman" w:hAnsi="Times New Roman" w:cs="Times New Roman"/>
                <w:sz w:val="24"/>
                <w:szCs w:val="24"/>
              </w:rPr>
            </w:pPr>
            <w:del w:id="4645"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0E3F37A" w14:textId="3D276CA7" w:rsidR="00B010D0" w:rsidDel="00BB33D1" w:rsidRDefault="00B010D0" w:rsidP="00DA17B7">
            <w:pPr>
              <w:rPr>
                <w:del w:id="464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03696" w14:textId="4AB2AED0" w:rsidR="00B010D0" w:rsidDel="00BB33D1" w:rsidRDefault="00B010D0" w:rsidP="00DA17B7">
            <w:pPr>
              <w:rPr>
                <w:del w:id="4647" w:author="Mohammad Nayeem Hasan" w:date="2024-11-03T23:14:00Z" w16du:dateUtc="2024-11-03T17:14:00Z"/>
                <w:rFonts w:ascii="Times New Roman" w:hAnsi="Times New Roman" w:cs="Times New Roman"/>
                <w:sz w:val="24"/>
                <w:szCs w:val="24"/>
              </w:rPr>
            </w:pPr>
            <w:del w:id="4648" w:author="Mohammad Nayeem Hasan" w:date="2024-11-03T23:14:00Z" w16du:dateUtc="2024-11-03T17:14:00Z">
              <w:r w:rsidDel="00BB33D1">
                <w:rPr>
                  <w:rFonts w:ascii="Times New Roman" w:hAnsi="Times New Roman" w:cs="Times New Roman"/>
                  <w:sz w:val="24"/>
                  <w:szCs w:val="24"/>
                </w:rPr>
                <w:delText>259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73AD2DC" w14:textId="6359C9F4" w:rsidR="00B010D0" w:rsidDel="00BB33D1" w:rsidRDefault="00B010D0" w:rsidP="00DA17B7">
            <w:pPr>
              <w:rPr>
                <w:del w:id="4649" w:author="Mohammad Nayeem Hasan" w:date="2024-11-03T23:14:00Z" w16du:dateUtc="2024-11-03T17:14:00Z"/>
                <w:rFonts w:ascii="Times New Roman" w:hAnsi="Times New Roman" w:cs="Times New Roman"/>
                <w:sz w:val="24"/>
                <w:szCs w:val="24"/>
              </w:rPr>
            </w:pPr>
            <w:del w:id="4650" w:author="Mohammad Nayeem Hasan" w:date="2024-11-03T23:14:00Z" w16du:dateUtc="2024-11-03T17:14:00Z">
              <w:r w:rsidDel="00BB33D1">
                <w:rPr>
                  <w:rFonts w:ascii="Times New Roman" w:hAnsi="Times New Roman" w:cs="Times New Roman"/>
                  <w:sz w:val="24"/>
                  <w:szCs w:val="24"/>
                </w:rPr>
                <w:delText>6167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6B82EDE" w14:textId="166A3410" w:rsidR="00B010D0" w:rsidDel="00BB33D1" w:rsidRDefault="00B010D0" w:rsidP="00DA17B7">
            <w:pPr>
              <w:rPr>
                <w:del w:id="4651" w:author="Mohammad Nayeem Hasan" w:date="2024-11-03T23:14:00Z" w16du:dateUtc="2024-11-03T17:14:00Z"/>
                <w:rFonts w:ascii="Times New Roman" w:hAnsi="Times New Roman" w:cs="Times New Roman"/>
                <w:sz w:val="24"/>
                <w:szCs w:val="24"/>
              </w:rPr>
            </w:pPr>
            <w:del w:id="4652" w:author="Mohammad Nayeem Hasan" w:date="2024-11-03T23:14:00Z" w16du:dateUtc="2024-11-03T17:14:00Z">
              <w:r w:rsidDel="00BB33D1">
                <w:rPr>
                  <w:rFonts w:ascii="Times New Roman" w:hAnsi="Times New Roman" w:cs="Times New Roman"/>
                  <w:sz w:val="24"/>
                  <w:szCs w:val="24"/>
                </w:rPr>
                <w:delText>0.879</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2EAD888" w14:textId="7B055212" w:rsidR="00B010D0" w:rsidDel="00BB33D1" w:rsidRDefault="00B010D0" w:rsidP="00DA17B7">
            <w:pPr>
              <w:rPr>
                <w:del w:id="4653" w:author="Mohammad Nayeem Hasan" w:date="2024-11-03T23:14:00Z" w16du:dateUtc="2024-11-03T17:14:00Z"/>
                <w:rFonts w:ascii="Times New Roman" w:hAnsi="Times New Roman" w:cs="Times New Roman"/>
                <w:sz w:val="24"/>
                <w:szCs w:val="24"/>
              </w:rPr>
            </w:pPr>
            <w:del w:id="4654" w:author="Mohammad Nayeem Hasan" w:date="2024-11-03T23:14:00Z" w16du:dateUtc="2024-11-03T17:14:00Z">
              <w:r w:rsidDel="00BB33D1">
                <w:rPr>
                  <w:rFonts w:ascii="Times New Roman" w:hAnsi="Times New Roman" w:cs="Times New Roman"/>
                  <w:sz w:val="24"/>
                  <w:szCs w:val="24"/>
                </w:rPr>
                <w:delText>439 (8.5)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681CA19" w14:textId="73A7BD4E" w:rsidR="00B010D0" w:rsidDel="00BB33D1" w:rsidRDefault="00B010D0" w:rsidP="00DA17B7">
            <w:pPr>
              <w:rPr>
                <w:del w:id="4655" w:author="Mohammad Nayeem Hasan" w:date="2024-11-03T23:14:00Z" w16du:dateUtc="2024-11-03T17:14:00Z"/>
                <w:rFonts w:ascii="Times New Roman" w:hAnsi="Times New Roman" w:cs="Times New Roman"/>
                <w:sz w:val="24"/>
                <w:szCs w:val="24"/>
              </w:rPr>
            </w:pPr>
            <w:del w:id="4656" w:author="Mohammad Nayeem Hasan" w:date="2024-11-03T23:14:00Z" w16du:dateUtc="2024-11-03T17:14:00Z">
              <w:r w:rsidDel="00BB33D1">
                <w:rPr>
                  <w:rFonts w:ascii="Times New Roman" w:hAnsi="Times New Roman" w:cs="Times New Roman"/>
                  <w:sz w:val="24"/>
                  <w:szCs w:val="24"/>
                </w:rPr>
                <w:delText>4698 (91.5)</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C33021E" w14:textId="468128C7" w:rsidR="00B010D0" w:rsidDel="00BB33D1" w:rsidRDefault="00B010D0" w:rsidP="00DA17B7">
            <w:pPr>
              <w:rPr>
                <w:del w:id="4657" w:author="Mohammad Nayeem Hasan" w:date="2024-11-03T23:14:00Z" w16du:dateUtc="2024-11-03T17:14:00Z"/>
                <w:rFonts w:ascii="Times New Roman" w:hAnsi="Times New Roman" w:cs="Times New Roman"/>
                <w:b/>
                <w:bCs/>
                <w:sz w:val="24"/>
                <w:szCs w:val="24"/>
              </w:rPr>
            </w:pPr>
            <w:del w:id="4658" w:author="Mohammad Nayeem Hasan" w:date="2024-11-03T23:14:00Z" w16du:dateUtc="2024-11-03T17:14:00Z">
              <w:r w:rsidDel="00BB33D1">
                <w:rPr>
                  <w:rFonts w:ascii="Times New Roman" w:hAnsi="Times New Roman" w:cs="Times New Roman"/>
                  <w:b/>
                  <w:bCs/>
                  <w:sz w:val="24"/>
                  <w:szCs w:val="24"/>
                </w:rPr>
                <w:delText>&lt;0.001</w:delText>
              </w:r>
            </w:del>
          </w:p>
        </w:tc>
      </w:tr>
      <w:tr w:rsidR="00B010D0" w:rsidDel="00BB33D1" w14:paraId="28A14495" w14:textId="02A0A19F" w:rsidTr="00DA17B7">
        <w:trPr>
          <w:trHeight w:val="138"/>
          <w:jc w:val="center"/>
          <w:del w:id="465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99781AC" w14:textId="14482BAE" w:rsidR="00B010D0" w:rsidDel="00BB33D1" w:rsidRDefault="00B010D0" w:rsidP="00DA17B7">
            <w:pPr>
              <w:rPr>
                <w:del w:id="4660" w:author="Mohammad Nayeem Hasan" w:date="2024-11-03T23:14:00Z" w16du:dateUtc="2024-11-03T17:14:00Z"/>
                <w:rFonts w:ascii="Times New Roman" w:hAnsi="Times New Roman" w:cs="Times New Roman"/>
                <w:sz w:val="24"/>
                <w:szCs w:val="24"/>
              </w:rPr>
            </w:pPr>
            <w:del w:id="4661"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45695AD" w14:textId="06FDB517" w:rsidR="00B010D0" w:rsidDel="00BB33D1" w:rsidRDefault="00B010D0" w:rsidP="00DA17B7">
            <w:pPr>
              <w:rPr>
                <w:del w:id="4662" w:author="Mohammad Nayeem Hasan" w:date="2024-11-03T23:14:00Z" w16du:dateUtc="2024-11-03T17:14:00Z"/>
                <w:rFonts w:ascii="Times New Roman" w:hAnsi="Times New Roman" w:cs="Times New Roman"/>
                <w:sz w:val="24"/>
                <w:szCs w:val="24"/>
              </w:rPr>
            </w:pPr>
            <w:del w:id="4663"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28B8E0CC" w14:textId="2D5EFF6A" w:rsidR="00B010D0" w:rsidDel="00BB33D1" w:rsidRDefault="00B010D0" w:rsidP="00DA17B7">
            <w:pPr>
              <w:rPr>
                <w:del w:id="4664" w:author="Mohammad Nayeem Hasan" w:date="2024-11-03T23:14:00Z" w16du:dateUtc="2024-11-03T17:14:00Z"/>
                <w:rFonts w:ascii="Times New Roman" w:hAnsi="Times New Roman" w:cs="Times New Roman"/>
                <w:sz w:val="24"/>
                <w:szCs w:val="24"/>
              </w:rPr>
            </w:pPr>
            <w:del w:id="4665"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4A882" w14:textId="30794546" w:rsidR="00B010D0" w:rsidDel="00BB33D1" w:rsidRDefault="00B010D0" w:rsidP="00DA17B7">
            <w:pPr>
              <w:rPr>
                <w:del w:id="466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D11581E" w14:textId="79342CCC" w:rsidR="00B010D0" w:rsidDel="00BB33D1" w:rsidRDefault="00B010D0" w:rsidP="00DA17B7">
            <w:pPr>
              <w:rPr>
                <w:del w:id="4667" w:author="Mohammad Nayeem Hasan" w:date="2024-11-03T23:14:00Z" w16du:dateUtc="2024-11-03T17:14:00Z"/>
                <w:rFonts w:ascii="Times New Roman" w:hAnsi="Times New Roman" w:cs="Times New Roman"/>
                <w:sz w:val="24"/>
                <w:szCs w:val="24"/>
              </w:rPr>
            </w:pPr>
            <w:del w:id="4668" w:author="Mohammad Nayeem Hasan" w:date="2024-11-03T23:14:00Z" w16du:dateUtc="2024-11-03T17:14:00Z">
              <w:r w:rsidDel="00BB33D1">
                <w:rPr>
                  <w:rFonts w:ascii="Times New Roman" w:hAnsi="Times New Roman" w:cs="Times New Roman"/>
                  <w:sz w:val="24"/>
                  <w:szCs w:val="24"/>
                </w:rPr>
                <w:delText>537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D6E6F63" w14:textId="75C330F2" w:rsidR="00B010D0" w:rsidDel="00BB33D1" w:rsidRDefault="00B010D0" w:rsidP="00DA17B7">
            <w:pPr>
              <w:rPr>
                <w:del w:id="4669" w:author="Mohammad Nayeem Hasan" w:date="2024-11-03T23:14:00Z" w16du:dateUtc="2024-11-03T17:14:00Z"/>
                <w:rFonts w:ascii="Times New Roman" w:hAnsi="Times New Roman" w:cs="Times New Roman"/>
                <w:sz w:val="24"/>
                <w:szCs w:val="24"/>
              </w:rPr>
            </w:pPr>
            <w:del w:id="4670" w:author="Mohammad Nayeem Hasan" w:date="2024-11-03T23:14:00Z" w16du:dateUtc="2024-11-03T17:14:00Z">
              <w:r w:rsidDel="00BB33D1">
                <w:rPr>
                  <w:rFonts w:ascii="Times New Roman" w:hAnsi="Times New Roman" w:cs="Times New Roman"/>
                  <w:sz w:val="24"/>
                  <w:szCs w:val="24"/>
                </w:rPr>
                <w:delText>12950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3DF70" w14:textId="5C39A2F5" w:rsidR="00B010D0" w:rsidDel="00BB33D1" w:rsidRDefault="00B010D0" w:rsidP="00DA17B7">
            <w:pPr>
              <w:rPr>
                <w:del w:id="467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8FA78C" w14:textId="2C882536" w:rsidR="00B010D0" w:rsidDel="00BB33D1" w:rsidRDefault="00B010D0" w:rsidP="00DA17B7">
            <w:pPr>
              <w:rPr>
                <w:del w:id="4672" w:author="Mohammad Nayeem Hasan" w:date="2024-11-03T23:14:00Z" w16du:dateUtc="2024-11-03T17:14:00Z"/>
                <w:rFonts w:ascii="Times New Roman" w:hAnsi="Times New Roman" w:cs="Times New Roman"/>
                <w:sz w:val="24"/>
                <w:szCs w:val="24"/>
              </w:rPr>
            </w:pPr>
            <w:del w:id="4673" w:author="Mohammad Nayeem Hasan" w:date="2024-11-03T23:14:00Z" w16du:dateUtc="2024-11-03T17:14:00Z">
              <w:r w:rsidDel="00BB33D1">
                <w:rPr>
                  <w:rFonts w:ascii="Times New Roman" w:hAnsi="Times New Roman" w:cs="Times New Roman"/>
                  <w:sz w:val="24"/>
                  <w:szCs w:val="24"/>
                </w:rPr>
                <w:delText>1120 (6.5)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51B9A39" w14:textId="1E606619" w:rsidR="00B010D0" w:rsidDel="00BB33D1" w:rsidRDefault="00B010D0" w:rsidP="00DA17B7">
            <w:pPr>
              <w:rPr>
                <w:del w:id="4674" w:author="Mohammad Nayeem Hasan" w:date="2024-11-03T23:14:00Z" w16du:dateUtc="2024-11-03T17:14:00Z"/>
                <w:rFonts w:ascii="Times New Roman" w:hAnsi="Times New Roman" w:cs="Times New Roman"/>
                <w:sz w:val="24"/>
                <w:szCs w:val="24"/>
              </w:rPr>
            </w:pPr>
            <w:del w:id="4675" w:author="Mohammad Nayeem Hasan" w:date="2024-11-03T23:14:00Z" w16du:dateUtc="2024-11-03T17:14:00Z">
              <w:r w:rsidDel="00BB33D1">
                <w:rPr>
                  <w:rFonts w:ascii="Times New Roman" w:hAnsi="Times New Roman" w:cs="Times New Roman"/>
                  <w:sz w:val="24"/>
                  <w:szCs w:val="24"/>
                </w:rPr>
                <w:delText>16181 (93.5)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F859FE" w14:textId="733991F0" w:rsidR="00B010D0" w:rsidDel="00BB33D1" w:rsidRDefault="00B010D0" w:rsidP="00DA17B7">
            <w:pPr>
              <w:rPr>
                <w:del w:id="4676" w:author="Mohammad Nayeem Hasan" w:date="2024-11-03T23:14:00Z" w16du:dateUtc="2024-11-03T17:14:00Z"/>
                <w:rFonts w:ascii="Times New Roman" w:hAnsi="Times New Roman" w:cs="Times New Roman"/>
                <w:b/>
                <w:bCs/>
                <w:sz w:val="24"/>
                <w:szCs w:val="24"/>
              </w:rPr>
            </w:pPr>
          </w:p>
        </w:tc>
      </w:tr>
      <w:tr w:rsidR="00B010D0" w:rsidDel="00BB33D1" w14:paraId="61BEB5A9" w14:textId="74AFE4D5" w:rsidTr="00DA17B7">
        <w:trPr>
          <w:trHeight w:val="138"/>
          <w:jc w:val="center"/>
          <w:del w:id="4677"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DD0E3C4" w14:textId="29C7E52E" w:rsidR="00B010D0" w:rsidDel="00BB33D1" w:rsidRDefault="00B010D0" w:rsidP="00DA17B7">
            <w:pPr>
              <w:rPr>
                <w:del w:id="4678" w:author="Mohammad Nayeem Hasan" w:date="2024-11-03T23:14:00Z" w16du:dateUtc="2024-11-03T17:14:00Z"/>
                <w:rFonts w:ascii="Times New Roman" w:hAnsi="Times New Roman" w:cs="Times New Roman"/>
                <w:sz w:val="24"/>
                <w:szCs w:val="24"/>
              </w:rPr>
            </w:pPr>
            <w:del w:id="4679" w:author="Mohammad Nayeem Hasan" w:date="2024-11-03T23:14:00Z" w16du:dateUtc="2024-11-03T17:14:00Z">
              <w:r w:rsidDel="00BB33D1">
                <w:rPr>
                  <w:rFonts w:ascii="Times New Roman" w:hAnsi="Times New Roman" w:cs="Times New Roman"/>
                  <w:sz w:val="24"/>
                  <w:szCs w:val="24"/>
                </w:rPr>
                <w:delText>Stunned</w:delText>
              </w:r>
            </w:del>
          </w:p>
        </w:tc>
      </w:tr>
      <w:tr w:rsidR="00B010D0" w:rsidDel="00BB33D1" w14:paraId="4C3F92B3" w14:textId="5290ED85" w:rsidTr="00DA17B7">
        <w:trPr>
          <w:trHeight w:val="138"/>
          <w:jc w:val="center"/>
          <w:del w:id="468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C4BFDF7" w14:textId="39B0954B" w:rsidR="00B010D0" w:rsidDel="00BB33D1" w:rsidRDefault="00B010D0" w:rsidP="00DA17B7">
            <w:pPr>
              <w:rPr>
                <w:del w:id="4681" w:author="Mohammad Nayeem Hasan" w:date="2024-11-03T23:14:00Z" w16du:dateUtc="2024-11-03T17:14:00Z"/>
                <w:rFonts w:ascii="Times New Roman" w:hAnsi="Times New Roman" w:cs="Times New Roman"/>
                <w:sz w:val="24"/>
                <w:szCs w:val="24"/>
              </w:rPr>
            </w:pPr>
            <w:del w:id="4682"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A5AEA50" w14:textId="57E6B7EF" w:rsidR="00B010D0" w:rsidDel="00BB33D1" w:rsidRDefault="00B010D0" w:rsidP="00DA17B7">
            <w:pPr>
              <w:rPr>
                <w:del w:id="4683" w:author="Mohammad Nayeem Hasan" w:date="2024-11-03T23:14:00Z" w16du:dateUtc="2024-11-03T17:14:00Z"/>
                <w:rFonts w:ascii="Times New Roman" w:hAnsi="Times New Roman" w:cs="Times New Roman"/>
                <w:sz w:val="24"/>
                <w:szCs w:val="24"/>
              </w:rPr>
            </w:pPr>
            <w:del w:id="4684"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4CDBC306" w14:textId="19EE7E4D" w:rsidR="00B010D0" w:rsidDel="00BB33D1" w:rsidRDefault="00B010D0" w:rsidP="00DA17B7">
            <w:pPr>
              <w:rPr>
                <w:del w:id="4685" w:author="Mohammad Nayeem Hasan" w:date="2024-11-03T23:14:00Z" w16du:dateUtc="2024-11-03T17:14:00Z"/>
                <w:rFonts w:ascii="Times New Roman" w:hAnsi="Times New Roman" w:cs="Times New Roman"/>
                <w:sz w:val="24"/>
                <w:szCs w:val="24"/>
              </w:rPr>
            </w:pPr>
            <w:del w:id="4686"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5D58D5B" w14:textId="6D7001DF" w:rsidR="00B010D0" w:rsidDel="00BB33D1" w:rsidRDefault="00B010D0" w:rsidP="00DA17B7">
            <w:pPr>
              <w:rPr>
                <w:del w:id="468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9C9D2D" w14:textId="72987088" w:rsidR="00B010D0" w:rsidDel="00BB33D1" w:rsidRDefault="00B010D0" w:rsidP="00DA17B7">
            <w:pPr>
              <w:rPr>
                <w:del w:id="4688" w:author="Mohammad Nayeem Hasan" w:date="2024-11-03T23:14:00Z" w16du:dateUtc="2024-11-03T17:14:00Z"/>
                <w:rFonts w:ascii="Times New Roman" w:hAnsi="Times New Roman" w:cs="Times New Roman"/>
                <w:sz w:val="24"/>
                <w:szCs w:val="24"/>
              </w:rPr>
            </w:pPr>
            <w:del w:id="4689" w:author="Mohammad Nayeem Hasan" w:date="2024-11-03T23:14:00Z" w16du:dateUtc="2024-11-03T17:14:00Z">
              <w:r w:rsidDel="00BB33D1">
                <w:rPr>
                  <w:rFonts w:ascii="Times New Roman" w:hAnsi="Times New Roman" w:cs="Times New Roman"/>
                  <w:sz w:val="24"/>
                  <w:szCs w:val="24"/>
                </w:rPr>
                <w:delText>323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F4674E7" w14:textId="7CF0D786" w:rsidR="00B010D0" w:rsidDel="00BB33D1" w:rsidRDefault="00B010D0" w:rsidP="00DA17B7">
            <w:pPr>
              <w:rPr>
                <w:del w:id="4690" w:author="Mohammad Nayeem Hasan" w:date="2024-11-03T23:14:00Z" w16du:dateUtc="2024-11-03T17:14:00Z"/>
                <w:rFonts w:ascii="Times New Roman" w:hAnsi="Times New Roman" w:cs="Times New Roman"/>
                <w:sz w:val="24"/>
                <w:szCs w:val="24"/>
              </w:rPr>
            </w:pPr>
            <w:del w:id="4691" w:author="Mohammad Nayeem Hasan" w:date="2024-11-03T23:14:00Z" w16du:dateUtc="2024-11-03T17:14:00Z">
              <w:r w:rsidDel="00BB33D1">
                <w:rPr>
                  <w:rFonts w:ascii="Times New Roman" w:hAnsi="Times New Roman" w:cs="Times New Roman"/>
                  <w:sz w:val="24"/>
                  <w:szCs w:val="24"/>
                </w:rPr>
                <w:delText>7893 (96.1)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FFAC8A" w14:textId="306EDDE1" w:rsidR="00B010D0" w:rsidDel="00BB33D1" w:rsidRDefault="00B010D0" w:rsidP="00DA17B7">
            <w:pPr>
              <w:rPr>
                <w:del w:id="4692" w:author="Mohammad Nayeem Hasan" w:date="2024-11-03T23:14:00Z" w16du:dateUtc="2024-11-03T17:14:00Z"/>
                <w:rFonts w:ascii="Times New Roman" w:hAnsi="Times New Roman" w:cs="Times New Roman"/>
                <w:sz w:val="24"/>
                <w:szCs w:val="24"/>
              </w:rPr>
            </w:pPr>
            <w:del w:id="4693" w:author="Mohammad Nayeem Hasan" w:date="2024-11-03T23:14:00Z" w16du:dateUtc="2024-11-03T17:14:00Z">
              <w:r w:rsidDel="00BB33D1">
                <w:rPr>
                  <w:rFonts w:ascii="Times New Roman" w:hAnsi="Times New Roman" w:cs="Times New Roman"/>
                  <w:sz w:val="24"/>
                  <w:szCs w:val="24"/>
                </w:rPr>
                <w:delText>0.867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78B1640" w14:textId="28B6C6B5" w:rsidR="00B010D0" w:rsidDel="00BB33D1" w:rsidRDefault="00B010D0" w:rsidP="00DA17B7">
            <w:pPr>
              <w:rPr>
                <w:del w:id="4694" w:author="Mohammad Nayeem Hasan" w:date="2024-11-03T23:14:00Z" w16du:dateUtc="2024-11-03T17:14:00Z"/>
                <w:rFonts w:ascii="Times New Roman" w:hAnsi="Times New Roman" w:cs="Times New Roman"/>
                <w:sz w:val="24"/>
                <w:szCs w:val="24"/>
              </w:rPr>
            </w:pPr>
            <w:del w:id="4695" w:author="Mohammad Nayeem Hasan" w:date="2024-11-03T23:14:00Z" w16du:dateUtc="2024-11-03T17:14:00Z">
              <w:r w:rsidDel="00BB33D1">
                <w:rPr>
                  <w:rFonts w:ascii="Times New Roman" w:hAnsi="Times New Roman" w:cs="Times New Roman"/>
                  <w:sz w:val="24"/>
                  <w:szCs w:val="24"/>
                </w:rPr>
                <w:delText>461 (7.4)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DE199A6" w14:textId="03F92153" w:rsidR="00B010D0" w:rsidDel="00BB33D1" w:rsidRDefault="00B010D0" w:rsidP="00DA17B7">
            <w:pPr>
              <w:rPr>
                <w:del w:id="4696" w:author="Mohammad Nayeem Hasan" w:date="2024-11-03T23:14:00Z" w16du:dateUtc="2024-11-03T17:14:00Z"/>
                <w:rFonts w:ascii="Times New Roman" w:hAnsi="Times New Roman" w:cs="Times New Roman"/>
                <w:sz w:val="24"/>
                <w:szCs w:val="24"/>
              </w:rPr>
            </w:pPr>
            <w:del w:id="4697" w:author="Mohammad Nayeem Hasan" w:date="2024-11-03T23:14:00Z" w16du:dateUtc="2024-11-03T17:14:00Z">
              <w:r w:rsidDel="00BB33D1">
                <w:rPr>
                  <w:rFonts w:ascii="Times New Roman" w:hAnsi="Times New Roman" w:cs="Times New Roman"/>
                  <w:sz w:val="24"/>
                  <w:szCs w:val="24"/>
                </w:rPr>
                <w:delText>5765 (92.6)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D04DA5" w14:textId="5984B141" w:rsidR="00B010D0" w:rsidDel="00BB33D1" w:rsidRDefault="00B010D0" w:rsidP="00DA17B7">
            <w:pPr>
              <w:rPr>
                <w:del w:id="4698" w:author="Mohammad Nayeem Hasan" w:date="2024-11-03T23:14:00Z" w16du:dateUtc="2024-11-03T17:14:00Z"/>
                <w:rFonts w:ascii="Times New Roman" w:hAnsi="Times New Roman" w:cs="Times New Roman"/>
                <w:sz w:val="24"/>
                <w:szCs w:val="24"/>
              </w:rPr>
            </w:pPr>
            <w:del w:id="4699" w:author="Mohammad Nayeem Hasan" w:date="2024-11-03T23:14:00Z" w16du:dateUtc="2024-11-03T17:14:00Z">
              <w:r w:rsidDel="00BB33D1">
                <w:rPr>
                  <w:rFonts w:ascii="Times New Roman" w:hAnsi="Times New Roman" w:cs="Times New Roman"/>
                  <w:sz w:val="24"/>
                  <w:szCs w:val="24"/>
                </w:rPr>
                <w:delText>0.132</w:delText>
              </w:r>
            </w:del>
          </w:p>
        </w:tc>
      </w:tr>
      <w:tr w:rsidR="00B010D0" w:rsidDel="00BB33D1" w14:paraId="7EC05C51" w14:textId="6311EFF3" w:rsidTr="00DA17B7">
        <w:trPr>
          <w:trHeight w:val="138"/>
          <w:jc w:val="center"/>
          <w:del w:id="470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DEBBC1D" w14:textId="78159CB8" w:rsidR="00B010D0" w:rsidDel="00BB33D1" w:rsidRDefault="00B010D0" w:rsidP="00DA17B7">
            <w:pPr>
              <w:rPr>
                <w:del w:id="4701" w:author="Mohammad Nayeem Hasan" w:date="2024-11-03T23:14:00Z" w16du:dateUtc="2024-11-03T17:14:00Z"/>
                <w:rFonts w:ascii="Times New Roman" w:hAnsi="Times New Roman" w:cs="Times New Roman"/>
                <w:sz w:val="24"/>
                <w:szCs w:val="24"/>
              </w:rPr>
            </w:pPr>
            <w:del w:id="4702"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79C6B45" w14:textId="1F0F4920" w:rsidR="00B010D0" w:rsidDel="00BB33D1" w:rsidRDefault="00B010D0" w:rsidP="00DA17B7">
            <w:pPr>
              <w:rPr>
                <w:del w:id="4703" w:author="Mohammad Nayeem Hasan" w:date="2024-11-03T23:14:00Z" w16du:dateUtc="2024-11-03T17:14:00Z"/>
                <w:rFonts w:ascii="Times New Roman" w:hAnsi="Times New Roman" w:cs="Times New Roman"/>
                <w:sz w:val="24"/>
                <w:szCs w:val="24"/>
              </w:rPr>
            </w:pPr>
            <w:del w:id="4704"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66CBFB86" w14:textId="30F3B407" w:rsidR="00B010D0" w:rsidDel="00BB33D1" w:rsidRDefault="00B010D0" w:rsidP="00DA17B7">
            <w:pPr>
              <w:rPr>
                <w:del w:id="4705" w:author="Mohammad Nayeem Hasan" w:date="2024-11-03T23:14:00Z" w16du:dateUtc="2024-11-03T17:14:00Z"/>
                <w:rFonts w:ascii="Times New Roman" w:hAnsi="Times New Roman" w:cs="Times New Roman"/>
                <w:sz w:val="24"/>
                <w:szCs w:val="24"/>
              </w:rPr>
            </w:pPr>
            <w:del w:id="4706"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D2C21" w14:textId="104E2CB7" w:rsidR="00B010D0" w:rsidDel="00BB33D1" w:rsidRDefault="00B010D0" w:rsidP="00DA17B7">
            <w:pPr>
              <w:rPr>
                <w:del w:id="470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F12CFC4" w14:textId="4469811E" w:rsidR="00B010D0" w:rsidDel="00BB33D1" w:rsidRDefault="00B010D0" w:rsidP="00DA17B7">
            <w:pPr>
              <w:rPr>
                <w:del w:id="4708" w:author="Mohammad Nayeem Hasan" w:date="2024-11-03T23:14:00Z" w16du:dateUtc="2024-11-03T17:14:00Z"/>
                <w:rFonts w:ascii="Times New Roman" w:hAnsi="Times New Roman" w:cs="Times New Roman"/>
                <w:sz w:val="24"/>
                <w:szCs w:val="24"/>
              </w:rPr>
            </w:pPr>
            <w:del w:id="4709" w:author="Mohammad Nayeem Hasan" w:date="2024-11-03T23:14:00Z" w16du:dateUtc="2024-11-03T17:14:00Z">
              <w:r w:rsidDel="00BB33D1">
                <w:rPr>
                  <w:rFonts w:ascii="Times New Roman" w:hAnsi="Times New Roman" w:cs="Times New Roman"/>
                  <w:sz w:val="24"/>
                  <w:szCs w:val="24"/>
                </w:rPr>
                <w:delText>447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FB993FB" w14:textId="5C9F5095" w:rsidR="00B010D0" w:rsidDel="00BB33D1" w:rsidRDefault="00B010D0" w:rsidP="00DA17B7">
            <w:pPr>
              <w:rPr>
                <w:del w:id="4710" w:author="Mohammad Nayeem Hasan" w:date="2024-11-03T23:14:00Z" w16du:dateUtc="2024-11-03T17:14:00Z"/>
                <w:rFonts w:ascii="Times New Roman" w:hAnsi="Times New Roman" w:cs="Times New Roman"/>
                <w:sz w:val="24"/>
                <w:szCs w:val="24"/>
              </w:rPr>
            </w:pPr>
            <w:del w:id="4711" w:author="Mohammad Nayeem Hasan" w:date="2024-11-03T23:14:00Z" w16du:dateUtc="2024-11-03T17:14:00Z">
              <w:r w:rsidDel="00BB33D1">
                <w:rPr>
                  <w:rFonts w:ascii="Times New Roman" w:hAnsi="Times New Roman" w:cs="Times New Roman"/>
                  <w:sz w:val="24"/>
                  <w:szCs w:val="24"/>
                </w:rPr>
                <w:delText>10752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6ECEBD" w14:textId="66E34AC7" w:rsidR="00B010D0" w:rsidDel="00BB33D1" w:rsidRDefault="00B010D0" w:rsidP="00DA17B7">
            <w:pPr>
              <w:rPr>
                <w:del w:id="471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DF83C" w14:textId="201107E6" w:rsidR="00B010D0" w:rsidDel="00BB33D1" w:rsidRDefault="00B010D0" w:rsidP="00DA17B7">
            <w:pPr>
              <w:rPr>
                <w:del w:id="4713" w:author="Mohammad Nayeem Hasan" w:date="2024-11-03T23:14:00Z" w16du:dateUtc="2024-11-03T17:14:00Z"/>
                <w:rFonts w:ascii="Times New Roman" w:hAnsi="Times New Roman" w:cs="Times New Roman"/>
                <w:sz w:val="24"/>
                <w:szCs w:val="24"/>
              </w:rPr>
            </w:pPr>
            <w:del w:id="4714" w:author="Mohammad Nayeem Hasan" w:date="2024-11-03T23:14:00Z" w16du:dateUtc="2024-11-03T17:14:00Z">
              <w:r w:rsidDel="00BB33D1">
                <w:rPr>
                  <w:rFonts w:ascii="Times New Roman" w:hAnsi="Times New Roman" w:cs="Times New Roman"/>
                  <w:sz w:val="24"/>
                  <w:szCs w:val="24"/>
                </w:rPr>
                <w:delText>1071 (6.8)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028EBE3" w14:textId="76388A43" w:rsidR="00B010D0" w:rsidDel="00BB33D1" w:rsidRDefault="00B010D0" w:rsidP="00DA17B7">
            <w:pPr>
              <w:rPr>
                <w:del w:id="4715" w:author="Mohammad Nayeem Hasan" w:date="2024-11-03T23:14:00Z" w16du:dateUtc="2024-11-03T17:14:00Z"/>
                <w:rFonts w:ascii="Times New Roman" w:hAnsi="Times New Roman" w:cs="Times New Roman"/>
                <w:sz w:val="24"/>
                <w:szCs w:val="24"/>
              </w:rPr>
            </w:pPr>
            <w:del w:id="4716" w:author="Mohammad Nayeem Hasan" w:date="2024-11-03T23:14:00Z" w16du:dateUtc="2024-11-03T17:14:00Z">
              <w:r w:rsidDel="00BB33D1">
                <w:rPr>
                  <w:rFonts w:ascii="Times New Roman" w:hAnsi="Times New Roman" w:cs="Times New Roman"/>
                  <w:sz w:val="24"/>
                  <w:szCs w:val="24"/>
                </w:rPr>
                <w:delText>14747 (93.2)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E585B" w14:textId="721D2499" w:rsidR="00B010D0" w:rsidDel="00BB33D1" w:rsidRDefault="00B010D0" w:rsidP="00DA17B7">
            <w:pPr>
              <w:rPr>
                <w:del w:id="4717" w:author="Mohammad Nayeem Hasan" w:date="2024-11-03T23:14:00Z" w16du:dateUtc="2024-11-03T17:14:00Z"/>
                <w:rFonts w:ascii="Times New Roman" w:hAnsi="Times New Roman" w:cs="Times New Roman"/>
                <w:sz w:val="24"/>
                <w:szCs w:val="24"/>
              </w:rPr>
            </w:pPr>
          </w:p>
        </w:tc>
      </w:tr>
      <w:tr w:rsidR="00B010D0" w:rsidDel="00BB33D1" w14:paraId="5CA07778" w14:textId="18EB2629" w:rsidTr="00DA17B7">
        <w:trPr>
          <w:trHeight w:val="138"/>
          <w:jc w:val="center"/>
          <w:del w:id="471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4A297A5" w14:textId="26CCC696" w:rsidR="00B010D0" w:rsidDel="00BB33D1" w:rsidRDefault="00B010D0" w:rsidP="00DA17B7">
            <w:pPr>
              <w:rPr>
                <w:del w:id="4719" w:author="Mohammad Nayeem Hasan" w:date="2024-11-03T23:14:00Z" w16du:dateUtc="2024-11-03T17:14:00Z"/>
                <w:rFonts w:ascii="Times New Roman" w:hAnsi="Times New Roman" w:cs="Times New Roman"/>
                <w:sz w:val="24"/>
                <w:szCs w:val="24"/>
              </w:rPr>
            </w:pPr>
            <w:del w:id="4720" w:author="Mohammad Nayeem Hasan" w:date="2024-11-03T23:14:00Z" w16du:dateUtc="2024-11-03T17:14:00Z">
              <w:r w:rsidDel="00BB33D1">
                <w:rPr>
                  <w:rFonts w:ascii="Times New Roman" w:hAnsi="Times New Roman" w:cs="Times New Roman"/>
                  <w:sz w:val="24"/>
                  <w:szCs w:val="24"/>
                </w:rPr>
                <w:delText>Wasted</w:delText>
              </w:r>
            </w:del>
          </w:p>
        </w:tc>
      </w:tr>
      <w:tr w:rsidR="00B010D0" w:rsidDel="00BB33D1" w14:paraId="0F6D0710" w14:textId="764AB2DA" w:rsidTr="00DA17B7">
        <w:trPr>
          <w:trHeight w:val="138"/>
          <w:jc w:val="center"/>
          <w:del w:id="472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3143154" w14:textId="4583DBB9" w:rsidR="00B010D0" w:rsidDel="00BB33D1" w:rsidRDefault="00B010D0" w:rsidP="00DA17B7">
            <w:pPr>
              <w:rPr>
                <w:del w:id="4722" w:author="Mohammad Nayeem Hasan" w:date="2024-11-03T23:14:00Z" w16du:dateUtc="2024-11-03T17:14:00Z"/>
                <w:rFonts w:ascii="Times New Roman" w:hAnsi="Times New Roman" w:cs="Times New Roman"/>
                <w:sz w:val="24"/>
                <w:szCs w:val="24"/>
              </w:rPr>
            </w:pPr>
            <w:del w:id="4723"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8B52B3A" w14:textId="50F95659" w:rsidR="00B010D0" w:rsidDel="00BB33D1" w:rsidRDefault="00B010D0" w:rsidP="00DA17B7">
            <w:pPr>
              <w:rPr>
                <w:del w:id="4724" w:author="Mohammad Nayeem Hasan" w:date="2024-11-03T23:14:00Z" w16du:dateUtc="2024-11-03T17:14:00Z"/>
                <w:rFonts w:ascii="Times New Roman" w:hAnsi="Times New Roman" w:cs="Times New Roman"/>
                <w:sz w:val="24"/>
                <w:szCs w:val="24"/>
              </w:rPr>
            </w:pPr>
            <w:del w:id="4725"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2947FD07" w14:textId="2C633858" w:rsidR="00B010D0" w:rsidDel="00BB33D1" w:rsidRDefault="00B010D0" w:rsidP="00DA17B7">
            <w:pPr>
              <w:rPr>
                <w:del w:id="4726" w:author="Mohammad Nayeem Hasan" w:date="2024-11-03T23:14:00Z" w16du:dateUtc="2024-11-03T17:14:00Z"/>
                <w:rFonts w:ascii="Times New Roman" w:hAnsi="Times New Roman" w:cs="Times New Roman"/>
                <w:sz w:val="24"/>
                <w:szCs w:val="24"/>
              </w:rPr>
            </w:pPr>
            <w:del w:id="4727"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49C2CEC8" w14:textId="7575482E" w:rsidR="00B010D0" w:rsidDel="00BB33D1" w:rsidRDefault="00B010D0" w:rsidP="00DA17B7">
            <w:pPr>
              <w:rPr>
                <w:del w:id="472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83B54F" w14:textId="6A93B4CB" w:rsidR="00B010D0" w:rsidDel="00BB33D1" w:rsidRDefault="00B010D0" w:rsidP="00DA17B7">
            <w:pPr>
              <w:rPr>
                <w:del w:id="4729" w:author="Mohammad Nayeem Hasan" w:date="2024-11-03T23:14:00Z" w16du:dateUtc="2024-11-03T17:14:00Z"/>
                <w:rFonts w:ascii="Times New Roman" w:hAnsi="Times New Roman" w:cs="Times New Roman"/>
                <w:sz w:val="24"/>
                <w:szCs w:val="24"/>
              </w:rPr>
            </w:pPr>
            <w:del w:id="4730" w:author="Mohammad Nayeem Hasan" w:date="2024-11-03T23:14:00Z" w16du:dateUtc="2024-11-03T17:14:00Z">
              <w:r w:rsidDel="00BB33D1">
                <w:rPr>
                  <w:rFonts w:ascii="Times New Roman" w:hAnsi="Times New Roman" w:cs="Times New Roman"/>
                  <w:sz w:val="24"/>
                  <w:szCs w:val="24"/>
                </w:rPr>
                <w:delText>92 (4.7)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4CF6BB2" w14:textId="6E03B97F" w:rsidR="00B010D0" w:rsidDel="00BB33D1" w:rsidRDefault="00B010D0" w:rsidP="00DA17B7">
            <w:pPr>
              <w:rPr>
                <w:del w:id="4731" w:author="Mohammad Nayeem Hasan" w:date="2024-11-03T23:14:00Z" w16du:dateUtc="2024-11-03T17:14:00Z"/>
                <w:rFonts w:ascii="Times New Roman" w:hAnsi="Times New Roman" w:cs="Times New Roman"/>
                <w:sz w:val="24"/>
                <w:szCs w:val="24"/>
              </w:rPr>
            </w:pPr>
            <w:del w:id="4732" w:author="Mohammad Nayeem Hasan" w:date="2024-11-03T23:14:00Z" w16du:dateUtc="2024-11-03T17:14:00Z">
              <w:r w:rsidDel="00BB33D1">
                <w:rPr>
                  <w:rFonts w:ascii="Times New Roman" w:hAnsi="Times New Roman" w:cs="Times New Roman"/>
                  <w:sz w:val="24"/>
                  <w:szCs w:val="24"/>
                </w:rPr>
                <w:delText>1862 (95.3)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46356E4" w14:textId="5A9410A3" w:rsidR="00B010D0" w:rsidDel="00BB33D1" w:rsidRDefault="00B010D0" w:rsidP="00DA17B7">
            <w:pPr>
              <w:rPr>
                <w:del w:id="4733" w:author="Mohammad Nayeem Hasan" w:date="2024-11-03T23:14:00Z" w16du:dateUtc="2024-11-03T17:14:00Z"/>
                <w:rFonts w:ascii="Times New Roman" w:hAnsi="Times New Roman" w:cs="Times New Roman"/>
                <w:sz w:val="24"/>
                <w:szCs w:val="24"/>
              </w:rPr>
            </w:pPr>
            <w:del w:id="4734" w:author="Mohammad Nayeem Hasan" w:date="2024-11-03T23:14:00Z" w16du:dateUtc="2024-11-03T17:14:00Z">
              <w:r w:rsidDel="00BB33D1">
                <w:rPr>
                  <w:rFonts w:ascii="Times New Roman" w:hAnsi="Times New Roman" w:cs="Times New Roman"/>
                  <w:sz w:val="24"/>
                  <w:szCs w:val="24"/>
                </w:rPr>
                <w:delText>0.148</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20950C1" w14:textId="5D3FF0C0" w:rsidR="00B010D0" w:rsidDel="00BB33D1" w:rsidRDefault="00B010D0" w:rsidP="00DA17B7">
            <w:pPr>
              <w:rPr>
                <w:del w:id="4735" w:author="Mohammad Nayeem Hasan" w:date="2024-11-03T23:14:00Z" w16du:dateUtc="2024-11-03T17:14:00Z"/>
                <w:rFonts w:ascii="Times New Roman" w:hAnsi="Times New Roman" w:cs="Times New Roman"/>
                <w:sz w:val="24"/>
                <w:szCs w:val="24"/>
              </w:rPr>
            </w:pPr>
            <w:del w:id="4736" w:author="Mohammad Nayeem Hasan" w:date="2024-11-03T23:14:00Z" w16du:dateUtc="2024-11-03T17:14:00Z">
              <w:r w:rsidDel="00BB33D1">
                <w:rPr>
                  <w:rFonts w:ascii="Times New Roman" w:hAnsi="Times New Roman" w:cs="Times New Roman"/>
                  <w:sz w:val="24"/>
                  <w:szCs w:val="24"/>
                </w:rPr>
                <w:delText>178 (8.1)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A6BD37B" w14:textId="22F1DD83" w:rsidR="00B010D0" w:rsidDel="00BB33D1" w:rsidRDefault="00B010D0" w:rsidP="00DA17B7">
            <w:pPr>
              <w:rPr>
                <w:del w:id="4737" w:author="Mohammad Nayeem Hasan" w:date="2024-11-03T23:14:00Z" w16du:dateUtc="2024-11-03T17:14:00Z"/>
                <w:rFonts w:ascii="Times New Roman" w:hAnsi="Times New Roman" w:cs="Times New Roman"/>
                <w:sz w:val="24"/>
                <w:szCs w:val="24"/>
              </w:rPr>
            </w:pPr>
            <w:del w:id="4738" w:author="Mohammad Nayeem Hasan" w:date="2024-11-03T23:14:00Z" w16du:dateUtc="2024-11-03T17:14:00Z">
              <w:r w:rsidDel="00BB33D1">
                <w:rPr>
                  <w:rFonts w:ascii="Times New Roman" w:hAnsi="Times New Roman" w:cs="Times New Roman"/>
                  <w:sz w:val="24"/>
                  <w:szCs w:val="24"/>
                </w:rPr>
                <w:delText>2028 (91.9)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9CE795" w14:textId="275EAE1F" w:rsidR="00B010D0" w:rsidDel="00BB33D1" w:rsidRDefault="00B010D0" w:rsidP="00DA17B7">
            <w:pPr>
              <w:rPr>
                <w:del w:id="4739" w:author="Mohammad Nayeem Hasan" w:date="2024-11-03T23:14:00Z" w16du:dateUtc="2024-11-03T17:14:00Z"/>
                <w:rFonts w:ascii="Times New Roman" w:hAnsi="Times New Roman" w:cs="Times New Roman"/>
                <w:sz w:val="24"/>
                <w:szCs w:val="24"/>
              </w:rPr>
            </w:pPr>
            <w:del w:id="4740" w:author="Mohammad Nayeem Hasan" w:date="2024-11-03T23:14:00Z" w16du:dateUtc="2024-11-03T17:14:00Z">
              <w:r w:rsidDel="00BB33D1">
                <w:rPr>
                  <w:rFonts w:ascii="Times New Roman" w:hAnsi="Times New Roman" w:cs="Times New Roman"/>
                  <w:sz w:val="24"/>
                  <w:szCs w:val="24"/>
                </w:rPr>
                <w:delText>0.053</w:delText>
              </w:r>
            </w:del>
          </w:p>
        </w:tc>
      </w:tr>
      <w:tr w:rsidR="00B010D0" w:rsidDel="00BB33D1" w14:paraId="1016DBF2" w14:textId="5D037EFE" w:rsidTr="00DA17B7">
        <w:trPr>
          <w:trHeight w:val="138"/>
          <w:jc w:val="center"/>
          <w:del w:id="474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4B4B2AC" w14:textId="12568792" w:rsidR="00B010D0" w:rsidDel="00BB33D1" w:rsidRDefault="00B010D0" w:rsidP="00DA17B7">
            <w:pPr>
              <w:rPr>
                <w:del w:id="4742" w:author="Mohammad Nayeem Hasan" w:date="2024-11-03T23:14:00Z" w16du:dateUtc="2024-11-03T17:14:00Z"/>
                <w:rFonts w:ascii="Times New Roman" w:hAnsi="Times New Roman" w:cs="Times New Roman"/>
                <w:sz w:val="24"/>
                <w:szCs w:val="24"/>
              </w:rPr>
            </w:pPr>
            <w:del w:id="4743"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33763BA" w14:textId="1B9661DB" w:rsidR="00B010D0" w:rsidDel="00BB33D1" w:rsidRDefault="00B010D0" w:rsidP="00DA17B7">
            <w:pPr>
              <w:rPr>
                <w:del w:id="4744" w:author="Mohammad Nayeem Hasan" w:date="2024-11-03T23:14:00Z" w16du:dateUtc="2024-11-03T17:14:00Z"/>
                <w:rFonts w:ascii="Times New Roman" w:hAnsi="Times New Roman" w:cs="Times New Roman"/>
                <w:sz w:val="24"/>
                <w:szCs w:val="24"/>
              </w:rPr>
            </w:pPr>
            <w:del w:id="4745"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7EF997FB" w14:textId="4E575326" w:rsidR="00B010D0" w:rsidDel="00BB33D1" w:rsidRDefault="00B010D0" w:rsidP="00DA17B7">
            <w:pPr>
              <w:rPr>
                <w:del w:id="4746" w:author="Mohammad Nayeem Hasan" w:date="2024-11-03T23:14:00Z" w16du:dateUtc="2024-11-03T17:14:00Z"/>
                <w:rFonts w:ascii="Times New Roman" w:hAnsi="Times New Roman" w:cs="Times New Roman"/>
                <w:sz w:val="24"/>
                <w:szCs w:val="24"/>
              </w:rPr>
            </w:pPr>
            <w:del w:id="4747"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867FB" w14:textId="071DCAED" w:rsidR="00B010D0" w:rsidDel="00BB33D1" w:rsidRDefault="00B010D0" w:rsidP="00DA17B7">
            <w:pPr>
              <w:rPr>
                <w:del w:id="474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CC9D30A" w14:textId="6C42A5FF" w:rsidR="00B010D0" w:rsidDel="00BB33D1" w:rsidRDefault="00B010D0" w:rsidP="00DA17B7">
            <w:pPr>
              <w:rPr>
                <w:del w:id="4749" w:author="Mohammad Nayeem Hasan" w:date="2024-11-03T23:14:00Z" w16du:dateUtc="2024-11-03T17:14:00Z"/>
                <w:rFonts w:ascii="Times New Roman" w:hAnsi="Times New Roman" w:cs="Times New Roman"/>
                <w:sz w:val="24"/>
                <w:szCs w:val="24"/>
              </w:rPr>
            </w:pPr>
            <w:del w:id="4750" w:author="Mohammad Nayeem Hasan" w:date="2024-11-03T23:14:00Z" w16du:dateUtc="2024-11-03T17:14:00Z">
              <w:r w:rsidDel="00BB33D1">
                <w:rPr>
                  <w:rFonts w:ascii="Times New Roman" w:hAnsi="Times New Roman" w:cs="Times New Roman"/>
                  <w:sz w:val="24"/>
                  <w:szCs w:val="24"/>
                </w:rPr>
                <w:delText>699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5B1EBB8" w14:textId="65241DF5" w:rsidR="00B010D0" w:rsidDel="00BB33D1" w:rsidRDefault="00B010D0" w:rsidP="00DA17B7">
            <w:pPr>
              <w:rPr>
                <w:del w:id="4751" w:author="Mohammad Nayeem Hasan" w:date="2024-11-03T23:14:00Z" w16du:dateUtc="2024-11-03T17:14:00Z"/>
                <w:rFonts w:ascii="Times New Roman" w:hAnsi="Times New Roman" w:cs="Times New Roman"/>
                <w:sz w:val="24"/>
                <w:szCs w:val="24"/>
              </w:rPr>
            </w:pPr>
            <w:del w:id="4752" w:author="Mohammad Nayeem Hasan" w:date="2024-11-03T23:14:00Z" w16du:dateUtc="2024-11-03T17:14:00Z">
              <w:r w:rsidDel="00BB33D1">
                <w:rPr>
                  <w:rFonts w:ascii="Times New Roman" w:hAnsi="Times New Roman" w:cs="Times New Roman"/>
                  <w:sz w:val="24"/>
                  <w:szCs w:val="24"/>
                </w:rPr>
                <w:delText>16979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CB774" w14:textId="359E3172" w:rsidR="00B010D0" w:rsidDel="00BB33D1" w:rsidRDefault="00B010D0" w:rsidP="00DA17B7">
            <w:pPr>
              <w:rPr>
                <w:del w:id="4753"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06AD2B" w14:textId="58D79B06" w:rsidR="00B010D0" w:rsidDel="00BB33D1" w:rsidRDefault="00B010D0" w:rsidP="00DA17B7">
            <w:pPr>
              <w:rPr>
                <w:del w:id="4754" w:author="Mohammad Nayeem Hasan" w:date="2024-11-03T23:14:00Z" w16du:dateUtc="2024-11-03T17:14:00Z"/>
                <w:rFonts w:ascii="Times New Roman" w:hAnsi="Times New Roman" w:cs="Times New Roman"/>
                <w:sz w:val="24"/>
                <w:szCs w:val="24"/>
              </w:rPr>
            </w:pPr>
            <w:del w:id="4755" w:author="Mohammad Nayeem Hasan" w:date="2024-11-03T23:14:00Z" w16du:dateUtc="2024-11-03T17:14:00Z">
              <w:r w:rsidDel="00BB33D1">
                <w:rPr>
                  <w:rFonts w:ascii="Times New Roman" w:hAnsi="Times New Roman" w:cs="Times New Roman"/>
                  <w:sz w:val="24"/>
                  <w:szCs w:val="24"/>
                </w:rPr>
                <w:delText>1353 (6.8)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12DFDCD" w14:textId="11B65147" w:rsidR="00B010D0" w:rsidDel="00BB33D1" w:rsidRDefault="00B010D0" w:rsidP="00DA17B7">
            <w:pPr>
              <w:rPr>
                <w:del w:id="4756" w:author="Mohammad Nayeem Hasan" w:date="2024-11-03T23:14:00Z" w16du:dateUtc="2024-11-03T17:14:00Z"/>
                <w:rFonts w:ascii="Times New Roman" w:hAnsi="Times New Roman" w:cs="Times New Roman"/>
                <w:sz w:val="24"/>
                <w:szCs w:val="24"/>
              </w:rPr>
            </w:pPr>
            <w:del w:id="4757" w:author="Mohammad Nayeem Hasan" w:date="2024-11-03T23:14:00Z" w16du:dateUtc="2024-11-03T17:14:00Z">
              <w:r w:rsidDel="00BB33D1">
                <w:rPr>
                  <w:rFonts w:ascii="Times New Roman" w:hAnsi="Times New Roman" w:cs="Times New Roman"/>
                  <w:sz w:val="24"/>
                  <w:szCs w:val="24"/>
                </w:rPr>
                <w:delText>18442 (93.2)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E5745" w14:textId="1A58D581" w:rsidR="00B010D0" w:rsidDel="00BB33D1" w:rsidRDefault="00B010D0" w:rsidP="00DA17B7">
            <w:pPr>
              <w:rPr>
                <w:del w:id="4758" w:author="Mohammad Nayeem Hasan" w:date="2024-11-03T23:14:00Z" w16du:dateUtc="2024-11-03T17:14:00Z"/>
                <w:rFonts w:ascii="Times New Roman" w:hAnsi="Times New Roman" w:cs="Times New Roman"/>
                <w:sz w:val="24"/>
                <w:szCs w:val="24"/>
              </w:rPr>
            </w:pPr>
          </w:p>
        </w:tc>
      </w:tr>
      <w:tr w:rsidR="00B010D0" w:rsidDel="00BB33D1" w14:paraId="26F13ED9" w14:textId="7165CCE5" w:rsidTr="00DA17B7">
        <w:trPr>
          <w:trHeight w:val="138"/>
          <w:jc w:val="center"/>
          <w:del w:id="4759"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0084BE" w14:textId="2AAE0796" w:rsidR="00B010D0" w:rsidDel="00BB33D1" w:rsidRDefault="00B010D0" w:rsidP="00DA17B7">
            <w:pPr>
              <w:rPr>
                <w:del w:id="4760" w:author="Mohammad Nayeem Hasan" w:date="2024-11-03T23:14:00Z" w16du:dateUtc="2024-11-03T17:14:00Z"/>
                <w:rFonts w:ascii="Times New Roman" w:hAnsi="Times New Roman" w:cs="Times New Roman"/>
                <w:sz w:val="24"/>
                <w:szCs w:val="24"/>
              </w:rPr>
            </w:pPr>
            <w:del w:id="4761" w:author="Mohammad Nayeem Hasan" w:date="2024-11-03T23:14:00Z" w16du:dateUtc="2024-11-03T17:14:00Z">
              <w:r w:rsidDel="00BB33D1">
                <w:rPr>
                  <w:rFonts w:ascii="Times New Roman" w:hAnsi="Times New Roman" w:cs="Times New Roman"/>
                  <w:sz w:val="24"/>
                  <w:szCs w:val="24"/>
                </w:rPr>
                <w:delText>Overweight</w:delText>
              </w:r>
            </w:del>
          </w:p>
        </w:tc>
      </w:tr>
      <w:tr w:rsidR="00B010D0" w:rsidDel="00BB33D1" w14:paraId="68CFA570" w14:textId="5F69A64C" w:rsidTr="00DA17B7">
        <w:trPr>
          <w:trHeight w:val="138"/>
          <w:jc w:val="center"/>
          <w:del w:id="476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004CBCC" w14:textId="6673E682" w:rsidR="00B010D0" w:rsidDel="00BB33D1" w:rsidRDefault="00B010D0" w:rsidP="00DA17B7">
            <w:pPr>
              <w:rPr>
                <w:del w:id="4763" w:author="Mohammad Nayeem Hasan" w:date="2024-11-03T23:14:00Z" w16du:dateUtc="2024-11-03T17:14:00Z"/>
                <w:rFonts w:ascii="Times New Roman" w:hAnsi="Times New Roman" w:cs="Times New Roman"/>
                <w:sz w:val="24"/>
                <w:szCs w:val="24"/>
              </w:rPr>
            </w:pPr>
            <w:del w:id="4764"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30B1718" w14:textId="5FEBE151" w:rsidR="00B010D0" w:rsidDel="00BB33D1" w:rsidRDefault="00B010D0" w:rsidP="00DA17B7">
            <w:pPr>
              <w:rPr>
                <w:del w:id="4765" w:author="Mohammad Nayeem Hasan" w:date="2024-11-03T23:14:00Z" w16du:dateUtc="2024-11-03T17:14:00Z"/>
                <w:rFonts w:ascii="Times New Roman" w:hAnsi="Times New Roman" w:cs="Times New Roman"/>
                <w:sz w:val="24"/>
                <w:szCs w:val="24"/>
              </w:rPr>
            </w:pPr>
            <w:del w:id="4766"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7B81C038" w14:textId="0173418E" w:rsidR="00B010D0" w:rsidDel="00BB33D1" w:rsidRDefault="00B010D0" w:rsidP="00DA17B7">
            <w:pPr>
              <w:rPr>
                <w:del w:id="4767" w:author="Mohammad Nayeem Hasan" w:date="2024-11-03T23:14:00Z" w16du:dateUtc="2024-11-03T17:14:00Z"/>
                <w:rFonts w:ascii="Times New Roman" w:hAnsi="Times New Roman" w:cs="Times New Roman"/>
                <w:sz w:val="24"/>
                <w:szCs w:val="24"/>
              </w:rPr>
            </w:pPr>
            <w:del w:id="4768"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3BB80FA4" w14:textId="3DA68F5F" w:rsidR="00B010D0" w:rsidDel="00BB33D1" w:rsidRDefault="00B010D0" w:rsidP="00DA17B7">
            <w:pPr>
              <w:rPr>
                <w:del w:id="476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3CE49E" w14:textId="07EDD196" w:rsidR="00B010D0" w:rsidDel="00BB33D1" w:rsidRDefault="00B010D0" w:rsidP="00DA17B7">
            <w:pPr>
              <w:rPr>
                <w:del w:id="4770" w:author="Mohammad Nayeem Hasan" w:date="2024-11-03T23:14:00Z" w16du:dateUtc="2024-11-03T17:14:00Z"/>
                <w:rFonts w:ascii="Times New Roman" w:hAnsi="Times New Roman" w:cs="Times New Roman"/>
                <w:sz w:val="24"/>
                <w:szCs w:val="24"/>
              </w:rPr>
            </w:pPr>
            <w:del w:id="4771" w:author="Mohammad Nayeem Hasan" w:date="2024-11-03T23:14:00Z" w16du:dateUtc="2024-11-03T17:14:00Z">
              <w:r w:rsidDel="00BB33D1">
                <w:rPr>
                  <w:rFonts w:ascii="Times New Roman" w:hAnsi="Times New Roman" w:cs="Times New Roman"/>
                  <w:sz w:val="24"/>
                  <w:szCs w:val="24"/>
                </w:rPr>
                <w:delText>44 (2.8)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E1B334C" w14:textId="6DB8963A" w:rsidR="00B010D0" w:rsidDel="00BB33D1" w:rsidRDefault="00B010D0" w:rsidP="00DA17B7">
            <w:pPr>
              <w:rPr>
                <w:del w:id="4772" w:author="Mohammad Nayeem Hasan" w:date="2024-11-03T23:14:00Z" w16du:dateUtc="2024-11-03T17:14:00Z"/>
                <w:rFonts w:ascii="Times New Roman" w:hAnsi="Times New Roman" w:cs="Times New Roman"/>
                <w:sz w:val="24"/>
                <w:szCs w:val="24"/>
              </w:rPr>
            </w:pPr>
            <w:del w:id="4773" w:author="Mohammad Nayeem Hasan" w:date="2024-11-03T23:14:00Z" w16du:dateUtc="2024-11-03T17:14:00Z">
              <w:r w:rsidDel="00BB33D1">
                <w:rPr>
                  <w:rFonts w:ascii="Times New Roman" w:hAnsi="Times New Roman" w:cs="Times New Roman"/>
                  <w:sz w:val="24"/>
                  <w:szCs w:val="24"/>
                </w:rPr>
                <w:delText>1529 (97.2)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8BE9C3" w14:textId="7DAE876B" w:rsidR="00B010D0" w:rsidDel="00BB33D1" w:rsidRDefault="00B010D0" w:rsidP="00DA17B7">
            <w:pPr>
              <w:rPr>
                <w:del w:id="4774" w:author="Mohammad Nayeem Hasan" w:date="2024-11-03T23:14:00Z" w16du:dateUtc="2024-11-03T17:14:00Z"/>
                <w:rFonts w:ascii="Times New Roman" w:hAnsi="Times New Roman" w:cs="Times New Roman"/>
                <w:sz w:val="24"/>
                <w:szCs w:val="24"/>
              </w:rPr>
            </w:pPr>
            <w:del w:id="4775" w:author="Mohammad Nayeem Hasan" w:date="2024-11-03T23:14:00Z" w16du:dateUtc="2024-11-03T17:14:00Z">
              <w:r w:rsidDel="00BB33D1">
                <w:rPr>
                  <w:rFonts w:ascii="Times New Roman" w:hAnsi="Times New Roman" w:cs="Times New Roman"/>
                  <w:sz w:val="24"/>
                  <w:szCs w:val="24"/>
                </w:rPr>
                <w:delText>0.050</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693C11F" w14:textId="0543079D" w:rsidR="00B010D0" w:rsidDel="00BB33D1" w:rsidRDefault="00B010D0" w:rsidP="00DA17B7">
            <w:pPr>
              <w:rPr>
                <w:del w:id="4776" w:author="Mohammad Nayeem Hasan" w:date="2024-11-03T23:14:00Z" w16du:dateUtc="2024-11-03T17:14:00Z"/>
                <w:rFonts w:ascii="Times New Roman" w:hAnsi="Times New Roman" w:cs="Times New Roman"/>
                <w:sz w:val="24"/>
                <w:szCs w:val="24"/>
              </w:rPr>
            </w:pPr>
            <w:del w:id="4777" w:author="Mohammad Nayeem Hasan" w:date="2024-11-03T23:14:00Z" w16du:dateUtc="2024-11-03T17:14:00Z">
              <w:r w:rsidDel="00BB33D1">
                <w:rPr>
                  <w:rFonts w:ascii="Times New Roman" w:hAnsi="Times New Roman" w:cs="Times New Roman"/>
                  <w:sz w:val="24"/>
                  <w:szCs w:val="24"/>
                </w:rPr>
                <w:delText>90 (5.5)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D648FA9" w14:textId="313D86E8" w:rsidR="00B010D0" w:rsidDel="00BB33D1" w:rsidRDefault="00B010D0" w:rsidP="00DA17B7">
            <w:pPr>
              <w:rPr>
                <w:del w:id="4778" w:author="Mohammad Nayeem Hasan" w:date="2024-11-03T23:14:00Z" w16du:dateUtc="2024-11-03T17:14:00Z"/>
                <w:rFonts w:ascii="Times New Roman" w:hAnsi="Times New Roman" w:cs="Times New Roman"/>
                <w:sz w:val="24"/>
                <w:szCs w:val="24"/>
              </w:rPr>
            </w:pPr>
            <w:del w:id="4779" w:author="Mohammad Nayeem Hasan" w:date="2024-11-03T23:14:00Z" w16du:dateUtc="2024-11-03T17:14:00Z">
              <w:r w:rsidDel="00BB33D1">
                <w:rPr>
                  <w:rFonts w:ascii="Times New Roman" w:hAnsi="Times New Roman" w:cs="Times New Roman"/>
                  <w:sz w:val="24"/>
                  <w:szCs w:val="24"/>
                </w:rPr>
                <w:delText>1539 (94.5)</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5E83895" w14:textId="19C96D0F" w:rsidR="00B010D0" w:rsidDel="00BB33D1" w:rsidRDefault="00B010D0" w:rsidP="00DA17B7">
            <w:pPr>
              <w:rPr>
                <w:del w:id="4780" w:author="Mohammad Nayeem Hasan" w:date="2024-11-03T23:14:00Z" w16du:dateUtc="2024-11-03T17:14:00Z"/>
                <w:rFonts w:ascii="Times New Roman" w:hAnsi="Times New Roman" w:cs="Times New Roman"/>
                <w:sz w:val="24"/>
                <w:szCs w:val="24"/>
              </w:rPr>
            </w:pPr>
            <w:del w:id="4781" w:author="Mohammad Nayeem Hasan" w:date="2024-11-03T23:14:00Z" w16du:dateUtc="2024-11-03T17:14:00Z">
              <w:r w:rsidDel="00BB33D1">
                <w:rPr>
                  <w:rFonts w:ascii="Times New Roman" w:hAnsi="Times New Roman" w:cs="Times New Roman"/>
                  <w:sz w:val="24"/>
                  <w:szCs w:val="24"/>
                </w:rPr>
                <w:delText>0.057</w:delText>
              </w:r>
            </w:del>
          </w:p>
        </w:tc>
      </w:tr>
      <w:tr w:rsidR="00B010D0" w:rsidDel="00BB33D1" w14:paraId="118CAA13" w14:textId="51E28346" w:rsidTr="00DA17B7">
        <w:trPr>
          <w:trHeight w:val="138"/>
          <w:jc w:val="center"/>
          <w:del w:id="478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10A9687" w14:textId="53A5FC78" w:rsidR="00B010D0" w:rsidDel="00BB33D1" w:rsidRDefault="00B010D0" w:rsidP="00DA17B7">
            <w:pPr>
              <w:rPr>
                <w:del w:id="4783" w:author="Mohammad Nayeem Hasan" w:date="2024-11-03T23:14:00Z" w16du:dateUtc="2024-11-03T17:14:00Z"/>
                <w:rFonts w:ascii="Times New Roman" w:hAnsi="Times New Roman" w:cs="Times New Roman"/>
                <w:sz w:val="24"/>
                <w:szCs w:val="24"/>
              </w:rPr>
            </w:pPr>
            <w:del w:id="4784"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E3D6E8C" w14:textId="4616E7F1" w:rsidR="00B010D0" w:rsidDel="00BB33D1" w:rsidRDefault="00B010D0" w:rsidP="00DA17B7">
            <w:pPr>
              <w:rPr>
                <w:del w:id="4785" w:author="Mohammad Nayeem Hasan" w:date="2024-11-03T23:14:00Z" w16du:dateUtc="2024-11-03T17:14:00Z"/>
                <w:rFonts w:ascii="Times New Roman" w:hAnsi="Times New Roman" w:cs="Times New Roman"/>
                <w:sz w:val="24"/>
                <w:szCs w:val="24"/>
              </w:rPr>
            </w:pPr>
            <w:del w:id="4786"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hideMark/>
          </w:tcPr>
          <w:p w14:paraId="65C6987F" w14:textId="0CC7C8F7" w:rsidR="00B010D0" w:rsidDel="00BB33D1" w:rsidRDefault="00B010D0" w:rsidP="00DA17B7">
            <w:pPr>
              <w:rPr>
                <w:del w:id="4787" w:author="Mohammad Nayeem Hasan" w:date="2024-11-03T23:14:00Z" w16du:dateUtc="2024-11-03T17:14:00Z"/>
                <w:rFonts w:ascii="Times New Roman" w:hAnsi="Times New Roman" w:cs="Times New Roman"/>
                <w:sz w:val="24"/>
                <w:szCs w:val="24"/>
              </w:rPr>
            </w:pPr>
            <w:del w:id="4788"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D528DA" w14:textId="6775674C" w:rsidR="00B010D0" w:rsidDel="00BB33D1" w:rsidRDefault="00B010D0" w:rsidP="00DA17B7">
            <w:pPr>
              <w:rPr>
                <w:del w:id="478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8CF3C9" w14:textId="4F861AAE" w:rsidR="00B010D0" w:rsidDel="00BB33D1" w:rsidRDefault="00B010D0" w:rsidP="00DA17B7">
            <w:pPr>
              <w:rPr>
                <w:del w:id="4790" w:author="Mohammad Nayeem Hasan" w:date="2024-11-03T23:14:00Z" w16du:dateUtc="2024-11-03T17:14:00Z"/>
                <w:rFonts w:ascii="Times New Roman" w:hAnsi="Times New Roman" w:cs="Times New Roman"/>
                <w:sz w:val="24"/>
                <w:szCs w:val="24"/>
              </w:rPr>
            </w:pPr>
            <w:del w:id="4791" w:author="Mohammad Nayeem Hasan" w:date="2024-11-03T23:14:00Z" w16du:dateUtc="2024-11-03T17:14:00Z">
              <w:r w:rsidDel="00BB33D1">
                <w:rPr>
                  <w:rFonts w:ascii="Times New Roman" w:hAnsi="Times New Roman" w:cs="Times New Roman"/>
                  <w:sz w:val="24"/>
                  <w:szCs w:val="24"/>
                </w:rPr>
                <w:delText>781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4712F87" w14:textId="157037D2" w:rsidR="00B010D0" w:rsidDel="00BB33D1" w:rsidRDefault="00B010D0" w:rsidP="00DA17B7">
            <w:pPr>
              <w:rPr>
                <w:del w:id="4792" w:author="Mohammad Nayeem Hasan" w:date="2024-11-03T23:14:00Z" w16du:dateUtc="2024-11-03T17:14:00Z"/>
                <w:rFonts w:ascii="Times New Roman" w:hAnsi="Times New Roman" w:cs="Times New Roman"/>
                <w:sz w:val="24"/>
                <w:szCs w:val="24"/>
              </w:rPr>
            </w:pPr>
            <w:del w:id="4793" w:author="Mohammad Nayeem Hasan" w:date="2024-11-03T23:14:00Z" w16du:dateUtc="2024-11-03T17:14:00Z">
              <w:r w:rsidDel="00BB33D1">
                <w:rPr>
                  <w:rFonts w:ascii="Times New Roman" w:hAnsi="Times New Roman" w:cs="Times New Roman"/>
                  <w:sz w:val="24"/>
                  <w:szCs w:val="24"/>
                </w:rPr>
                <w:delText>18538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908C9" w14:textId="0D1A3EF8" w:rsidR="00B010D0" w:rsidDel="00BB33D1" w:rsidRDefault="00B010D0" w:rsidP="00DA17B7">
            <w:pPr>
              <w:rPr>
                <w:del w:id="479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12F073" w14:textId="510F4B73" w:rsidR="00B010D0" w:rsidDel="00BB33D1" w:rsidRDefault="00B010D0" w:rsidP="00DA17B7">
            <w:pPr>
              <w:rPr>
                <w:del w:id="4795" w:author="Mohammad Nayeem Hasan" w:date="2024-11-03T23:14:00Z" w16du:dateUtc="2024-11-03T17:14:00Z"/>
                <w:rFonts w:ascii="Times New Roman" w:hAnsi="Times New Roman" w:cs="Times New Roman"/>
                <w:sz w:val="24"/>
                <w:szCs w:val="24"/>
              </w:rPr>
            </w:pPr>
            <w:del w:id="4796" w:author="Mohammad Nayeem Hasan" w:date="2024-11-03T23:14:00Z" w16du:dateUtc="2024-11-03T17:14:00Z">
              <w:r w:rsidDel="00BB33D1">
                <w:rPr>
                  <w:rFonts w:ascii="Times New Roman" w:hAnsi="Times New Roman" w:cs="Times New Roman"/>
                  <w:sz w:val="24"/>
                  <w:szCs w:val="24"/>
                </w:rPr>
                <w:delText>1507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99F0EB1" w14:textId="4FB68CE6" w:rsidR="00B010D0" w:rsidDel="00BB33D1" w:rsidRDefault="00B010D0" w:rsidP="00DA17B7">
            <w:pPr>
              <w:rPr>
                <w:del w:id="4797" w:author="Mohammad Nayeem Hasan" w:date="2024-11-03T23:14:00Z" w16du:dateUtc="2024-11-03T17:14:00Z"/>
                <w:rFonts w:ascii="Times New Roman" w:hAnsi="Times New Roman" w:cs="Times New Roman"/>
                <w:sz w:val="24"/>
                <w:szCs w:val="24"/>
              </w:rPr>
            </w:pPr>
            <w:del w:id="4798" w:author="Mohammad Nayeem Hasan" w:date="2024-11-03T23:14:00Z" w16du:dateUtc="2024-11-03T17:14:00Z">
              <w:r w:rsidDel="00BB33D1">
                <w:rPr>
                  <w:rFonts w:ascii="Times New Roman" w:hAnsi="Times New Roman" w:cs="Times New Roman"/>
                  <w:sz w:val="24"/>
                  <w:szCs w:val="24"/>
                </w:rPr>
                <w:delText>19952 (93.0)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38EDE" w14:textId="2948333D" w:rsidR="00B010D0" w:rsidDel="00BB33D1" w:rsidRDefault="00B010D0" w:rsidP="00DA17B7">
            <w:pPr>
              <w:rPr>
                <w:del w:id="4799" w:author="Mohammad Nayeem Hasan" w:date="2024-11-03T23:14:00Z" w16du:dateUtc="2024-11-03T17:14:00Z"/>
                <w:rFonts w:ascii="Times New Roman" w:hAnsi="Times New Roman" w:cs="Times New Roman"/>
                <w:sz w:val="24"/>
                <w:szCs w:val="24"/>
              </w:rPr>
            </w:pPr>
          </w:p>
        </w:tc>
      </w:tr>
      <w:tr w:rsidR="00B010D0" w:rsidDel="00BB33D1" w14:paraId="38960D38" w14:textId="255849F4" w:rsidTr="00DA17B7">
        <w:trPr>
          <w:trHeight w:val="138"/>
          <w:jc w:val="center"/>
          <w:del w:id="480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C65630F" w14:textId="3AA6A016" w:rsidR="00B010D0" w:rsidRPr="00CA62EC" w:rsidDel="00BB33D1" w:rsidRDefault="00CA62EC" w:rsidP="00DA17B7">
            <w:pPr>
              <w:rPr>
                <w:del w:id="4801" w:author="Mohammad Nayeem Hasan" w:date="2024-11-03T23:14:00Z" w16du:dateUtc="2024-11-03T17:14:00Z"/>
                <w:rFonts w:ascii="Times New Roman" w:hAnsi="Times New Roman" w:cs="Times New Roman"/>
                <w:b/>
                <w:bCs/>
                <w:sz w:val="24"/>
                <w:szCs w:val="24"/>
                <w:rPrChange w:id="4802" w:author="Mohammad Nayeem Hasan" w:date="2024-11-03T21:54:00Z" w16du:dateUtc="2024-11-03T15:54:00Z">
                  <w:rPr>
                    <w:del w:id="4803" w:author="Mohammad Nayeem Hasan" w:date="2024-11-03T23:14:00Z" w16du:dateUtc="2024-11-03T17:14:00Z"/>
                    <w:rFonts w:ascii="Times New Roman" w:hAnsi="Times New Roman" w:cs="Times New Roman"/>
                    <w:sz w:val="24"/>
                    <w:szCs w:val="24"/>
                  </w:rPr>
                </w:rPrChange>
              </w:rPr>
            </w:pPr>
            <w:del w:id="4804" w:author="Mohammad Nayeem Hasan" w:date="2024-11-03T21:54:00Z" w16du:dateUtc="2024-11-03T15:54:00Z">
              <w:r w:rsidRPr="00CA62EC" w:rsidDel="00CA62EC">
                <w:rPr>
                  <w:rFonts w:ascii="Times New Roman" w:hAnsi="Times New Roman" w:cs="Times New Roman"/>
                  <w:b/>
                  <w:bCs/>
                  <w:sz w:val="24"/>
                  <w:szCs w:val="24"/>
                  <w:rPrChange w:id="4805" w:author="Mohammad Nayeem Hasan" w:date="2024-11-03T21:54:00Z" w16du:dateUtc="2024-11-03T15:54:00Z">
                    <w:rPr>
                      <w:rFonts w:ascii="Times New Roman" w:hAnsi="Times New Roman" w:cs="Times New Roman"/>
                      <w:sz w:val="24"/>
                      <w:szCs w:val="24"/>
                    </w:rPr>
                  </w:rPrChange>
                </w:rPr>
                <w:delText>c</w:delText>
              </w:r>
            </w:del>
            <w:del w:id="4806" w:author="Mohammad Nayeem Hasan" w:date="2024-11-03T23:14:00Z" w16du:dateUtc="2024-11-03T17:14:00Z">
              <w:r w:rsidRPr="00CA62EC" w:rsidDel="00BB33D1">
                <w:rPr>
                  <w:rFonts w:ascii="Times New Roman" w:hAnsi="Times New Roman" w:cs="Times New Roman"/>
                  <w:b/>
                  <w:bCs/>
                  <w:sz w:val="24"/>
                  <w:szCs w:val="24"/>
                  <w:rPrChange w:id="4807" w:author="Mohammad Nayeem Hasan" w:date="2024-11-03T21:54:00Z" w16du:dateUtc="2024-11-03T15:54:00Z">
                    <w:rPr>
                      <w:rFonts w:ascii="Times New Roman" w:hAnsi="Times New Roman" w:cs="Times New Roman"/>
                      <w:sz w:val="24"/>
                      <w:szCs w:val="24"/>
                    </w:rPr>
                  </w:rPrChange>
                </w:rPr>
                <w:delText>ommunity characteristics</w:delText>
              </w:r>
            </w:del>
          </w:p>
        </w:tc>
      </w:tr>
      <w:tr w:rsidR="00B010D0" w:rsidDel="00BB33D1" w14:paraId="7D9D0374" w14:textId="47693BEA" w:rsidTr="00DA17B7">
        <w:trPr>
          <w:trHeight w:val="138"/>
          <w:jc w:val="center"/>
          <w:del w:id="480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85DDDB" w14:textId="47BD6219" w:rsidR="00B010D0" w:rsidDel="00BB33D1" w:rsidRDefault="00B010D0" w:rsidP="00DA17B7">
            <w:pPr>
              <w:rPr>
                <w:del w:id="4809" w:author="Mohammad Nayeem Hasan" w:date="2024-11-03T23:14:00Z" w16du:dateUtc="2024-11-03T17:14:00Z"/>
                <w:rFonts w:ascii="Times New Roman" w:hAnsi="Times New Roman" w:cs="Times New Roman"/>
                <w:sz w:val="24"/>
                <w:szCs w:val="24"/>
              </w:rPr>
            </w:pPr>
            <w:del w:id="4810" w:author="Mohammad Nayeem Hasan" w:date="2024-11-03T23:14:00Z" w16du:dateUtc="2024-11-03T17:14:00Z">
              <w:r w:rsidDel="00BB33D1">
                <w:rPr>
                  <w:rFonts w:ascii="Times New Roman" w:hAnsi="Times New Roman" w:cs="Times New Roman"/>
                  <w:sz w:val="24"/>
                  <w:szCs w:val="24"/>
                </w:rPr>
                <w:delText>Place of residence</w:delText>
              </w:r>
            </w:del>
          </w:p>
        </w:tc>
      </w:tr>
      <w:tr w:rsidR="00B010D0" w:rsidDel="00BB33D1" w14:paraId="1EC63D57" w14:textId="1ADEA103" w:rsidTr="00DA17B7">
        <w:trPr>
          <w:trHeight w:val="250"/>
          <w:jc w:val="center"/>
          <w:del w:id="481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B9A84BC" w14:textId="5D1B670D" w:rsidR="00B010D0" w:rsidDel="00BB33D1" w:rsidRDefault="00B010D0" w:rsidP="00DA17B7">
            <w:pPr>
              <w:rPr>
                <w:del w:id="4812" w:author="Mohammad Nayeem Hasan" w:date="2024-11-03T23:14:00Z" w16du:dateUtc="2024-11-03T17:14:00Z"/>
                <w:rFonts w:ascii="Times New Roman" w:hAnsi="Times New Roman" w:cs="Times New Roman"/>
                <w:sz w:val="24"/>
                <w:szCs w:val="24"/>
              </w:rPr>
            </w:pPr>
            <w:del w:id="4813" w:author="Mohammad Nayeem Hasan" w:date="2024-11-03T23:14:00Z" w16du:dateUtc="2024-11-03T17:14:00Z">
              <w:r w:rsidDel="00BB33D1">
                <w:rPr>
                  <w:rFonts w:ascii="Times New Roman" w:hAnsi="Times New Roman" w:cs="Times New Roman"/>
                  <w:sz w:val="24"/>
                  <w:szCs w:val="24"/>
                </w:rPr>
                <w:delText>Urban</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1E2E30F" w14:textId="4F98C9A6" w:rsidR="00B010D0" w:rsidDel="00BB33D1" w:rsidRDefault="00B010D0" w:rsidP="00DA17B7">
            <w:pPr>
              <w:rPr>
                <w:del w:id="4814" w:author="Mohammad Nayeem Hasan" w:date="2024-11-03T23:14:00Z" w16du:dateUtc="2024-11-03T17:14:00Z"/>
                <w:rFonts w:ascii="Times New Roman" w:hAnsi="Times New Roman" w:cs="Times New Roman"/>
                <w:sz w:val="24"/>
                <w:szCs w:val="24"/>
              </w:rPr>
            </w:pPr>
            <w:del w:id="4815" w:author="Mohammad Nayeem Hasan" w:date="2024-11-03T23:14:00Z" w16du:dateUtc="2024-11-03T17:14:00Z">
              <w:r w:rsidDel="00BB33D1">
                <w:rPr>
                  <w:rFonts w:ascii="Times New Roman" w:hAnsi="Times New Roman" w:cs="Times New Roman"/>
                  <w:sz w:val="24"/>
                  <w:szCs w:val="24"/>
                </w:rPr>
                <w:delText>1630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82D8A38" w14:textId="54D1B3B2" w:rsidR="00B010D0" w:rsidDel="00BB33D1" w:rsidRDefault="00B010D0" w:rsidP="00DA17B7">
            <w:pPr>
              <w:rPr>
                <w:del w:id="4816" w:author="Mohammad Nayeem Hasan" w:date="2024-11-03T23:14:00Z" w16du:dateUtc="2024-11-03T17:14:00Z"/>
                <w:rFonts w:ascii="Times New Roman" w:hAnsi="Times New Roman" w:cs="Times New Roman"/>
                <w:sz w:val="24"/>
                <w:szCs w:val="24"/>
              </w:rPr>
            </w:pPr>
            <w:del w:id="4817" w:author="Mohammad Nayeem Hasan" w:date="2024-11-03T23:14:00Z" w16du:dateUtc="2024-11-03T17:14:00Z">
              <w:r w:rsidDel="00BB33D1">
                <w:rPr>
                  <w:rFonts w:ascii="Times New Roman" w:hAnsi="Times New Roman" w:cs="Times New Roman"/>
                  <w:sz w:val="24"/>
                  <w:szCs w:val="24"/>
                </w:rPr>
                <w:delText>21394 (92.9)</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61C6308" w14:textId="510EF2CA" w:rsidR="00B010D0" w:rsidDel="00BB33D1" w:rsidRDefault="00B010D0" w:rsidP="00DA17B7">
            <w:pPr>
              <w:rPr>
                <w:del w:id="4818" w:author="Mohammad Nayeem Hasan" w:date="2024-11-03T23:14:00Z" w16du:dateUtc="2024-11-03T17:14:00Z"/>
                <w:rFonts w:ascii="Times New Roman" w:hAnsi="Times New Roman" w:cs="Times New Roman"/>
                <w:sz w:val="24"/>
                <w:szCs w:val="24"/>
              </w:rPr>
            </w:pPr>
            <w:del w:id="4819" w:author="Mohammad Nayeem Hasan" w:date="2024-11-03T23:14:00Z" w16du:dateUtc="2024-11-03T17:14:00Z">
              <w:r w:rsidDel="00BB33D1">
                <w:rPr>
                  <w:rFonts w:ascii="Times New Roman" w:hAnsi="Times New Roman" w:cs="Times New Roman"/>
                  <w:sz w:val="24"/>
                  <w:szCs w:val="24"/>
                </w:rPr>
                <w:delText>0.293</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A0FF7D5" w14:textId="1AB72D48" w:rsidR="00B010D0" w:rsidDel="00BB33D1" w:rsidRDefault="00B010D0" w:rsidP="00DA17B7">
            <w:pPr>
              <w:rPr>
                <w:del w:id="4820" w:author="Mohammad Nayeem Hasan" w:date="2024-11-03T23:14:00Z" w16du:dateUtc="2024-11-03T17:14:00Z"/>
                <w:rFonts w:ascii="Times New Roman" w:hAnsi="Times New Roman" w:cs="Times New Roman"/>
                <w:sz w:val="24"/>
                <w:szCs w:val="24"/>
              </w:rPr>
            </w:pPr>
            <w:del w:id="4821" w:author="Mohammad Nayeem Hasan" w:date="2024-11-03T23:14:00Z" w16du:dateUtc="2024-11-03T17:14:00Z">
              <w:r w:rsidDel="00BB33D1">
                <w:rPr>
                  <w:rFonts w:ascii="Times New Roman" w:hAnsi="Times New Roman" w:cs="Times New Roman"/>
                  <w:sz w:val="24"/>
                  <w:szCs w:val="24"/>
                </w:rPr>
                <w:delText>627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1A37C9F" w14:textId="37891F0F" w:rsidR="00B010D0" w:rsidDel="00BB33D1" w:rsidRDefault="00B010D0" w:rsidP="00DA17B7">
            <w:pPr>
              <w:rPr>
                <w:del w:id="4822" w:author="Mohammad Nayeem Hasan" w:date="2024-11-03T23:14:00Z" w16du:dateUtc="2024-11-03T17:14:00Z"/>
                <w:rFonts w:ascii="Times New Roman" w:hAnsi="Times New Roman" w:cs="Times New Roman"/>
                <w:sz w:val="24"/>
                <w:szCs w:val="24"/>
              </w:rPr>
            </w:pPr>
            <w:del w:id="4823" w:author="Mohammad Nayeem Hasan" w:date="2024-11-03T23:14:00Z" w16du:dateUtc="2024-11-03T17:14:00Z">
              <w:r w:rsidDel="00BB33D1">
                <w:rPr>
                  <w:rFonts w:ascii="Times New Roman" w:hAnsi="Times New Roman" w:cs="Times New Roman"/>
                  <w:sz w:val="24"/>
                  <w:szCs w:val="24"/>
                </w:rPr>
                <w:delText>15998 (96.2)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7F0BC39" w14:textId="25495DC5" w:rsidR="00B010D0" w:rsidDel="00BB33D1" w:rsidRDefault="00B010D0" w:rsidP="00DA17B7">
            <w:pPr>
              <w:rPr>
                <w:del w:id="4824" w:author="Mohammad Nayeem Hasan" w:date="2024-11-03T23:14:00Z" w16du:dateUtc="2024-11-03T17:14:00Z"/>
                <w:rFonts w:ascii="Times New Roman" w:hAnsi="Times New Roman" w:cs="Times New Roman"/>
                <w:sz w:val="24"/>
                <w:szCs w:val="24"/>
              </w:rPr>
            </w:pPr>
            <w:del w:id="4825" w:author="Mohammad Nayeem Hasan" w:date="2024-11-03T23:14:00Z" w16du:dateUtc="2024-11-03T17:14:00Z">
              <w:r w:rsidDel="00BB33D1">
                <w:rPr>
                  <w:rFonts w:ascii="Times New Roman" w:hAnsi="Times New Roman" w:cs="Times New Roman"/>
                  <w:sz w:val="24"/>
                  <w:szCs w:val="24"/>
                </w:rPr>
                <w:delText>0.098</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971B617" w14:textId="3A283ACE" w:rsidR="00B010D0" w:rsidDel="00BB33D1" w:rsidRDefault="00B010D0" w:rsidP="00DA17B7">
            <w:pPr>
              <w:rPr>
                <w:del w:id="4826" w:author="Mohammad Nayeem Hasan" w:date="2024-11-03T23:14:00Z" w16du:dateUtc="2024-11-03T17:14:00Z"/>
                <w:rFonts w:ascii="Times New Roman" w:hAnsi="Times New Roman" w:cs="Times New Roman"/>
                <w:sz w:val="24"/>
                <w:szCs w:val="24"/>
              </w:rPr>
            </w:pPr>
            <w:del w:id="4827" w:author="Mohammad Nayeem Hasan" w:date="2024-11-03T23:14:00Z" w16du:dateUtc="2024-11-03T17:14:00Z">
              <w:r w:rsidDel="00BB33D1">
                <w:rPr>
                  <w:rFonts w:ascii="Times New Roman" w:hAnsi="Times New Roman" w:cs="Times New Roman"/>
                  <w:sz w:val="24"/>
                  <w:szCs w:val="24"/>
                </w:rPr>
                <w:delText>1255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A6372F6" w14:textId="170B5FB1" w:rsidR="00B010D0" w:rsidDel="00BB33D1" w:rsidRDefault="00B010D0" w:rsidP="00DA17B7">
            <w:pPr>
              <w:rPr>
                <w:del w:id="4828" w:author="Mohammad Nayeem Hasan" w:date="2024-11-03T23:14:00Z" w16du:dateUtc="2024-11-03T17:14:00Z"/>
                <w:rFonts w:ascii="Times New Roman" w:hAnsi="Times New Roman" w:cs="Times New Roman"/>
                <w:sz w:val="24"/>
                <w:szCs w:val="24"/>
              </w:rPr>
            </w:pPr>
            <w:del w:id="4829" w:author="Mohammad Nayeem Hasan" w:date="2024-11-03T23:14:00Z" w16du:dateUtc="2024-11-03T17:14:00Z">
              <w:r w:rsidDel="00BB33D1">
                <w:rPr>
                  <w:rFonts w:ascii="Times New Roman" w:hAnsi="Times New Roman" w:cs="Times New Roman"/>
                  <w:sz w:val="24"/>
                  <w:szCs w:val="24"/>
                </w:rPr>
                <w:delText>16932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43E22B4" w14:textId="283BD81D" w:rsidR="00B010D0" w:rsidDel="00BB33D1" w:rsidRDefault="00B010D0" w:rsidP="00DA17B7">
            <w:pPr>
              <w:rPr>
                <w:del w:id="4830" w:author="Mohammad Nayeem Hasan" w:date="2024-11-03T23:14:00Z" w16du:dateUtc="2024-11-03T17:14:00Z"/>
                <w:rFonts w:ascii="Times New Roman" w:hAnsi="Times New Roman" w:cs="Times New Roman"/>
                <w:sz w:val="24"/>
                <w:szCs w:val="24"/>
              </w:rPr>
            </w:pPr>
            <w:del w:id="4831" w:author="Mohammad Nayeem Hasan" w:date="2024-11-03T23:14:00Z" w16du:dateUtc="2024-11-03T17:14:00Z">
              <w:r w:rsidDel="00BB33D1">
                <w:rPr>
                  <w:rFonts w:ascii="Times New Roman" w:hAnsi="Times New Roman" w:cs="Times New Roman"/>
                  <w:sz w:val="24"/>
                  <w:szCs w:val="24"/>
                </w:rPr>
                <w:delText>0.896</w:delText>
              </w:r>
            </w:del>
          </w:p>
        </w:tc>
      </w:tr>
      <w:tr w:rsidR="00B010D0" w:rsidDel="00BB33D1" w14:paraId="37C21917" w14:textId="223FEA0A" w:rsidTr="00DA17B7">
        <w:trPr>
          <w:trHeight w:val="138"/>
          <w:jc w:val="center"/>
          <w:del w:id="483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62C064D" w14:textId="77AF7DEA" w:rsidR="00B010D0" w:rsidDel="00BB33D1" w:rsidRDefault="00B010D0" w:rsidP="00DA17B7">
            <w:pPr>
              <w:rPr>
                <w:del w:id="4833" w:author="Mohammad Nayeem Hasan" w:date="2024-11-03T23:14:00Z" w16du:dateUtc="2024-11-03T17:14:00Z"/>
                <w:rFonts w:ascii="Times New Roman" w:hAnsi="Times New Roman" w:cs="Times New Roman"/>
                <w:sz w:val="24"/>
                <w:szCs w:val="24"/>
              </w:rPr>
            </w:pPr>
            <w:del w:id="4834" w:author="Mohammad Nayeem Hasan" w:date="2024-11-03T23:14:00Z" w16du:dateUtc="2024-11-03T17:14:00Z">
              <w:r w:rsidDel="00BB33D1">
                <w:rPr>
                  <w:rFonts w:ascii="Times New Roman" w:hAnsi="Times New Roman" w:cs="Times New Roman"/>
                  <w:sz w:val="24"/>
                  <w:szCs w:val="24"/>
                </w:rPr>
                <w:delText>Rural</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1FA8DB1" w14:textId="6620DE05" w:rsidR="00B010D0" w:rsidDel="00BB33D1" w:rsidRDefault="00B010D0" w:rsidP="00DA17B7">
            <w:pPr>
              <w:rPr>
                <w:del w:id="4835" w:author="Mohammad Nayeem Hasan" w:date="2024-11-03T23:14:00Z" w16du:dateUtc="2024-11-03T17:14:00Z"/>
                <w:rFonts w:ascii="Times New Roman" w:hAnsi="Times New Roman" w:cs="Times New Roman"/>
                <w:sz w:val="24"/>
                <w:szCs w:val="24"/>
              </w:rPr>
            </w:pPr>
            <w:del w:id="4836" w:author="Mohammad Nayeem Hasan" w:date="2024-11-03T23:14:00Z" w16du:dateUtc="2024-11-03T17:14:00Z">
              <w:r w:rsidDel="00BB33D1">
                <w:rPr>
                  <w:rFonts w:ascii="Times New Roman" w:hAnsi="Times New Roman" w:cs="Times New Roman"/>
                  <w:sz w:val="24"/>
                  <w:szCs w:val="24"/>
                </w:rPr>
                <w:delText>611 (7.4)</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41A915A" w14:textId="0F044235" w:rsidR="00B010D0" w:rsidDel="00BB33D1" w:rsidRDefault="00B010D0" w:rsidP="00DA17B7">
            <w:pPr>
              <w:rPr>
                <w:del w:id="4837" w:author="Mohammad Nayeem Hasan" w:date="2024-11-03T23:14:00Z" w16du:dateUtc="2024-11-03T17:14:00Z"/>
                <w:rFonts w:ascii="Times New Roman" w:hAnsi="Times New Roman" w:cs="Times New Roman"/>
                <w:sz w:val="24"/>
                <w:szCs w:val="24"/>
              </w:rPr>
            </w:pPr>
            <w:del w:id="4838" w:author="Mohammad Nayeem Hasan" w:date="2024-11-03T23:14:00Z" w16du:dateUtc="2024-11-03T17:14:00Z">
              <w:r w:rsidDel="00BB33D1">
                <w:rPr>
                  <w:rFonts w:ascii="Times New Roman" w:hAnsi="Times New Roman" w:cs="Times New Roman"/>
                  <w:sz w:val="24"/>
                  <w:szCs w:val="24"/>
                </w:rPr>
                <w:delText>7661 (92.6)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6D933" w14:textId="316CA819" w:rsidR="00B010D0" w:rsidDel="00BB33D1" w:rsidRDefault="00B010D0" w:rsidP="00DA17B7">
            <w:pPr>
              <w:rPr>
                <w:del w:id="483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075982" w14:textId="4233F108" w:rsidR="00B010D0" w:rsidDel="00BB33D1" w:rsidRDefault="00B010D0" w:rsidP="00DA17B7">
            <w:pPr>
              <w:rPr>
                <w:del w:id="4840" w:author="Mohammad Nayeem Hasan" w:date="2024-11-03T23:14:00Z" w16du:dateUtc="2024-11-03T17:14:00Z"/>
                <w:rFonts w:ascii="Times New Roman" w:hAnsi="Times New Roman" w:cs="Times New Roman"/>
                <w:sz w:val="24"/>
                <w:szCs w:val="24"/>
              </w:rPr>
            </w:pPr>
            <w:del w:id="4841" w:author="Mohammad Nayeem Hasan" w:date="2024-11-03T23:14:00Z" w16du:dateUtc="2024-11-03T17:14:00Z">
              <w:r w:rsidDel="00BB33D1">
                <w:rPr>
                  <w:rFonts w:ascii="Times New Roman" w:hAnsi="Times New Roman" w:cs="Times New Roman"/>
                  <w:sz w:val="24"/>
                  <w:szCs w:val="24"/>
                </w:rPr>
                <w:delText>198 (4.6)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401C438" w14:textId="27484B7E" w:rsidR="00B010D0" w:rsidDel="00BB33D1" w:rsidRDefault="00B010D0" w:rsidP="00DA17B7">
            <w:pPr>
              <w:rPr>
                <w:del w:id="4842" w:author="Mohammad Nayeem Hasan" w:date="2024-11-03T23:14:00Z" w16du:dateUtc="2024-11-03T17:14:00Z"/>
                <w:rFonts w:ascii="Times New Roman" w:hAnsi="Times New Roman" w:cs="Times New Roman"/>
                <w:sz w:val="24"/>
                <w:szCs w:val="24"/>
              </w:rPr>
            </w:pPr>
            <w:del w:id="4843" w:author="Mohammad Nayeem Hasan" w:date="2024-11-03T23:14:00Z" w16du:dateUtc="2024-11-03T17:14:00Z">
              <w:r w:rsidDel="00BB33D1">
                <w:rPr>
                  <w:rFonts w:ascii="Times New Roman" w:hAnsi="Times New Roman" w:cs="Times New Roman"/>
                  <w:sz w:val="24"/>
                  <w:szCs w:val="24"/>
                </w:rPr>
                <w:delText>4069 (95.4)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D152B7" w14:textId="1B84E76F" w:rsidR="00B010D0" w:rsidDel="00BB33D1" w:rsidRDefault="00B010D0" w:rsidP="00DA17B7">
            <w:pPr>
              <w:rPr>
                <w:del w:id="484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35EFD10" w14:textId="63FC5722" w:rsidR="00B010D0" w:rsidDel="00BB33D1" w:rsidRDefault="00B010D0" w:rsidP="00DA17B7">
            <w:pPr>
              <w:rPr>
                <w:del w:id="4845" w:author="Mohammad Nayeem Hasan" w:date="2024-11-03T23:14:00Z" w16du:dateUtc="2024-11-03T17:14:00Z"/>
                <w:rFonts w:ascii="Times New Roman" w:hAnsi="Times New Roman" w:cs="Times New Roman"/>
                <w:sz w:val="24"/>
                <w:szCs w:val="24"/>
              </w:rPr>
            </w:pPr>
            <w:del w:id="4846" w:author="Mohammad Nayeem Hasan" w:date="2024-11-03T23:14:00Z" w16du:dateUtc="2024-11-03T17:14:00Z">
              <w:r w:rsidDel="00BB33D1">
                <w:rPr>
                  <w:rFonts w:ascii="Times New Roman" w:hAnsi="Times New Roman" w:cs="Times New Roman"/>
                  <w:sz w:val="24"/>
                  <w:szCs w:val="24"/>
                </w:rPr>
                <w:delText>342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E1F2CB2" w14:textId="5202B569" w:rsidR="00B010D0" w:rsidDel="00BB33D1" w:rsidRDefault="00B010D0" w:rsidP="00DA17B7">
            <w:pPr>
              <w:rPr>
                <w:del w:id="4847" w:author="Mohammad Nayeem Hasan" w:date="2024-11-03T23:14:00Z" w16du:dateUtc="2024-11-03T17:14:00Z"/>
                <w:rFonts w:ascii="Times New Roman" w:hAnsi="Times New Roman" w:cs="Times New Roman"/>
                <w:sz w:val="24"/>
                <w:szCs w:val="24"/>
              </w:rPr>
            </w:pPr>
            <w:del w:id="4848" w:author="Mohammad Nayeem Hasan" w:date="2024-11-03T23:14:00Z" w16du:dateUtc="2024-11-03T17:14:00Z">
              <w:r w:rsidDel="00BB33D1">
                <w:rPr>
                  <w:rFonts w:ascii="Times New Roman" w:hAnsi="Times New Roman" w:cs="Times New Roman"/>
                  <w:sz w:val="24"/>
                  <w:szCs w:val="24"/>
                </w:rPr>
                <w:delText>4560 (93.0)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995C" w14:textId="4CF65C4E" w:rsidR="00B010D0" w:rsidDel="00BB33D1" w:rsidRDefault="00B010D0" w:rsidP="00DA17B7">
            <w:pPr>
              <w:rPr>
                <w:del w:id="4849" w:author="Mohammad Nayeem Hasan" w:date="2024-11-03T23:14:00Z" w16du:dateUtc="2024-11-03T17:14:00Z"/>
                <w:rFonts w:ascii="Times New Roman" w:hAnsi="Times New Roman" w:cs="Times New Roman"/>
                <w:sz w:val="24"/>
                <w:szCs w:val="24"/>
              </w:rPr>
            </w:pPr>
          </w:p>
        </w:tc>
      </w:tr>
      <w:tr w:rsidR="00B010D0" w:rsidDel="00BB33D1" w14:paraId="4E8C1FDE" w14:textId="545DA2B3" w:rsidTr="00DA17B7">
        <w:trPr>
          <w:trHeight w:val="138"/>
          <w:jc w:val="center"/>
          <w:del w:id="485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C4969D0" w14:textId="36D00CEB" w:rsidR="00B010D0" w:rsidDel="00BB33D1" w:rsidRDefault="00B010D0" w:rsidP="00DA17B7">
            <w:pPr>
              <w:rPr>
                <w:del w:id="4851" w:author="Mohammad Nayeem Hasan" w:date="2024-11-03T23:14:00Z" w16du:dateUtc="2024-11-03T17:14:00Z"/>
                <w:rFonts w:ascii="Times New Roman" w:hAnsi="Times New Roman" w:cs="Times New Roman"/>
                <w:sz w:val="24"/>
                <w:szCs w:val="24"/>
              </w:rPr>
            </w:pPr>
            <w:del w:id="4852" w:author="Mohammad Nayeem Hasan" w:date="2024-11-03T23:14:00Z" w16du:dateUtc="2024-11-03T17:14:00Z">
              <w:r w:rsidDel="00BB33D1">
                <w:rPr>
                  <w:rFonts w:ascii="Times New Roman" w:hAnsi="Times New Roman" w:cs="Times New Roman"/>
                  <w:sz w:val="24"/>
                  <w:szCs w:val="24"/>
                </w:rPr>
                <w:delText>Tribal</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76D1DF7" w14:textId="34F01AA9" w:rsidR="00B010D0" w:rsidDel="00BB33D1" w:rsidRDefault="00B010D0" w:rsidP="00DA17B7">
            <w:pPr>
              <w:rPr>
                <w:del w:id="4853" w:author="Mohammad Nayeem Hasan" w:date="2024-11-03T23:14:00Z" w16du:dateUtc="2024-11-03T17:14:00Z"/>
                <w:rFonts w:ascii="Times New Roman" w:hAnsi="Times New Roman" w:cs="Times New Roman"/>
                <w:sz w:val="24"/>
                <w:szCs w:val="24"/>
              </w:rPr>
            </w:pPr>
            <w:del w:id="4854" w:author="Mohammad Nayeem Hasan" w:date="2024-11-03T23:14:00Z" w16du:dateUtc="2024-11-03T17:14:00Z">
              <w:r w:rsidDel="00BB33D1">
                <w:rPr>
                  <w:rFonts w:ascii="Times New Roman" w:hAnsi="Times New Roman" w:cs="Times New Roman"/>
                  <w:sz w:val="24"/>
                  <w:szCs w:val="24"/>
                </w:rPr>
                <w:delText>13 (5.1)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023588F" w14:textId="5A56099E" w:rsidR="00B010D0" w:rsidDel="00BB33D1" w:rsidRDefault="00B010D0" w:rsidP="00DA17B7">
            <w:pPr>
              <w:rPr>
                <w:del w:id="4855" w:author="Mohammad Nayeem Hasan" w:date="2024-11-03T23:14:00Z" w16du:dateUtc="2024-11-03T17:14:00Z"/>
                <w:rFonts w:ascii="Times New Roman" w:hAnsi="Times New Roman" w:cs="Times New Roman"/>
                <w:sz w:val="24"/>
                <w:szCs w:val="24"/>
              </w:rPr>
            </w:pPr>
            <w:del w:id="4856" w:author="Mohammad Nayeem Hasan" w:date="2024-11-03T23:14:00Z" w16du:dateUtc="2024-11-03T17:14:00Z">
              <w:r w:rsidDel="00BB33D1">
                <w:rPr>
                  <w:rFonts w:ascii="Times New Roman" w:hAnsi="Times New Roman" w:cs="Times New Roman"/>
                  <w:sz w:val="24"/>
                  <w:szCs w:val="24"/>
                </w:rPr>
                <w:delText>240 (94.9)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938E4" w14:textId="31BBD4A1" w:rsidR="00B010D0" w:rsidDel="00BB33D1" w:rsidRDefault="00B010D0" w:rsidP="00DA17B7">
            <w:pPr>
              <w:rPr>
                <w:del w:id="485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D885F4" w14:textId="59624585" w:rsidR="00B010D0" w:rsidDel="00BB33D1" w:rsidRDefault="00B010D0" w:rsidP="00DA17B7">
            <w:pPr>
              <w:rPr>
                <w:del w:id="4858" w:author="Mohammad Nayeem Hasan" w:date="2024-11-03T23:14:00Z" w16du:dateUtc="2024-11-03T17:14:00Z"/>
                <w:rFonts w:ascii="Times New Roman" w:hAnsi="Times New Roman" w:cs="Times New Roman"/>
                <w:sz w:val="24"/>
                <w:szCs w:val="24"/>
              </w:rPr>
            </w:pPr>
            <w:del w:id="4859" w:author="Mohammad Nayeem Hasan" w:date="2024-11-03T23:14:00Z" w16du:dateUtc="2024-11-03T17:14:00Z">
              <w:r w:rsidDel="00BB33D1">
                <w:rPr>
                  <w:rFonts w:ascii="Times New Roman" w:hAnsi="Times New Roman" w:cs="Times New Roman"/>
                  <w:sz w:val="24"/>
                  <w:szCs w:val="24"/>
                </w:rPr>
                <w:delText>-</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897B6B0" w14:textId="0E50D0D4" w:rsidR="00B010D0" w:rsidDel="00BB33D1" w:rsidRDefault="00B010D0" w:rsidP="00DA17B7">
            <w:pPr>
              <w:rPr>
                <w:del w:id="4860" w:author="Mohammad Nayeem Hasan" w:date="2024-11-03T23:14:00Z" w16du:dateUtc="2024-11-03T17:14:00Z"/>
                <w:rFonts w:ascii="Times New Roman" w:hAnsi="Times New Roman" w:cs="Times New Roman"/>
                <w:sz w:val="24"/>
                <w:szCs w:val="24"/>
              </w:rPr>
            </w:pPr>
            <w:del w:id="4861"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4837A2" w14:textId="4D681B00" w:rsidR="00B010D0" w:rsidDel="00BB33D1" w:rsidRDefault="00B010D0" w:rsidP="00DA17B7">
            <w:pPr>
              <w:rPr>
                <w:del w:id="486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8B1672" w14:textId="1CBA68CD" w:rsidR="00B010D0" w:rsidDel="00BB33D1" w:rsidRDefault="00B010D0" w:rsidP="00DA17B7">
            <w:pPr>
              <w:rPr>
                <w:del w:id="4863" w:author="Mohammad Nayeem Hasan" w:date="2024-11-03T23:14:00Z" w16du:dateUtc="2024-11-03T17:14:00Z"/>
                <w:rFonts w:ascii="Times New Roman" w:hAnsi="Times New Roman" w:cs="Times New Roman"/>
                <w:sz w:val="24"/>
                <w:szCs w:val="24"/>
              </w:rPr>
            </w:pPr>
            <w:del w:id="4864" w:author="Mohammad Nayeem Hasan" w:date="2024-11-03T23:14:00Z" w16du:dateUtc="2024-11-03T17:14:00Z">
              <w:r w:rsidDel="00BB33D1">
                <w:rPr>
                  <w:rFonts w:ascii="Times New Roman" w:hAnsi="Times New Roman" w:cs="Times New Roman"/>
                  <w:sz w:val="24"/>
                  <w:szCs w:val="24"/>
                </w:rPr>
                <w:delTex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2E8F008" w14:textId="319DBBB5" w:rsidR="00B010D0" w:rsidDel="00BB33D1" w:rsidRDefault="00B010D0" w:rsidP="00DA17B7">
            <w:pPr>
              <w:rPr>
                <w:del w:id="4865" w:author="Mohammad Nayeem Hasan" w:date="2024-11-03T23:14:00Z" w16du:dateUtc="2024-11-03T17:14:00Z"/>
                <w:rFonts w:ascii="Times New Roman" w:hAnsi="Times New Roman" w:cs="Times New Roman"/>
                <w:sz w:val="24"/>
                <w:szCs w:val="24"/>
              </w:rPr>
            </w:pPr>
            <w:del w:id="4866"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0380" w14:textId="0B36E78C" w:rsidR="00B010D0" w:rsidDel="00BB33D1" w:rsidRDefault="00B010D0" w:rsidP="00DA17B7">
            <w:pPr>
              <w:rPr>
                <w:del w:id="4867" w:author="Mohammad Nayeem Hasan" w:date="2024-11-03T23:14:00Z" w16du:dateUtc="2024-11-03T17:14:00Z"/>
                <w:rFonts w:ascii="Times New Roman" w:hAnsi="Times New Roman" w:cs="Times New Roman"/>
                <w:sz w:val="24"/>
                <w:szCs w:val="24"/>
              </w:rPr>
            </w:pPr>
          </w:p>
        </w:tc>
      </w:tr>
      <w:tr w:rsidR="00B010D0" w:rsidDel="00BB33D1" w14:paraId="1144C0B8" w14:textId="21F193A1" w:rsidTr="00DA17B7">
        <w:trPr>
          <w:trHeight w:val="138"/>
          <w:jc w:val="center"/>
          <w:del w:id="486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0AF545F" w14:textId="1B1223BC" w:rsidR="00B010D0" w:rsidDel="00BB33D1" w:rsidRDefault="00B010D0" w:rsidP="00DA17B7">
            <w:pPr>
              <w:rPr>
                <w:del w:id="4869" w:author="Mohammad Nayeem Hasan" w:date="2024-11-03T23:14:00Z" w16du:dateUtc="2024-11-03T17:14:00Z"/>
                <w:rFonts w:ascii="Times New Roman" w:hAnsi="Times New Roman" w:cs="Times New Roman"/>
                <w:sz w:val="24"/>
                <w:szCs w:val="24"/>
              </w:rPr>
            </w:pPr>
            <w:del w:id="4870" w:author="Mohammad Nayeem Hasan" w:date="2024-11-03T23:14:00Z" w16du:dateUtc="2024-11-03T17:14:00Z">
              <w:r w:rsidDel="00BB33D1">
                <w:rPr>
                  <w:rFonts w:ascii="Times New Roman" w:hAnsi="Times New Roman" w:cs="Times New Roman"/>
                  <w:sz w:val="24"/>
                  <w:szCs w:val="24"/>
                </w:rPr>
                <w:delText>Division</w:delText>
              </w:r>
            </w:del>
          </w:p>
        </w:tc>
      </w:tr>
      <w:tr w:rsidR="00B010D0" w:rsidDel="00BB33D1" w14:paraId="706DA2F5" w14:textId="74E0CDE8" w:rsidTr="00DA17B7">
        <w:trPr>
          <w:trHeight w:val="250"/>
          <w:jc w:val="center"/>
          <w:del w:id="487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5A1FE3B" w14:textId="1D00BCEE" w:rsidR="00B010D0" w:rsidDel="00BB33D1" w:rsidRDefault="00B010D0" w:rsidP="00DA17B7">
            <w:pPr>
              <w:rPr>
                <w:del w:id="4872" w:author="Mohammad Nayeem Hasan" w:date="2024-11-03T23:14:00Z" w16du:dateUtc="2024-11-03T17:14:00Z"/>
                <w:rFonts w:ascii="Times New Roman" w:hAnsi="Times New Roman" w:cs="Times New Roman"/>
                <w:sz w:val="24"/>
                <w:szCs w:val="24"/>
              </w:rPr>
            </w:pPr>
            <w:del w:id="4873" w:author="Mohammad Nayeem Hasan" w:date="2024-11-03T23:14:00Z" w16du:dateUtc="2024-11-03T17:14:00Z">
              <w:r w:rsidDel="00BB33D1">
                <w:rPr>
                  <w:rFonts w:ascii="Times New Roman" w:hAnsi="Times New Roman" w:cs="Times New Roman"/>
                  <w:sz w:val="24"/>
                  <w:szCs w:val="24"/>
                </w:rPr>
                <w:delText>Barishal</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2A2D76F" w14:textId="3F96BAD9" w:rsidR="00B010D0" w:rsidDel="00BB33D1" w:rsidRDefault="00B010D0" w:rsidP="00DA17B7">
            <w:pPr>
              <w:rPr>
                <w:del w:id="4874" w:author="Mohammad Nayeem Hasan" w:date="2024-11-03T23:14:00Z" w16du:dateUtc="2024-11-03T17:14:00Z"/>
                <w:rFonts w:ascii="Times New Roman" w:hAnsi="Times New Roman" w:cs="Times New Roman"/>
                <w:sz w:val="24"/>
                <w:szCs w:val="24"/>
              </w:rPr>
            </w:pPr>
            <w:del w:id="4875" w:author="Mohammad Nayeem Hasan" w:date="2024-11-03T23:14:00Z" w16du:dateUtc="2024-11-03T17:14:00Z">
              <w:r w:rsidDel="00BB33D1">
                <w:rPr>
                  <w:rFonts w:ascii="Times New Roman" w:hAnsi="Times New Roman" w:cs="Times New Roman"/>
                  <w:sz w:val="24"/>
                  <w:szCs w:val="24"/>
                </w:rPr>
                <w:delText>167 (8.9)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C2F6111" w14:textId="32621B18" w:rsidR="00B010D0" w:rsidDel="00BB33D1" w:rsidRDefault="00B010D0" w:rsidP="00DA17B7">
            <w:pPr>
              <w:rPr>
                <w:del w:id="4876" w:author="Mohammad Nayeem Hasan" w:date="2024-11-03T23:14:00Z" w16du:dateUtc="2024-11-03T17:14:00Z"/>
                <w:rFonts w:ascii="Times New Roman" w:hAnsi="Times New Roman" w:cs="Times New Roman"/>
                <w:sz w:val="24"/>
                <w:szCs w:val="24"/>
              </w:rPr>
            </w:pPr>
            <w:del w:id="4877" w:author="Mohammad Nayeem Hasan" w:date="2024-11-03T23:14:00Z" w16du:dateUtc="2024-11-03T17:14:00Z">
              <w:r w:rsidDel="00BB33D1">
                <w:rPr>
                  <w:rFonts w:ascii="Times New Roman" w:hAnsi="Times New Roman" w:cs="Times New Roman"/>
                  <w:sz w:val="24"/>
                  <w:szCs w:val="24"/>
                </w:rPr>
                <w:delText>1705 (91.1)</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0AB954F" w14:textId="03C9F371" w:rsidR="00B010D0" w:rsidDel="00BB33D1" w:rsidRDefault="00B010D0" w:rsidP="00DA17B7">
            <w:pPr>
              <w:rPr>
                <w:del w:id="4878" w:author="Mohammad Nayeem Hasan" w:date="2024-11-03T23:14:00Z" w16du:dateUtc="2024-11-03T17:14:00Z"/>
                <w:rFonts w:ascii="Times New Roman" w:hAnsi="Times New Roman" w:cs="Times New Roman"/>
                <w:b/>
                <w:bCs/>
                <w:sz w:val="24"/>
                <w:szCs w:val="24"/>
              </w:rPr>
            </w:pPr>
            <w:del w:id="4879"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18BB0CB" w14:textId="3BFE59A9" w:rsidR="00B010D0" w:rsidDel="00BB33D1" w:rsidRDefault="00B010D0" w:rsidP="00DA17B7">
            <w:pPr>
              <w:rPr>
                <w:del w:id="4880" w:author="Mohammad Nayeem Hasan" w:date="2024-11-03T23:14:00Z" w16du:dateUtc="2024-11-03T17:14:00Z"/>
                <w:rFonts w:ascii="Times New Roman" w:hAnsi="Times New Roman" w:cs="Times New Roman"/>
                <w:sz w:val="24"/>
                <w:szCs w:val="24"/>
              </w:rPr>
            </w:pPr>
            <w:del w:id="4881" w:author="Mohammad Nayeem Hasan" w:date="2024-11-03T23:14:00Z" w16du:dateUtc="2024-11-03T17:14:00Z">
              <w:r w:rsidDel="00BB33D1">
                <w:rPr>
                  <w:rFonts w:ascii="Times New Roman" w:hAnsi="Times New Roman" w:cs="Times New Roman"/>
                  <w:sz w:val="24"/>
                  <w:szCs w:val="24"/>
                </w:rPr>
                <w:delText>80 (6.3)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70A4551" w14:textId="6C1688F3" w:rsidR="00B010D0" w:rsidDel="00BB33D1" w:rsidRDefault="00B010D0" w:rsidP="00DA17B7">
            <w:pPr>
              <w:rPr>
                <w:del w:id="4882" w:author="Mohammad Nayeem Hasan" w:date="2024-11-03T23:14:00Z" w16du:dateUtc="2024-11-03T17:14:00Z"/>
                <w:rFonts w:ascii="Times New Roman" w:hAnsi="Times New Roman" w:cs="Times New Roman"/>
                <w:sz w:val="24"/>
                <w:szCs w:val="24"/>
              </w:rPr>
            </w:pPr>
            <w:del w:id="4883" w:author="Mohammad Nayeem Hasan" w:date="2024-11-03T23:14:00Z" w16du:dateUtc="2024-11-03T17:14:00Z">
              <w:r w:rsidDel="00BB33D1">
                <w:rPr>
                  <w:rFonts w:ascii="Times New Roman" w:hAnsi="Times New Roman" w:cs="Times New Roman"/>
                  <w:sz w:val="24"/>
                  <w:szCs w:val="24"/>
                </w:rPr>
                <w:delText>1188 (93.7)</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0123D78" w14:textId="475DE7A8" w:rsidR="00B010D0" w:rsidDel="00BB33D1" w:rsidRDefault="00B010D0" w:rsidP="00DA17B7">
            <w:pPr>
              <w:rPr>
                <w:del w:id="4884" w:author="Mohammad Nayeem Hasan" w:date="2024-11-03T23:14:00Z" w16du:dateUtc="2024-11-03T17:14:00Z"/>
                <w:rFonts w:ascii="Times New Roman" w:hAnsi="Times New Roman" w:cs="Times New Roman"/>
                <w:b/>
                <w:bCs/>
                <w:sz w:val="24"/>
                <w:szCs w:val="24"/>
              </w:rPr>
            </w:pPr>
            <w:del w:id="4885" w:author="Mohammad Nayeem Hasan" w:date="2024-11-03T23:14:00Z" w16du:dateUtc="2024-11-03T17:14:00Z">
              <w:r w:rsidDel="00BB33D1">
                <w:rPr>
                  <w:rFonts w:ascii="Times New Roman" w:hAnsi="Times New Roman" w:cs="Times New Roman"/>
                  <w:b/>
                  <w:bCs/>
                  <w:sz w:val="24"/>
                  <w:szCs w:val="24"/>
                </w:rPr>
                <w:delText>0.002</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6CD06FA" w14:textId="54BA0C11" w:rsidR="00B010D0" w:rsidDel="00BB33D1" w:rsidRDefault="00B010D0" w:rsidP="00DA17B7">
            <w:pPr>
              <w:rPr>
                <w:del w:id="4886" w:author="Mohammad Nayeem Hasan" w:date="2024-11-03T23:14:00Z" w16du:dateUtc="2024-11-03T17:14:00Z"/>
                <w:rFonts w:ascii="Times New Roman" w:hAnsi="Times New Roman" w:cs="Times New Roman"/>
                <w:sz w:val="24"/>
                <w:szCs w:val="24"/>
              </w:rPr>
            </w:pPr>
            <w:del w:id="4887" w:author="Mohammad Nayeem Hasan" w:date="2024-11-03T23:14:00Z" w16du:dateUtc="2024-11-03T17:14:00Z">
              <w:r w:rsidDel="00BB33D1">
                <w:rPr>
                  <w:rFonts w:ascii="Times New Roman" w:hAnsi="Times New Roman" w:cs="Times New Roman"/>
                  <w:sz w:val="24"/>
                  <w:szCs w:val="24"/>
                </w:rPr>
                <w:delText>185 (14.1)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2916B40" w14:textId="0FF7CB43" w:rsidR="00B010D0" w:rsidDel="00BB33D1" w:rsidRDefault="00B010D0" w:rsidP="00DA17B7">
            <w:pPr>
              <w:rPr>
                <w:del w:id="4888" w:author="Mohammad Nayeem Hasan" w:date="2024-11-03T23:14:00Z" w16du:dateUtc="2024-11-03T17:14:00Z"/>
                <w:rFonts w:ascii="Times New Roman" w:hAnsi="Times New Roman" w:cs="Times New Roman"/>
                <w:sz w:val="24"/>
                <w:szCs w:val="24"/>
              </w:rPr>
            </w:pPr>
            <w:del w:id="4889" w:author="Mohammad Nayeem Hasan" w:date="2024-11-03T23:14:00Z" w16du:dateUtc="2024-11-03T17:14:00Z">
              <w:r w:rsidDel="00BB33D1">
                <w:rPr>
                  <w:rFonts w:ascii="Times New Roman" w:hAnsi="Times New Roman" w:cs="Times New Roman"/>
                  <w:sz w:val="24"/>
                  <w:szCs w:val="24"/>
                </w:rPr>
                <w:delText>1129 (85.9)</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FCC6C90" w14:textId="44CFD9BC" w:rsidR="00B010D0" w:rsidDel="00BB33D1" w:rsidRDefault="00B010D0" w:rsidP="00DA17B7">
            <w:pPr>
              <w:rPr>
                <w:del w:id="4890" w:author="Mohammad Nayeem Hasan" w:date="2024-11-03T23:14:00Z" w16du:dateUtc="2024-11-03T17:14:00Z"/>
                <w:rFonts w:ascii="Times New Roman" w:hAnsi="Times New Roman" w:cs="Times New Roman"/>
                <w:b/>
                <w:bCs/>
                <w:sz w:val="24"/>
                <w:szCs w:val="24"/>
              </w:rPr>
            </w:pPr>
            <w:del w:id="4891" w:author="Mohammad Nayeem Hasan" w:date="2024-11-03T23:14:00Z" w16du:dateUtc="2024-11-03T17:14:00Z">
              <w:r w:rsidDel="00BB33D1">
                <w:rPr>
                  <w:rFonts w:ascii="Times New Roman" w:hAnsi="Times New Roman" w:cs="Times New Roman"/>
                  <w:b/>
                  <w:bCs/>
                  <w:sz w:val="24"/>
                  <w:szCs w:val="24"/>
                </w:rPr>
                <w:delText>&lt;0.001</w:delText>
              </w:r>
            </w:del>
          </w:p>
        </w:tc>
      </w:tr>
      <w:tr w:rsidR="00B010D0" w:rsidDel="00BB33D1" w14:paraId="6C371411" w14:textId="59887336" w:rsidTr="00DA17B7">
        <w:trPr>
          <w:trHeight w:val="138"/>
          <w:jc w:val="center"/>
          <w:del w:id="489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9117841" w14:textId="42BBE096" w:rsidR="00B010D0" w:rsidDel="00BB33D1" w:rsidRDefault="00B010D0" w:rsidP="00DA17B7">
            <w:pPr>
              <w:rPr>
                <w:del w:id="4893" w:author="Mohammad Nayeem Hasan" w:date="2024-11-03T23:14:00Z" w16du:dateUtc="2024-11-03T17:14:00Z"/>
                <w:rFonts w:ascii="Times New Roman" w:hAnsi="Times New Roman" w:cs="Times New Roman"/>
                <w:sz w:val="24"/>
                <w:szCs w:val="24"/>
              </w:rPr>
            </w:pPr>
            <w:del w:id="4894" w:author="Mohammad Nayeem Hasan" w:date="2024-11-03T23:14:00Z" w16du:dateUtc="2024-11-03T17:14:00Z">
              <w:r w:rsidDel="00BB33D1">
                <w:rPr>
                  <w:rFonts w:ascii="Times New Roman" w:hAnsi="Times New Roman" w:cs="Times New Roman"/>
                  <w:sz w:val="24"/>
                  <w:szCs w:val="24"/>
                </w:rPr>
                <w:delText>Chattogram</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E3F3B23" w14:textId="71B6D69D" w:rsidR="00B010D0" w:rsidDel="00BB33D1" w:rsidRDefault="00B010D0" w:rsidP="00DA17B7">
            <w:pPr>
              <w:rPr>
                <w:del w:id="4895" w:author="Mohammad Nayeem Hasan" w:date="2024-11-03T23:14:00Z" w16du:dateUtc="2024-11-03T17:14:00Z"/>
                <w:rFonts w:ascii="Times New Roman" w:hAnsi="Times New Roman" w:cs="Times New Roman"/>
                <w:sz w:val="24"/>
                <w:szCs w:val="24"/>
              </w:rPr>
            </w:pPr>
            <w:del w:id="4896" w:author="Mohammad Nayeem Hasan" w:date="2024-11-03T23:14:00Z" w16du:dateUtc="2024-11-03T17:14:00Z">
              <w:r w:rsidDel="00BB33D1">
                <w:rPr>
                  <w:rFonts w:ascii="Times New Roman" w:hAnsi="Times New Roman" w:cs="Times New Roman"/>
                  <w:sz w:val="24"/>
                  <w:szCs w:val="24"/>
                </w:rPr>
                <w:delText>515 (7.6)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ACCB2A4" w14:textId="50B4D522" w:rsidR="00B010D0" w:rsidDel="00BB33D1" w:rsidRDefault="00B010D0" w:rsidP="00DA17B7">
            <w:pPr>
              <w:rPr>
                <w:del w:id="4897" w:author="Mohammad Nayeem Hasan" w:date="2024-11-03T23:14:00Z" w16du:dateUtc="2024-11-03T17:14:00Z"/>
                <w:rFonts w:ascii="Times New Roman" w:hAnsi="Times New Roman" w:cs="Times New Roman"/>
                <w:sz w:val="24"/>
                <w:szCs w:val="24"/>
              </w:rPr>
            </w:pPr>
            <w:del w:id="4898" w:author="Mohammad Nayeem Hasan" w:date="2024-11-03T23:14:00Z" w16du:dateUtc="2024-11-03T17:14:00Z">
              <w:r w:rsidDel="00BB33D1">
                <w:rPr>
                  <w:rFonts w:ascii="Times New Roman" w:hAnsi="Times New Roman" w:cs="Times New Roman"/>
                  <w:sz w:val="24"/>
                  <w:szCs w:val="24"/>
                </w:rPr>
                <w:delText>6279 (92.4)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DFA0B" w14:textId="446152AB" w:rsidR="00B010D0" w:rsidDel="00BB33D1" w:rsidRDefault="00B010D0" w:rsidP="00DA17B7">
            <w:pPr>
              <w:rPr>
                <w:del w:id="489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9E683D" w14:textId="634C261C" w:rsidR="00B010D0" w:rsidDel="00BB33D1" w:rsidRDefault="00B010D0" w:rsidP="00DA17B7">
            <w:pPr>
              <w:rPr>
                <w:del w:id="4900" w:author="Mohammad Nayeem Hasan" w:date="2024-11-03T23:14:00Z" w16du:dateUtc="2024-11-03T17:14:00Z"/>
                <w:rFonts w:ascii="Times New Roman" w:hAnsi="Times New Roman" w:cs="Times New Roman"/>
                <w:sz w:val="24"/>
                <w:szCs w:val="24"/>
              </w:rPr>
            </w:pPr>
            <w:del w:id="4901" w:author="Mohammad Nayeem Hasan" w:date="2024-11-03T23:14:00Z" w16du:dateUtc="2024-11-03T17:14:00Z">
              <w:r w:rsidDel="00BB33D1">
                <w:rPr>
                  <w:rFonts w:ascii="Times New Roman" w:hAnsi="Times New Roman" w:cs="Times New Roman"/>
                  <w:sz w:val="24"/>
                  <w:szCs w:val="24"/>
                </w:rPr>
                <w:delText>218 (4.6)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D11C9BE" w14:textId="047C0D1F" w:rsidR="00B010D0" w:rsidDel="00BB33D1" w:rsidRDefault="00B010D0" w:rsidP="00DA17B7">
            <w:pPr>
              <w:rPr>
                <w:del w:id="4902" w:author="Mohammad Nayeem Hasan" w:date="2024-11-03T23:14:00Z" w16du:dateUtc="2024-11-03T17:14:00Z"/>
                <w:rFonts w:ascii="Times New Roman" w:hAnsi="Times New Roman" w:cs="Times New Roman"/>
                <w:sz w:val="24"/>
                <w:szCs w:val="24"/>
              </w:rPr>
            </w:pPr>
            <w:del w:id="4903" w:author="Mohammad Nayeem Hasan" w:date="2024-11-03T23:14:00Z" w16du:dateUtc="2024-11-03T17:14:00Z">
              <w:r w:rsidDel="00BB33D1">
                <w:rPr>
                  <w:rFonts w:ascii="Times New Roman" w:hAnsi="Times New Roman" w:cs="Times New Roman"/>
                  <w:sz w:val="24"/>
                  <w:szCs w:val="24"/>
                </w:rPr>
                <w:delText>4571 (95.4)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57935" w14:textId="26102106" w:rsidR="00B010D0" w:rsidDel="00BB33D1" w:rsidRDefault="00B010D0" w:rsidP="00DA17B7">
            <w:pPr>
              <w:rPr>
                <w:del w:id="4904"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B7B168" w14:textId="62AA64F6" w:rsidR="00B010D0" w:rsidDel="00BB33D1" w:rsidRDefault="00B010D0" w:rsidP="00DA17B7">
            <w:pPr>
              <w:rPr>
                <w:del w:id="4905" w:author="Mohammad Nayeem Hasan" w:date="2024-11-03T23:14:00Z" w16du:dateUtc="2024-11-03T17:14:00Z"/>
                <w:rFonts w:ascii="Times New Roman" w:hAnsi="Times New Roman" w:cs="Times New Roman"/>
                <w:sz w:val="24"/>
                <w:szCs w:val="24"/>
              </w:rPr>
            </w:pPr>
            <w:del w:id="4906" w:author="Mohammad Nayeem Hasan" w:date="2024-11-03T23:14:00Z" w16du:dateUtc="2024-11-03T17:14:00Z">
              <w:r w:rsidDel="00BB33D1">
                <w:rPr>
                  <w:rFonts w:ascii="Times New Roman" w:hAnsi="Times New Roman" w:cs="Times New Roman"/>
                  <w:sz w:val="24"/>
                  <w:szCs w:val="24"/>
                </w:rPr>
                <w:delText>380 (7.6)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11DC3BE" w14:textId="40E17446" w:rsidR="00B010D0" w:rsidDel="00BB33D1" w:rsidRDefault="00B010D0" w:rsidP="00DA17B7">
            <w:pPr>
              <w:rPr>
                <w:del w:id="4907" w:author="Mohammad Nayeem Hasan" w:date="2024-11-03T23:14:00Z" w16du:dateUtc="2024-11-03T17:14:00Z"/>
                <w:rFonts w:ascii="Times New Roman" w:hAnsi="Times New Roman" w:cs="Times New Roman"/>
                <w:sz w:val="24"/>
                <w:szCs w:val="24"/>
              </w:rPr>
            </w:pPr>
            <w:del w:id="4908" w:author="Mohammad Nayeem Hasan" w:date="2024-11-03T23:14:00Z" w16du:dateUtc="2024-11-03T17:14:00Z">
              <w:r w:rsidDel="00BB33D1">
                <w:rPr>
                  <w:rFonts w:ascii="Times New Roman" w:hAnsi="Times New Roman" w:cs="Times New Roman"/>
                  <w:sz w:val="24"/>
                  <w:szCs w:val="24"/>
                </w:rPr>
                <w:delText>4651 (92.4)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B054C" w14:textId="24367DE5" w:rsidR="00B010D0" w:rsidDel="00BB33D1" w:rsidRDefault="00B010D0" w:rsidP="00DA17B7">
            <w:pPr>
              <w:rPr>
                <w:del w:id="4909" w:author="Mohammad Nayeem Hasan" w:date="2024-11-03T23:14:00Z" w16du:dateUtc="2024-11-03T17:14:00Z"/>
                <w:rFonts w:ascii="Times New Roman" w:hAnsi="Times New Roman" w:cs="Times New Roman"/>
                <w:b/>
                <w:bCs/>
                <w:sz w:val="24"/>
                <w:szCs w:val="24"/>
              </w:rPr>
            </w:pPr>
          </w:p>
        </w:tc>
      </w:tr>
      <w:tr w:rsidR="00B010D0" w:rsidDel="00BB33D1" w14:paraId="143A2D31" w14:textId="36D4B1DB" w:rsidTr="00DA17B7">
        <w:trPr>
          <w:trHeight w:val="138"/>
          <w:jc w:val="center"/>
          <w:del w:id="491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809C54B" w14:textId="64D9830B" w:rsidR="00B010D0" w:rsidDel="00BB33D1" w:rsidRDefault="00B010D0" w:rsidP="00DA17B7">
            <w:pPr>
              <w:rPr>
                <w:del w:id="4911" w:author="Mohammad Nayeem Hasan" w:date="2024-11-03T23:14:00Z" w16du:dateUtc="2024-11-03T17:14:00Z"/>
                <w:rFonts w:ascii="Times New Roman" w:hAnsi="Times New Roman" w:cs="Times New Roman"/>
                <w:sz w:val="24"/>
                <w:szCs w:val="24"/>
              </w:rPr>
            </w:pPr>
            <w:del w:id="4912" w:author="Mohammad Nayeem Hasan" w:date="2024-11-03T23:14:00Z" w16du:dateUtc="2024-11-03T17:14:00Z">
              <w:r w:rsidDel="00BB33D1">
                <w:rPr>
                  <w:rFonts w:ascii="Times New Roman" w:hAnsi="Times New Roman" w:cs="Times New Roman"/>
                  <w:sz w:val="24"/>
                  <w:szCs w:val="24"/>
                </w:rPr>
                <w:delText>Dhaka</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9E27E20" w14:textId="1A33E59D" w:rsidR="00B010D0" w:rsidDel="00BB33D1" w:rsidRDefault="00B010D0" w:rsidP="00DA17B7">
            <w:pPr>
              <w:rPr>
                <w:del w:id="4913" w:author="Mohammad Nayeem Hasan" w:date="2024-11-03T23:14:00Z" w16du:dateUtc="2024-11-03T17:14:00Z"/>
                <w:rFonts w:ascii="Times New Roman" w:hAnsi="Times New Roman" w:cs="Times New Roman"/>
                <w:sz w:val="24"/>
                <w:szCs w:val="24"/>
              </w:rPr>
            </w:pPr>
            <w:del w:id="4914" w:author="Mohammad Nayeem Hasan" w:date="2024-11-03T23:14:00Z" w16du:dateUtc="2024-11-03T17:14:00Z">
              <w:r w:rsidDel="00BB33D1">
                <w:rPr>
                  <w:rFonts w:ascii="Times New Roman" w:hAnsi="Times New Roman" w:cs="Times New Roman"/>
                  <w:sz w:val="24"/>
                  <w:szCs w:val="24"/>
                </w:rPr>
                <w:delText>704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10D6E17" w14:textId="15173961" w:rsidR="00B010D0" w:rsidDel="00BB33D1" w:rsidRDefault="00B010D0" w:rsidP="00DA17B7">
            <w:pPr>
              <w:rPr>
                <w:del w:id="4915" w:author="Mohammad Nayeem Hasan" w:date="2024-11-03T23:14:00Z" w16du:dateUtc="2024-11-03T17:14:00Z"/>
                <w:rFonts w:ascii="Times New Roman" w:hAnsi="Times New Roman" w:cs="Times New Roman"/>
                <w:sz w:val="24"/>
                <w:szCs w:val="24"/>
              </w:rPr>
            </w:pPr>
            <w:del w:id="4916" w:author="Mohammad Nayeem Hasan" w:date="2024-11-03T23:14:00Z" w16du:dateUtc="2024-11-03T17:14:00Z">
              <w:r w:rsidDel="00BB33D1">
                <w:rPr>
                  <w:rFonts w:ascii="Times New Roman" w:hAnsi="Times New Roman" w:cs="Times New Roman"/>
                  <w:sz w:val="24"/>
                  <w:szCs w:val="24"/>
                </w:rPr>
                <w:delText>9228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2160" w14:textId="3700EDBE" w:rsidR="00B010D0" w:rsidDel="00BB33D1" w:rsidRDefault="00B010D0" w:rsidP="00DA17B7">
            <w:pPr>
              <w:rPr>
                <w:del w:id="4917"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1E427B" w14:textId="4DFB845A" w:rsidR="00B010D0" w:rsidDel="00BB33D1" w:rsidRDefault="00B010D0" w:rsidP="00DA17B7">
            <w:pPr>
              <w:rPr>
                <w:del w:id="4918" w:author="Mohammad Nayeem Hasan" w:date="2024-11-03T23:14:00Z" w16du:dateUtc="2024-11-03T17:14:00Z"/>
                <w:rFonts w:ascii="Times New Roman" w:hAnsi="Times New Roman" w:cs="Times New Roman"/>
                <w:sz w:val="24"/>
                <w:szCs w:val="24"/>
              </w:rPr>
            </w:pPr>
            <w:del w:id="4919" w:author="Mohammad Nayeem Hasan" w:date="2024-11-03T23:14:00Z" w16du:dateUtc="2024-11-03T17:14:00Z">
              <w:r w:rsidDel="00BB33D1">
                <w:rPr>
                  <w:rFonts w:ascii="Times New Roman" w:hAnsi="Times New Roman" w:cs="Times New Roman"/>
                  <w:sz w:val="24"/>
                  <w:szCs w:val="24"/>
                </w:rPr>
                <w:delText>224 (3.5)</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1E94405" w14:textId="446DAF8B" w:rsidR="00B010D0" w:rsidDel="00BB33D1" w:rsidRDefault="00B010D0" w:rsidP="00DA17B7">
            <w:pPr>
              <w:rPr>
                <w:del w:id="4920" w:author="Mohammad Nayeem Hasan" w:date="2024-11-03T23:14:00Z" w16du:dateUtc="2024-11-03T17:14:00Z"/>
                <w:rFonts w:ascii="Times New Roman" w:hAnsi="Times New Roman" w:cs="Times New Roman"/>
                <w:sz w:val="24"/>
                <w:szCs w:val="24"/>
              </w:rPr>
            </w:pPr>
            <w:del w:id="4921" w:author="Mohammad Nayeem Hasan" w:date="2024-11-03T23:14:00Z" w16du:dateUtc="2024-11-03T17:14:00Z">
              <w:r w:rsidDel="00BB33D1">
                <w:rPr>
                  <w:rFonts w:ascii="Times New Roman" w:hAnsi="Times New Roman" w:cs="Times New Roman"/>
                  <w:sz w:val="24"/>
                  <w:szCs w:val="24"/>
                </w:rPr>
                <w:delText>6231 (96.5)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35DC4" w14:textId="3EF44562" w:rsidR="00B010D0" w:rsidDel="00BB33D1" w:rsidRDefault="00B010D0" w:rsidP="00DA17B7">
            <w:pPr>
              <w:rPr>
                <w:del w:id="4922"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90FBE6" w14:textId="47DCAD7E" w:rsidR="00B010D0" w:rsidDel="00BB33D1" w:rsidRDefault="00B010D0" w:rsidP="00DA17B7">
            <w:pPr>
              <w:rPr>
                <w:del w:id="4923" w:author="Mohammad Nayeem Hasan" w:date="2024-11-03T23:14:00Z" w16du:dateUtc="2024-11-03T17:14:00Z"/>
                <w:rFonts w:ascii="Times New Roman" w:hAnsi="Times New Roman" w:cs="Times New Roman"/>
                <w:sz w:val="24"/>
                <w:szCs w:val="24"/>
              </w:rPr>
            </w:pPr>
            <w:del w:id="4924" w:author="Mohammad Nayeem Hasan" w:date="2024-11-03T23:14:00Z" w16du:dateUtc="2024-11-03T17:14:00Z">
              <w:r w:rsidDel="00BB33D1">
                <w:rPr>
                  <w:rFonts w:ascii="Times New Roman" w:hAnsi="Times New Roman" w:cs="Times New Roman"/>
                  <w:sz w:val="24"/>
                  <w:szCs w:val="24"/>
                </w:rPr>
                <w:delText>311 (5.7)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A1C7C46" w14:textId="17B4ADD6" w:rsidR="00B010D0" w:rsidDel="00BB33D1" w:rsidRDefault="00B010D0" w:rsidP="00DA17B7">
            <w:pPr>
              <w:rPr>
                <w:del w:id="4925" w:author="Mohammad Nayeem Hasan" w:date="2024-11-03T23:14:00Z" w16du:dateUtc="2024-11-03T17:14:00Z"/>
                <w:rFonts w:ascii="Times New Roman" w:hAnsi="Times New Roman" w:cs="Times New Roman"/>
                <w:sz w:val="24"/>
                <w:szCs w:val="24"/>
              </w:rPr>
            </w:pPr>
            <w:del w:id="4926" w:author="Mohammad Nayeem Hasan" w:date="2024-11-03T23:14:00Z" w16du:dateUtc="2024-11-03T17:14:00Z">
              <w:r w:rsidDel="00BB33D1">
                <w:rPr>
                  <w:rFonts w:ascii="Times New Roman" w:hAnsi="Times New Roman" w:cs="Times New Roman"/>
                  <w:sz w:val="24"/>
                  <w:szCs w:val="24"/>
                </w:rPr>
                <w:delText>5177 (94.3)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85B79" w14:textId="097DB6A6" w:rsidR="00B010D0" w:rsidDel="00BB33D1" w:rsidRDefault="00B010D0" w:rsidP="00DA17B7">
            <w:pPr>
              <w:rPr>
                <w:del w:id="4927" w:author="Mohammad Nayeem Hasan" w:date="2024-11-03T23:14:00Z" w16du:dateUtc="2024-11-03T17:14:00Z"/>
                <w:rFonts w:ascii="Times New Roman" w:hAnsi="Times New Roman" w:cs="Times New Roman"/>
                <w:b/>
                <w:bCs/>
                <w:sz w:val="24"/>
                <w:szCs w:val="24"/>
              </w:rPr>
            </w:pPr>
          </w:p>
        </w:tc>
      </w:tr>
      <w:tr w:rsidR="00B010D0" w:rsidDel="00BB33D1" w14:paraId="338105A0" w14:textId="36D9E339" w:rsidTr="00DA17B7">
        <w:trPr>
          <w:trHeight w:val="138"/>
          <w:jc w:val="center"/>
          <w:del w:id="492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6E46A93" w14:textId="649334CB" w:rsidR="00B010D0" w:rsidDel="00BB33D1" w:rsidRDefault="00B010D0" w:rsidP="00DA17B7">
            <w:pPr>
              <w:rPr>
                <w:del w:id="4929" w:author="Mohammad Nayeem Hasan" w:date="2024-11-03T23:14:00Z" w16du:dateUtc="2024-11-03T17:14:00Z"/>
                <w:rFonts w:ascii="Times New Roman" w:hAnsi="Times New Roman" w:cs="Times New Roman"/>
                <w:sz w:val="24"/>
                <w:szCs w:val="24"/>
              </w:rPr>
            </w:pPr>
            <w:del w:id="4930" w:author="Mohammad Nayeem Hasan" w:date="2024-11-03T23:14:00Z" w16du:dateUtc="2024-11-03T17:14:00Z">
              <w:r w:rsidDel="00BB33D1">
                <w:rPr>
                  <w:rFonts w:ascii="Times New Roman" w:hAnsi="Times New Roman" w:cs="Times New Roman"/>
                  <w:sz w:val="24"/>
                  <w:szCs w:val="24"/>
                </w:rPr>
                <w:delText>Khulna</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3D93E9A" w14:textId="5B21C259" w:rsidR="00B010D0" w:rsidDel="00BB33D1" w:rsidRDefault="00B010D0" w:rsidP="00DA17B7">
            <w:pPr>
              <w:rPr>
                <w:del w:id="4931" w:author="Mohammad Nayeem Hasan" w:date="2024-11-03T23:14:00Z" w16du:dateUtc="2024-11-03T17:14:00Z"/>
                <w:rFonts w:ascii="Times New Roman" w:hAnsi="Times New Roman" w:cs="Times New Roman"/>
                <w:sz w:val="24"/>
                <w:szCs w:val="24"/>
              </w:rPr>
            </w:pPr>
            <w:del w:id="4932" w:author="Mohammad Nayeem Hasan" w:date="2024-11-03T23:14:00Z" w16du:dateUtc="2024-11-03T17:14:00Z">
              <w:r w:rsidDel="00BB33D1">
                <w:rPr>
                  <w:rFonts w:ascii="Times New Roman" w:hAnsi="Times New Roman" w:cs="Times New Roman"/>
                  <w:sz w:val="24"/>
                  <w:szCs w:val="24"/>
                </w:rPr>
                <w:delText>139 (4.4)</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043726F" w14:textId="0F07A4EF" w:rsidR="00B010D0" w:rsidDel="00BB33D1" w:rsidRDefault="00B010D0" w:rsidP="00DA17B7">
            <w:pPr>
              <w:rPr>
                <w:del w:id="4933" w:author="Mohammad Nayeem Hasan" w:date="2024-11-03T23:14:00Z" w16du:dateUtc="2024-11-03T17:14:00Z"/>
                <w:rFonts w:ascii="Times New Roman" w:hAnsi="Times New Roman" w:cs="Times New Roman"/>
                <w:sz w:val="24"/>
                <w:szCs w:val="24"/>
              </w:rPr>
            </w:pPr>
            <w:del w:id="4934" w:author="Mohammad Nayeem Hasan" w:date="2024-11-03T23:14:00Z" w16du:dateUtc="2024-11-03T17:14:00Z">
              <w:r w:rsidDel="00BB33D1">
                <w:rPr>
                  <w:rFonts w:ascii="Times New Roman" w:hAnsi="Times New Roman" w:cs="Times New Roman"/>
                  <w:sz w:val="24"/>
                  <w:szCs w:val="24"/>
                </w:rPr>
                <w:delText>3008 (95.6)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9FA05" w14:textId="334F27BC" w:rsidR="00B010D0" w:rsidDel="00BB33D1" w:rsidRDefault="00B010D0" w:rsidP="00DA17B7">
            <w:pPr>
              <w:rPr>
                <w:del w:id="493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4968A9" w14:textId="62FBAFCE" w:rsidR="00B010D0" w:rsidDel="00BB33D1" w:rsidRDefault="00B010D0" w:rsidP="00DA17B7">
            <w:pPr>
              <w:rPr>
                <w:del w:id="4936" w:author="Mohammad Nayeem Hasan" w:date="2024-11-03T23:14:00Z" w16du:dateUtc="2024-11-03T17:14:00Z"/>
                <w:rFonts w:ascii="Times New Roman" w:hAnsi="Times New Roman" w:cs="Times New Roman"/>
                <w:sz w:val="24"/>
                <w:szCs w:val="24"/>
              </w:rPr>
            </w:pPr>
            <w:del w:id="4937" w:author="Mohammad Nayeem Hasan" w:date="2024-11-03T23:14:00Z" w16du:dateUtc="2024-11-03T17:14:00Z">
              <w:r w:rsidDel="00BB33D1">
                <w:rPr>
                  <w:rFonts w:ascii="Times New Roman" w:hAnsi="Times New Roman" w:cs="Times New Roman"/>
                  <w:sz w:val="24"/>
                  <w:szCs w:val="24"/>
                </w:rPr>
                <w:delText>67 (3.3)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940E2E0" w14:textId="143E4E73" w:rsidR="00B010D0" w:rsidDel="00BB33D1" w:rsidRDefault="00B010D0" w:rsidP="00DA17B7">
            <w:pPr>
              <w:rPr>
                <w:del w:id="4938" w:author="Mohammad Nayeem Hasan" w:date="2024-11-03T23:14:00Z" w16du:dateUtc="2024-11-03T17:14:00Z"/>
                <w:rFonts w:ascii="Times New Roman" w:hAnsi="Times New Roman" w:cs="Times New Roman"/>
                <w:sz w:val="24"/>
                <w:szCs w:val="24"/>
              </w:rPr>
            </w:pPr>
            <w:del w:id="4939" w:author="Mohammad Nayeem Hasan" w:date="2024-11-03T23:14:00Z" w16du:dateUtc="2024-11-03T17:14:00Z">
              <w:r w:rsidDel="00BB33D1">
                <w:rPr>
                  <w:rFonts w:ascii="Times New Roman" w:hAnsi="Times New Roman" w:cs="Times New Roman"/>
                  <w:sz w:val="24"/>
                  <w:szCs w:val="24"/>
                </w:rPr>
                <w:delText>1942 (96.7)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C9028" w14:textId="3554410F" w:rsidR="00B010D0" w:rsidDel="00BB33D1" w:rsidRDefault="00B010D0" w:rsidP="00DA17B7">
            <w:pPr>
              <w:rPr>
                <w:del w:id="4940"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430DC5" w14:textId="3D37C008" w:rsidR="00B010D0" w:rsidDel="00BB33D1" w:rsidRDefault="00B010D0" w:rsidP="00DA17B7">
            <w:pPr>
              <w:rPr>
                <w:del w:id="4941" w:author="Mohammad Nayeem Hasan" w:date="2024-11-03T23:14:00Z" w16du:dateUtc="2024-11-03T17:14:00Z"/>
                <w:rFonts w:ascii="Times New Roman" w:hAnsi="Times New Roman" w:cs="Times New Roman"/>
                <w:sz w:val="24"/>
                <w:szCs w:val="24"/>
              </w:rPr>
            </w:pPr>
            <w:del w:id="4942" w:author="Mohammad Nayeem Hasan" w:date="2024-11-03T23:14:00Z" w16du:dateUtc="2024-11-03T17:14:00Z">
              <w:r w:rsidDel="00BB33D1">
                <w:rPr>
                  <w:rFonts w:ascii="Times New Roman" w:hAnsi="Times New Roman" w:cs="Times New Roman"/>
                  <w:sz w:val="24"/>
                  <w:szCs w:val="24"/>
                </w:rPr>
                <w:delText>155 (6.5)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C742417" w14:textId="7F71C2F8" w:rsidR="00B010D0" w:rsidDel="00BB33D1" w:rsidRDefault="00B010D0" w:rsidP="00DA17B7">
            <w:pPr>
              <w:rPr>
                <w:del w:id="4943" w:author="Mohammad Nayeem Hasan" w:date="2024-11-03T23:14:00Z" w16du:dateUtc="2024-11-03T17:14:00Z"/>
                <w:rFonts w:ascii="Times New Roman" w:hAnsi="Times New Roman" w:cs="Times New Roman"/>
                <w:sz w:val="24"/>
                <w:szCs w:val="24"/>
              </w:rPr>
            </w:pPr>
            <w:del w:id="4944" w:author="Mohammad Nayeem Hasan" w:date="2024-11-03T23:14:00Z" w16du:dateUtc="2024-11-03T17:14:00Z">
              <w:r w:rsidDel="00BB33D1">
                <w:rPr>
                  <w:rFonts w:ascii="Times New Roman" w:hAnsi="Times New Roman" w:cs="Times New Roman"/>
                  <w:sz w:val="24"/>
                  <w:szCs w:val="24"/>
                </w:rPr>
                <w:delText>2238 (93.5)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98B48" w14:textId="4A51954F" w:rsidR="00B010D0" w:rsidDel="00BB33D1" w:rsidRDefault="00B010D0" w:rsidP="00DA17B7">
            <w:pPr>
              <w:rPr>
                <w:del w:id="4945" w:author="Mohammad Nayeem Hasan" w:date="2024-11-03T23:14:00Z" w16du:dateUtc="2024-11-03T17:14:00Z"/>
                <w:rFonts w:ascii="Times New Roman" w:hAnsi="Times New Roman" w:cs="Times New Roman"/>
                <w:b/>
                <w:bCs/>
                <w:sz w:val="24"/>
                <w:szCs w:val="24"/>
              </w:rPr>
            </w:pPr>
          </w:p>
        </w:tc>
      </w:tr>
      <w:tr w:rsidR="00B010D0" w:rsidDel="00BB33D1" w14:paraId="5633EF5F" w14:textId="7DCB0FE0" w:rsidTr="00DA17B7">
        <w:trPr>
          <w:trHeight w:val="138"/>
          <w:jc w:val="center"/>
          <w:del w:id="494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77C19500" w14:textId="676C926B" w:rsidR="00B010D0" w:rsidDel="00BB33D1" w:rsidRDefault="00B010D0" w:rsidP="00DA17B7">
            <w:pPr>
              <w:rPr>
                <w:del w:id="4947" w:author="Mohammad Nayeem Hasan" w:date="2024-11-03T23:14:00Z" w16du:dateUtc="2024-11-03T17:14:00Z"/>
                <w:rFonts w:ascii="Times New Roman" w:hAnsi="Times New Roman" w:cs="Times New Roman"/>
                <w:sz w:val="24"/>
                <w:szCs w:val="24"/>
              </w:rPr>
            </w:pPr>
            <w:del w:id="4948" w:author="Mohammad Nayeem Hasan" w:date="2024-11-03T23:14:00Z" w16du:dateUtc="2024-11-03T17:14:00Z">
              <w:r w:rsidDel="00BB33D1">
                <w:rPr>
                  <w:rFonts w:ascii="Times New Roman" w:hAnsi="Times New Roman" w:cs="Times New Roman"/>
                  <w:sz w:val="24"/>
                  <w:szCs w:val="24"/>
                </w:rPr>
                <w:delText>Mymensingh</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87E24F3" w14:textId="0DFD7173" w:rsidR="00B010D0" w:rsidDel="00BB33D1" w:rsidRDefault="00B010D0" w:rsidP="00DA17B7">
            <w:pPr>
              <w:rPr>
                <w:del w:id="4949" w:author="Mohammad Nayeem Hasan" w:date="2024-11-03T23:14:00Z" w16du:dateUtc="2024-11-03T17:14:00Z"/>
                <w:rFonts w:ascii="Times New Roman" w:hAnsi="Times New Roman" w:cs="Times New Roman"/>
                <w:sz w:val="24"/>
                <w:szCs w:val="24"/>
              </w:rPr>
            </w:pPr>
            <w:del w:id="4950"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7A5C532B" w14:textId="4D2BC32C" w:rsidR="00B010D0" w:rsidDel="00BB33D1" w:rsidRDefault="00B010D0" w:rsidP="00DA17B7">
            <w:pPr>
              <w:rPr>
                <w:del w:id="4951" w:author="Mohammad Nayeem Hasan" w:date="2024-11-03T23:14:00Z" w16du:dateUtc="2024-11-03T17:14:00Z"/>
                <w:rFonts w:ascii="Times New Roman" w:hAnsi="Times New Roman" w:cs="Times New Roman"/>
                <w:sz w:val="24"/>
                <w:szCs w:val="24"/>
              </w:rPr>
            </w:pPr>
            <w:del w:id="4952"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F911B" w14:textId="22EB5D95" w:rsidR="00B010D0" w:rsidDel="00BB33D1" w:rsidRDefault="00B010D0" w:rsidP="00DA17B7">
            <w:pPr>
              <w:rPr>
                <w:del w:id="4953"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B9E95A4" w14:textId="3BF21542" w:rsidR="00B010D0" w:rsidDel="00BB33D1" w:rsidRDefault="00B010D0" w:rsidP="00DA17B7">
            <w:pPr>
              <w:rPr>
                <w:del w:id="4954" w:author="Mohammad Nayeem Hasan" w:date="2024-11-03T23:14:00Z" w16du:dateUtc="2024-11-03T17:14:00Z"/>
                <w:rFonts w:ascii="Times New Roman" w:hAnsi="Times New Roman" w:cs="Times New Roman"/>
                <w:sz w:val="24"/>
                <w:szCs w:val="24"/>
              </w:rPr>
            </w:pPr>
            <w:del w:id="4955" w:author="Mohammad Nayeem Hasan" w:date="2024-11-03T23:14:00Z" w16du:dateUtc="2024-11-03T17:14:00Z">
              <w:r w:rsidDel="00BB33D1">
                <w:rPr>
                  <w:rFonts w:ascii="Times New Roman" w:hAnsi="Times New Roman" w:cs="Times New Roman"/>
                  <w:sz w:val="24"/>
                  <w:szCs w:val="24"/>
                </w:rPr>
                <w:delText>-</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DDFB6CF" w14:textId="44A0B12C" w:rsidR="00B010D0" w:rsidDel="00BB33D1" w:rsidRDefault="00B010D0" w:rsidP="00DA17B7">
            <w:pPr>
              <w:rPr>
                <w:del w:id="4956" w:author="Mohammad Nayeem Hasan" w:date="2024-11-03T23:14:00Z" w16du:dateUtc="2024-11-03T17:14:00Z"/>
                <w:rFonts w:ascii="Times New Roman" w:hAnsi="Times New Roman" w:cs="Times New Roman"/>
                <w:sz w:val="24"/>
                <w:szCs w:val="24"/>
              </w:rPr>
            </w:pPr>
            <w:del w:id="4957"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74CAFC" w14:textId="63B9B96D" w:rsidR="00B010D0" w:rsidDel="00BB33D1" w:rsidRDefault="00B010D0" w:rsidP="00DA17B7">
            <w:pPr>
              <w:rPr>
                <w:del w:id="4958"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9C10B2" w14:textId="3F2C5F6A" w:rsidR="00B010D0" w:rsidDel="00BB33D1" w:rsidRDefault="00B010D0" w:rsidP="00DA17B7">
            <w:pPr>
              <w:rPr>
                <w:del w:id="4959" w:author="Mohammad Nayeem Hasan" w:date="2024-11-03T23:14:00Z" w16du:dateUtc="2024-11-03T17:14:00Z"/>
                <w:rFonts w:ascii="Times New Roman" w:hAnsi="Times New Roman" w:cs="Times New Roman"/>
                <w:sz w:val="24"/>
                <w:szCs w:val="24"/>
              </w:rPr>
            </w:pPr>
            <w:del w:id="4960" w:author="Mohammad Nayeem Hasan" w:date="2024-11-03T23:14:00Z" w16du:dateUtc="2024-11-03T17:14:00Z">
              <w:r w:rsidDel="00BB33D1">
                <w:rPr>
                  <w:rFonts w:ascii="Times New Roman" w:hAnsi="Times New Roman" w:cs="Times New Roman"/>
                  <w:sz w:val="24"/>
                  <w:szCs w:val="24"/>
                </w:rPr>
                <w:delText>153 (8.7)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7394CC2" w14:textId="75636B64" w:rsidR="00B010D0" w:rsidDel="00BB33D1" w:rsidRDefault="00B010D0" w:rsidP="00DA17B7">
            <w:pPr>
              <w:rPr>
                <w:del w:id="4961" w:author="Mohammad Nayeem Hasan" w:date="2024-11-03T23:14:00Z" w16du:dateUtc="2024-11-03T17:14:00Z"/>
                <w:rFonts w:ascii="Times New Roman" w:hAnsi="Times New Roman" w:cs="Times New Roman"/>
                <w:sz w:val="24"/>
                <w:szCs w:val="24"/>
              </w:rPr>
            </w:pPr>
            <w:del w:id="4962" w:author="Mohammad Nayeem Hasan" w:date="2024-11-03T23:14:00Z" w16du:dateUtc="2024-11-03T17:14:00Z">
              <w:r w:rsidDel="00BB33D1">
                <w:rPr>
                  <w:rFonts w:ascii="Times New Roman" w:hAnsi="Times New Roman" w:cs="Times New Roman"/>
                  <w:sz w:val="24"/>
                  <w:szCs w:val="24"/>
                </w:rPr>
                <w:delText>1597 (91.3)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2B558" w14:textId="021BC116" w:rsidR="00B010D0" w:rsidDel="00BB33D1" w:rsidRDefault="00B010D0" w:rsidP="00DA17B7">
            <w:pPr>
              <w:rPr>
                <w:del w:id="4963" w:author="Mohammad Nayeem Hasan" w:date="2024-11-03T23:14:00Z" w16du:dateUtc="2024-11-03T17:14:00Z"/>
                <w:rFonts w:ascii="Times New Roman" w:hAnsi="Times New Roman" w:cs="Times New Roman"/>
                <w:b/>
                <w:bCs/>
                <w:sz w:val="24"/>
                <w:szCs w:val="24"/>
              </w:rPr>
            </w:pPr>
          </w:p>
        </w:tc>
      </w:tr>
      <w:tr w:rsidR="00B010D0" w:rsidDel="00BB33D1" w14:paraId="3BD5EC1A" w14:textId="6C8C3463" w:rsidTr="00DA17B7">
        <w:trPr>
          <w:trHeight w:val="138"/>
          <w:jc w:val="center"/>
          <w:del w:id="496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172F9D6" w14:textId="45A5188A" w:rsidR="00B010D0" w:rsidDel="00BB33D1" w:rsidRDefault="00B010D0" w:rsidP="00DA17B7">
            <w:pPr>
              <w:rPr>
                <w:del w:id="4965" w:author="Mohammad Nayeem Hasan" w:date="2024-11-03T23:14:00Z" w16du:dateUtc="2024-11-03T17:14:00Z"/>
                <w:rFonts w:ascii="Times New Roman" w:hAnsi="Times New Roman" w:cs="Times New Roman"/>
                <w:sz w:val="24"/>
                <w:szCs w:val="24"/>
              </w:rPr>
            </w:pPr>
            <w:del w:id="4966" w:author="Mohammad Nayeem Hasan" w:date="2024-11-03T23:14:00Z" w16du:dateUtc="2024-11-03T17:14:00Z">
              <w:r w:rsidDel="00BB33D1">
                <w:rPr>
                  <w:rFonts w:ascii="Times New Roman" w:hAnsi="Times New Roman" w:cs="Times New Roman"/>
                  <w:sz w:val="24"/>
                  <w:szCs w:val="24"/>
                </w:rPr>
                <w:delText>Rajshahi</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2E756EA" w14:textId="69C7C4DE" w:rsidR="00B010D0" w:rsidDel="00BB33D1" w:rsidRDefault="00B010D0" w:rsidP="00DA17B7">
            <w:pPr>
              <w:rPr>
                <w:del w:id="4967" w:author="Mohammad Nayeem Hasan" w:date="2024-11-03T23:14:00Z" w16du:dateUtc="2024-11-03T17:14:00Z"/>
                <w:rFonts w:ascii="Times New Roman" w:hAnsi="Times New Roman" w:cs="Times New Roman"/>
                <w:sz w:val="24"/>
                <w:szCs w:val="24"/>
              </w:rPr>
            </w:pPr>
            <w:del w:id="4968" w:author="Mohammad Nayeem Hasan" w:date="2024-11-03T23:14:00Z" w16du:dateUtc="2024-11-03T17:14:00Z">
              <w:r w:rsidDel="00BB33D1">
                <w:rPr>
                  <w:rFonts w:ascii="Times New Roman" w:hAnsi="Times New Roman" w:cs="Times New Roman"/>
                  <w:sz w:val="24"/>
                  <w:szCs w:val="24"/>
                </w:rPr>
                <w:delText>540 (7.4)</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FFE367D" w14:textId="1D53A3DF" w:rsidR="00B010D0" w:rsidDel="00BB33D1" w:rsidRDefault="00B010D0" w:rsidP="00DA17B7">
            <w:pPr>
              <w:rPr>
                <w:del w:id="4969" w:author="Mohammad Nayeem Hasan" w:date="2024-11-03T23:14:00Z" w16du:dateUtc="2024-11-03T17:14:00Z"/>
                <w:rFonts w:ascii="Times New Roman" w:hAnsi="Times New Roman" w:cs="Times New Roman"/>
                <w:sz w:val="24"/>
                <w:szCs w:val="24"/>
              </w:rPr>
            </w:pPr>
            <w:del w:id="4970" w:author="Mohammad Nayeem Hasan" w:date="2024-11-03T23:14:00Z" w16du:dateUtc="2024-11-03T17:14:00Z">
              <w:r w:rsidDel="00BB33D1">
                <w:rPr>
                  <w:rFonts w:ascii="Times New Roman" w:hAnsi="Times New Roman" w:cs="Times New Roman"/>
                  <w:sz w:val="24"/>
                  <w:szCs w:val="24"/>
                </w:rPr>
                <w:delText>6743 (92.6)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D06F8" w14:textId="2CC266B9" w:rsidR="00B010D0" w:rsidDel="00BB33D1" w:rsidRDefault="00B010D0" w:rsidP="00DA17B7">
            <w:pPr>
              <w:rPr>
                <w:del w:id="497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811C5B" w14:textId="400D17DF" w:rsidR="00B010D0" w:rsidDel="00BB33D1" w:rsidRDefault="00B010D0" w:rsidP="00DA17B7">
            <w:pPr>
              <w:rPr>
                <w:del w:id="4972" w:author="Mohammad Nayeem Hasan" w:date="2024-11-03T23:14:00Z" w16du:dateUtc="2024-11-03T17:14:00Z"/>
                <w:rFonts w:ascii="Times New Roman" w:hAnsi="Times New Roman" w:cs="Times New Roman"/>
                <w:sz w:val="24"/>
                <w:szCs w:val="24"/>
              </w:rPr>
            </w:pPr>
            <w:del w:id="4973" w:author="Mohammad Nayeem Hasan" w:date="2024-11-03T23:14:00Z" w16du:dateUtc="2024-11-03T17:14:00Z">
              <w:r w:rsidDel="00BB33D1">
                <w:rPr>
                  <w:rFonts w:ascii="Times New Roman" w:hAnsi="Times New Roman" w:cs="Times New Roman"/>
                  <w:sz w:val="24"/>
                  <w:szCs w:val="24"/>
                </w:rPr>
                <w:delText>85 (3.6)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52994BD" w14:textId="7602E39D" w:rsidR="00B010D0" w:rsidDel="00BB33D1" w:rsidRDefault="00B010D0" w:rsidP="00DA17B7">
            <w:pPr>
              <w:rPr>
                <w:del w:id="4974" w:author="Mohammad Nayeem Hasan" w:date="2024-11-03T23:14:00Z" w16du:dateUtc="2024-11-03T17:14:00Z"/>
                <w:rFonts w:ascii="Times New Roman" w:hAnsi="Times New Roman" w:cs="Times New Roman"/>
                <w:sz w:val="24"/>
                <w:szCs w:val="24"/>
              </w:rPr>
            </w:pPr>
            <w:del w:id="4975" w:author="Mohammad Nayeem Hasan" w:date="2024-11-03T23:14:00Z" w16du:dateUtc="2024-11-03T17:14:00Z">
              <w:r w:rsidDel="00BB33D1">
                <w:rPr>
                  <w:rFonts w:ascii="Times New Roman" w:hAnsi="Times New Roman" w:cs="Times New Roman"/>
                  <w:sz w:val="24"/>
                  <w:szCs w:val="24"/>
                </w:rPr>
                <w:delText>2319 (96.4)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C1405" w14:textId="67E30235" w:rsidR="00B010D0" w:rsidDel="00BB33D1" w:rsidRDefault="00B010D0" w:rsidP="00DA17B7">
            <w:pPr>
              <w:rPr>
                <w:del w:id="4976"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D8B2E0" w14:textId="31D81FFA" w:rsidR="00B010D0" w:rsidDel="00BB33D1" w:rsidRDefault="00B010D0" w:rsidP="00DA17B7">
            <w:pPr>
              <w:rPr>
                <w:del w:id="4977" w:author="Mohammad Nayeem Hasan" w:date="2024-11-03T23:14:00Z" w16du:dateUtc="2024-11-03T17:14:00Z"/>
                <w:rFonts w:ascii="Times New Roman" w:hAnsi="Times New Roman" w:cs="Times New Roman"/>
                <w:sz w:val="24"/>
                <w:szCs w:val="24"/>
              </w:rPr>
            </w:pPr>
            <w:del w:id="4978" w:author="Mohammad Nayeem Hasan" w:date="2024-11-03T23:14:00Z" w16du:dateUtc="2024-11-03T17:14:00Z">
              <w:r w:rsidDel="00BB33D1">
                <w:rPr>
                  <w:rFonts w:ascii="Times New Roman" w:hAnsi="Times New Roman" w:cs="Times New Roman"/>
                  <w:sz w:val="24"/>
                  <w:szCs w:val="24"/>
                </w:rPr>
                <w:delText>182 (6.6)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252F18C" w14:textId="425D000E" w:rsidR="00B010D0" w:rsidDel="00BB33D1" w:rsidRDefault="00B010D0" w:rsidP="00DA17B7">
            <w:pPr>
              <w:rPr>
                <w:del w:id="4979" w:author="Mohammad Nayeem Hasan" w:date="2024-11-03T23:14:00Z" w16du:dateUtc="2024-11-03T17:14:00Z"/>
                <w:rFonts w:ascii="Times New Roman" w:hAnsi="Times New Roman" w:cs="Times New Roman"/>
                <w:sz w:val="24"/>
                <w:szCs w:val="24"/>
              </w:rPr>
            </w:pPr>
            <w:del w:id="4980" w:author="Mohammad Nayeem Hasan" w:date="2024-11-03T23:14:00Z" w16du:dateUtc="2024-11-03T17:14:00Z">
              <w:r w:rsidDel="00BB33D1">
                <w:rPr>
                  <w:rFonts w:ascii="Times New Roman" w:hAnsi="Times New Roman" w:cs="Times New Roman"/>
                  <w:sz w:val="24"/>
                  <w:szCs w:val="24"/>
                </w:rPr>
                <w:delText>2568 (93.4)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96E37" w14:textId="04D7F986" w:rsidR="00B010D0" w:rsidDel="00BB33D1" w:rsidRDefault="00B010D0" w:rsidP="00DA17B7">
            <w:pPr>
              <w:rPr>
                <w:del w:id="4981" w:author="Mohammad Nayeem Hasan" w:date="2024-11-03T23:14:00Z" w16du:dateUtc="2024-11-03T17:14:00Z"/>
                <w:rFonts w:ascii="Times New Roman" w:hAnsi="Times New Roman" w:cs="Times New Roman"/>
                <w:b/>
                <w:bCs/>
                <w:sz w:val="24"/>
                <w:szCs w:val="24"/>
              </w:rPr>
            </w:pPr>
          </w:p>
        </w:tc>
      </w:tr>
      <w:tr w:rsidR="00B010D0" w:rsidDel="00BB33D1" w14:paraId="36849BAB" w14:textId="1474CB6E" w:rsidTr="00DA17B7">
        <w:trPr>
          <w:trHeight w:val="138"/>
          <w:jc w:val="center"/>
          <w:del w:id="498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8CF7D29" w14:textId="1BC0B426" w:rsidR="00B010D0" w:rsidDel="00BB33D1" w:rsidRDefault="00B010D0" w:rsidP="00DA17B7">
            <w:pPr>
              <w:rPr>
                <w:del w:id="4983" w:author="Mohammad Nayeem Hasan" w:date="2024-11-03T23:14:00Z" w16du:dateUtc="2024-11-03T17:14:00Z"/>
                <w:rFonts w:ascii="Times New Roman" w:hAnsi="Times New Roman" w:cs="Times New Roman"/>
                <w:sz w:val="24"/>
                <w:szCs w:val="24"/>
              </w:rPr>
            </w:pPr>
            <w:del w:id="4984" w:author="Mohammad Nayeem Hasan" w:date="2024-11-03T23:14:00Z" w16du:dateUtc="2024-11-03T17:14:00Z">
              <w:r w:rsidDel="00BB33D1">
                <w:rPr>
                  <w:rFonts w:ascii="Times New Roman" w:hAnsi="Times New Roman" w:cs="Times New Roman"/>
                  <w:sz w:val="24"/>
                  <w:szCs w:val="24"/>
                </w:rPr>
                <w:delText>Rangpur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B014DF5" w14:textId="0B315013" w:rsidR="00B010D0" w:rsidDel="00BB33D1" w:rsidRDefault="00B010D0" w:rsidP="00DA17B7">
            <w:pPr>
              <w:rPr>
                <w:del w:id="4985" w:author="Mohammad Nayeem Hasan" w:date="2024-11-03T23:14:00Z" w16du:dateUtc="2024-11-03T17:14:00Z"/>
                <w:rFonts w:ascii="Times New Roman" w:hAnsi="Times New Roman" w:cs="Times New Roman"/>
                <w:sz w:val="24"/>
                <w:szCs w:val="24"/>
              </w:rPr>
            </w:pPr>
            <w:del w:id="4986"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2C189575" w14:textId="23228674" w:rsidR="00B010D0" w:rsidDel="00BB33D1" w:rsidRDefault="00B010D0" w:rsidP="00DA17B7">
            <w:pPr>
              <w:rPr>
                <w:del w:id="4987" w:author="Mohammad Nayeem Hasan" w:date="2024-11-03T23:14:00Z" w16du:dateUtc="2024-11-03T17:14:00Z"/>
                <w:rFonts w:ascii="Times New Roman" w:hAnsi="Times New Roman" w:cs="Times New Roman"/>
                <w:sz w:val="24"/>
                <w:szCs w:val="24"/>
              </w:rPr>
            </w:pPr>
            <w:del w:id="4988"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A813F" w14:textId="7E8CC4A9" w:rsidR="00B010D0" w:rsidDel="00BB33D1" w:rsidRDefault="00B010D0" w:rsidP="00DA17B7">
            <w:pPr>
              <w:rPr>
                <w:del w:id="498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D1C42" w14:textId="2F819466" w:rsidR="00B010D0" w:rsidDel="00BB33D1" w:rsidRDefault="00B010D0" w:rsidP="00DA17B7">
            <w:pPr>
              <w:rPr>
                <w:del w:id="4990" w:author="Mohammad Nayeem Hasan" w:date="2024-11-03T23:14:00Z" w16du:dateUtc="2024-11-03T17:14:00Z"/>
                <w:rFonts w:ascii="Times New Roman" w:hAnsi="Times New Roman" w:cs="Times New Roman"/>
                <w:sz w:val="24"/>
                <w:szCs w:val="24"/>
              </w:rPr>
            </w:pPr>
            <w:del w:id="4991" w:author="Mohammad Nayeem Hasan" w:date="2024-11-03T23:14:00Z" w16du:dateUtc="2024-11-03T17:14:00Z">
              <w:r w:rsidDel="00BB33D1">
                <w:rPr>
                  <w:rFonts w:ascii="Times New Roman" w:hAnsi="Times New Roman" w:cs="Times New Roman"/>
                  <w:sz w:val="24"/>
                  <w:szCs w:val="24"/>
                </w:rPr>
                <w:delText>90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7221007" w14:textId="03833BBB" w:rsidR="00B010D0" w:rsidDel="00BB33D1" w:rsidRDefault="00B010D0" w:rsidP="00DA17B7">
            <w:pPr>
              <w:rPr>
                <w:del w:id="4992" w:author="Mohammad Nayeem Hasan" w:date="2024-11-03T23:14:00Z" w16du:dateUtc="2024-11-03T17:14:00Z"/>
                <w:rFonts w:ascii="Times New Roman" w:hAnsi="Times New Roman" w:cs="Times New Roman"/>
                <w:sz w:val="24"/>
                <w:szCs w:val="24"/>
              </w:rPr>
            </w:pPr>
            <w:del w:id="4993" w:author="Mohammad Nayeem Hasan" w:date="2024-11-03T23:14:00Z" w16du:dateUtc="2024-11-03T17:14:00Z">
              <w:r w:rsidDel="00BB33D1">
                <w:rPr>
                  <w:rFonts w:ascii="Times New Roman" w:hAnsi="Times New Roman" w:cs="Times New Roman"/>
                  <w:sz w:val="24"/>
                  <w:szCs w:val="24"/>
                </w:rPr>
                <w:delText>2282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DC6A4" w14:textId="5C9728DC" w:rsidR="00B010D0" w:rsidDel="00BB33D1" w:rsidRDefault="00B010D0" w:rsidP="00DA17B7">
            <w:pPr>
              <w:rPr>
                <w:del w:id="4994"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4A6336" w14:textId="6A5647A8" w:rsidR="00B010D0" w:rsidDel="00BB33D1" w:rsidRDefault="00B010D0" w:rsidP="00DA17B7">
            <w:pPr>
              <w:rPr>
                <w:del w:id="4995" w:author="Mohammad Nayeem Hasan" w:date="2024-11-03T23:14:00Z" w16du:dateUtc="2024-11-03T17:14:00Z"/>
                <w:rFonts w:ascii="Times New Roman" w:hAnsi="Times New Roman" w:cs="Times New Roman"/>
                <w:sz w:val="24"/>
                <w:szCs w:val="24"/>
              </w:rPr>
            </w:pPr>
            <w:del w:id="4996" w:author="Mohammad Nayeem Hasan" w:date="2024-11-03T23:14:00Z" w16du:dateUtc="2024-11-03T17:14:00Z">
              <w:r w:rsidDel="00BB33D1">
                <w:rPr>
                  <w:rFonts w:ascii="Times New Roman" w:hAnsi="Times New Roman" w:cs="Times New Roman"/>
                  <w:sz w:val="24"/>
                  <w:szCs w:val="24"/>
                </w:rPr>
                <w:delText>112 (4.5)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DCCDC2B" w14:textId="4A6397A2" w:rsidR="00B010D0" w:rsidDel="00BB33D1" w:rsidRDefault="00B010D0" w:rsidP="00DA17B7">
            <w:pPr>
              <w:rPr>
                <w:del w:id="4997" w:author="Mohammad Nayeem Hasan" w:date="2024-11-03T23:14:00Z" w16du:dateUtc="2024-11-03T17:14:00Z"/>
                <w:rFonts w:ascii="Times New Roman" w:hAnsi="Times New Roman" w:cs="Times New Roman"/>
                <w:sz w:val="24"/>
                <w:szCs w:val="24"/>
              </w:rPr>
            </w:pPr>
            <w:del w:id="4998" w:author="Mohammad Nayeem Hasan" w:date="2024-11-03T23:14:00Z" w16du:dateUtc="2024-11-03T17:14:00Z">
              <w:r w:rsidDel="00BB33D1">
                <w:rPr>
                  <w:rFonts w:ascii="Times New Roman" w:hAnsi="Times New Roman" w:cs="Times New Roman"/>
                  <w:sz w:val="24"/>
                  <w:szCs w:val="24"/>
                </w:rPr>
                <w:delText>2379 (95.5)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273762" w14:textId="69BD0BA6" w:rsidR="00B010D0" w:rsidDel="00BB33D1" w:rsidRDefault="00B010D0" w:rsidP="00DA17B7">
            <w:pPr>
              <w:rPr>
                <w:del w:id="4999" w:author="Mohammad Nayeem Hasan" w:date="2024-11-03T23:14:00Z" w16du:dateUtc="2024-11-03T17:14:00Z"/>
                <w:rFonts w:ascii="Times New Roman" w:hAnsi="Times New Roman" w:cs="Times New Roman"/>
                <w:b/>
                <w:bCs/>
                <w:sz w:val="24"/>
                <w:szCs w:val="24"/>
              </w:rPr>
            </w:pPr>
          </w:p>
        </w:tc>
      </w:tr>
      <w:tr w:rsidR="00B010D0" w:rsidDel="00BB33D1" w14:paraId="26429C0B" w14:textId="7614EAF7" w:rsidTr="00DA17B7">
        <w:trPr>
          <w:trHeight w:val="138"/>
          <w:jc w:val="center"/>
          <w:del w:id="500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854CCB6" w14:textId="08E22940" w:rsidR="00B010D0" w:rsidDel="00BB33D1" w:rsidRDefault="00B010D0" w:rsidP="00DA17B7">
            <w:pPr>
              <w:rPr>
                <w:del w:id="5001" w:author="Mohammad Nayeem Hasan" w:date="2024-11-03T23:14:00Z" w16du:dateUtc="2024-11-03T17:14:00Z"/>
                <w:rFonts w:ascii="Times New Roman" w:hAnsi="Times New Roman" w:cs="Times New Roman"/>
                <w:sz w:val="24"/>
                <w:szCs w:val="24"/>
              </w:rPr>
            </w:pPr>
            <w:del w:id="5002" w:author="Mohammad Nayeem Hasan" w:date="2024-11-03T23:14:00Z" w16du:dateUtc="2024-11-03T17:14:00Z">
              <w:r w:rsidDel="00BB33D1">
                <w:rPr>
                  <w:rFonts w:ascii="Times New Roman" w:hAnsi="Times New Roman" w:cs="Times New Roman"/>
                  <w:sz w:val="24"/>
                  <w:szCs w:val="24"/>
                </w:rPr>
                <w:delText>Sylhet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83E1094" w14:textId="4A8A9EF1" w:rsidR="00B010D0" w:rsidDel="00BB33D1" w:rsidRDefault="00B010D0" w:rsidP="00DA17B7">
            <w:pPr>
              <w:rPr>
                <w:del w:id="5003" w:author="Mohammad Nayeem Hasan" w:date="2024-11-03T23:14:00Z" w16du:dateUtc="2024-11-03T17:14:00Z"/>
                <w:rFonts w:ascii="Times New Roman" w:hAnsi="Times New Roman" w:cs="Times New Roman"/>
                <w:sz w:val="24"/>
                <w:szCs w:val="24"/>
              </w:rPr>
            </w:pPr>
            <w:del w:id="5004" w:author="Mohammad Nayeem Hasan" w:date="2024-11-03T23:14:00Z" w16du:dateUtc="2024-11-03T17:14:00Z">
              <w:r w:rsidDel="00BB33D1">
                <w:rPr>
                  <w:rFonts w:ascii="Times New Roman" w:hAnsi="Times New Roman" w:cs="Times New Roman"/>
                  <w:sz w:val="24"/>
                  <w:szCs w:val="24"/>
                </w:rPr>
                <w:delText>189 (7.5)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00EA28E" w14:textId="7DA7528B" w:rsidR="00B010D0" w:rsidDel="00BB33D1" w:rsidRDefault="00B010D0" w:rsidP="00DA17B7">
            <w:pPr>
              <w:rPr>
                <w:del w:id="5005" w:author="Mohammad Nayeem Hasan" w:date="2024-11-03T23:14:00Z" w16du:dateUtc="2024-11-03T17:14:00Z"/>
                <w:rFonts w:ascii="Times New Roman" w:hAnsi="Times New Roman" w:cs="Times New Roman"/>
                <w:sz w:val="24"/>
                <w:szCs w:val="24"/>
              </w:rPr>
            </w:pPr>
            <w:del w:id="5006" w:author="Mohammad Nayeem Hasan" w:date="2024-11-03T23:14:00Z" w16du:dateUtc="2024-11-03T17:14:00Z">
              <w:r w:rsidDel="00BB33D1">
                <w:rPr>
                  <w:rFonts w:ascii="Times New Roman" w:hAnsi="Times New Roman" w:cs="Times New Roman"/>
                  <w:sz w:val="24"/>
                  <w:szCs w:val="24"/>
                </w:rPr>
                <w:delText>2333 (92.5)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F028B" w14:textId="171699AE" w:rsidR="00B010D0" w:rsidDel="00BB33D1" w:rsidRDefault="00B010D0" w:rsidP="00DA17B7">
            <w:pPr>
              <w:rPr>
                <w:del w:id="5007"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9169FD" w14:textId="33E097BE" w:rsidR="00B010D0" w:rsidDel="00BB33D1" w:rsidRDefault="00B010D0" w:rsidP="00DA17B7">
            <w:pPr>
              <w:rPr>
                <w:del w:id="5008" w:author="Mohammad Nayeem Hasan" w:date="2024-11-03T23:14:00Z" w16du:dateUtc="2024-11-03T17:14:00Z"/>
                <w:rFonts w:ascii="Times New Roman" w:hAnsi="Times New Roman" w:cs="Times New Roman"/>
                <w:sz w:val="24"/>
                <w:szCs w:val="24"/>
              </w:rPr>
            </w:pPr>
            <w:del w:id="5009" w:author="Mohammad Nayeem Hasan" w:date="2024-11-03T23:14:00Z" w16du:dateUtc="2024-11-03T17:14:00Z">
              <w:r w:rsidDel="00BB33D1">
                <w:rPr>
                  <w:rFonts w:ascii="Times New Roman" w:hAnsi="Times New Roman" w:cs="Times New Roman"/>
                  <w:sz w:val="24"/>
                  <w:szCs w:val="24"/>
                </w:rPr>
                <w:delText>61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89BBA11" w14:textId="4F6D861C" w:rsidR="00B010D0" w:rsidDel="00BB33D1" w:rsidRDefault="00B010D0" w:rsidP="00DA17B7">
            <w:pPr>
              <w:rPr>
                <w:del w:id="5010" w:author="Mohammad Nayeem Hasan" w:date="2024-11-03T23:14:00Z" w16du:dateUtc="2024-11-03T17:14:00Z"/>
                <w:rFonts w:ascii="Times New Roman" w:hAnsi="Times New Roman" w:cs="Times New Roman"/>
                <w:sz w:val="24"/>
                <w:szCs w:val="24"/>
              </w:rPr>
            </w:pPr>
            <w:del w:id="5011" w:author="Mohammad Nayeem Hasan" w:date="2024-11-03T23:14:00Z" w16du:dateUtc="2024-11-03T17:14:00Z">
              <w:r w:rsidDel="00BB33D1">
                <w:rPr>
                  <w:rFonts w:ascii="Times New Roman" w:hAnsi="Times New Roman" w:cs="Times New Roman"/>
                  <w:sz w:val="24"/>
                  <w:szCs w:val="24"/>
                </w:rPr>
                <w:delText>1533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E0FFD" w14:textId="37BED1FD" w:rsidR="00B010D0" w:rsidDel="00BB33D1" w:rsidRDefault="00B010D0" w:rsidP="00DA17B7">
            <w:pPr>
              <w:rPr>
                <w:del w:id="5012"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F859BE" w14:textId="192A2D3F" w:rsidR="00B010D0" w:rsidDel="00BB33D1" w:rsidRDefault="00B010D0" w:rsidP="00DA17B7">
            <w:pPr>
              <w:rPr>
                <w:del w:id="5013" w:author="Mohammad Nayeem Hasan" w:date="2024-11-03T23:14:00Z" w16du:dateUtc="2024-11-03T17:14:00Z"/>
                <w:rFonts w:ascii="Times New Roman" w:hAnsi="Times New Roman" w:cs="Times New Roman"/>
                <w:sz w:val="24"/>
                <w:szCs w:val="24"/>
              </w:rPr>
            </w:pPr>
            <w:del w:id="5014" w:author="Mohammad Nayeem Hasan" w:date="2024-11-03T23:14:00Z" w16du:dateUtc="2024-11-03T17:14:00Z">
              <w:r w:rsidDel="00BB33D1">
                <w:rPr>
                  <w:rFonts w:ascii="Times New Roman" w:hAnsi="Times New Roman" w:cs="Times New Roman"/>
                  <w:sz w:val="24"/>
                  <w:szCs w:val="24"/>
                </w:rPr>
                <w:delText>119 (6.3)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E979907" w14:textId="32CE963A" w:rsidR="00B010D0" w:rsidDel="00BB33D1" w:rsidRDefault="00B010D0" w:rsidP="00DA17B7">
            <w:pPr>
              <w:rPr>
                <w:del w:id="5015" w:author="Mohammad Nayeem Hasan" w:date="2024-11-03T23:14:00Z" w16du:dateUtc="2024-11-03T17:14:00Z"/>
                <w:rFonts w:ascii="Times New Roman" w:hAnsi="Times New Roman" w:cs="Times New Roman"/>
                <w:sz w:val="24"/>
                <w:szCs w:val="24"/>
              </w:rPr>
            </w:pPr>
            <w:del w:id="5016" w:author="Mohammad Nayeem Hasan" w:date="2024-11-03T23:14:00Z" w16du:dateUtc="2024-11-03T17:14:00Z">
              <w:r w:rsidDel="00BB33D1">
                <w:rPr>
                  <w:rFonts w:ascii="Times New Roman" w:hAnsi="Times New Roman" w:cs="Times New Roman"/>
                  <w:sz w:val="24"/>
                  <w:szCs w:val="24"/>
                </w:rPr>
                <w:delText>1753 (93.7)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67491" w14:textId="3A65FFD9" w:rsidR="00B010D0" w:rsidDel="00BB33D1" w:rsidRDefault="00B010D0" w:rsidP="00DA17B7">
            <w:pPr>
              <w:rPr>
                <w:del w:id="5017" w:author="Mohammad Nayeem Hasan" w:date="2024-11-03T23:14:00Z" w16du:dateUtc="2024-11-03T17:14:00Z"/>
                <w:rFonts w:ascii="Times New Roman" w:hAnsi="Times New Roman" w:cs="Times New Roman"/>
                <w:b/>
                <w:bCs/>
                <w:sz w:val="24"/>
                <w:szCs w:val="24"/>
              </w:rPr>
            </w:pPr>
          </w:p>
        </w:tc>
      </w:tr>
      <w:tr w:rsidR="00B010D0" w:rsidDel="00BB33D1" w14:paraId="3067B210" w14:textId="3C8E6135" w:rsidTr="00DA17B7">
        <w:trPr>
          <w:trHeight w:val="138"/>
          <w:jc w:val="center"/>
          <w:del w:id="501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46922C4" w14:textId="17589665" w:rsidR="00B010D0" w:rsidRPr="00CA62EC" w:rsidDel="00BB33D1" w:rsidRDefault="00CA62EC" w:rsidP="00DA17B7">
            <w:pPr>
              <w:rPr>
                <w:del w:id="5019" w:author="Mohammad Nayeem Hasan" w:date="2024-11-03T23:14:00Z" w16du:dateUtc="2024-11-03T17:14:00Z"/>
                <w:rFonts w:ascii="Times New Roman" w:hAnsi="Times New Roman" w:cs="Times New Roman"/>
                <w:b/>
                <w:bCs/>
                <w:sz w:val="24"/>
                <w:szCs w:val="24"/>
                <w:rPrChange w:id="5020" w:author="Mohammad Nayeem Hasan" w:date="2024-11-03T21:54:00Z" w16du:dateUtc="2024-11-03T15:54:00Z">
                  <w:rPr>
                    <w:del w:id="5021" w:author="Mohammad Nayeem Hasan" w:date="2024-11-03T23:14:00Z" w16du:dateUtc="2024-11-03T17:14:00Z"/>
                    <w:rFonts w:ascii="Times New Roman" w:hAnsi="Times New Roman" w:cs="Times New Roman"/>
                    <w:sz w:val="24"/>
                    <w:szCs w:val="24"/>
                  </w:rPr>
                </w:rPrChange>
              </w:rPr>
            </w:pPr>
            <w:del w:id="5022" w:author="Mohammad Nayeem Hasan" w:date="2024-11-03T21:55:00Z" w16du:dateUtc="2024-11-03T15:55:00Z">
              <w:r w:rsidRPr="00CA62EC" w:rsidDel="00CA62EC">
                <w:rPr>
                  <w:rFonts w:ascii="Times New Roman" w:hAnsi="Times New Roman" w:cs="Times New Roman"/>
                  <w:b/>
                  <w:bCs/>
                  <w:sz w:val="24"/>
                  <w:szCs w:val="24"/>
                  <w:rPrChange w:id="5023" w:author="Mohammad Nayeem Hasan" w:date="2024-11-03T21:54:00Z" w16du:dateUtc="2024-11-03T15:54:00Z">
                    <w:rPr>
                      <w:rFonts w:ascii="Times New Roman" w:hAnsi="Times New Roman" w:cs="Times New Roman"/>
                      <w:sz w:val="24"/>
                      <w:szCs w:val="24"/>
                    </w:rPr>
                  </w:rPrChange>
                </w:rPr>
                <w:delText>p</w:delText>
              </w:r>
            </w:del>
            <w:del w:id="5024" w:author="Mohammad Nayeem Hasan" w:date="2024-11-03T23:14:00Z" w16du:dateUtc="2024-11-03T17:14:00Z">
              <w:r w:rsidRPr="00CA62EC" w:rsidDel="00BB33D1">
                <w:rPr>
                  <w:rFonts w:ascii="Times New Roman" w:hAnsi="Times New Roman" w:cs="Times New Roman"/>
                  <w:b/>
                  <w:bCs/>
                  <w:sz w:val="24"/>
                  <w:szCs w:val="24"/>
                  <w:rPrChange w:id="5025" w:author="Mohammad Nayeem Hasan" w:date="2024-11-03T21:54:00Z" w16du:dateUtc="2024-11-03T15:54:00Z">
                    <w:rPr>
                      <w:rFonts w:ascii="Times New Roman" w:hAnsi="Times New Roman" w:cs="Times New Roman"/>
                      <w:sz w:val="24"/>
                      <w:szCs w:val="24"/>
                    </w:rPr>
                  </w:rPrChange>
                </w:rPr>
                <w:delText>arental characteristics</w:delText>
              </w:r>
            </w:del>
          </w:p>
        </w:tc>
      </w:tr>
      <w:tr w:rsidR="00B010D0" w:rsidDel="00BB33D1" w14:paraId="10CA5E40" w14:textId="48AAEE89" w:rsidTr="00DA17B7">
        <w:trPr>
          <w:trHeight w:val="138"/>
          <w:jc w:val="center"/>
          <w:del w:id="5026"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526E921" w14:textId="7896B501" w:rsidR="00B010D0" w:rsidDel="00BB33D1" w:rsidRDefault="00B010D0" w:rsidP="00DA17B7">
            <w:pPr>
              <w:rPr>
                <w:del w:id="5027" w:author="Mohammad Nayeem Hasan" w:date="2024-11-03T23:14:00Z" w16du:dateUtc="2024-11-03T17:14:00Z"/>
                <w:rFonts w:ascii="Times New Roman" w:hAnsi="Times New Roman" w:cs="Times New Roman"/>
                <w:sz w:val="24"/>
                <w:szCs w:val="24"/>
              </w:rPr>
            </w:pPr>
            <w:del w:id="5028" w:author="Mohammad Nayeem Hasan" w:date="2024-11-03T23:14:00Z" w16du:dateUtc="2024-11-03T17:14:00Z">
              <w:r w:rsidDel="00BB33D1">
                <w:rPr>
                  <w:rFonts w:ascii="Times New Roman" w:hAnsi="Times New Roman" w:cs="Times New Roman"/>
                  <w:sz w:val="24"/>
                  <w:szCs w:val="24"/>
                </w:rPr>
                <w:delText xml:space="preserve">Mother’s </w:delText>
              </w:r>
            </w:del>
            <w:del w:id="5029" w:author="Mohammad Nayeem Hasan" w:date="2024-11-03T21:56:00Z" w16du:dateUtc="2024-11-03T15:56:00Z">
              <w:r w:rsidDel="00CA62EC">
                <w:rPr>
                  <w:rFonts w:ascii="Times New Roman" w:hAnsi="Times New Roman" w:cs="Times New Roman"/>
                  <w:sz w:val="24"/>
                  <w:szCs w:val="24"/>
                </w:rPr>
                <w:delText>E</w:delText>
              </w:r>
            </w:del>
            <w:del w:id="5030" w:author="Mohammad Nayeem Hasan" w:date="2024-11-03T23:14:00Z" w16du:dateUtc="2024-11-03T17:14:00Z">
              <w:r w:rsidDel="00BB33D1">
                <w:rPr>
                  <w:rFonts w:ascii="Times New Roman" w:hAnsi="Times New Roman" w:cs="Times New Roman"/>
                  <w:sz w:val="24"/>
                  <w:szCs w:val="24"/>
                </w:rPr>
                <w:delText>ducation</w:delText>
              </w:r>
            </w:del>
          </w:p>
        </w:tc>
      </w:tr>
      <w:tr w:rsidR="00B010D0" w:rsidDel="00BB33D1" w14:paraId="4773AED4" w14:textId="7DA8B4FC" w:rsidTr="00DA17B7">
        <w:trPr>
          <w:trHeight w:val="396"/>
          <w:jc w:val="center"/>
          <w:del w:id="503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E8E66C3" w14:textId="3ABDE28E" w:rsidR="00B010D0" w:rsidDel="00BB33D1" w:rsidRDefault="00B010D0" w:rsidP="00DA17B7">
            <w:pPr>
              <w:rPr>
                <w:del w:id="5032" w:author="Mohammad Nayeem Hasan" w:date="2024-11-03T23:14:00Z" w16du:dateUtc="2024-11-03T17:14:00Z"/>
                <w:rFonts w:ascii="Times New Roman" w:hAnsi="Times New Roman" w:cs="Times New Roman"/>
                <w:sz w:val="24"/>
                <w:szCs w:val="24"/>
              </w:rPr>
            </w:pPr>
            <w:del w:id="5033" w:author="Mohammad Nayeem Hasan" w:date="2024-11-03T23:14:00Z" w16du:dateUtc="2024-11-03T17:14:00Z">
              <w:r w:rsidDel="00BB33D1">
                <w:rPr>
                  <w:rFonts w:ascii="Times New Roman" w:hAnsi="Times New Roman" w:cs="Times New Roman"/>
                  <w:sz w:val="24"/>
                  <w:szCs w:val="24"/>
                </w:rPr>
                <w:delText>Primary incomplete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8091270" w14:textId="7214F064" w:rsidR="00B010D0" w:rsidDel="00BB33D1" w:rsidRDefault="00B010D0" w:rsidP="00DA17B7">
            <w:pPr>
              <w:rPr>
                <w:del w:id="5034" w:author="Mohammad Nayeem Hasan" w:date="2024-11-03T23:14:00Z" w16du:dateUtc="2024-11-03T17:14:00Z"/>
                <w:rFonts w:ascii="Times New Roman" w:hAnsi="Times New Roman" w:cs="Times New Roman"/>
                <w:sz w:val="24"/>
                <w:szCs w:val="24"/>
              </w:rPr>
            </w:pPr>
            <w:del w:id="5035" w:author="Mohammad Nayeem Hasan" w:date="2024-11-03T23:14:00Z" w16du:dateUtc="2024-11-03T17:14:00Z">
              <w:r w:rsidDel="00BB33D1">
                <w:rPr>
                  <w:rFonts w:ascii="Times New Roman" w:hAnsi="Times New Roman" w:cs="Times New Roman"/>
                  <w:sz w:val="24"/>
                  <w:szCs w:val="24"/>
                </w:rPr>
                <w:delText>1299 (8.0)</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F155D75" w14:textId="318843D9" w:rsidR="00B010D0" w:rsidDel="00BB33D1" w:rsidRDefault="00B010D0" w:rsidP="00DA17B7">
            <w:pPr>
              <w:rPr>
                <w:del w:id="5036" w:author="Mohammad Nayeem Hasan" w:date="2024-11-03T23:14:00Z" w16du:dateUtc="2024-11-03T17:14:00Z"/>
                <w:rFonts w:ascii="Times New Roman" w:hAnsi="Times New Roman" w:cs="Times New Roman"/>
                <w:sz w:val="24"/>
                <w:szCs w:val="24"/>
              </w:rPr>
            </w:pPr>
            <w:del w:id="5037" w:author="Mohammad Nayeem Hasan" w:date="2024-11-03T23:14:00Z" w16du:dateUtc="2024-11-03T17:14:00Z">
              <w:r w:rsidDel="00BB33D1">
                <w:rPr>
                  <w:rFonts w:ascii="Times New Roman" w:hAnsi="Times New Roman" w:cs="Times New Roman"/>
                  <w:sz w:val="24"/>
                  <w:szCs w:val="24"/>
                </w:rPr>
                <w:delText>14912 (92.0)</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AF1444" w14:textId="2D57A3B5" w:rsidR="00B010D0" w:rsidDel="00BB33D1" w:rsidRDefault="00B010D0" w:rsidP="00DA17B7">
            <w:pPr>
              <w:rPr>
                <w:del w:id="5038" w:author="Mohammad Nayeem Hasan" w:date="2024-11-03T23:14:00Z" w16du:dateUtc="2024-11-03T17:14:00Z"/>
                <w:rFonts w:ascii="Times New Roman" w:hAnsi="Times New Roman" w:cs="Times New Roman"/>
                <w:b/>
                <w:bCs/>
                <w:sz w:val="24"/>
                <w:szCs w:val="24"/>
              </w:rPr>
            </w:pPr>
            <w:del w:id="5039"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4A94878" w14:textId="4DEB1540" w:rsidR="00B010D0" w:rsidDel="00BB33D1" w:rsidRDefault="00B010D0" w:rsidP="00DA17B7">
            <w:pPr>
              <w:rPr>
                <w:del w:id="5040" w:author="Mohammad Nayeem Hasan" w:date="2024-11-03T23:14:00Z" w16du:dateUtc="2024-11-03T17:14:00Z"/>
                <w:rFonts w:ascii="Times New Roman" w:hAnsi="Times New Roman" w:cs="Times New Roman"/>
                <w:sz w:val="24"/>
                <w:szCs w:val="24"/>
              </w:rPr>
            </w:pPr>
            <w:del w:id="5041" w:author="Mohammad Nayeem Hasan" w:date="2024-11-03T23:14:00Z" w16du:dateUtc="2024-11-03T17:14:00Z">
              <w:r w:rsidDel="00BB33D1">
                <w:rPr>
                  <w:rFonts w:ascii="Times New Roman" w:hAnsi="Times New Roman" w:cs="Times New Roman"/>
                  <w:sz w:val="24"/>
                  <w:szCs w:val="24"/>
                </w:rPr>
                <w:delText>319 (4.2)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D4E26A5" w14:textId="2D1D7906" w:rsidR="00B010D0" w:rsidDel="00BB33D1" w:rsidRDefault="00B010D0" w:rsidP="00DA17B7">
            <w:pPr>
              <w:rPr>
                <w:del w:id="5042" w:author="Mohammad Nayeem Hasan" w:date="2024-11-03T23:14:00Z" w16du:dateUtc="2024-11-03T17:14:00Z"/>
                <w:rFonts w:ascii="Times New Roman" w:hAnsi="Times New Roman" w:cs="Times New Roman"/>
                <w:sz w:val="24"/>
                <w:szCs w:val="24"/>
              </w:rPr>
            </w:pPr>
            <w:del w:id="5043" w:author="Mohammad Nayeem Hasan" w:date="2024-11-03T23:14:00Z" w16du:dateUtc="2024-11-03T17:14:00Z">
              <w:r w:rsidDel="00BB33D1">
                <w:rPr>
                  <w:rFonts w:ascii="Times New Roman" w:hAnsi="Times New Roman" w:cs="Times New Roman"/>
                  <w:sz w:val="24"/>
                  <w:szCs w:val="24"/>
                </w:rPr>
                <w:delText>7323 (95.8)</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2D55F1" w14:textId="69F4ECD0" w:rsidR="00B010D0" w:rsidDel="00BB33D1" w:rsidRDefault="00B010D0" w:rsidP="00DA17B7">
            <w:pPr>
              <w:rPr>
                <w:del w:id="5044" w:author="Mohammad Nayeem Hasan" w:date="2024-11-03T23:14:00Z" w16du:dateUtc="2024-11-03T17:14:00Z"/>
                <w:rFonts w:ascii="Times New Roman" w:hAnsi="Times New Roman" w:cs="Times New Roman"/>
                <w:sz w:val="24"/>
                <w:szCs w:val="24"/>
              </w:rPr>
            </w:pPr>
            <w:del w:id="5045" w:author="Mohammad Nayeem Hasan" w:date="2024-11-03T23:14:00Z" w16du:dateUtc="2024-11-03T17:14:00Z">
              <w:r w:rsidDel="00BB33D1">
                <w:rPr>
                  <w:rFonts w:ascii="Times New Roman" w:hAnsi="Times New Roman" w:cs="Times New Roman"/>
                  <w:sz w:val="24"/>
                  <w:szCs w:val="24"/>
                </w:rPr>
                <w:delText>0.786</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846DBC4" w14:textId="1CE26141" w:rsidR="00B010D0" w:rsidDel="00BB33D1" w:rsidRDefault="00B010D0" w:rsidP="00DA17B7">
            <w:pPr>
              <w:rPr>
                <w:del w:id="5046" w:author="Mohammad Nayeem Hasan" w:date="2024-11-03T23:14:00Z" w16du:dateUtc="2024-11-03T17:14:00Z"/>
                <w:rFonts w:ascii="Times New Roman" w:hAnsi="Times New Roman" w:cs="Times New Roman"/>
                <w:sz w:val="24"/>
                <w:szCs w:val="24"/>
              </w:rPr>
            </w:pPr>
            <w:del w:id="5047" w:author="Mohammad Nayeem Hasan" w:date="2024-11-03T23:14:00Z" w16du:dateUtc="2024-11-03T17:14:00Z">
              <w:r w:rsidDel="00BB33D1">
                <w:rPr>
                  <w:rFonts w:ascii="Times New Roman" w:hAnsi="Times New Roman" w:cs="Times New Roman"/>
                  <w:sz w:val="24"/>
                  <w:szCs w:val="24"/>
                </w:rPr>
                <w:delText>199 (7.7)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69A02D" w14:textId="758C37B2" w:rsidR="00B010D0" w:rsidDel="00BB33D1" w:rsidRDefault="00B010D0" w:rsidP="00DA17B7">
            <w:pPr>
              <w:rPr>
                <w:del w:id="5048" w:author="Mohammad Nayeem Hasan" w:date="2024-11-03T23:14:00Z" w16du:dateUtc="2024-11-03T17:14:00Z"/>
                <w:rFonts w:ascii="Times New Roman" w:hAnsi="Times New Roman" w:cs="Times New Roman"/>
                <w:sz w:val="24"/>
                <w:szCs w:val="24"/>
              </w:rPr>
            </w:pPr>
            <w:del w:id="5049" w:author="Mohammad Nayeem Hasan" w:date="2024-11-03T23:14:00Z" w16du:dateUtc="2024-11-03T17:14:00Z">
              <w:r w:rsidDel="00BB33D1">
                <w:rPr>
                  <w:rFonts w:ascii="Times New Roman" w:hAnsi="Times New Roman" w:cs="Times New Roman"/>
                  <w:sz w:val="24"/>
                  <w:szCs w:val="24"/>
                </w:rPr>
                <w:delText>2387 (92.3)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32E477" w14:textId="35223DC6" w:rsidR="00B010D0" w:rsidDel="00BB33D1" w:rsidRDefault="00B010D0" w:rsidP="00DA17B7">
            <w:pPr>
              <w:rPr>
                <w:del w:id="5050" w:author="Mohammad Nayeem Hasan" w:date="2024-11-03T23:14:00Z" w16du:dateUtc="2024-11-03T17:14:00Z"/>
                <w:rFonts w:ascii="Times New Roman" w:hAnsi="Times New Roman" w:cs="Times New Roman"/>
                <w:sz w:val="24"/>
                <w:szCs w:val="24"/>
              </w:rPr>
            </w:pPr>
            <w:del w:id="5051" w:author="Mohammad Nayeem Hasan" w:date="2024-11-03T23:14:00Z" w16du:dateUtc="2024-11-03T17:14:00Z">
              <w:r w:rsidDel="00BB33D1">
                <w:rPr>
                  <w:rFonts w:ascii="Times New Roman" w:hAnsi="Times New Roman" w:cs="Times New Roman"/>
                  <w:sz w:val="24"/>
                  <w:szCs w:val="24"/>
                </w:rPr>
                <w:delText>0.052</w:delText>
              </w:r>
            </w:del>
          </w:p>
        </w:tc>
      </w:tr>
      <w:tr w:rsidR="00B010D0" w:rsidDel="00BB33D1" w14:paraId="5043CEA8" w14:textId="5C2B12E2" w:rsidTr="00DA17B7">
        <w:trPr>
          <w:trHeight w:val="138"/>
          <w:jc w:val="center"/>
          <w:del w:id="505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C06CFC3" w14:textId="071C8B8E" w:rsidR="00B010D0" w:rsidDel="00BB33D1" w:rsidRDefault="00B010D0" w:rsidP="00DA17B7">
            <w:pPr>
              <w:rPr>
                <w:del w:id="5053" w:author="Mohammad Nayeem Hasan" w:date="2024-11-03T23:14:00Z" w16du:dateUtc="2024-11-03T17:14:00Z"/>
                <w:rFonts w:ascii="Times New Roman" w:hAnsi="Times New Roman" w:cs="Times New Roman"/>
                <w:sz w:val="24"/>
                <w:szCs w:val="24"/>
              </w:rPr>
            </w:pPr>
            <w:del w:id="5054" w:author="Mohammad Nayeem Hasan" w:date="2024-11-03T23:14:00Z" w16du:dateUtc="2024-11-03T17:14:00Z">
              <w:r w:rsidDel="00BB33D1">
                <w:rPr>
                  <w:rFonts w:ascii="Times New Roman" w:hAnsi="Times New Roman" w:cs="Times New Roman"/>
                  <w:sz w:val="24"/>
                  <w:szCs w:val="24"/>
                </w:rPr>
                <w:delText>Primary complete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C5D3006" w14:textId="5CE87E0C" w:rsidR="00B010D0" w:rsidDel="00BB33D1" w:rsidRDefault="00B010D0" w:rsidP="00DA17B7">
            <w:pPr>
              <w:rPr>
                <w:del w:id="5055" w:author="Mohammad Nayeem Hasan" w:date="2024-11-03T23:14:00Z" w16du:dateUtc="2024-11-03T17:14:00Z"/>
                <w:rFonts w:ascii="Times New Roman" w:hAnsi="Times New Roman" w:cs="Times New Roman"/>
                <w:sz w:val="24"/>
                <w:szCs w:val="24"/>
              </w:rPr>
            </w:pPr>
            <w:del w:id="5056" w:author="Mohammad Nayeem Hasan" w:date="2024-11-03T23:14:00Z" w16du:dateUtc="2024-11-03T17:14:00Z">
              <w:r w:rsidDel="00BB33D1">
                <w:rPr>
                  <w:rFonts w:ascii="Times New Roman" w:hAnsi="Times New Roman" w:cs="Times New Roman"/>
                  <w:sz w:val="24"/>
                  <w:szCs w:val="24"/>
                </w:rPr>
                <w:delText>274 (6.7)</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E083B42" w14:textId="36032D8B" w:rsidR="00B010D0" w:rsidDel="00BB33D1" w:rsidRDefault="00B010D0" w:rsidP="00DA17B7">
            <w:pPr>
              <w:rPr>
                <w:del w:id="5057" w:author="Mohammad Nayeem Hasan" w:date="2024-11-03T23:14:00Z" w16du:dateUtc="2024-11-03T17:14:00Z"/>
                <w:rFonts w:ascii="Times New Roman" w:hAnsi="Times New Roman" w:cs="Times New Roman"/>
                <w:sz w:val="24"/>
                <w:szCs w:val="24"/>
              </w:rPr>
            </w:pPr>
            <w:del w:id="5058" w:author="Mohammad Nayeem Hasan" w:date="2024-11-03T23:14:00Z" w16du:dateUtc="2024-11-03T17:14:00Z">
              <w:r w:rsidDel="00BB33D1">
                <w:rPr>
                  <w:rFonts w:ascii="Times New Roman" w:hAnsi="Times New Roman" w:cs="Times New Roman"/>
                  <w:sz w:val="24"/>
                  <w:szCs w:val="24"/>
                </w:rPr>
                <w:delText>3808 (93.3)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62E2A" w14:textId="32F70BFB" w:rsidR="00B010D0" w:rsidDel="00BB33D1" w:rsidRDefault="00B010D0" w:rsidP="00DA17B7">
            <w:pPr>
              <w:rPr>
                <w:del w:id="505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B5DD45" w14:textId="166B729F" w:rsidR="00B010D0" w:rsidDel="00BB33D1" w:rsidRDefault="00B010D0" w:rsidP="00DA17B7">
            <w:pPr>
              <w:rPr>
                <w:del w:id="5060" w:author="Mohammad Nayeem Hasan" w:date="2024-11-03T23:14:00Z" w16du:dateUtc="2024-11-03T17:14:00Z"/>
                <w:rFonts w:ascii="Times New Roman" w:hAnsi="Times New Roman" w:cs="Times New Roman"/>
                <w:sz w:val="24"/>
                <w:szCs w:val="24"/>
              </w:rPr>
            </w:pPr>
            <w:del w:id="5061" w:author="Mohammad Nayeem Hasan" w:date="2024-11-03T23:14:00Z" w16du:dateUtc="2024-11-03T17:14:00Z">
              <w:r w:rsidDel="00BB33D1">
                <w:rPr>
                  <w:rFonts w:ascii="Times New Roman" w:hAnsi="Times New Roman" w:cs="Times New Roman"/>
                  <w:sz w:val="24"/>
                  <w:szCs w:val="24"/>
                </w:rPr>
                <w:delText>118 (3.6)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EF67C00" w14:textId="60A90EC9" w:rsidR="00B010D0" w:rsidDel="00BB33D1" w:rsidRDefault="00B010D0" w:rsidP="00DA17B7">
            <w:pPr>
              <w:rPr>
                <w:del w:id="5062" w:author="Mohammad Nayeem Hasan" w:date="2024-11-03T23:14:00Z" w16du:dateUtc="2024-11-03T17:14:00Z"/>
                <w:rFonts w:ascii="Times New Roman" w:hAnsi="Times New Roman" w:cs="Times New Roman"/>
                <w:sz w:val="24"/>
                <w:szCs w:val="24"/>
              </w:rPr>
            </w:pPr>
            <w:del w:id="5063" w:author="Mohammad Nayeem Hasan" w:date="2024-11-03T23:14:00Z" w16du:dateUtc="2024-11-03T17:14:00Z">
              <w:r w:rsidDel="00BB33D1">
                <w:rPr>
                  <w:rFonts w:ascii="Times New Roman" w:hAnsi="Times New Roman" w:cs="Times New Roman"/>
                  <w:sz w:val="24"/>
                  <w:szCs w:val="24"/>
                </w:rPr>
                <w:delText>3137 (96.4)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00756" w14:textId="50A91BD2" w:rsidR="00B010D0" w:rsidDel="00BB33D1" w:rsidRDefault="00B010D0" w:rsidP="00DA17B7">
            <w:pPr>
              <w:rPr>
                <w:del w:id="506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26211E" w14:textId="624332B1" w:rsidR="00B010D0" w:rsidDel="00BB33D1" w:rsidRDefault="00B010D0" w:rsidP="00DA17B7">
            <w:pPr>
              <w:rPr>
                <w:del w:id="5065" w:author="Mohammad Nayeem Hasan" w:date="2024-11-03T23:14:00Z" w16du:dateUtc="2024-11-03T17:14:00Z"/>
                <w:rFonts w:ascii="Times New Roman" w:hAnsi="Times New Roman" w:cs="Times New Roman"/>
                <w:sz w:val="24"/>
                <w:szCs w:val="24"/>
              </w:rPr>
            </w:pPr>
            <w:del w:id="5066" w:author="Mohammad Nayeem Hasan" w:date="2024-11-03T23:14:00Z" w16du:dateUtc="2024-11-03T17:14:00Z">
              <w:r w:rsidDel="00BB33D1">
                <w:rPr>
                  <w:rFonts w:ascii="Times New Roman" w:hAnsi="Times New Roman" w:cs="Times New Roman"/>
                  <w:sz w:val="24"/>
                  <w:szCs w:val="24"/>
                </w:rPr>
                <w:delText>402 (7.3)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6D1628D" w14:textId="63859625" w:rsidR="00B010D0" w:rsidDel="00BB33D1" w:rsidRDefault="00B010D0" w:rsidP="00DA17B7">
            <w:pPr>
              <w:rPr>
                <w:del w:id="5067" w:author="Mohammad Nayeem Hasan" w:date="2024-11-03T23:14:00Z" w16du:dateUtc="2024-11-03T17:14:00Z"/>
                <w:rFonts w:ascii="Times New Roman" w:hAnsi="Times New Roman" w:cs="Times New Roman"/>
                <w:sz w:val="24"/>
                <w:szCs w:val="24"/>
              </w:rPr>
            </w:pPr>
            <w:del w:id="5068" w:author="Mohammad Nayeem Hasan" w:date="2024-11-03T23:14:00Z" w16du:dateUtc="2024-11-03T17:14:00Z">
              <w:r w:rsidDel="00BB33D1">
                <w:rPr>
                  <w:rFonts w:ascii="Times New Roman" w:hAnsi="Times New Roman" w:cs="Times New Roman"/>
                  <w:sz w:val="24"/>
                  <w:szCs w:val="24"/>
                </w:rPr>
                <w:delText>5078 (92.7)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9AC1" w14:textId="16DDF5CA" w:rsidR="00B010D0" w:rsidDel="00BB33D1" w:rsidRDefault="00B010D0" w:rsidP="00DA17B7">
            <w:pPr>
              <w:rPr>
                <w:del w:id="5069" w:author="Mohammad Nayeem Hasan" w:date="2024-11-03T23:14:00Z" w16du:dateUtc="2024-11-03T17:14:00Z"/>
                <w:rFonts w:ascii="Times New Roman" w:hAnsi="Times New Roman" w:cs="Times New Roman"/>
                <w:sz w:val="24"/>
                <w:szCs w:val="24"/>
              </w:rPr>
            </w:pPr>
          </w:p>
        </w:tc>
      </w:tr>
      <w:tr w:rsidR="00B010D0" w:rsidDel="00BB33D1" w14:paraId="6E5344BF" w14:textId="011EADCB" w:rsidTr="00DA17B7">
        <w:trPr>
          <w:trHeight w:val="138"/>
          <w:jc w:val="center"/>
          <w:del w:id="507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45BD620" w14:textId="441CA0B2" w:rsidR="00B010D0" w:rsidDel="00BB33D1" w:rsidRDefault="00B010D0" w:rsidP="00DA17B7">
            <w:pPr>
              <w:rPr>
                <w:del w:id="5071" w:author="Mohammad Nayeem Hasan" w:date="2024-11-03T23:14:00Z" w16du:dateUtc="2024-11-03T17:14:00Z"/>
                <w:rFonts w:ascii="Times New Roman" w:hAnsi="Times New Roman" w:cs="Times New Roman"/>
                <w:sz w:val="24"/>
                <w:szCs w:val="24"/>
              </w:rPr>
            </w:pPr>
            <w:del w:id="5072" w:author="Mohammad Nayeem Hasan" w:date="2024-11-03T23:14:00Z" w16du:dateUtc="2024-11-03T17:14:00Z">
              <w:r w:rsidDel="00BB33D1">
                <w:rPr>
                  <w:rFonts w:ascii="Times New Roman" w:hAnsi="Times New Roman" w:cs="Times New Roman"/>
                  <w:sz w:val="24"/>
                  <w:szCs w:val="24"/>
                </w:rPr>
                <w:delText>Secondary incomplete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2327452" w14:textId="53DC8A51" w:rsidR="00B010D0" w:rsidDel="00BB33D1" w:rsidRDefault="00B010D0" w:rsidP="00DA17B7">
            <w:pPr>
              <w:rPr>
                <w:del w:id="5073" w:author="Mohammad Nayeem Hasan" w:date="2024-11-03T23:14:00Z" w16du:dateUtc="2024-11-03T17:14:00Z"/>
                <w:rFonts w:ascii="Times New Roman" w:hAnsi="Times New Roman" w:cs="Times New Roman"/>
                <w:sz w:val="24"/>
                <w:szCs w:val="24"/>
              </w:rPr>
            </w:pPr>
            <w:del w:id="5074" w:author="Mohammad Nayeem Hasan" w:date="2024-11-03T23:14:00Z" w16du:dateUtc="2024-11-03T17:14:00Z">
              <w:r w:rsidDel="00BB33D1">
                <w:rPr>
                  <w:rFonts w:ascii="Times New Roman" w:hAnsi="Times New Roman" w:cs="Times New Roman"/>
                  <w:sz w:val="24"/>
                  <w:szCs w:val="24"/>
                </w:rPr>
                <w:delText>489 (6.2)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4A560CE" w14:textId="4BA60423" w:rsidR="00B010D0" w:rsidDel="00BB33D1" w:rsidRDefault="00B010D0" w:rsidP="00DA17B7">
            <w:pPr>
              <w:rPr>
                <w:del w:id="5075" w:author="Mohammad Nayeem Hasan" w:date="2024-11-03T23:14:00Z" w16du:dateUtc="2024-11-03T17:14:00Z"/>
                <w:rFonts w:ascii="Times New Roman" w:hAnsi="Times New Roman" w:cs="Times New Roman"/>
                <w:sz w:val="24"/>
                <w:szCs w:val="24"/>
              </w:rPr>
            </w:pPr>
            <w:del w:id="5076" w:author="Mohammad Nayeem Hasan" w:date="2024-11-03T23:14:00Z" w16du:dateUtc="2024-11-03T17:14:00Z">
              <w:r w:rsidDel="00BB33D1">
                <w:rPr>
                  <w:rFonts w:ascii="Times New Roman" w:hAnsi="Times New Roman" w:cs="Times New Roman"/>
                  <w:sz w:val="24"/>
                  <w:szCs w:val="24"/>
                </w:rPr>
                <w:delText>7454 (93.8)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F91B6" w14:textId="3AF99B2A" w:rsidR="00B010D0" w:rsidDel="00BB33D1" w:rsidRDefault="00B010D0" w:rsidP="00DA17B7">
            <w:pPr>
              <w:rPr>
                <w:del w:id="5077"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5A28D" w14:textId="041D670D" w:rsidR="00B010D0" w:rsidDel="00BB33D1" w:rsidRDefault="00B010D0" w:rsidP="00DA17B7">
            <w:pPr>
              <w:rPr>
                <w:del w:id="5078" w:author="Mohammad Nayeem Hasan" w:date="2024-11-03T23:14:00Z" w16du:dateUtc="2024-11-03T17:14:00Z"/>
                <w:rFonts w:ascii="Times New Roman" w:hAnsi="Times New Roman" w:cs="Times New Roman"/>
                <w:sz w:val="24"/>
                <w:szCs w:val="24"/>
              </w:rPr>
            </w:pPr>
            <w:del w:id="5079" w:author="Mohammad Nayeem Hasan" w:date="2024-11-03T23:14:00Z" w16du:dateUtc="2024-11-03T17:14:00Z">
              <w:r w:rsidDel="00BB33D1">
                <w:rPr>
                  <w:rFonts w:ascii="Times New Roman" w:hAnsi="Times New Roman" w:cs="Times New Roman"/>
                  <w:sz w:val="24"/>
                  <w:szCs w:val="24"/>
                </w:rPr>
                <w:delText>282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739ADE0" w14:textId="62E13D94" w:rsidR="00B010D0" w:rsidDel="00BB33D1" w:rsidRDefault="00B010D0" w:rsidP="00DA17B7">
            <w:pPr>
              <w:rPr>
                <w:del w:id="5080" w:author="Mohammad Nayeem Hasan" w:date="2024-11-03T23:14:00Z" w16du:dateUtc="2024-11-03T17:14:00Z"/>
                <w:rFonts w:ascii="Times New Roman" w:hAnsi="Times New Roman" w:cs="Times New Roman"/>
                <w:sz w:val="24"/>
                <w:szCs w:val="24"/>
              </w:rPr>
            </w:pPr>
            <w:del w:id="5081" w:author="Mohammad Nayeem Hasan" w:date="2024-11-03T23:14:00Z" w16du:dateUtc="2024-11-03T17:14:00Z">
              <w:r w:rsidDel="00BB33D1">
                <w:rPr>
                  <w:rFonts w:ascii="Times New Roman" w:hAnsi="Times New Roman" w:cs="Times New Roman"/>
                  <w:sz w:val="24"/>
                  <w:szCs w:val="24"/>
                </w:rPr>
                <w:delText>7003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03C1F" w14:textId="7604535E" w:rsidR="00B010D0" w:rsidDel="00BB33D1" w:rsidRDefault="00B010D0" w:rsidP="00DA17B7">
            <w:pPr>
              <w:rPr>
                <w:del w:id="508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9F519E" w14:textId="414612FE" w:rsidR="00B010D0" w:rsidDel="00BB33D1" w:rsidRDefault="00B010D0" w:rsidP="00DA17B7">
            <w:pPr>
              <w:rPr>
                <w:del w:id="5083" w:author="Mohammad Nayeem Hasan" w:date="2024-11-03T23:14:00Z" w16du:dateUtc="2024-11-03T17:14:00Z"/>
                <w:rFonts w:ascii="Times New Roman" w:hAnsi="Times New Roman" w:cs="Times New Roman"/>
                <w:sz w:val="24"/>
                <w:szCs w:val="24"/>
              </w:rPr>
            </w:pPr>
            <w:del w:id="5084" w:author="Mohammad Nayeem Hasan" w:date="2024-11-03T23:14:00Z" w16du:dateUtc="2024-11-03T17:14:00Z">
              <w:r w:rsidDel="00BB33D1">
                <w:rPr>
                  <w:rFonts w:ascii="Times New Roman" w:hAnsi="Times New Roman" w:cs="Times New Roman"/>
                  <w:sz w:val="24"/>
                  <w:szCs w:val="24"/>
                </w:rPr>
                <w:delText>779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80B0ADE" w14:textId="7241893C" w:rsidR="00B010D0" w:rsidDel="00BB33D1" w:rsidRDefault="00B010D0" w:rsidP="00DA17B7">
            <w:pPr>
              <w:rPr>
                <w:del w:id="5085" w:author="Mohammad Nayeem Hasan" w:date="2024-11-03T23:14:00Z" w16du:dateUtc="2024-11-03T17:14:00Z"/>
                <w:rFonts w:ascii="Times New Roman" w:hAnsi="Times New Roman" w:cs="Times New Roman"/>
                <w:sz w:val="24"/>
                <w:szCs w:val="24"/>
              </w:rPr>
            </w:pPr>
            <w:del w:id="5086" w:author="Mohammad Nayeem Hasan" w:date="2024-11-03T23:14:00Z" w16du:dateUtc="2024-11-03T17:14:00Z">
              <w:r w:rsidDel="00BB33D1">
                <w:rPr>
                  <w:rFonts w:ascii="Times New Roman" w:hAnsi="Times New Roman" w:cs="Times New Roman"/>
                  <w:sz w:val="24"/>
                  <w:szCs w:val="24"/>
                </w:rPr>
                <w:delText>10548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CB2C7" w14:textId="573AAD7E" w:rsidR="00B010D0" w:rsidDel="00BB33D1" w:rsidRDefault="00B010D0" w:rsidP="00DA17B7">
            <w:pPr>
              <w:rPr>
                <w:del w:id="5087" w:author="Mohammad Nayeem Hasan" w:date="2024-11-03T23:14:00Z" w16du:dateUtc="2024-11-03T17:14:00Z"/>
                <w:rFonts w:ascii="Times New Roman" w:hAnsi="Times New Roman" w:cs="Times New Roman"/>
                <w:sz w:val="24"/>
                <w:szCs w:val="24"/>
              </w:rPr>
            </w:pPr>
          </w:p>
        </w:tc>
      </w:tr>
      <w:tr w:rsidR="00B010D0" w:rsidDel="00BB33D1" w14:paraId="1037ED75" w14:textId="1614EEBC" w:rsidTr="00DA17B7">
        <w:trPr>
          <w:trHeight w:val="138"/>
          <w:jc w:val="center"/>
          <w:del w:id="508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B814608" w14:textId="791D2067" w:rsidR="00B010D0" w:rsidDel="00BB33D1" w:rsidRDefault="00B010D0" w:rsidP="00DA17B7">
            <w:pPr>
              <w:rPr>
                <w:del w:id="5089" w:author="Mohammad Nayeem Hasan" w:date="2024-11-03T23:14:00Z" w16du:dateUtc="2024-11-03T17:14:00Z"/>
                <w:rFonts w:ascii="Times New Roman" w:hAnsi="Times New Roman" w:cs="Times New Roman"/>
                <w:sz w:val="24"/>
                <w:szCs w:val="24"/>
              </w:rPr>
            </w:pPr>
            <w:del w:id="5090" w:author="Mohammad Nayeem Hasan" w:date="2024-11-03T23:14:00Z" w16du:dateUtc="2024-11-03T17:14:00Z">
              <w:r w:rsidDel="00BB33D1">
                <w:rPr>
                  <w:rFonts w:ascii="Times New Roman" w:hAnsi="Times New Roman" w:cs="Times New Roman"/>
                  <w:sz w:val="24"/>
                  <w:szCs w:val="24"/>
                </w:rPr>
                <w:delText>Secondary complete or higher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9685115" w14:textId="270AB60B" w:rsidR="00B010D0" w:rsidDel="00BB33D1" w:rsidRDefault="00B010D0" w:rsidP="00DA17B7">
            <w:pPr>
              <w:rPr>
                <w:del w:id="5091" w:author="Mohammad Nayeem Hasan" w:date="2024-11-03T23:14:00Z" w16du:dateUtc="2024-11-03T17:14:00Z"/>
                <w:rFonts w:ascii="Times New Roman" w:hAnsi="Times New Roman" w:cs="Times New Roman"/>
                <w:sz w:val="24"/>
                <w:szCs w:val="24"/>
              </w:rPr>
            </w:pPr>
            <w:del w:id="5092" w:author="Mohammad Nayeem Hasan" w:date="2024-11-03T23:14:00Z" w16du:dateUtc="2024-11-03T17:14:00Z">
              <w:r w:rsidDel="00BB33D1">
                <w:rPr>
                  <w:rFonts w:ascii="Times New Roman" w:hAnsi="Times New Roman" w:cs="Times New Roman"/>
                  <w:sz w:val="24"/>
                  <w:szCs w:val="24"/>
                </w:rPr>
                <w:delText>178 (5.5)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1FB8AF7" w14:textId="6EC47B6A" w:rsidR="00B010D0" w:rsidDel="00BB33D1" w:rsidRDefault="00B010D0" w:rsidP="00DA17B7">
            <w:pPr>
              <w:rPr>
                <w:del w:id="5093" w:author="Mohammad Nayeem Hasan" w:date="2024-11-03T23:14:00Z" w16du:dateUtc="2024-11-03T17:14:00Z"/>
                <w:rFonts w:ascii="Times New Roman" w:hAnsi="Times New Roman" w:cs="Times New Roman"/>
                <w:sz w:val="24"/>
                <w:szCs w:val="24"/>
              </w:rPr>
            </w:pPr>
            <w:del w:id="5094" w:author="Mohammad Nayeem Hasan" w:date="2024-11-03T23:14:00Z" w16du:dateUtc="2024-11-03T17:14:00Z">
              <w:r w:rsidDel="00BB33D1">
                <w:rPr>
                  <w:rFonts w:ascii="Times New Roman" w:hAnsi="Times New Roman" w:cs="Times New Roman"/>
                  <w:sz w:val="24"/>
                  <w:szCs w:val="24"/>
                </w:rPr>
                <w:delText>3027 (94.5)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EF4C8" w14:textId="02BF7C96" w:rsidR="00B010D0" w:rsidDel="00BB33D1" w:rsidRDefault="00B010D0" w:rsidP="00DA17B7">
            <w:pPr>
              <w:rPr>
                <w:del w:id="509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D16855" w14:textId="380D8D7B" w:rsidR="00B010D0" w:rsidDel="00BB33D1" w:rsidRDefault="00B010D0" w:rsidP="00DA17B7">
            <w:pPr>
              <w:rPr>
                <w:del w:id="5096" w:author="Mohammad Nayeem Hasan" w:date="2024-11-03T23:14:00Z" w16du:dateUtc="2024-11-03T17:14:00Z"/>
                <w:rFonts w:ascii="Times New Roman" w:hAnsi="Times New Roman" w:cs="Times New Roman"/>
                <w:sz w:val="24"/>
                <w:szCs w:val="24"/>
              </w:rPr>
            </w:pPr>
            <w:del w:id="5097" w:author="Mohammad Nayeem Hasan" w:date="2024-11-03T23:14:00Z" w16du:dateUtc="2024-11-03T17:14:00Z">
              <w:r w:rsidDel="00BB33D1">
                <w:rPr>
                  <w:rFonts w:ascii="Times New Roman" w:hAnsi="Times New Roman" w:cs="Times New Roman"/>
                  <w:sz w:val="24"/>
                  <w:szCs w:val="24"/>
                </w:rPr>
                <w:delText>106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E9C7040" w14:textId="4DABACB7" w:rsidR="00B010D0" w:rsidDel="00BB33D1" w:rsidRDefault="00B010D0" w:rsidP="00DA17B7">
            <w:pPr>
              <w:rPr>
                <w:del w:id="5098" w:author="Mohammad Nayeem Hasan" w:date="2024-11-03T23:14:00Z" w16du:dateUtc="2024-11-03T17:14:00Z"/>
                <w:rFonts w:ascii="Times New Roman" w:hAnsi="Times New Roman" w:cs="Times New Roman"/>
                <w:sz w:val="24"/>
                <w:szCs w:val="24"/>
              </w:rPr>
            </w:pPr>
            <w:del w:id="5099" w:author="Mohammad Nayeem Hasan" w:date="2024-11-03T23:14:00Z" w16du:dateUtc="2024-11-03T17:14:00Z">
              <w:r w:rsidDel="00BB33D1">
                <w:rPr>
                  <w:rFonts w:ascii="Times New Roman" w:hAnsi="Times New Roman" w:cs="Times New Roman"/>
                  <w:sz w:val="24"/>
                  <w:szCs w:val="24"/>
                </w:rPr>
                <w:delText>2605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8B2C41" w14:textId="4E0DC192" w:rsidR="00B010D0" w:rsidDel="00BB33D1" w:rsidRDefault="00B010D0" w:rsidP="00DA17B7">
            <w:pPr>
              <w:rPr>
                <w:del w:id="510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02D8DC3" w14:textId="0D86865A" w:rsidR="00B010D0" w:rsidDel="00BB33D1" w:rsidRDefault="00B010D0" w:rsidP="00DA17B7">
            <w:pPr>
              <w:rPr>
                <w:del w:id="5101" w:author="Mohammad Nayeem Hasan" w:date="2024-11-03T23:14:00Z" w16du:dateUtc="2024-11-03T17:14:00Z"/>
                <w:rFonts w:ascii="Times New Roman" w:hAnsi="Times New Roman" w:cs="Times New Roman"/>
                <w:sz w:val="24"/>
                <w:szCs w:val="24"/>
              </w:rPr>
            </w:pPr>
            <w:del w:id="5102" w:author="Mohammad Nayeem Hasan" w:date="2024-11-03T23:14:00Z" w16du:dateUtc="2024-11-03T17:14:00Z">
              <w:r w:rsidDel="00BB33D1">
                <w:rPr>
                  <w:rFonts w:ascii="Times New Roman" w:hAnsi="Times New Roman" w:cs="Times New Roman"/>
                  <w:sz w:val="24"/>
                  <w:szCs w:val="24"/>
                </w:rPr>
                <w:delText>217 (5.9)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EA424A5" w14:textId="43B69374" w:rsidR="00B010D0" w:rsidDel="00BB33D1" w:rsidRDefault="00B010D0" w:rsidP="00DA17B7">
            <w:pPr>
              <w:rPr>
                <w:del w:id="5103" w:author="Mohammad Nayeem Hasan" w:date="2024-11-03T23:14:00Z" w16du:dateUtc="2024-11-03T17:14:00Z"/>
                <w:rFonts w:ascii="Times New Roman" w:hAnsi="Times New Roman" w:cs="Times New Roman"/>
                <w:sz w:val="24"/>
                <w:szCs w:val="24"/>
              </w:rPr>
            </w:pPr>
            <w:del w:id="5104" w:author="Mohammad Nayeem Hasan" w:date="2024-11-03T23:14:00Z" w16du:dateUtc="2024-11-03T17:14:00Z">
              <w:r w:rsidDel="00BB33D1">
                <w:rPr>
                  <w:rFonts w:ascii="Times New Roman" w:hAnsi="Times New Roman" w:cs="Times New Roman"/>
                  <w:sz w:val="24"/>
                  <w:szCs w:val="24"/>
                </w:rPr>
                <w:delText>3478 (94.1)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E8743" w14:textId="4E43B21D" w:rsidR="00B010D0" w:rsidDel="00BB33D1" w:rsidRDefault="00B010D0" w:rsidP="00DA17B7">
            <w:pPr>
              <w:rPr>
                <w:del w:id="5105" w:author="Mohammad Nayeem Hasan" w:date="2024-11-03T23:14:00Z" w16du:dateUtc="2024-11-03T17:14:00Z"/>
                <w:rFonts w:ascii="Times New Roman" w:hAnsi="Times New Roman" w:cs="Times New Roman"/>
                <w:sz w:val="24"/>
                <w:szCs w:val="24"/>
              </w:rPr>
            </w:pPr>
          </w:p>
        </w:tc>
      </w:tr>
      <w:tr w:rsidR="00B010D0" w:rsidDel="00BB33D1" w14:paraId="4971E0DA" w14:textId="3BB591F0" w:rsidTr="00DA17B7">
        <w:trPr>
          <w:trHeight w:val="138"/>
          <w:jc w:val="center"/>
          <w:del w:id="510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C9D6C5B" w14:textId="67EBCB76" w:rsidR="00B010D0" w:rsidDel="00BB33D1" w:rsidRDefault="00B010D0" w:rsidP="00DA17B7">
            <w:pPr>
              <w:rPr>
                <w:del w:id="5107" w:author="Mohammad Nayeem Hasan" w:date="2024-11-03T23:14:00Z" w16du:dateUtc="2024-11-03T17:14:00Z"/>
                <w:rFonts w:ascii="Times New Roman" w:hAnsi="Times New Roman" w:cs="Times New Roman"/>
                <w:sz w:val="24"/>
                <w:szCs w:val="24"/>
              </w:rPr>
            </w:pPr>
            <w:del w:id="5108" w:author="Mohammad Nayeem Hasan" w:date="2024-11-03T23:14:00Z" w16du:dateUtc="2024-11-03T17:14:00Z">
              <w:r w:rsidDel="00BB33D1">
                <w:rPr>
                  <w:rFonts w:ascii="Times New Roman" w:hAnsi="Times New Roman" w:cs="Times New Roman"/>
                  <w:sz w:val="24"/>
                  <w:szCs w:val="24"/>
                </w:rPr>
                <w:delText>Non-standard curriculum</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E52CA81" w14:textId="1FF4F67B" w:rsidR="00B010D0" w:rsidDel="00BB33D1" w:rsidRDefault="00B010D0" w:rsidP="00DA17B7">
            <w:pPr>
              <w:rPr>
                <w:del w:id="5109" w:author="Mohammad Nayeem Hasan" w:date="2024-11-03T23:14:00Z" w16du:dateUtc="2024-11-03T17:14:00Z"/>
                <w:rFonts w:ascii="Times New Roman" w:hAnsi="Times New Roman" w:cs="Times New Roman"/>
                <w:sz w:val="24"/>
                <w:szCs w:val="24"/>
              </w:rPr>
            </w:pPr>
            <w:del w:id="5110" w:author="Mohammad Nayeem Hasan" w:date="2024-11-03T23:14:00Z" w16du:dateUtc="2024-11-03T17:14:00Z">
              <w:r w:rsidDel="00BB33D1">
                <w:rPr>
                  <w:rFonts w:ascii="Times New Roman" w:hAnsi="Times New Roman" w:cs="Times New Roman"/>
                  <w:sz w:val="24"/>
                  <w:szCs w:val="24"/>
                </w:rPr>
                <w:delText>14 (13.6)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92FA2D5" w14:textId="0FA67377" w:rsidR="00B010D0" w:rsidDel="00BB33D1" w:rsidRDefault="00B010D0" w:rsidP="00DA17B7">
            <w:pPr>
              <w:rPr>
                <w:del w:id="5111" w:author="Mohammad Nayeem Hasan" w:date="2024-11-03T23:14:00Z" w16du:dateUtc="2024-11-03T17:14:00Z"/>
                <w:rFonts w:ascii="Times New Roman" w:hAnsi="Times New Roman" w:cs="Times New Roman"/>
                <w:sz w:val="24"/>
                <w:szCs w:val="24"/>
              </w:rPr>
            </w:pPr>
            <w:del w:id="5112" w:author="Mohammad Nayeem Hasan" w:date="2024-11-03T23:14:00Z" w16du:dateUtc="2024-11-03T17:14:00Z">
              <w:r w:rsidDel="00BB33D1">
                <w:rPr>
                  <w:rFonts w:ascii="Times New Roman" w:hAnsi="Times New Roman" w:cs="Times New Roman"/>
                  <w:sz w:val="24"/>
                  <w:szCs w:val="24"/>
                </w:rPr>
                <w:delText>92 (86.4)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6BBC5" w14:textId="7FA85F70" w:rsidR="00B010D0" w:rsidDel="00BB33D1" w:rsidRDefault="00B010D0" w:rsidP="00DA17B7">
            <w:pPr>
              <w:rPr>
                <w:del w:id="5113"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E27BE" w14:textId="4AA1A007" w:rsidR="00B010D0" w:rsidDel="00BB33D1" w:rsidRDefault="00B010D0" w:rsidP="00DA17B7">
            <w:pPr>
              <w:rPr>
                <w:del w:id="5114" w:author="Mohammad Nayeem Hasan" w:date="2024-11-03T23:14:00Z" w16du:dateUtc="2024-11-03T17:14:00Z"/>
                <w:rFonts w:ascii="Times New Roman" w:hAnsi="Times New Roman" w:cs="Times New Roman"/>
                <w:sz w:val="24"/>
                <w:szCs w:val="24"/>
              </w:rPr>
            </w:pPr>
            <w:del w:id="5115" w:author="Mohammad Nayeem Hasan" w:date="2024-11-03T23:14:00Z" w16du:dateUtc="2024-11-03T17:14:00Z">
              <w:r w:rsidDel="00BB33D1">
                <w:rPr>
                  <w:rFonts w:ascii="Times New Roman" w:hAnsi="Times New Roman" w:cs="Times New Roman"/>
                  <w:sz w:val="24"/>
                  <w:szCs w:val="24"/>
                </w:rPr>
                <w:delText>-</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FA78030" w14:textId="49E2BFD4" w:rsidR="00B010D0" w:rsidDel="00BB33D1" w:rsidRDefault="00B010D0" w:rsidP="00DA17B7">
            <w:pPr>
              <w:rPr>
                <w:del w:id="5116" w:author="Mohammad Nayeem Hasan" w:date="2024-11-03T23:14:00Z" w16du:dateUtc="2024-11-03T17:14:00Z"/>
                <w:rFonts w:ascii="Times New Roman" w:hAnsi="Times New Roman" w:cs="Times New Roman"/>
                <w:sz w:val="24"/>
                <w:szCs w:val="24"/>
              </w:rPr>
            </w:pPr>
            <w:del w:id="5117"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D74F3" w14:textId="1AE5F7D1" w:rsidR="00B010D0" w:rsidDel="00BB33D1" w:rsidRDefault="00B010D0" w:rsidP="00DA17B7">
            <w:pPr>
              <w:rPr>
                <w:del w:id="511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BAC5B01" w14:textId="3454437A" w:rsidR="00B010D0" w:rsidDel="00BB33D1" w:rsidRDefault="00B010D0" w:rsidP="00DA17B7">
            <w:pPr>
              <w:rPr>
                <w:del w:id="5119" w:author="Mohammad Nayeem Hasan" w:date="2024-11-03T23:14:00Z" w16du:dateUtc="2024-11-03T17:14:00Z"/>
                <w:rFonts w:ascii="Times New Roman" w:hAnsi="Times New Roman" w:cs="Times New Roman"/>
                <w:sz w:val="24"/>
                <w:szCs w:val="24"/>
              </w:rPr>
            </w:pPr>
            <w:del w:id="5120" w:author="Mohammad Nayeem Hasan" w:date="2024-11-03T23:14:00Z" w16du:dateUtc="2024-11-03T17:14:00Z">
              <w:r w:rsidDel="00BB33D1">
                <w:rPr>
                  <w:rFonts w:ascii="Times New Roman" w:hAnsi="Times New Roman" w:cs="Times New Roman"/>
                  <w:sz w:val="24"/>
                  <w:szCs w:val="24"/>
                </w:rPr>
                <w:delTex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E2C0F33" w14:textId="598A340B" w:rsidR="00B010D0" w:rsidDel="00BB33D1" w:rsidRDefault="00B010D0" w:rsidP="00DA17B7">
            <w:pPr>
              <w:rPr>
                <w:del w:id="5121" w:author="Mohammad Nayeem Hasan" w:date="2024-11-03T23:14:00Z" w16du:dateUtc="2024-11-03T17:14:00Z"/>
                <w:rFonts w:ascii="Times New Roman" w:hAnsi="Times New Roman" w:cs="Times New Roman"/>
                <w:sz w:val="24"/>
                <w:szCs w:val="24"/>
              </w:rPr>
            </w:pPr>
            <w:del w:id="5122" w:author="Mohammad Nayeem Hasan" w:date="2024-11-03T23:14:00Z" w16du:dateUtc="2024-11-03T17:14:00Z">
              <w:r w:rsidDel="00BB33D1">
                <w:rPr>
                  <w:rFonts w:ascii="Times New Roman" w:hAnsi="Times New Roman" w:cs="Times New Roman"/>
                  <w:sz w:val="24"/>
                  <w:szCs w:val="24"/>
                </w:rPr>
                <w:delText>-</w:delText>
              </w:r>
            </w:del>
          </w:p>
        </w:tc>
        <w:tc>
          <w:tcPr>
            <w:tcW w:w="435" w:type="pct"/>
            <w:tcBorders>
              <w:top w:val="single" w:sz="4" w:space="0" w:color="auto"/>
              <w:left w:val="single" w:sz="4" w:space="0" w:color="auto"/>
              <w:bottom w:val="single" w:sz="4" w:space="0" w:color="auto"/>
              <w:right w:val="single" w:sz="4" w:space="0" w:color="auto"/>
            </w:tcBorders>
            <w:vAlign w:val="center"/>
          </w:tcPr>
          <w:p w14:paraId="7B500F8F" w14:textId="25FB7B4A" w:rsidR="00B010D0" w:rsidDel="00BB33D1" w:rsidRDefault="00B010D0" w:rsidP="00DA17B7">
            <w:pPr>
              <w:rPr>
                <w:del w:id="5123" w:author="Mohammad Nayeem Hasan" w:date="2024-11-03T23:14:00Z" w16du:dateUtc="2024-11-03T17:14:00Z"/>
                <w:rFonts w:ascii="Times New Roman" w:hAnsi="Times New Roman" w:cs="Times New Roman"/>
                <w:sz w:val="24"/>
                <w:szCs w:val="24"/>
              </w:rPr>
            </w:pPr>
          </w:p>
        </w:tc>
      </w:tr>
      <w:tr w:rsidR="00B010D0" w:rsidDel="00BB33D1" w14:paraId="197A57CE" w14:textId="050A987E" w:rsidTr="00DA17B7">
        <w:trPr>
          <w:trHeight w:val="138"/>
          <w:jc w:val="center"/>
          <w:del w:id="5124"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0CBE76F" w14:textId="5AE457D6" w:rsidR="00B010D0" w:rsidDel="00BB33D1" w:rsidRDefault="00B010D0" w:rsidP="00DA17B7">
            <w:pPr>
              <w:rPr>
                <w:del w:id="5125" w:author="Mohammad Nayeem Hasan" w:date="2024-11-03T23:14:00Z" w16du:dateUtc="2024-11-03T17:14:00Z"/>
                <w:rFonts w:ascii="Times New Roman" w:hAnsi="Times New Roman" w:cs="Times New Roman"/>
                <w:sz w:val="24"/>
                <w:szCs w:val="24"/>
              </w:rPr>
            </w:pPr>
            <w:del w:id="5126" w:author="Mohammad Nayeem Hasan" w:date="2024-11-03T23:14:00Z" w16du:dateUtc="2024-11-03T17:14:00Z">
              <w:r w:rsidDel="00BB33D1">
                <w:rPr>
                  <w:rFonts w:ascii="Times New Roman" w:hAnsi="Times New Roman" w:cs="Times New Roman"/>
                  <w:sz w:val="24"/>
                  <w:szCs w:val="24"/>
                </w:rPr>
                <w:delText xml:space="preserve">Mother’s </w:delText>
              </w:r>
            </w:del>
            <w:del w:id="5127" w:author="Mohammad Nayeem Hasan" w:date="2024-11-03T21:56:00Z" w16du:dateUtc="2024-11-03T15:56:00Z">
              <w:r w:rsidDel="00CA62EC">
                <w:rPr>
                  <w:rFonts w:ascii="Times New Roman" w:hAnsi="Times New Roman" w:cs="Times New Roman"/>
                  <w:sz w:val="24"/>
                  <w:szCs w:val="24"/>
                </w:rPr>
                <w:delText>A</w:delText>
              </w:r>
            </w:del>
            <w:del w:id="5128" w:author="Mohammad Nayeem Hasan" w:date="2024-11-03T23:14:00Z" w16du:dateUtc="2024-11-03T17:14:00Z">
              <w:r w:rsidDel="00BB33D1">
                <w:rPr>
                  <w:rFonts w:ascii="Times New Roman" w:hAnsi="Times New Roman" w:cs="Times New Roman"/>
                  <w:sz w:val="24"/>
                  <w:szCs w:val="24"/>
                </w:rPr>
                <w:delText xml:space="preserve">ge </w:delText>
              </w:r>
            </w:del>
            <w:del w:id="5129" w:author="Mohammad Nayeem Hasan" w:date="2024-11-03T21:56:00Z" w16du:dateUtc="2024-11-03T15:56:00Z">
              <w:r w:rsidDel="00CA62EC">
                <w:rPr>
                  <w:rFonts w:ascii="Times New Roman" w:hAnsi="Times New Roman" w:cs="Times New Roman"/>
                  <w:sz w:val="24"/>
                  <w:szCs w:val="24"/>
                </w:rPr>
                <w:delText>at the Survey Time</w:delText>
              </w:r>
            </w:del>
          </w:p>
        </w:tc>
      </w:tr>
      <w:tr w:rsidR="00B010D0" w:rsidDel="00BB33D1" w14:paraId="3727DC62" w14:textId="503EF45E" w:rsidTr="00DA17B7">
        <w:trPr>
          <w:trHeight w:val="138"/>
          <w:jc w:val="center"/>
          <w:del w:id="513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5874272" w14:textId="565C14BB" w:rsidR="00B010D0" w:rsidDel="00BB33D1" w:rsidRDefault="00B010D0" w:rsidP="00DA17B7">
            <w:pPr>
              <w:rPr>
                <w:del w:id="5131" w:author="Mohammad Nayeem Hasan" w:date="2024-11-03T23:14:00Z" w16du:dateUtc="2024-11-03T17:14:00Z"/>
                <w:rFonts w:ascii="Times New Roman" w:hAnsi="Times New Roman" w:cs="Times New Roman"/>
                <w:sz w:val="24"/>
                <w:szCs w:val="24"/>
              </w:rPr>
            </w:pPr>
            <w:del w:id="5132" w:author="Mohammad Nayeem Hasan" w:date="2024-11-03T23:14:00Z" w16du:dateUtc="2024-11-03T17:14:00Z">
              <w:r w:rsidDel="00BB33D1">
                <w:rPr>
                  <w:rFonts w:ascii="Times New Roman" w:hAnsi="Times New Roman" w:cs="Times New Roman"/>
                  <w:sz w:val="24"/>
                  <w:szCs w:val="24"/>
                </w:rPr>
                <w:delText>15 – 19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10CC344" w14:textId="3F5B4989" w:rsidR="00B010D0" w:rsidDel="00BB33D1" w:rsidRDefault="00B010D0" w:rsidP="00DA17B7">
            <w:pPr>
              <w:rPr>
                <w:del w:id="5133" w:author="Mohammad Nayeem Hasan" w:date="2024-11-03T23:14:00Z" w16du:dateUtc="2024-11-03T17:14:00Z"/>
                <w:rFonts w:ascii="Times New Roman" w:hAnsi="Times New Roman" w:cs="Times New Roman"/>
                <w:sz w:val="24"/>
                <w:szCs w:val="24"/>
              </w:rPr>
            </w:pPr>
            <w:del w:id="5134" w:author="Mohammad Nayeem Hasan" w:date="2024-11-03T23:14:00Z" w16du:dateUtc="2024-11-03T17:14:00Z">
              <w:r w:rsidDel="00BB33D1">
                <w:rPr>
                  <w:rFonts w:ascii="Times New Roman" w:hAnsi="Times New Roman" w:cs="Times New Roman"/>
                  <w:sz w:val="24"/>
                  <w:szCs w:val="24"/>
                </w:rPr>
                <w:delText>471 (7.8)</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1ABD5DA" w14:textId="056C9E26" w:rsidR="00B010D0" w:rsidDel="00BB33D1" w:rsidRDefault="00B010D0" w:rsidP="00DA17B7">
            <w:pPr>
              <w:rPr>
                <w:del w:id="5135" w:author="Mohammad Nayeem Hasan" w:date="2024-11-03T23:14:00Z" w16du:dateUtc="2024-11-03T17:14:00Z"/>
                <w:rFonts w:ascii="Times New Roman" w:hAnsi="Times New Roman" w:cs="Times New Roman"/>
                <w:sz w:val="24"/>
                <w:szCs w:val="24"/>
              </w:rPr>
            </w:pPr>
            <w:del w:id="5136" w:author="Mohammad Nayeem Hasan" w:date="2024-11-03T23:14:00Z" w16du:dateUtc="2024-11-03T17:14:00Z">
              <w:r w:rsidDel="00BB33D1">
                <w:rPr>
                  <w:rFonts w:ascii="Times New Roman" w:hAnsi="Times New Roman" w:cs="Times New Roman"/>
                  <w:sz w:val="24"/>
                  <w:szCs w:val="24"/>
                </w:rPr>
                <w:delText>5605 (92.3)</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837F758" w14:textId="01A0F019" w:rsidR="00B010D0" w:rsidDel="00BB33D1" w:rsidRDefault="00B010D0" w:rsidP="00DA17B7">
            <w:pPr>
              <w:rPr>
                <w:del w:id="5137" w:author="Mohammad Nayeem Hasan" w:date="2024-11-03T23:14:00Z" w16du:dateUtc="2024-11-03T17:14:00Z"/>
                <w:rFonts w:ascii="Times New Roman" w:hAnsi="Times New Roman" w:cs="Times New Roman"/>
                <w:sz w:val="24"/>
                <w:szCs w:val="24"/>
              </w:rPr>
            </w:pPr>
            <w:del w:id="5138" w:author="Mohammad Nayeem Hasan" w:date="2024-11-03T23:14:00Z" w16du:dateUtc="2024-11-03T17:14:00Z">
              <w:r w:rsidDel="00BB33D1">
                <w:rPr>
                  <w:rFonts w:ascii="Times New Roman" w:hAnsi="Times New Roman" w:cs="Times New Roman"/>
                  <w:sz w:val="24"/>
                  <w:szCs w:val="24"/>
                </w:rPr>
                <w:delText>0.390</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2618BB12" w14:textId="09FE74D7" w:rsidR="00B010D0" w:rsidDel="00BB33D1" w:rsidRDefault="00B010D0" w:rsidP="00DA17B7">
            <w:pPr>
              <w:rPr>
                <w:del w:id="5139" w:author="Mohammad Nayeem Hasan" w:date="2024-11-03T23:14:00Z" w16du:dateUtc="2024-11-03T17:14:00Z"/>
                <w:rFonts w:ascii="Times New Roman" w:hAnsi="Times New Roman" w:cs="Times New Roman"/>
                <w:sz w:val="24"/>
                <w:szCs w:val="24"/>
              </w:rPr>
            </w:pPr>
            <w:del w:id="5140" w:author="Mohammad Nayeem Hasan" w:date="2024-11-03T23:14:00Z" w16du:dateUtc="2024-11-03T17:14:00Z">
              <w:r w:rsidDel="00BB33D1">
                <w:rPr>
                  <w:rFonts w:ascii="Times New Roman" w:hAnsi="Times New Roman" w:cs="Times New Roman"/>
                  <w:sz w:val="24"/>
                  <w:szCs w:val="24"/>
                </w:rPr>
                <w:delText>71 (5.4)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DCD5BB0" w14:textId="6790F40B" w:rsidR="00B010D0" w:rsidDel="00BB33D1" w:rsidRDefault="00B010D0" w:rsidP="00DA17B7">
            <w:pPr>
              <w:rPr>
                <w:del w:id="5141" w:author="Mohammad Nayeem Hasan" w:date="2024-11-03T23:14:00Z" w16du:dateUtc="2024-11-03T17:14:00Z"/>
                <w:rFonts w:ascii="Times New Roman" w:hAnsi="Times New Roman" w:cs="Times New Roman"/>
                <w:sz w:val="24"/>
                <w:szCs w:val="24"/>
              </w:rPr>
            </w:pPr>
            <w:del w:id="5142" w:author="Mohammad Nayeem Hasan" w:date="2024-11-03T23:14:00Z" w16du:dateUtc="2024-11-03T17:14:00Z">
              <w:r w:rsidDel="00BB33D1">
                <w:rPr>
                  <w:rFonts w:ascii="Times New Roman" w:hAnsi="Times New Roman" w:cs="Times New Roman"/>
                  <w:sz w:val="24"/>
                  <w:szCs w:val="24"/>
                </w:rPr>
                <w:delText>1251 (94.6)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43209D" w14:textId="78AA5104" w:rsidR="00B010D0" w:rsidDel="00BB33D1" w:rsidRDefault="00B010D0" w:rsidP="00DA17B7">
            <w:pPr>
              <w:rPr>
                <w:del w:id="5143" w:author="Mohammad Nayeem Hasan" w:date="2024-11-03T23:14:00Z" w16du:dateUtc="2024-11-03T17:14:00Z"/>
                <w:rFonts w:ascii="Times New Roman" w:hAnsi="Times New Roman" w:cs="Times New Roman"/>
                <w:b/>
                <w:bCs/>
                <w:sz w:val="24"/>
                <w:szCs w:val="24"/>
              </w:rPr>
            </w:pPr>
            <w:del w:id="5144" w:author="Mohammad Nayeem Hasan" w:date="2024-11-03T23:14:00Z" w16du:dateUtc="2024-11-03T17:14:00Z">
              <w:r w:rsidDel="00BB33D1">
                <w:rPr>
                  <w:rFonts w:ascii="Times New Roman" w:hAnsi="Times New Roman" w:cs="Times New Roman"/>
                  <w:b/>
                  <w:bCs/>
                  <w:sz w:val="24"/>
                  <w:szCs w:val="24"/>
                </w:rPr>
                <w:delText>0.004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2C471149" w14:textId="5EBD87EB" w:rsidR="00B010D0" w:rsidDel="00BB33D1" w:rsidRDefault="00B010D0" w:rsidP="00DA17B7">
            <w:pPr>
              <w:rPr>
                <w:del w:id="5145" w:author="Mohammad Nayeem Hasan" w:date="2024-11-03T23:14:00Z" w16du:dateUtc="2024-11-03T17:14:00Z"/>
                <w:rFonts w:ascii="Times New Roman" w:hAnsi="Times New Roman" w:cs="Times New Roman"/>
                <w:sz w:val="24"/>
                <w:szCs w:val="24"/>
              </w:rPr>
            </w:pPr>
            <w:del w:id="5146" w:author="Mohammad Nayeem Hasan" w:date="2024-11-03T23:14:00Z" w16du:dateUtc="2024-11-03T17:14:00Z">
              <w:r w:rsidDel="00BB33D1">
                <w:rPr>
                  <w:rFonts w:ascii="Times New Roman" w:hAnsi="Times New Roman" w:cs="Times New Roman"/>
                  <w:sz w:val="24"/>
                  <w:szCs w:val="24"/>
                </w:rPr>
                <w:delText>294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D6EE6BA" w14:textId="269F3463" w:rsidR="00B010D0" w:rsidDel="00BB33D1" w:rsidRDefault="00B010D0" w:rsidP="00DA17B7">
            <w:pPr>
              <w:rPr>
                <w:del w:id="5147" w:author="Mohammad Nayeem Hasan" w:date="2024-11-03T23:14:00Z" w16du:dateUtc="2024-11-03T17:14:00Z"/>
                <w:rFonts w:ascii="Times New Roman" w:hAnsi="Times New Roman" w:cs="Times New Roman"/>
                <w:sz w:val="24"/>
                <w:szCs w:val="24"/>
              </w:rPr>
            </w:pPr>
            <w:del w:id="5148" w:author="Mohammad Nayeem Hasan" w:date="2024-11-03T23:14:00Z" w16du:dateUtc="2024-11-03T17:14:00Z">
              <w:r w:rsidDel="00BB33D1">
                <w:rPr>
                  <w:rFonts w:ascii="Times New Roman" w:hAnsi="Times New Roman" w:cs="Times New Roman"/>
                  <w:sz w:val="24"/>
                  <w:szCs w:val="24"/>
                </w:rPr>
                <w:delText>3944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29632CD" w14:textId="34342A13" w:rsidR="00B010D0" w:rsidDel="00BB33D1" w:rsidRDefault="00B010D0" w:rsidP="00DA17B7">
            <w:pPr>
              <w:rPr>
                <w:del w:id="5149" w:author="Mohammad Nayeem Hasan" w:date="2024-11-03T23:14:00Z" w16du:dateUtc="2024-11-03T17:14:00Z"/>
                <w:rFonts w:ascii="Times New Roman" w:hAnsi="Times New Roman" w:cs="Times New Roman"/>
                <w:sz w:val="24"/>
                <w:szCs w:val="24"/>
              </w:rPr>
            </w:pPr>
            <w:del w:id="5150" w:author="Mohammad Nayeem Hasan" w:date="2024-11-03T23:14:00Z" w16du:dateUtc="2024-11-03T17:14:00Z">
              <w:r w:rsidDel="00BB33D1">
                <w:rPr>
                  <w:rFonts w:ascii="Times New Roman" w:hAnsi="Times New Roman" w:cs="Times New Roman"/>
                  <w:sz w:val="24"/>
                  <w:szCs w:val="24"/>
                </w:rPr>
                <w:delText>0.991</w:delText>
              </w:r>
            </w:del>
          </w:p>
        </w:tc>
      </w:tr>
      <w:tr w:rsidR="00B010D0" w:rsidDel="00BB33D1" w14:paraId="4B9BA901" w14:textId="6482F338" w:rsidTr="00DA17B7">
        <w:trPr>
          <w:trHeight w:val="138"/>
          <w:jc w:val="center"/>
          <w:del w:id="515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F3E6363" w14:textId="7A54EA99" w:rsidR="00B010D0" w:rsidDel="00BB33D1" w:rsidRDefault="00B010D0" w:rsidP="00DA17B7">
            <w:pPr>
              <w:rPr>
                <w:del w:id="5152" w:author="Mohammad Nayeem Hasan" w:date="2024-11-03T23:14:00Z" w16du:dateUtc="2024-11-03T17:14:00Z"/>
                <w:rFonts w:ascii="Times New Roman" w:hAnsi="Times New Roman" w:cs="Times New Roman"/>
                <w:sz w:val="24"/>
                <w:szCs w:val="24"/>
              </w:rPr>
            </w:pPr>
            <w:del w:id="5153" w:author="Mohammad Nayeem Hasan" w:date="2024-11-03T23:14:00Z" w16du:dateUtc="2024-11-03T17:14:00Z">
              <w:r w:rsidDel="00BB33D1">
                <w:rPr>
                  <w:rFonts w:ascii="Times New Roman" w:hAnsi="Times New Roman" w:cs="Times New Roman"/>
                  <w:sz w:val="24"/>
                  <w:szCs w:val="24"/>
                </w:rPr>
                <w:delText>20-34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77780E3" w14:textId="1DCE5B0C" w:rsidR="00B010D0" w:rsidDel="00BB33D1" w:rsidRDefault="00B010D0" w:rsidP="00DA17B7">
            <w:pPr>
              <w:rPr>
                <w:del w:id="5154" w:author="Mohammad Nayeem Hasan" w:date="2024-11-03T23:14:00Z" w16du:dateUtc="2024-11-03T17:14:00Z"/>
                <w:rFonts w:ascii="Times New Roman" w:hAnsi="Times New Roman" w:cs="Times New Roman"/>
                <w:sz w:val="24"/>
                <w:szCs w:val="24"/>
              </w:rPr>
            </w:pPr>
            <w:del w:id="5155" w:author="Mohammad Nayeem Hasan" w:date="2024-11-03T23:14:00Z" w16du:dateUtc="2024-11-03T17:14:00Z">
              <w:r w:rsidDel="00BB33D1">
                <w:rPr>
                  <w:rFonts w:ascii="Times New Roman" w:hAnsi="Times New Roman" w:cs="Times New Roman"/>
                  <w:sz w:val="24"/>
                  <w:szCs w:val="24"/>
                </w:rPr>
                <w:delText>938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E987FF2" w14:textId="3E67F7EB" w:rsidR="00B010D0" w:rsidDel="00BB33D1" w:rsidRDefault="00B010D0" w:rsidP="00DA17B7">
            <w:pPr>
              <w:rPr>
                <w:del w:id="5156" w:author="Mohammad Nayeem Hasan" w:date="2024-11-03T23:14:00Z" w16du:dateUtc="2024-11-03T17:14:00Z"/>
                <w:rFonts w:ascii="Times New Roman" w:hAnsi="Times New Roman" w:cs="Times New Roman"/>
                <w:sz w:val="24"/>
                <w:szCs w:val="24"/>
              </w:rPr>
            </w:pPr>
            <w:del w:id="5157" w:author="Mohammad Nayeem Hasan" w:date="2024-11-03T23:14:00Z" w16du:dateUtc="2024-11-03T17:14:00Z">
              <w:r w:rsidDel="00BB33D1">
                <w:rPr>
                  <w:rFonts w:ascii="Times New Roman" w:hAnsi="Times New Roman" w:cs="Times New Roman"/>
                  <w:sz w:val="24"/>
                  <w:szCs w:val="24"/>
                </w:rPr>
                <w:delText>12322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714DF0" w14:textId="359ED294" w:rsidR="00B010D0" w:rsidDel="00BB33D1" w:rsidRDefault="00B010D0" w:rsidP="00DA17B7">
            <w:pPr>
              <w:rPr>
                <w:del w:id="515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C7E719" w14:textId="33F1E9FB" w:rsidR="00B010D0" w:rsidDel="00BB33D1" w:rsidRDefault="00B010D0" w:rsidP="00DA17B7">
            <w:pPr>
              <w:rPr>
                <w:del w:id="5159" w:author="Mohammad Nayeem Hasan" w:date="2024-11-03T23:14:00Z" w16du:dateUtc="2024-11-03T17:14:00Z"/>
                <w:rFonts w:ascii="Times New Roman" w:hAnsi="Times New Roman" w:cs="Times New Roman"/>
                <w:sz w:val="24"/>
                <w:szCs w:val="24"/>
              </w:rPr>
            </w:pPr>
            <w:del w:id="5160" w:author="Mohammad Nayeem Hasan" w:date="2024-11-03T23:14:00Z" w16du:dateUtc="2024-11-03T17:14:00Z">
              <w:r w:rsidDel="00BB33D1">
                <w:rPr>
                  <w:rFonts w:ascii="Times New Roman" w:hAnsi="Times New Roman" w:cs="Times New Roman"/>
                  <w:sz w:val="24"/>
                  <w:szCs w:val="24"/>
                </w:rPr>
                <w:delText>578 (4.5)</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3F98E1D" w14:textId="304A4326" w:rsidR="00B010D0" w:rsidDel="00BB33D1" w:rsidRDefault="00B010D0" w:rsidP="00DA17B7">
            <w:pPr>
              <w:rPr>
                <w:del w:id="5161" w:author="Mohammad Nayeem Hasan" w:date="2024-11-03T23:14:00Z" w16du:dateUtc="2024-11-03T17:14:00Z"/>
                <w:rFonts w:ascii="Times New Roman" w:hAnsi="Times New Roman" w:cs="Times New Roman"/>
                <w:sz w:val="24"/>
                <w:szCs w:val="24"/>
              </w:rPr>
            </w:pPr>
            <w:del w:id="5162" w:author="Mohammad Nayeem Hasan" w:date="2024-11-03T23:14:00Z" w16du:dateUtc="2024-11-03T17:14:00Z">
              <w:r w:rsidDel="00BB33D1">
                <w:rPr>
                  <w:rFonts w:ascii="Times New Roman" w:hAnsi="Times New Roman" w:cs="Times New Roman"/>
                  <w:sz w:val="24"/>
                  <w:szCs w:val="24"/>
                </w:rPr>
                <w:delText>12410 (95.5)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DB4E6" w14:textId="2BFEE20C" w:rsidR="00B010D0" w:rsidDel="00BB33D1" w:rsidRDefault="00B010D0" w:rsidP="00DA17B7">
            <w:pPr>
              <w:rPr>
                <w:del w:id="5163"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A17E2B" w14:textId="6E30024C" w:rsidR="00B010D0" w:rsidDel="00BB33D1" w:rsidRDefault="00B010D0" w:rsidP="00DA17B7">
            <w:pPr>
              <w:rPr>
                <w:del w:id="5164" w:author="Mohammad Nayeem Hasan" w:date="2024-11-03T23:14:00Z" w16du:dateUtc="2024-11-03T17:14:00Z"/>
                <w:rFonts w:ascii="Times New Roman" w:hAnsi="Times New Roman" w:cs="Times New Roman"/>
                <w:sz w:val="24"/>
                <w:szCs w:val="24"/>
              </w:rPr>
            </w:pPr>
            <w:del w:id="5165" w:author="Mohammad Nayeem Hasan" w:date="2024-11-03T23:14:00Z" w16du:dateUtc="2024-11-03T17:14:00Z">
              <w:r w:rsidDel="00BB33D1">
                <w:rPr>
                  <w:rFonts w:ascii="Times New Roman" w:hAnsi="Times New Roman" w:cs="Times New Roman"/>
                  <w:sz w:val="24"/>
                  <w:szCs w:val="24"/>
                </w:rPr>
                <w:delText>715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37234AD" w14:textId="02B7DF67" w:rsidR="00B010D0" w:rsidDel="00BB33D1" w:rsidRDefault="00B010D0" w:rsidP="00DA17B7">
            <w:pPr>
              <w:rPr>
                <w:del w:id="5166" w:author="Mohammad Nayeem Hasan" w:date="2024-11-03T23:14:00Z" w16du:dateUtc="2024-11-03T17:14:00Z"/>
                <w:rFonts w:ascii="Times New Roman" w:hAnsi="Times New Roman" w:cs="Times New Roman"/>
                <w:sz w:val="24"/>
                <w:szCs w:val="24"/>
              </w:rPr>
            </w:pPr>
            <w:del w:id="5167" w:author="Mohammad Nayeem Hasan" w:date="2024-11-03T23:14:00Z" w16du:dateUtc="2024-11-03T17:14:00Z">
              <w:r w:rsidDel="00BB33D1">
                <w:rPr>
                  <w:rFonts w:ascii="Times New Roman" w:hAnsi="Times New Roman" w:cs="Times New Roman"/>
                  <w:sz w:val="24"/>
                  <w:szCs w:val="24"/>
                </w:rPr>
                <w:delText>9620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BB0D6" w14:textId="63022644" w:rsidR="00B010D0" w:rsidDel="00BB33D1" w:rsidRDefault="00B010D0" w:rsidP="00DA17B7">
            <w:pPr>
              <w:rPr>
                <w:del w:id="5168" w:author="Mohammad Nayeem Hasan" w:date="2024-11-03T23:14:00Z" w16du:dateUtc="2024-11-03T17:14:00Z"/>
                <w:rFonts w:ascii="Times New Roman" w:hAnsi="Times New Roman" w:cs="Times New Roman"/>
                <w:sz w:val="24"/>
                <w:szCs w:val="24"/>
              </w:rPr>
            </w:pPr>
          </w:p>
        </w:tc>
      </w:tr>
      <w:tr w:rsidR="00B010D0" w:rsidDel="00BB33D1" w14:paraId="6F2CB528" w14:textId="5FA88992" w:rsidTr="00DA17B7">
        <w:trPr>
          <w:trHeight w:val="138"/>
          <w:jc w:val="center"/>
          <w:del w:id="516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DAF6C19" w14:textId="7E81EA61" w:rsidR="00B010D0" w:rsidDel="00BB33D1" w:rsidRDefault="00B010D0" w:rsidP="00DA17B7">
            <w:pPr>
              <w:rPr>
                <w:del w:id="5170" w:author="Mohammad Nayeem Hasan" w:date="2024-11-03T23:14:00Z" w16du:dateUtc="2024-11-03T17:14:00Z"/>
                <w:rFonts w:ascii="Times New Roman" w:hAnsi="Times New Roman" w:cs="Times New Roman"/>
                <w:sz w:val="24"/>
                <w:szCs w:val="24"/>
              </w:rPr>
            </w:pPr>
            <w:del w:id="5171" w:author="Mohammad Nayeem Hasan" w:date="2024-11-03T23:14:00Z" w16du:dateUtc="2024-11-03T17:14:00Z">
              <w:r w:rsidDel="00BB33D1">
                <w:rPr>
                  <w:rFonts w:ascii="Times New Roman" w:hAnsi="Times New Roman" w:cs="Times New Roman"/>
                  <w:sz w:val="24"/>
                  <w:szCs w:val="24"/>
                </w:rPr>
                <w:delText>35+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DD2C1AA" w14:textId="5F56B2DD" w:rsidR="00B010D0" w:rsidDel="00BB33D1" w:rsidRDefault="00B010D0" w:rsidP="00DA17B7">
            <w:pPr>
              <w:rPr>
                <w:del w:id="5172" w:author="Mohammad Nayeem Hasan" w:date="2024-11-03T23:14:00Z" w16du:dateUtc="2024-11-03T17:14:00Z"/>
                <w:rFonts w:ascii="Times New Roman" w:hAnsi="Times New Roman" w:cs="Times New Roman"/>
                <w:sz w:val="24"/>
                <w:szCs w:val="24"/>
              </w:rPr>
            </w:pPr>
            <w:del w:id="5173" w:author="Mohammad Nayeem Hasan" w:date="2024-11-03T23:14:00Z" w16du:dateUtc="2024-11-03T17:14:00Z">
              <w:r w:rsidDel="00BB33D1">
                <w:rPr>
                  <w:rFonts w:ascii="Times New Roman" w:hAnsi="Times New Roman" w:cs="Times New Roman"/>
                  <w:sz w:val="24"/>
                  <w:szCs w:val="24"/>
                </w:rPr>
                <w:delText>620 (7.2)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95C74A4" w14:textId="7A85FAF9" w:rsidR="00B010D0" w:rsidDel="00BB33D1" w:rsidRDefault="00B010D0" w:rsidP="00DA17B7">
            <w:pPr>
              <w:rPr>
                <w:del w:id="5174" w:author="Mohammad Nayeem Hasan" w:date="2024-11-03T23:14:00Z" w16du:dateUtc="2024-11-03T17:14:00Z"/>
                <w:rFonts w:ascii="Times New Roman" w:hAnsi="Times New Roman" w:cs="Times New Roman"/>
                <w:sz w:val="24"/>
                <w:szCs w:val="24"/>
              </w:rPr>
            </w:pPr>
            <w:del w:id="5175" w:author="Mohammad Nayeem Hasan" w:date="2024-11-03T23:14:00Z" w16du:dateUtc="2024-11-03T17:14:00Z">
              <w:r w:rsidDel="00BB33D1">
                <w:rPr>
                  <w:rFonts w:ascii="Times New Roman" w:hAnsi="Times New Roman" w:cs="Times New Roman"/>
                  <w:sz w:val="24"/>
                  <w:szCs w:val="24"/>
                </w:rPr>
                <w:delText>7947 (92.8)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3A845" w14:textId="00FA0E0F" w:rsidR="00B010D0" w:rsidDel="00BB33D1" w:rsidRDefault="00B010D0" w:rsidP="00DA17B7">
            <w:pPr>
              <w:rPr>
                <w:del w:id="517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8B401A" w14:textId="7943C8A2" w:rsidR="00B010D0" w:rsidDel="00BB33D1" w:rsidRDefault="00B010D0" w:rsidP="00DA17B7">
            <w:pPr>
              <w:rPr>
                <w:del w:id="5177" w:author="Mohammad Nayeem Hasan" w:date="2024-11-03T23:14:00Z" w16du:dateUtc="2024-11-03T17:14:00Z"/>
                <w:rFonts w:ascii="Times New Roman" w:hAnsi="Times New Roman" w:cs="Times New Roman"/>
                <w:sz w:val="24"/>
                <w:szCs w:val="24"/>
              </w:rPr>
            </w:pPr>
            <w:del w:id="5178" w:author="Mohammad Nayeem Hasan" w:date="2024-11-03T23:14:00Z" w16du:dateUtc="2024-11-03T17:14:00Z">
              <w:r w:rsidDel="00BB33D1">
                <w:rPr>
                  <w:rFonts w:ascii="Times New Roman" w:hAnsi="Times New Roman" w:cs="Times New Roman"/>
                  <w:sz w:val="24"/>
                  <w:szCs w:val="24"/>
                </w:rPr>
                <w:delText>112 (3.2)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926E189" w14:textId="750E7B74" w:rsidR="00B010D0" w:rsidDel="00BB33D1" w:rsidRDefault="00B010D0" w:rsidP="00DA17B7">
            <w:pPr>
              <w:rPr>
                <w:del w:id="5179" w:author="Mohammad Nayeem Hasan" w:date="2024-11-03T23:14:00Z" w16du:dateUtc="2024-11-03T17:14:00Z"/>
                <w:rFonts w:ascii="Times New Roman" w:hAnsi="Times New Roman" w:cs="Times New Roman"/>
                <w:sz w:val="24"/>
                <w:szCs w:val="24"/>
              </w:rPr>
            </w:pPr>
            <w:del w:id="5180" w:author="Mohammad Nayeem Hasan" w:date="2024-11-03T23:14:00Z" w16du:dateUtc="2024-11-03T17:14:00Z">
              <w:r w:rsidDel="00BB33D1">
                <w:rPr>
                  <w:rFonts w:ascii="Times New Roman" w:hAnsi="Times New Roman" w:cs="Times New Roman"/>
                  <w:sz w:val="24"/>
                  <w:szCs w:val="24"/>
                </w:rPr>
                <w:delText>3440 (96.8)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3888" w14:textId="47A31637" w:rsidR="00B010D0" w:rsidDel="00BB33D1" w:rsidRDefault="00B010D0" w:rsidP="00DA17B7">
            <w:pPr>
              <w:rPr>
                <w:del w:id="5181"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30B737" w14:textId="213405DD" w:rsidR="00B010D0" w:rsidDel="00BB33D1" w:rsidRDefault="00B010D0" w:rsidP="00DA17B7">
            <w:pPr>
              <w:rPr>
                <w:del w:id="5182" w:author="Mohammad Nayeem Hasan" w:date="2024-11-03T23:14:00Z" w16du:dateUtc="2024-11-03T17:14:00Z"/>
                <w:rFonts w:ascii="Times New Roman" w:hAnsi="Times New Roman" w:cs="Times New Roman"/>
                <w:sz w:val="24"/>
                <w:szCs w:val="24"/>
              </w:rPr>
            </w:pPr>
            <w:del w:id="5183" w:author="Mohammad Nayeem Hasan" w:date="2024-11-03T23:14:00Z" w16du:dateUtc="2024-11-03T17:14:00Z">
              <w:r w:rsidDel="00BB33D1">
                <w:rPr>
                  <w:rFonts w:ascii="Times New Roman" w:hAnsi="Times New Roman" w:cs="Times New Roman"/>
                  <w:sz w:val="24"/>
                  <w:szCs w:val="24"/>
                </w:rPr>
                <w:delText>475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4F16B7B" w14:textId="73D6A064" w:rsidR="00B010D0" w:rsidDel="00BB33D1" w:rsidRDefault="00B010D0" w:rsidP="00DA17B7">
            <w:pPr>
              <w:rPr>
                <w:del w:id="5184" w:author="Mohammad Nayeem Hasan" w:date="2024-11-03T23:14:00Z" w16du:dateUtc="2024-11-03T17:14:00Z"/>
                <w:rFonts w:ascii="Times New Roman" w:hAnsi="Times New Roman" w:cs="Times New Roman"/>
                <w:sz w:val="24"/>
                <w:szCs w:val="24"/>
              </w:rPr>
            </w:pPr>
            <w:del w:id="5185" w:author="Mohammad Nayeem Hasan" w:date="2024-11-03T23:14:00Z" w16du:dateUtc="2024-11-03T17:14:00Z">
              <w:r w:rsidDel="00BB33D1">
                <w:rPr>
                  <w:rFonts w:ascii="Times New Roman" w:hAnsi="Times New Roman" w:cs="Times New Roman"/>
                  <w:sz w:val="24"/>
                  <w:szCs w:val="24"/>
                </w:rPr>
                <w:delText>6334 (93.0)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537DC" w14:textId="0BD403F5" w:rsidR="00B010D0" w:rsidDel="00BB33D1" w:rsidRDefault="00B010D0" w:rsidP="00DA17B7">
            <w:pPr>
              <w:rPr>
                <w:del w:id="5186" w:author="Mohammad Nayeem Hasan" w:date="2024-11-03T23:14:00Z" w16du:dateUtc="2024-11-03T17:14:00Z"/>
                <w:rFonts w:ascii="Times New Roman" w:hAnsi="Times New Roman" w:cs="Times New Roman"/>
                <w:sz w:val="24"/>
                <w:szCs w:val="24"/>
              </w:rPr>
            </w:pPr>
          </w:p>
        </w:tc>
      </w:tr>
      <w:tr w:rsidR="00B010D0" w:rsidDel="00BB33D1" w14:paraId="1705FD80" w14:textId="45B95CF8" w:rsidTr="00DA17B7">
        <w:trPr>
          <w:trHeight w:val="138"/>
          <w:jc w:val="center"/>
          <w:del w:id="5187"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2EAF40" w14:textId="3A32B0E7" w:rsidR="00B010D0" w:rsidRPr="00CA62EC" w:rsidDel="00BB33D1" w:rsidRDefault="00CA62EC" w:rsidP="00DA17B7">
            <w:pPr>
              <w:rPr>
                <w:del w:id="5188" w:author="Mohammad Nayeem Hasan" w:date="2024-11-03T23:14:00Z" w16du:dateUtc="2024-11-03T17:14:00Z"/>
                <w:rFonts w:ascii="Times New Roman" w:hAnsi="Times New Roman" w:cs="Times New Roman"/>
                <w:b/>
                <w:bCs/>
                <w:sz w:val="24"/>
                <w:szCs w:val="24"/>
                <w:rPrChange w:id="5189" w:author="Mohammad Nayeem Hasan" w:date="2024-11-03T21:55:00Z" w16du:dateUtc="2024-11-03T15:55:00Z">
                  <w:rPr>
                    <w:del w:id="5190" w:author="Mohammad Nayeem Hasan" w:date="2024-11-03T23:14:00Z" w16du:dateUtc="2024-11-03T17:14:00Z"/>
                    <w:rFonts w:ascii="Times New Roman" w:hAnsi="Times New Roman" w:cs="Times New Roman"/>
                    <w:sz w:val="24"/>
                    <w:szCs w:val="24"/>
                  </w:rPr>
                </w:rPrChange>
              </w:rPr>
            </w:pPr>
            <w:del w:id="5191" w:author="Mohammad Nayeem Hasan" w:date="2024-11-03T21:55:00Z" w16du:dateUtc="2024-11-03T15:55:00Z">
              <w:r w:rsidRPr="00CA62EC" w:rsidDel="00CA62EC">
                <w:rPr>
                  <w:rFonts w:ascii="Times New Roman" w:hAnsi="Times New Roman" w:cs="Times New Roman"/>
                  <w:b/>
                  <w:bCs/>
                  <w:sz w:val="24"/>
                  <w:szCs w:val="24"/>
                </w:rPr>
                <w:delText>h</w:delText>
              </w:r>
            </w:del>
            <w:del w:id="5192" w:author="Mohammad Nayeem Hasan" w:date="2024-11-03T23:14:00Z" w16du:dateUtc="2024-11-03T17:14:00Z">
              <w:r w:rsidRPr="00CA62EC" w:rsidDel="00BB33D1">
                <w:rPr>
                  <w:rFonts w:ascii="Times New Roman" w:hAnsi="Times New Roman" w:cs="Times New Roman"/>
                  <w:b/>
                  <w:bCs/>
                  <w:sz w:val="24"/>
                  <w:szCs w:val="24"/>
                </w:rPr>
                <w:delText>ousehold characteristics</w:delText>
              </w:r>
            </w:del>
          </w:p>
        </w:tc>
      </w:tr>
      <w:tr w:rsidR="00B010D0" w:rsidDel="00BB33D1" w14:paraId="7287578D" w14:textId="0ED042F9" w:rsidTr="00DA17B7">
        <w:trPr>
          <w:trHeight w:val="138"/>
          <w:jc w:val="center"/>
          <w:del w:id="5193"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BDAC368" w14:textId="743ACCD0" w:rsidR="00B010D0" w:rsidDel="00BB33D1" w:rsidRDefault="00B010D0" w:rsidP="00DA17B7">
            <w:pPr>
              <w:rPr>
                <w:del w:id="5194" w:author="Mohammad Nayeem Hasan" w:date="2024-11-03T23:14:00Z" w16du:dateUtc="2024-11-03T17:14:00Z"/>
                <w:rFonts w:ascii="Times New Roman" w:hAnsi="Times New Roman" w:cs="Times New Roman"/>
                <w:sz w:val="24"/>
                <w:szCs w:val="24"/>
              </w:rPr>
            </w:pPr>
            <w:del w:id="5195" w:author="Mohammad Nayeem Hasan" w:date="2024-11-03T23:14:00Z" w16du:dateUtc="2024-11-03T17:14:00Z">
              <w:r w:rsidDel="00BB33D1">
                <w:rPr>
                  <w:rFonts w:ascii="Times New Roman" w:hAnsi="Times New Roman" w:cs="Times New Roman"/>
                  <w:sz w:val="24"/>
                  <w:szCs w:val="24"/>
                </w:rPr>
                <w:delText xml:space="preserve">Wealth </w:delText>
              </w:r>
            </w:del>
            <w:del w:id="5196" w:author="Mohammad Nayeem Hasan" w:date="2024-11-03T21:56:00Z" w16du:dateUtc="2024-11-03T15:56:00Z">
              <w:r w:rsidDel="00CA62EC">
                <w:rPr>
                  <w:rFonts w:ascii="Times New Roman" w:hAnsi="Times New Roman" w:cs="Times New Roman"/>
                  <w:sz w:val="24"/>
                  <w:szCs w:val="24"/>
                </w:rPr>
                <w:delText>I</w:delText>
              </w:r>
            </w:del>
            <w:del w:id="5197" w:author="Mohammad Nayeem Hasan" w:date="2024-11-03T23:14:00Z" w16du:dateUtc="2024-11-03T17:14:00Z">
              <w:r w:rsidDel="00BB33D1">
                <w:rPr>
                  <w:rFonts w:ascii="Times New Roman" w:hAnsi="Times New Roman" w:cs="Times New Roman"/>
                  <w:sz w:val="24"/>
                  <w:szCs w:val="24"/>
                </w:rPr>
                <w:delText>ndex</w:delText>
              </w:r>
            </w:del>
          </w:p>
        </w:tc>
      </w:tr>
      <w:tr w:rsidR="00B010D0" w:rsidDel="00BB33D1" w14:paraId="13042F1D" w14:textId="0CC377E2" w:rsidTr="00DA17B7">
        <w:trPr>
          <w:trHeight w:val="250"/>
          <w:jc w:val="center"/>
          <w:del w:id="519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D36B635" w14:textId="09FD00A3" w:rsidR="00B010D0" w:rsidDel="00BB33D1" w:rsidRDefault="00B010D0" w:rsidP="00DA17B7">
            <w:pPr>
              <w:rPr>
                <w:del w:id="5199" w:author="Mohammad Nayeem Hasan" w:date="2024-11-03T23:14:00Z" w16du:dateUtc="2024-11-03T17:14:00Z"/>
                <w:rFonts w:ascii="Times New Roman" w:hAnsi="Times New Roman" w:cs="Times New Roman"/>
                <w:sz w:val="24"/>
                <w:szCs w:val="24"/>
              </w:rPr>
            </w:pPr>
            <w:del w:id="5200" w:author="Mohammad Nayeem Hasan" w:date="2024-11-03T23:14:00Z" w16du:dateUtc="2024-11-03T17:14:00Z">
              <w:r w:rsidDel="00BB33D1">
                <w:rPr>
                  <w:rFonts w:ascii="Times New Roman" w:hAnsi="Times New Roman" w:cs="Times New Roman"/>
                  <w:sz w:val="24"/>
                  <w:szCs w:val="24"/>
                </w:rPr>
                <w:delText>Poorest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6F8DE01" w14:textId="1AD53A4E" w:rsidR="00B010D0" w:rsidDel="00BB33D1" w:rsidRDefault="00B010D0" w:rsidP="00DA17B7">
            <w:pPr>
              <w:rPr>
                <w:del w:id="5201" w:author="Mohammad Nayeem Hasan" w:date="2024-11-03T23:14:00Z" w16du:dateUtc="2024-11-03T17:14:00Z"/>
                <w:rFonts w:ascii="Times New Roman" w:hAnsi="Times New Roman" w:cs="Times New Roman"/>
                <w:sz w:val="24"/>
                <w:szCs w:val="24"/>
              </w:rPr>
            </w:pPr>
            <w:del w:id="5202" w:author="Mohammad Nayeem Hasan" w:date="2024-11-03T23:14:00Z" w16du:dateUtc="2024-11-03T17:14:00Z">
              <w:r w:rsidDel="00BB33D1">
                <w:rPr>
                  <w:rFonts w:ascii="Times New Roman" w:hAnsi="Times New Roman" w:cs="Times New Roman"/>
                  <w:sz w:val="24"/>
                  <w:szCs w:val="24"/>
                </w:rPr>
                <w:delText>685 (8.6)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469A288" w14:textId="54838368" w:rsidR="00B010D0" w:rsidDel="00BB33D1" w:rsidRDefault="00B010D0" w:rsidP="00DA17B7">
            <w:pPr>
              <w:rPr>
                <w:del w:id="5203" w:author="Mohammad Nayeem Hasan" w:date="2024-11-03T23:14:00Z" w16du:dateUtc="2024-11-03T17:14:00Z"/>
                <w:rFonts w:ascii="Times New Roman" w:hAnsi="Times New Roman" w:cs="Times New Roman"/>
                <w:sz w:val="24"/>
                <w:szCs w:val="24"/>
              </w:rPr>
            </w:pPr>
            <w:del w:id="5204" w:author="Mohammad Nayeem Hasan" w:date="2024-11-03T23:14:00Z" w16du:dateUtc="2024-11-03T17:14:00Z">
              <w:r w:rsidDel="00BB33D1">
                <w:rPr>
                  <w:rFonts w:ascii="Times New Roman" w:hAnsi="Times New Roman" w:cs="Times New Roman"/>
                  <w:sz w:val="24"/>
                  <w:szCs w:val="24"/>
                </w:rPr>
                <w:delText>7299 (91.4)</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8D10E6" w14:textId="5E8F8C04" w:rsidR="00B010D0" w:rsidDel="00BB33D1" w:rsidRDefault="00B010D0" w:rsidP="00DA17B7">
            <w:pPr>
              <w:rPr>
                <w:del w:id="5205" w:author="Mohammad Nayeem Hasan" w:date="2024-11-03T23:14:00Z" w16du:dateUtc="2024-11-03T17:14:00Z"/>
                <w:rFonts w:ascii="Times New Roman" w:hAnsi="Times New Roman" w:cs="Times New Roman"/>
                <w:b/>
                <w:bCs/>
                <w:sz w:val="24"/>
                <w:szCs w:val="24"/>
              </w:rPr>
            </w:pPr>
            <w:del w:id="5206"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05CE2B10" w14:textId="1BAA9B95" w:rsidR="00B010D0" w:rsidDel="00BB33D1" w:rsidRDefault="00B010D0" w:rsidP="00DA17B7">
            <w:pPr>
              <w:rPr>
                <w:del w:id="5207" w:author="Mohammad Nayeem Hasan" w:date="2024-11-03T23:14:00Z" w16du:dateUtc="2024-11-03T17:14:00Z"/>
                <w:rFonts w:ascii="Times New Roman" w:hAnsi="Times New Roman" w:cs="Times New Roman"/>
                <w:sz w:val="24"/>
                <w:szCs w:val="24"/>
              </w:rPr>
            </w:pPr>
            <w:del w:id="5208" w:author="Mohammad Nayeem Hasan" w:date="2024-11-03T23:14:00Z" w16du:dateUtc="2024-11-03T17:14:00Z">
              <w:r w:rsidDel="00BB33D1">
                <w:rPr>
                  <w:rFonts w:ascii="Times New Roman" w:hAnsi="Times New Roman" w:cs="Times New Roman"/>
                  <w:sz w:val="24"/>
                  <w:szCs w:val="24"/>
                </w:rPr>
                <w:delText>246 (4.8)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156C0AE" w14:textId="0074BA01" w:rsidR="00B010D0" w:rsidDel="00BB33D1" w:rsidRDefault="00B010D0" w:rsidP="00DA17B7">
            <w:pPr>
              <w:rPr>
                <w:del w:id="5209" w:author="Mohammad Nayeem Hasan" w:date="2024-11-03T23:14:00Z" w16du:dateUtc="2024-11-03T17:14:00Z"/>
                <w:rFonts w:ascii="Times New Roman" w:hAnsi="Times New Roman" w:cs="Times New Roman"/>
                <w:sz w:val="24"/>
                <w:szCs w:val="24"/>
              </w:rPr>
            </w:pPr>
            <w:del w:id="5210" w:author="Mohammad Nayeem Hasan" w:date="2024-11-03T23:14:00Z" w16du:dateUtc="2024-11-03T17:14:00Z">
              <w:r w:rsidDel="00BB33D1">
                <w:rPr>
                  <w:rFonts w:ascii="Times New Roman" w:hAnsi="Times New Roman" w:cs="Times New Roman"/>
                  <w:sz w:val="24"/>
                  <w:szCs w:val="24"/>
                </w:rPr>
                <w:delText>4857 (95.2)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2AB213" w14:textId="26CF1FBA" w:rsidR="00B010D0" w:rsidDel="00BB33D1" w:rsidRDefault="00B010D0" w:rsidP="00DA17B7">
            <w:pPr>
              <w:rPr>
                <w:del w:id="5211" w:author="Mohammad Nayeem Hasan" w:date="2024-11-03T23:14:00Z" w16du:dateUtc="2024-11-03T17:14:00Z"/>
                <w:rFonts w:ascii="Times New Roman" w:hAnsi="Times New Roman" w:cs="Times New Roman"/>
                <w:sz w:val="24"/>
                <w:szCs w:val="24"/>
              </w:rPr>
            </w:pPr>
            <w:del w:id="5212" w:author="Mohammad Nayeem Hasan" w:date="2024-11-03T23:14:00Z" w16du:dateUtc="2024-11-03T17:14:00Z">
              <w:r w:rsidDel="00BB33D1">
                <w:rPr>
                  <w:rFonts w:ascii="Times New Roman" w:hAnsi="Times New Roman" w:cs="Times New Roman"/>
                  <w:sz w:val="24"/>
                  <w:szCs w:val="24"/>
                </w:rPr>
                <w:delText>0.071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68FE34BA" w14:textId="068B7925" w:rsidR="00B010D0" w:rsidDel="00BB33D1" w:rsidRDefault="00B010D0" w:rsidP="00DA17B7">
            <w:pPr>
              <w:rPr>
                <w:del w:id="5213" w:author="Mohammad Nayeem Hasan" w:date="2024-11-03T23:14:00Z" w16du:dateUtc="2024-11-03T17:14:00Z"/>
                <w:rFonts w:ascii="Times New Roman" w:hAnsi="Times New Roman" w:cs="Times New Roman"/>
                <w:sz w:val="24"/>
                <w:szCs w:val="24"/>
              </w:rPr>
            </w:pPr>
            <w:del w:id="5214" w:author="Mohammad Nayeem Hasan" w:date="2024-11-03T23:14:00Z" w16du:dateUtc="2024-11-03T17:14:00Z">
              <w:r w:rsidDel="00BB33D1">
                <w:rPr>
                  <w:rFonts w:ascii="Times New Roman" w:hAnsi="Times New Roman" w:cs="Times New Roman"/>
                  <w:sz w:val="24"/>
                  <w:szCs w:val="24"/>
                </w:rPr>
                <w:delText>421 (8.4)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B39BBC1" w14:textId="0A1D8190" w:rsidR="00B010D0" w:rsidDel="00BB33D1" w:rsidRDefault="00B010D0" w:rsidP="00DA17B7">
            <w:pPr>
              <w:rPr>
                <w:del w:id="5215" w:author="Mohammad Nayeem Hasan" w:date="2024-11-03T23:14:00Z" w16du:dateUtc="2024-11-03T17:14:00Z"/>
                <w:rFonts w:ascii="Times New Roman" w:hAnsi="Times New Roman" w:cs="Times New Roman"/>
                <w:sz w:val="24"/>
                <w:szCs w:val="24"/>
              </w:rPr>
            </w:pPr>
            <w:del w:id="5216" w:author="Mohammad Nayeem Hasan" w:date="2024-11-03T23:14:00Z" w16du:dateUtc="2024-11-03T17:14:00Z">
              <w:r w:rsidDel="00BB33D1">
                <w:rPr>
                  <w:rFonts w:ascii="Times New Roman" w:hAnsi="Times New Roman" w:cs="Times New Roman"/>
                  <w:sz w:val="24"/>
                  <w:szCs w:val="24"/>
                </w:rPr>
                <w:delText>4615 (91.6)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0E4C270" w14:textId="0550EDE7" w:rsidR="00B010D0" w:rsidDel="00BB33D1" w:rsidRDefault="00B010D0" w:rsidP="00DA17B7">
            <w:pPr>
              <w:rPr>
                <w:del w:id="5217" w:author="Mohammad Nayeem Hasan" w:date="2024-11-03T23:14:00Z" w16du:dateUtc="2024-11-03T17:14:00Z"/>
                <w:rFonts w:ascii="Times New Roman" w:hAnsi="Times New Roman" w:cs="Times New Roman"/>
                <w:b/>
                <w:bCs/>
                <w:sz w:val="24"/>
                <w:szCs w:val="24"/>
              </w:rPr>
            </w:pPr>
            <w:del w:id="5218" w:author="Mohammad Nayeem Hasan" w:date="2024-11-03T23:14:00Z" w16du:dateUtc="2024-11-03T17:14:00Z">
              <w:r w:rsidDel="00BB33D1">
                <w:rPr>
                  <w:rFonts w:ascii="Times New Roman" w:hAnsi="Times New Roman" w:cs="Times New Roman"/>
                  <w:b/>
                  <w:bCs/>
                  <w:sz w:val="24"/>
                  <w:szCs w:val="24"/>
                </w:rPr>
                <w:delText>&lt;0.001</w:delText>
              </w:r>
            </w:del>
          </w:p>
        </w:tc>
      </w:tr>
      <w:tr w:rsidR="00B010D0" w:rsidDel="00BB33D1" w14:paraId="091EA7B4" w14:textId="44C561BB" w:rsidTr="00DA17B7">
        <w:trPr>
          <w:trHeight w:val="250"/>
          <w:jc w:val="center"/>
          <w:del w:id="521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29018B8" w14:textId="04AD1B7F" w:rsidR="00B010D0" w:rsidDel="00BB33D1" w:rsidRDefault="00B010D0" w:rsidP="00DA17B7">
            <w:pPr>
              <w:rPr>
                <w:del w:id="5220" w:author="Mohammad Nayeem Hasan" w:date="2024-11-03T23:14:00Z" w16du:dateUtc="2024-11-03T17:14:00Z"/>
                <w:rFonts w:ascii="Times New Roman" w:hAnsi="Times New Roman" w:cs="Times New Roman"/>
                <w:sz w:val="24"/>
                <w:szCs w:val="24"/>
              </w:rPr>
            </w:pPr>
            <w:del w:id="5221" w:author="Mohammad Nayeem Hasan" w:date="2024-11-03T23:14:00Z" w16du:dateUtc="2024-11-03T17:14:00Z">
              <w:r w:rsidDel="00BB33D1">
                <w:rPr>
                  <w:rFonts w:ascii="Times New Roman" w:hAnsi="Times New Roman" w:cs="Times New Roman"/>
                  <w:sz w:val="24"/>
                  <w:szCs w:val="24"/>
                </w:rPr>
                <w:delText>Poor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D1112A1" w14:textId="4BE43C93" w:rsidR="00B010D0" w:rsidDel="00BB33D1" w:rsidRDefault="00B010D0" w:rsidP="00DA17B7">
            <w:pPr>
              <w:rPr>
                <w:del w:id="5222" w:author="Mohammad Nayeem Hasan" w:date="2024-11-03T23:14:00Z" w16du:dateUtc="2024-11-03T17:14:00Z"/>
                <w:rFonts w:ascii="Times New Roman" w:hAnsi="Times New Roman" w:cs="Times New Roman"/>
                <w:sz w:val="24"/>
                <w:szCs w:val="24"/>
              </w:rPr>
            </w:pPr>
            <w:del w:id="5223" w:author="Mohammad Nayeem Hasan" w:date="2024-11-03T23:14:00Z" w16du:dateUtc="2024-11-03T17:14:00Z">
              <w:r w:rsidDel="00BB33D1">
                <w:rPr>
                  <w:rFonts w:ascii="Times New Roman" w:hAnsi="Times New Roman" w:cs="Times New Roman"/>
                  <w:sz w:val="24"/>
                  <w:szCs w:val="24"/>
                </w:rPr>
                <w:delText>502 (7.6)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3045E69" w14:textId="7E6AA5C5" w:rsidR="00B010D0" w:rsidDel="00BB33D1" w:rsidRDefault="00B010D0" w:rsidP="00DA17B7">
            <w:pPr>
              <w:rPr>
                <w:del w:id="5224" w:author="Mohammad Nayeem Hasan" w:date="2024-11-03T23:14:00Z" w16du:dateUtc="2024-11-03T17:14:00Z"/>
                <w:rFonts w:ascii="Times New Roman" w:hAnsi="Times New Roman" w:cs="Times New Roman"/>
                <w:sz w:val="24"/>
                <w:szCs w:val="24"/>
              </w:rPr>
            </w:pPr>
            <w:del w:id="5225" w:author="Mohammad Nayeem Hasan" w:date="2024-11-03T23:14:00Z" w16du:dateUtc="2024-11-03T17:14:00Z">
              <w:r w:rsidDel="00BB33D1">
                <w:rPr>
                  <w:rFonts w:ascii="Times New Roman" w:hAnsi="Times New Roman" w:cs="Times New Roman"/>
                  <w:sz w:val="24"/>
                  <w:szCs w:val="24"/>
                </w:rPr>
                <w:delText>6107 (92.4)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A6DDA1" w14:textId="5C6670EC" w:rsidR="00B010D0" w:rsidDel="00BB33D1" w:rsidRDefault="00B010D0" w:rsidP="00DA17B7">
            <w:pPr>
              <w:rPr>
                <w:del w:id="5226"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912A27" w14:textId="6480DAF2" w:rsidR="00B010D0" w:rsidDel="00BB33D1" w:rsidRDefault="00B010D0" w:rsidP="00DA17B7">
            <w:pPr>
              <w:rPr>
                <w:del w:id="5227" w:author="Mohammad Nayeem Hasan" w:date="2024-11-03T23:14:00Z" w16du:dateUtc="2024-11-03T17:14:00Z"/>
                <w:rFonts w:ascii="Times New Roman" w:hAnsi="Times New Roman" w:cs="Times New Roman"/>
                <w:sz w:val="24"/>
                <w:szCs w:val="24"/>
              </w:rPr>
            </w:pPr>
            <w:del w:id="5228" w:author="Mohammad Nayeem Hasan" w:date="2024-11-03T23:14:00Z" w16du:dateUtc="2024-11-03T17:14:00Z">
              <w:r w:rsidDel="00BB33D1">
                <w:rPr>
                  <w:rFonts w:ascii="Times New Roman" w:hAnsi="Times New Roman" w:cs="Times New Roman"/>
                  <w:sz w:val="24"/>
                  <w:szCs w:val="24"/>
                </w:rPr>
                <w:delText>155 (3.6)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90AEAA4" w14:textId="7B2F39F3" w:rsidR="00B010D0" w:rsidDel="00BB33D1" w:rsidRDefault="00B010D0" w:rsidP="00DA17B7">
            <w:pPr>
              <w:rPr>
                <w:del w:id="5229" w:author="Mohammad Nayeem Hasan" w:date="2024-11-03T23:14:00Z" w16du:dateUtc="2024-11-03T17:14:00Z"/>
                <w:rFonts w:ascii="Times New Roman" w:hAnsi="Times New Roman" w:cs="Times New Roman"/>
                <w:sz w:val="24"/>
                <w:szCs w:val="24"/>
              </w:rPr>
            </w:pPr>
            <w:del w:id="5230" w:author="Mohammad Nayeem Hasan" w:date="2024-11-03T23:14:00Z" w16du:dateUtc="2024-11-03T17:14:00Z">
              <w:r w:rsidDel="00BB33D1">
                <w:rPr>
                  <w:rFonts w:ascii="Times New Roman" w:hAnsi="Times New Roman" w:cs="Times New Roman"/>
                  <w:sz w:val="24"/>
                  <w:szCs w:val="24"/>
                </w:rPr>
                <w:delText>4128 (96.4)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87290" w14:textId="5DCF0A0C" w:rsidR="00B010D0" w:rsidDel="00BB33D1" w:rsidRDefault="00B010D0" w:rsidP="00DA17B7">
            <w:pPr>
              <w:rPr>
                <w:del w:id="523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4AFE81D" w14:textId="18CFA697" w:rsidR="00B010D0" w:rsidDel="00BB33D1" w:rsidRDefault="00B010D0" w:rsidP="00DA17B7">
            <w:pPr>
              <w:rPr>
                <w:del w:id="5232" w:author="Mohammad Nayeem Hasan" w:date="2024-11-03T23:14:00Z" w16du:dateUtc="2024-11-03T17:14:00Z"/>
                <w:rFonts w:ascii="Times New Roman" w:hAnsi="Times New Roman" w:cs="Times New Roman"/>
                <w:sz w:val="24"/>
                <w:szCs w:val="24"/>
              </w:rPr>
            </w:pPr>
            <w:del w:id="5233" w:author="Mohammad Nayeem Hasan" w:date="2024-11-03T23:14:00Z" w16du:dateUtc="2024-11-03T17:14:00Z">
              <w:r w:rsidDel="00BB33D1">
                <w:rPr>
                  <w:rFonts w:ascii="Times New Roman" w:hAnsi="Times New Roman" w:cs="Times New Roman"/>
                  <w:sz w:val="24"/>
                  <w:szCs w:val="24"/>
                </w:rPr>
                <w:delText>371 (8.2)</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B68664B" w14:textId="5C9333C9" w:rsidR="00B010D0" w:rsidDel="00BB33D1" w:rsidRDefault="00B010D0" w:rsidP="00DA17B7">
            <w:pPr>
              <w:rPr>
                <w:del w:id="5234" w:author="Mohammad Nayeem Hasan" w:date="2024-11-03T23:14:00Z" w16du:dateUtc="2024-11-03T17:14:00Z"/>
                <w:rFonts w:ascii="Times New Roman" w:hAnsi="Times New Roman" w:cs="Times New Roman"/>
                <w:sz w:val="24"/>
                <w:szCs w:val="24"/>
              </w:rPr>
            </w:pPr>
            <w:del w:id="5235" w:author="Mohammad Nayeem Hasan" w:date="2024-11-03T23:14:00Z" w16du:dateUtc="2024-11-03T17:14:00Z">
              <w:r w:rsidDel="00BB33D1">
                <w:rPr>
                  <w:rFonts w:ascii="Times New Roman" w:hAnsi="Times New Roman" w:cs="Times New Roman"/>
                  <w:sz w:val="24"/>
                  <w:szCs w:val="24"/>
                </w:rPr>
                <w:delText>4159 (91.8)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2935" w14:textId="16368628" w:rsidR="00B010D0" w:rsidDel="00BB33D1" w:rsidRDefault="00B010D0" w:rsidP="00DA17B7">
            <w:pPr>
              <w:rPr>
                <w:del w:id="5236" w:author="Mohammad Nayeem Hasan" w:date="2024-11-03T23:14:00Z" w16du:dateUtc="2024-11-03T17:14:00Z"/>
                <w:rFonts w:ascii="Times New Roman" w:hAnsi="Times New Roman" w:cs="Times New Roman"/>
                <w:b/>
                <w:bCs/>
                <w:sz w:val="24"/>
                <w:szCs w:val="24"/>
              </w:rPr>
            </w:pPr>
          </w:p>
        </w:tc>
      </w:tr>
      <w:tr w:rsidR="00B010D0" w:rsidDel="00BB33D1" w14:paraId="2517E116" w14:textId="5ED153BC" w:rsidTr="00DA17B7">
        <w:trPr>
          <w:trHeight w:val="138"/>
          <w:jc w:val="center"/>
          <w:del w:id="523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781468DF" w14:textId="207FEBEF" w:rsidR="00B010D0" w:rsidDel="00BB33D1" w:rsidRDefault="00B010D0" w:rsidP="00DA17B7">
            <w:pPr>
              <w:rPr>
                <w:del w:id="5238" w:author="Mohammad Nayeem Hasan" w:date="2024-11-03T23:14:00Z" w16du:dateUtc="2024-11-03T17:14:00Z"/>
                <w:rFonts w:ascii="Times New Roman" w:hAnsi="Times New Roman" w:cs="Times New Roman"/>
                <w:sz w:val="24"/>
                <w:szCs w:val="24"/>
              </w:rPr>
            </w:pPr>
            <w:del w:id="5239" w:author="Mohammad Nayeem Hasan" w:date="2024-11-03T23:14:00Z" w16du:dateUtc="2024-11-03T17:14:00Z">
              <w:r w:rsidDel="00BB33D1">
                <w:rPr>
                  <w:rFonts w:ascii="Times New Roman" w:hAnsi="Times New Roman" w:cs="Times New Roman"/>
                  <w:sz w:val="24"/>
                  <w:szCs w:val="24"/>
                </w:rPr>
                <w:delText>Middle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20833F7" w14:textId="78CBD7D0" w:rsidR="00B010D0" w:rsidDel="00BB33D1" w:rsidRDefault="00B010D0" w:rsidP="00DA17B7">
            <w:pPr>
              <w:rPr>
                <w:del w:id="5240" w:author="Mohammad Nayeem Hasan" w:date="2024-11-03T23:14:00Z" w16du:dateUtc="2024-11-03T17:14:00Z"/>
                <w:rFonts w:ascii="Times New Roman" w:hAnsi="Times New Roman" w:cs="Times New Roman"/>
                <w:sz w:val="24"/>
                <w:szCs w:val="24"/>
              </w:rPr>
            </w:pPr>
            <w:del w:id="5241" w:author="Mohammad Nayeem Hasan" w:date="2024-11-03T23:14:00Z" w16du:dateUtc="2024-11-03T17:14:00Z">
              <w:r w:rsidDel="00BB33D1">
                <w:rPr>
                  <w:rFonts w:ascii="Times New Roman" w:hAnsi="Times New Roman" w:cs="Times New Roman"/>
                  <w:sz w:val="24"/>
                  <w:szCs w:val="24"/>
                </w:rPr>
                <w:delText>420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FBE556F" w14:textId="49024C11" w:rsidR="00B010D0" w:rsidDel="00BB33D1" w:rsidRDefault="00B010D0" w:rsidP="00DA17B7">
            <w:pPr>
              <w:rPr>
                <w:del w:id="5242" w:author="Mohammad Nayeem Hasan" w:date="2024-11-03T23:14:00Z" w16du:dateUtc="2024-11-03T17:14:00Z"/>
                <w:rFonts w:ascii="Times New Roman" w:hAnsi="Times New Roman" w:cs="Times New Roman"/>
                <w:sz w:val="24"/>
                <w:szCs w:val="24"/>
              </w:rPr>
            </w:pPr>
            <w:del w:id="5243" w:author="Mohammad Nayeem Hasan" w:date="2024-11-03T23:14:00Z" w16du:dateUtc="2024-11-03T17:14:00Z">
              <w:r w:rsidDel="00BB33D1">
                <w:rPr>
                  <w:rFonts w:ascii="Times New Roman" w:hAnsi="Times New Roman" w:cs="Times New Roman"/>
                  <w:sz w:val="24"/>
                  <w:szCs w:val="24"/>
                </w:rPr>
                <w:delText>5495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E060D5" w14:textId="782D14AB" w:rsidR="00B010D0" w:rsidDel="00BB33D1" w:rsidRDefault="00B010D0" w:rsidP="00DA17B7">
            <w:pPr>
              <w:rPr>
                <w:del w:id="5244"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EFBF97" w14:textId="672A481C" w:rsidR="00B010D0" w:rsidDel="00BB33D1" w:rsidRDefault="00B010D0" w:rsidP="00DA17B7">
            <w:pPr>
              <w:rPr>
                <w:del w:id="5245" w:author="Mohammad Nayeem Hasan" w:date="2024-11-03T23:14:00Z" w16du:dateUtc="2024-11-03T17:14:00Z"/>
                <w:rFonts w:ascii="Times New Roman" w:hAnsi="Times New Roman" w:cs="Times New Roman"/>
                <w:sz w:val="24"/>
                <w:szCs w:val="24"/>
              </w:rPr>
            </w:pPr>
            <w:del w:id="5246" w:author="Mohammad Nayeem Hasan" w:date="2024-11-03T23:14:00Z" w16du:dateUtc="2024-11-03T17:14:00Z">
              <w:r w:rsidDel="00BB33D1">
                <w:rPr>
                  <w:rFonts w:ascii="Times New Roman" w:hAnsi="Times New Roman" w:cs="Times New Roman"/>
                  <w:sz w:val="24"/>
                  <w:szCs w:val="24"/>
                </w:rPr>
                <w:delText>130 (3.4)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595F97E" w14:textId="6C439081" w:rsidR="00B010D0" w:rsidDel="00BB33D1" w:rsidRDefault="00B010D0" w:rsidP="00DA17B7">
            <w:pPr>
              <w:rPr>
                <w:del w:id="5247" w:author="Mohammad Nayeem Hasan" w:date="2024-11-03T23:14:00Z" w16du:dateUtc="2024-11-03T17:14:00Z"/>
                <w:rFonts w:ascii="Times New Roman" w:hAnsi="Times New Roman" w:cs="Times New Roman"/>
                <w:sz w:val="24"/>
                <w:szCs w:val="24"/>
              </w:rPr>
            </w:pPr>
            <w:del w:id="5248" w:author="Mohammad Nayeem Hasan" w:date="2024-11-03T23:14:00Z" w16du:dateUtc="2024-11-03T17:14:00Z">
              <w:r w:rsidDel="00BB33D1">
                <w:rPr>
                  <w:rFonts w:ascii="Times New Roman" w:hAnsi="Times New Roman" w:cs="Times New Roman"/>
                  <w:sz w:val="24"/>
                  <w:szCs w:val="24"/>
                </w:rPr>
                <w:delText>3752 (96.6)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91375C" w14:textId="770B88AA" w:rsidR="00B010D0" w:rsidDel="00BB33D1" w:rsidRDefault="00B010D0" w:rsidP="00DA17B7">
            <w:pPr>
              <w:rPr>
                <w:del w:id="524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F057D11" w14:textId="2146EFBD" w:rsidR="00B010D0" w:rsidDel="00BB33D1" w:rsidRDefault="00B010D0" w:rsidP="00DA17B7">
            <w:pPr>
              <w:rPr>
                <w:del w:id="5250" w:author="Mohammad Nayeem Hasan" w:date="2024-11-03T23:14:00Z" w16du:dateUtc="2024-11-03T17:14:00Z"/>
                <w:rFonts w:ascii="Times New Roman" w:hAnsi="Times New Roman" w:cs="Times New Roman"/>
                <w:sz w:val="24"/>
                <w:szCs w:val="24"/>
              </w:rPr>
            </w:pPr>
            <w:del w:id="5251" w:author="Mohammad Nayeem Hasan" w:date="2024-11-03T23:14:00Z" w16du:dateUtc="2024-11-03T17:14:00Z">
              <w:r w:rsidDel="00BB33D1">
                <w:rPr>
                  <w:rFonts w:ascii="Times New Roman" w:hAnsi="Times New Roman" w:cs="Times New Roman"/>
                  <w:sz w:val="24"/>
                  <w:szCs w:val="24"/>
                </w:rPr>
                <w:delText>262 (6.1)</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09BDB4E" w14:textId="6107799E" w:rsidR="00B010D0" w:rsidDel="00BB33D1" w:rsidRDefault="00B010D0" w:rsidP="00DA17B7">
            <w:pPr>
              <w:rPr>
                <w:del w:id="5252" w:author="Mohammad Nayeem Hasan" w:date="2024-11-03T23:14:00Z" w16du:dateUtc="2024-11-03T17:14:00Z"/>
                <w:rFonts w:ascii="Times New Roman" w:hAnsi="Times New Roman" w:cs="Times New Roman"/>
                <w:sz w:val="24"/>
                <w:szCs w:val="24"/>
              </w:rPr>
            </w:pPr>
            <w:del w:id="5253" w:author="Mohammad Nayeem Hasan" w:date="2024-11-03T23:14:00Z" w16du:dateUtc="2024-11-03T17:14:00Z">
              <w:r w:rsidDel="00BB33D1">
                <w:rPr>
                  <w:rFonts w:ascii="Times New Roman" w:hAnsi="Times New Roman" w:cs="Times New Roman"/>
                  <w:sz w:val="24"/>
                  <w:szCs w:val="24"/>
                </w:rPr>
                <w:delText>4036 (93.9)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908EB" w14:textId="76D18467" w:rsidR="00B010D0" w:rsidDel="00BB33D1" w:rsidRDefault="00B010D0" w:rsidP="00DA17B7">
            <w:pPr>
              <w:rPr>
                <w:del w:id="5254" w:author="Mohammad Nayeem Hasan" w:date="2024-11-03T23:14:00Z" w16du:dateUtc="2024-11-03T17:14:00Z"/>
                <w:rFonts w:ascii="Times New Roman" w:hAnsi="Times New Roman" w:cs="Times New Roman"/>
                <w:b/>
                <w:bCs/>
                <w:sz w:val="24"/>
                <w:szCs w:val="24"/>
              </w:rPr>
            </w:pPr>
          </w:p>
        </w:tc>
      </w:tr>
      <w:tr w:rsidR="00B010D0" w:rsidDel="00BB33D1" w14:paraId="36D80BD8" w14:textId="3672345B" w:rsidTr="00DA17B7">
        <w:trPr>
          <w:trHeight w:val="138"/>
          <w:jc w:val="center"/>
          <w:del w:id="525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022C7EF" w14:textId="7B1C56C3" w:rsidR="00B010D0" w:rsidDel="00BB33D1" w:rsidRDefault="00B010D0" w:rsidP="00DA17B7">
            <w:pPr>
              <w:rPr>
                <w:del w:id="5256" w:author="Mohammad Nayeem Hasan" w:date="2024-11-03T23:14:00Z" w16du:dateUtc="2024-11-03T17:14:00Z"/>
                <w:rFonts w:ascii="Times New Roman" w:hAnsi="Times New Roman" w:cs="Times New Roman"/>
                <w:sz w:val="24"/>
                <w:szCs w:val="24"/>
              </w:rPr>
            </w:pPr>
            <w:del w:id="5257" w:author="Mohammad Nayeem Hasan" w:date="2024-11-03T23:14:00Z" w16du:dateUtc="2024-11-03T17:14:00Z">
              <w:r w:rsidDel="00BB33D1">
                <w:rPr>
                  <w:rFonts w:ascii="Times New Roman" w:hAnsi="Times New Roman" w:cs="Times New Roman"/>
                  <w:sz w:val="24"/>
                  <w:szCs w:val="24"/>
                </w:rPr>
                <w:delText>Rich</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5CE57A" w14:textId="79D5928E" w:rsidR="00B010D0" w:rsidDel="00BB33D1" w:rsidRDefault="00B010D0" w:rsidP="00DA17B7">
            <w:pPr>
              <w:rPr>
                <w:del w:id="5258" w:author="Mohammad Nayeem Hasan" w:date="2024-11-03T23:14:00Z" w16du:dateUtc="2024-11-03T17:14:00Z"/>
                <w:rFonts w:ascii="Times New Roman" w:hAnsi="Times New Roman" w:cs="Times New Roman"/>
                <w:sz w:val="24"/>
                <w:szCs w:val="24"/>
              </w:rPr>
            </w:pPr>
            <w:del w:id="5259" w:author="Mohammad Nayeem Hasan" w:date="2024-11-03T23:14:00Z" w16du:dateUtc="2024-11-03T17:14:00Z">
              <w:r w:rsidDel="00BB33D1">
                <w:rPr>
                  <w:rFonts w:ascii="Times New Roman" w:hAnsi="Times New Roman" w:cs="Times New Roman"/>
                  <w:sz w:val="24"/>
                  <w:szCs w:val="24"/>
                </w:rPr>
                <w:delText>326 (5.6)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3DC685E" w14:textId="4E4F7ED3" w:rsidR="00B010D0" w:rsidDel="00BB33D1" w:rsidRDefault="00B010D0" w:rsidP="00DA17B7">
            <w:pPr>
              <w:rPr>
                <w:del w:id="5260" w:author="Mohammad Nayeem Hasan" w:date="2024-11-03T23:14:00Z" w16du:dateUtc="2024-11-03T17:14:00Z"/>
                <w:rFonts w:ascii="Times New Roman" w:hAnsi="Times New Roman" w:cs="Times New Roman"/>
                <w:sz w:val="24"/>
                <w:szCs w:val="24"/>
              </w:rPr>
            </w:pPr>
            <w:del w:id="5261" w:author="Mohammad Nayeem Hasan" w:date="2024-11-03T23:14:00Z" w16du:dateUtc="2024-11-03T17:14:00Z">
              <w:r w:rsidDel="00BB33D1">
                <w:rPr>
                  <w:rFonts w:ascii="Times New Roman" w:hAnsi="Times New Roman" w:cs="Times New Roman"/>
                  <w:sz w:val="24"/>
                  <w:szCs w:val="24"/>
                </w:rPr>
                <w:delText>5526 (94.4)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C991F" w14:textId="5AC1471B" w:rsidR="00B010D0" w:rsidDel="00BB33D1" w:rsidRDefault="00B010D0" w:rsidP="00DA17B7">
            <w:pPr>
              <w:rPr>
                <w:del w:id="5262"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AAEBDD" w14:textId="6255353A" w:rsidR="00B010D0" w:rsidDel="00BB33D1" w:rsidRDefault="00B010D0" w:rsidP="00DA17B7">
            <w:pPr>
              <w:rPr>
                <w:del w:id="5263" w:author="Mohammad Nayeem Hasan" w:date="2024-11-03T23:14:00Z" w16du:dateUtc="2024-11-03T17:14:00Z"/>
                <w:rFonts w:ascii="Times New Roman" w:hAnsi="Times New Roman" w:cs="Times New Roman"/>
                <w:sz w:val="24"/>
                <w:szCs w:val="24"/>
              </w:rPr>
            </w:pPr>
            <w:del w:id="5264" w:author="Mohammad Nayeem Hasan" w:date="2024-11-03T23:14:00Z" w16du:dateUtc="2024-11-03T17:14:00Z">
              <w:r w:rsidDel="00BB33D1">
                <w:rPr>
                  <w:rFonts w:ascii="Times New Roman" w:hAnsi="Times New Roman" w:cs="Times New Roman"/>
                  <w:sz w:val="24"/>
                  <w:szCs w:val="24"/>
                </w:rPr>
                <w:delText>139 (3.7)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3276090" w14:textId="513DC500" w:rsidR="00B010D0" w:rsidDel="00BB33D1" w:rsidRDefault="00B010D0" w:rsidP="00DA17B7">
            <w:pPr>
              <w:rPr>
                <w:del w:id="5265" w:author="Mohammad Nayeem Hasan" w:date="2024-11-03T23:14:00Z" w16du:dateUtc="2024-11-03T17:14:00Z"/>
                <w:rFonts w:ascii="Times New Roman" w:hAnsi="Times New Roman" w:cs="Times New Roman"/>
                <w:sz w:val="24"/>
                <w:szCs w:val="24"/>
              </w:rPr>
            </w:pPr>
            <w:del w:id="5266" w:author="Mohammad Nayeem Hasan" w:date="2024-11-03T23:14:00Z" w16du:dateUtc="2024-11-03T17:14:00Z">
              <w:r w:rsidDel="00BB33D1">
                <w:rPr>
                  <w:rFonts w:ascii="Times New Roman" w:hAnsi="Times New Roman" w:cs="Times New Roman"/>
                  <w:sz w:val="24"/>
                  <w:szCs w:val="24"/>
                </w:rPr>
                <w:delText>3609 (96.3)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06801" w14:textId="49BB660B" w:rsidR="00B010D0" w:rsidDel="00BB33D1" w:rsidRDefault="00B010D0" w:rsidP="00DA17B7">
            <w:pPr>
              <w:rPr>
                <w:del w:id="526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92B33A" w14:textId="6FAAB1AD" w:rsidR="00B010D0" w:rsidDel="00BB33D1" w:rsidRDefault="00B010D0" w:rsidP="00DA17B7">
            <w:pPr>
              <w:rPr>
                <w:del w:id="5268" w:author="Mohammad Nayeem Hasan" w:date="2024-11-03T23:14:00Z" w16du:dateUtc="2024-11-03T17:14:00Z"/>
                <w:rFonts w:ascii="Times New Roman" w:hAnsi="Times New Roman" w:cs="Times New Roman"/>
                <w:sz w:val="24"/>
                <w:szCs w:val="24"/>
              </w:rPr>
            </w:pPr>
            <w:del w:id="5269" w:author="Mohammad Nayeem Hasan" w:date="2024-11-03T23:14:00Z" w16du:dateUtc="2024-11-03T17:14:00Z">
              <w:r w:rsidDel="00BB33D1">
                <w:rPr>
                  <w:rFonts w:ascii="Times New Roman" w:hAnsi="Times New Roman" w:cs="Times New Roman"/>
                  <w:sz w:val="24"/>
                  <w:szCs w:val="24"/>
                </w:rPr>
                <w:delText>281 (6.2)</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0F268C7" w14:textId="007D319D" w:rsidR="00B010D0" w:rsidDel="00BB33D1" w:rsidRDefault="00B010D0" w:rsidP="00DA17B7">
            <w:pPr>
              <w:rPr>
                <w:del w:id="5270" w:author="Mohammad Nayeem Hasan" w:date="2024-11-03T23:14:00Z" w16du:dateUtc="2024-11-03T17:14:00Z"/>
                <w:rFonts w:ascii="Times New Roman" w:hAnsi="Times New Roman" w:cs="Times New Roman"/>
                <w:sz w:val="24"/>
                <w:szCs w:val="24"/>
              </w:rPr>
            </w:pPr>
            <w:del w:id="5271" w:author="Mohammad Nayeem Hasan" w:date="2024-11-03T23:14:00Z" w16du:dateUtc="2024-11-03T17:14:00Z">
              <w:r w:rsidDel="00BB33D1">
                <w:rPr>
                  <w:rFonts w:ascii="Times New Roman" w:hAnsi="Times New Roman" w:cs="Times New Roman"/>
                  <w:sz w:val="24"/>
                  <w:szCs w:val="24"/>
                </w:rPr>
                <w:delText>4226 (93.8)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A5052" w14:textId="5DE50809" w:rsidR="00B010D0" w:rsidDel="00BB33D1" w:rsidRDefault="00B010D0" w:rsidP="00DA17B7">
            <w:pPr>
              <w:rPr>
                <w:del w:id="5272" w:author="Mohammad Nayeem Hasan" w:date="2024-11-03T23:14:00Z" w16du:dateUtc="2024-11-03T17:14:00Z"/>
                <w:rFonts w:ascii="Times New Roman" w:hAnsi="Times New Roman" w:cs="Times New Roman"/>
                <w:b/>
                <w:bCs/>
                <w:sz w:val="24"/>
                <w:szCs w:val="24"/>
              </w:rPr>
            </w:pPr>
          </w:p>
        </w:tc>
      </w:tr>
      <w:tr w:rsidR="00B010D0" w:rsidDel="00BB33D1" w14:paraId="1475DFC7" w14:textId="26F2DEB8" w:rsidTr="00DA17B7">
        <w:trPr>
          <w:trHeight w:val="138"/>
          <w:jc w:val="center"/>
          <w:del w:id="527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94B1DD6" w14:textId="3B682A35" w:rsidR="00B010D0" w:rsidDel="00BB33D1" w:rsidRDefault="00B010D0" w:rsidP="00DA17B7">
            <w:pPr>
              <w:rPr>
                <w:del w:id="5274" w:author="Mohammad Nayeem Hasan" w:date="2024-11-03T23:14:00Z" w16du:dateUtc="2024-11-03T17:14:00Z"/>
                <w:rFonts w:ascii="Times New Roman" w:hAnsi="Times New Roman" w:cs="Times New Roman"/>
                <w:sz w:val="24"/>
                <w:szCs w:val="24"/>
              </w:rPr>
            </w:pPr>
            <w:del w:id="5275" w:author="Mohammad Nayeem Hasan" w:date="2024-11-03T23:14:00Z" w16du:dateUtc="2024-11-03T17:14:00Z">
              <w:r w:rsidDel="00BB33D1">
                <w:rPr>
                  <w:rFonts w:ascii="Times New Roman" w:hAnsi="Times New Roman" w:cs="Times New Roman"/>
                  <w:sz w:val="24"/>
                  <w:szCs w:val="24"/>
                </w:rPr>
                <w:delText>Richest</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C44F57" w14:textId="65FBEC63" w:rsidR="00B010D0" w:rsidDel="00BB33D1" w:rsidRDefault="00B010D0" w:rsidP="00DA17B7">
            <w:pPr>
              <w:rPr>
                <w:del w:id="5276" w:author="Mohammad Nayeem Hasan" w:date="2024-11-03T23:14:00Z" w16du:dateUtc="2024-11-03T17:14:00Z"/>
                <w:rFonts w:ascii="Times New Roman" w:hAnsi="Times New Roman" w:cs="Times New Roman"/>
                <w:sz w:val="24"/>
                <w:szCs w:val="24"/>
              </w:rPr>
            </w:pPr>
            <w:del w:id="5277" w:author="Mohammad Nayeem Hasan" w:date="2024-11-03T23:14:00Z" w16du:dateUtc="2024-11-03T17:14:00Z">
              <w:r w:rsidDel="00BB33D1">
                <w:rPr>
                  <w:rFonts w:ascii="Times New Roman" w:hAnsi="Times New Roman" w:cs="Times New Roman"/>
                  <w:sz w:val="24"/>
                  <w:szCs w:val="24"/>
                </w:rPr>
                <w:delText>321 (6.2)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324AA14" w14:textId="3478ECCB" w:rsidR="00B010D0" w:rsidDel="00BB33D1" w:rsidRDefault="00B010D0" w:rsidP="00DA17B7">
            <w:pPr>
              <w:rPr>
                <w:del w:id="5278" w:author="Mohammad Nayeem Hasan" w:date="2024-11-03T23:14:00Z" w16du:dateUtc="2024-11-03T17:14:00Z"/>
                <w:rFonts w:ascii="Times New Roman" w:hAnsi="Times New Roman" w:cs="Times New Roman"/>
                <w:sz w:val="24"/>
                <w:szCs w:val="24"/>
              </w:rPr>
            </w:pPr>
            <w:del w:id="5279" w:author="Mohammad Nayeem Hasan" w:date="2024-11-03T23:14:00Z" w16du:dateUtc="2024-11-03T17:14:00Z">
              <w:r w:rsidDel="00BB33D1">
                <w:rPr>
                  <w:rFonts w:ascii="Times New Roman" w:hAnsi="Times New Roman" w:cs="Times New Roman"/>
                  <w:sz w:val="24"/>
                  <w:szCs w:val="24"/>
                </w:rPr>
                <w:delText>4867 (93.8)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D8348" w14:textId="1E20F753" w:rsidR="00B010D0" w:rsidDel="00BB33D1" w:rsidRDefault="00B010D0" w:rsidP="00DA17B7">
            <w:pPr>
              <w:rPr>
                <w:del w:id="5280"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5C2159B" w14:textId="7525DEA0" w:rsidR="00B010D0" w:rsidDel="00BB33D1" w:rsidRDefault="00B010D0" w:rsidP="00DA17B7">
            <w:pPr>
              <w:rPr>
                <w:del w:id="5281" w:author="Mohammad Nayeem Hasan" w:date="2024-11-03T23:14:00Z" w16du:dateUtc="2024-11-03T17:14:00Z"/>
                <w:rFonts w:ascii="Times New Roman" w:hAnsi="Times New Roman" w:cs="Times New Roman"/>
                <w:sz w:val="24"/>
                <w:szCs w:val="24"/>
              </w:rPr>
            </w:pPr>
            <w:del w:id="5282" w:author="Mohammad Nayeem Hasan" w:date="2024-11-03T23:14:00Z" w16du:dateUtc="2024-11-03T17:14:00Z">
              <w:r w:rsidDel="00BB33D1">
                <w:rPr>
                  <w:rFonts w:ascii="Times New Roman" w:hAnsi="Times New Roman" w:cs="Times New Roman"/>
                  <w:sz w:val="24"/>
                  <w:szCs w:val="24"/>
                </w:rPr>
                <w:delText>155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1C3BAD7" w14:textId="0296B2AF" w:rsidR="00B010D0" w:rsidDel="00BB33D1" w:rsidRDefault="00B010D0" w:rsidP="00DA17B7">
            <w:pPr>
              <w:rPr>
                <w:del w:id="5283" w:author="Mohammad Nayeem Hasan" w:date="2024-11-03T23:14:00Z" w16du:dateUtc="2024-11-03T17:14:00Z"/>
                <w:rFonts w:ascii="Times New Roman" w:hAnsi="Times New Roman" w:cs="Times New Roman"/>
                <w:sz w:val="24"/>
                <w:szCs w:val="24"/>
              </w:rPr>
            </w:pPr>
            <w:del w:id="5284" w:author="Mohammad Nayeem Hasan" w:date="2024-11-03T23:14:00Z" w16du:dateUtc="2024-11-03T17:14:00Z">
              <w:r w:rsidDel="00BB33D1">
                <w:rPr>
                  <w:rFonts w:ascii="Times New Roman" w:hAnsi="Times New Roman" w:cs="Times New Roman"/>
                  <w:sz w:val="24"/>
                  <w:szCs w:val="24"/>
                </w:rPr>
                <w:delText>3722 (96.0)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3C61C" w14:textId="6A51A68F" w:rsidR="00B010D0" w:rsidDel="00BB33D1" w:rsidRDefault="00B010D0" w:rsidP="00DA17B7">
            <w:pPr>
              <w:rPr>
                <w:del w:id="5285"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3411B0" w14:textId="2B0B7574" w:rsidR="00B010D0" w:rsidDel="00BB33D1" w:rsidRDefault="00B010D0" w:rsidP="00DA17B7">
            <w:pPr>
              <w:rPr>
                <w:del w:id="5286" w:author="Mohammad Nayeem Hasan" w:date="2024-11-03T23:14:00Z" w16du:dateUtc="2024-11-03T17:14:00Z"/>
                <w:rFonts w:ascii="Times New Roman" w:hAnsi="Times New Roman" w:cs="Times New Roman"/>
                <w:sz w:val="24"/>
                <w:szCs w:val="24"/>
              </w:rPr>
            </w:pPr>
            <w:del w:id="5287" w:author="Mohammad Nayeem Hasan" w:date="2024-11-03T23:14:00Z" w16du:dateUtc="2024-11-03T17:14:00Z">
              <w:r w:rsidDel="00BB33D1">
                <w:rPr>
                  <w:rFonts w:ascii="Times New Roman" w:hAnsi="Times New Roman" w:cs="Times New Roman"/>
                  <w:sz w:val="24"/>
                  <w:szCs w:val="24"/>
                </w:rPr>
                <w:delText>262 (5.5)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D976DF8" w14:textId="7B55FD20" w:rsidR="00B010D0" w:rsidDel="00BB33D1" w:rsidRDefault="00B010D0" w:rsidP="00DA17B7">
            <w:pPr>
              <w:rPr>
                <w:del w:id="5288" w:author="Mohammad Nayeem Hasan" w:date="2024-11-03T23:14:00Z" w16du:dateUtc="2024-11-03T17:14:00Z"/>
                <w:rFonts w:ascii="Times New Roman" w:hAnsi="Times New Roman" w:cs="Times New Roman"/>
                <w:sz w:val="24"/>
                <w:szCs w:val="24"/>
              </w:rPr>
            </w:pPr>
            <w:del w:id="5289" w:author="Mohammad Nayeem Hasan" w:date="2024-11-03T23:14:00Z" w16du:dateUtc="2024-11-03T17:14:00Z">
              <w:r w:rsidDel="00BB33D1">
                <w:rPr>
                  <w:rFonts w:ascii="Times New Roman" w:hAnsi="Times New Roman" w:cs="Times New Roman"/>
                  <w:sz w:val="24"/>
                  <w:szCs w:val="24"/>
                </w:rPr>
                <w:delText>4456 (94.5)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2A58C" w14:textId="2CDCA000" w:rsidR="00B010D0" w:rsidDel="00BB33D1" w:rsidRDefault="00B010D0" w:rsidP="00DA17B7">
            <w:pPr>
              <w:rPr>
                <w:del w:id="5290" w:author="Mohammad Nayeem Hasan" w:date="2024-11-03T23:14:00Z" w16du:dateUtc="2024-11-03T17:14:00Z"/>
                <w:rFonts w:ascii="Times New Roman" w:hAnsi="Times New Roman" w:cs="Times New Roman"/>
                <w:b/>
                <w:bCs/>
                <w:sz w:val="24"/>
                <w:szCs w:val="24"/>
              </w:rPr>
            </w:pPr>
          </w:p>
        </w:tc>
      </w:tr>
      <w:tr w:rsidR="00B010D0" w:rsidDel="00BB33D1" w14:paraId="4086DF5E" w14:textId="4267AB66" w:rsidTr="00DA17B7">
        <w:trPr>
          <w:trHeight w:val="138"/>
          <w:jc w:val="center"/>
          <w:del w:id="5291"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91688B3" w14:textId="77E5B542" w:rsidR="00B010D0" w:rsidDel="00BB33D1" w:rsidRDefault="00B010D0" w:rsidP="00DA17B7">
            <w:pPr>
              <w:rPr>
                <w:del w:id="5292" w:author="Mohammad Nayeem Hasan" w:date="2024-11-03T23:14:00Z" w16du:dateUtc="2024-11-03T17:14:00Z"/>
                <w:rFonts w:ascii="Times New Roman" w:hAnsi="Times New Roman" w:cs="Times New Roman"/>
                <w:sz w:val="24"/>
                <w:szCs w:val="24"/>
              </w:rPr>
            </w:pPr>
            <w:del w:id="5293" w:author="Mohammad Nayeem Hasan" w:date="2024-11-03T23:14:00Z" w16du:dateUtc="2024-11-03T17:14:00Z">
              <w:r w:rsidDel="00BB33D1">
                <w:rPr>
                  <w:rFonts w:ascii="Times New Roman" w:hAnsi="Times New Roman" w:cs="Times New Roman"/>
                  <w:sz w:val="24"/>
                  <w:szCs w:val="24"/>
                </w:rPr>
                <w:delText>Religion</w:delText>
              </w:r>
            </w:del>
          </w:p>
        </w:tc>
      </w:tr>
      <w:tr w:rsidR="00B010D0" w:rsidDel="00BB33D1" w14:paraId="3FD1D00F" w14:textId="6388E2DF" w:rsidTr="00DA17B7">
        <w:trPr>
          <w:trHeight w:val="268"/>
          <w:jc w:val="center"/>
          <w:del w:id="529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133F6AA" w14:textId="625448A8" w:rsidR="00B010D0" w:rsidDel="00BB33D1" w:rsidRDefault="00B010D0" w:rsidP="00DA17B7">
            <w:pPr>
              <w:rPr>
                <w:del w:id="5295" w:author="Mohammad Nayeem Hasan" w:date="2024-11-03T23:14:00Z" w16du:dateUtc="2024-11-03T17:14:00Z"/>
                <w:rFonts w:ascii="Times New Roman" w:hAnsi="Times New Roman" w:cs="Times New Roman"/>
                <w:sz w:val="24"/>
                <w:szCs w:val="24"/>
              </w:rPr>
            </w:pPr>
            <w:del w:id="5296" w:author="Mohammad Nayeem Hasan" w:date="2024-11-03T23:14:00Z" w16du:dateUtc="2024-11-03T17:14:00Z">
              <w:r w:rsidDel="00BB33D1">
                <w:rPr>
                  <w:rFonts w:ascii="Times New Roman" w:hAnsi="Times New Roman" w:cs="Times New Roman"/>
                  <w:sz w:val="24"/>
                  <w:szCs w:val="24"/>
                </w:rPr>
                <w:delText>Islam</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18A7F40" w14:textId="43E61F49" w:rsidR="00B010D0" w:rsidDel="00BB33D1" w:rsidRDefault="00B010D0" w:rsidP="00DA17B7">
            <w:pPr>
              <w:rPr>
                <w:del w:id="5297" w:author="Mohammad Nayeem Hasan" w:date="2024-11-03T23:14:00Z" w16du:dateUtc="2024-11-03T17:14:00Z"/>
                <w:rFonts w:ascii="Times New Roman" w:hAnsi="Times New Roman" w:cs="Times New Roman"/>
                <w:sz w:val="24"/>
                <w:szCs w:val="24"/>
              </w:rPr>
            </w:pPr>
            <w:del w:id="5298" w:author="Mohammad Nayeem Hasan" w:date="2024-11-03T23:14:00Z" w16du:dateUtc="2024-11-03T17:14:00Z">
              <w:r w:rsidDel="00BB33D1">
                <w:rPr>
                  <w:rFonts w:ascii="Times New Roman" w:hAnsi="Times New Roman" w:cs="Times New Roman"/>
                  <w:sz w:val="24"/>
                  <w:szCs w:val="24"/>
                </w:rPr>
                <w:delText>2082 (7.3)</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940632A" w14:textId="4F945C5F" w:rsidR="00B010D0" w:rsidDel="00BB33D1" w:rsidRDefault="00B010D0" w:rsidP="00DA17B7">
            <w:pPr>
              <w:rPr>
                <w:del w:id="5299" w:author="Mohammad Nayeem Hasan" w:date="2024-11-03T23:14:00Z" w16du:dateUtc="2024-11-03T17:14:00Z"/>
                <w:rFonts w:ascii="Times New Roman" w:hAnsi="Times New Roman" w:cs="Times New Roman"/>
                <w:sz w:val="24"/>
                <w:szCs w:val="24"/>
              </w:rPr>
            </w:pPr>
            <w:del w:id="5300" w:author="Mohammad Nayeem Hasan" w:date="2024-11-03T23:14:00Z" w16du:dateUtc="2024-11-03T17:14:00Z">
              <w:r w:rsidDel="00BB33D1">
                <w:rPr>
                  <w:rFonts w:ascii="Times New Roman" w:hAnsi="Times New Roman" w:cs="Times New Roman"/>
                  <w:sz w:val="24"/>
                  <w:szCs w:val="24"/>
                </w:rPr>
                <w:delText>26611 (92.7)</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28FC7B" w14:textId="1FDA112A" w:rsidR="00B010D0" w:rsidDel="00BB33D1" w:rsidRDefault="00B010D0" w:rsidP="00DA17B7">
            <w:pPr>
              <w:rPr>
                <w:del w:id="5301" w:author="Mohammad Nayeem Hasan" w:date="2024-11-03T23:14:00Z" w16du:dateUtc="2024-11-03T17:14:00Z"/>
                <w:rFonts w:ascii="Times New Roman" w:hAnsi="Times New Roman" w:cs="Times New Roman"/>
                <w:sz w:val="24"/>
                <w:szCs w:val="24"/>
              </w:rPr>
            </w:pPr>
            <w:del w:id="5302" w:author="Mohammad Nayeem Hasan" w:date="2024-11-03T23:14:00Z" w16du:dateUtc="2024-11-03T17:14:00Z">
              <w:r w:rsidDel="00BB33D1">
                <w:rPr>
                  <w:rFonts w:ascii="Times New Roman" w:hAnsi="Times New Roman" w:cs="Times New Roman"/>
                  <w:sz w:val="24"/>
                  <w:szCs w:val="24"/>
                </w:rPr>
                <w:delText>0.061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6D6AB354" w14:textId="7436C991" w:rsidR="00B010D0" w:rsidDel="00BB33D1" w:rsidRDefault="00B010D0" w:rsidP="00DA17B7">
            <w:pPr>
              <w:rPr>
                <w:del w:id="5303" w:author="Mohammad Nayeem Hasan" w:date="2024-11-03T23:14:00Z" w16du:dateUtc="2024-11-03T17:14:00Z"/>
                <w:rFonts w:ascii="Times New Roman" w:hAnsi="Times New Roman" w:cs="Times New Roman"/>
                <w:sz w:val="24"/>
                <w:szCs w:val="24"/>
              </w:rPr>
            </w:pPr>
            <w:del w:id="5304" w:author="Mohammad Nayeem Hasan" w:date="2024-11-03T23:14:00Z" w16du:dateUtc="2024-11-03T17:14:00Z">
              <w:r w:rsidDel="00BB33D1">
                <w:rPr>
                  <w:rFonts w:ascii="Times New Roman" w:hAnsi="Times New Roman" w:cs="Times New Roman"/>
                  <w:sz w:val="24"/>
                  <w:szCs w:val="24"/>
                </w:rPr>
                <w:delText>710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16E83A5" w14:textId="4618F4C3" w:rsidR="00B010D0" w:rsidDel="00BB33D1" w:rsidRDefault="00B010D0" w:rsidP="00DA17B7">
            <w:pPr>
              <w:rPr>
                <w:del w:id="5305" w:author="Mohammad Nayeem Hasan" w:date="2024-11-03T23:14:00Z" w16du:dateUtc="2024-11-03T17:14:00Z"/>
                <w:rFonts w:ascii="Times New Roman" w:hAnsi="Times New Roman" w:cs="Times New Roman"/>
                <w:sz w:val="24"/>
                <w:szCs w:val="24"/>
              </w:rPr>
            </w:pPr>
            <w:del w:id="5306" w:author="Mohammad Nayeem Hasan" w:date="2024-11-03T23:14:00Z" w16du:dateUtc="2024-11-03T17:14:00Z">
              <w:r w:rsidDel="00BB33D1">
                <w:rPr>
                  <w:rFonts w:ascii="Times New Roman" w:hAnsi="Times New Roman" w:cs="Times New Roman"/>
                  <w:sz w:val="24"/>
                  <w:szCs w:val="24"/>
                </w:rPr>
                <w:delText>17115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7BD1A98" w14:textId="3A1BFFC8" w:rsidR="00B010D0" w:rsidDel="00BB33D1" w:rsidRDefault="00B010D0" w:rsidP="00DA17B7">
            <w:pPr>
              <w:rPr>
                <w:del w:id="5307" w:author="Mohammad Nayeem Hasan" w:date="2024-11-03T23:14:00Z" w16du:dateUtc="2024-11-03T17:14:00Z"/>
                <w:rFonts w:ascii="Times New Roman" w:hAnsi="Times New Roman" w:cs="Times New Roman"/>
                <w:sz w:val="24"/>
                <w:szCs w:val="24"/>
              </w:rPr>
            </w:pPr>
            <w:del w:id="5308" w:author="Mohammad Nayeem Hasan" w:date="2024-11-03T23:14:00Z" w16du:dateUtc="2024-11-03T17:14:00Z">
              <w:r w:rsidDel="00BB33D1">
                <w:rPr>
                  <w:rFonts w:ascii="Times New Roman" w:hAnsi="Times New Roman" w:cs="Times New Roman"/>
                  <w:sz w:val="24"/>
                  <w:szCs w:val="24"/>
                </w:rPr>
                <w:delText>0.904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2CB22844" w14:textId="5DB441DD" w:rsidR="00B010D0" w:rsidDel="00BB33D1" w:rsidRDefault="00B010D0" w:rsidP="00DA17B7">
            <w:pPr>
              <w:rPr>
                <w:del w:id="5309" w:author="Mohammad Nayeem Hasan" w:date="2024-11-03T23:14:00Z" w16du:dateUtc="2024-11-03T17:14:00Z"/>
                <w:rFonts w:ascii="Times New Roman" w:hAnsi="Times New Roman" w:cs="Times New Roman"/>
                <w:sz w:val="24"/>
                <w:szCs w:val="24"/>
              </w:rPr>
            </w:pPr>
            <w:del w:id="5310" w:author="Mohammad Nayeem Hasan" w:date="2024-11-03T23:14:00Z" w16du:dateUtc="2024-11-03T17:14:00Z">
              <w:r w:rsidDel="00BB33D1">
                <w:rPr>
                  <w:rFonts w:ascii="Times New Roman" w:hAnsi="Times New Roman" w:cs="Times New Roman"/>
                  <w:sz w:val="24"/>
                  <w:szCs w:val="24"/>
                </w:rPr>
                <w:delText>1489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9BF73AC" w14:textId="759121D8" w:rsidR="00B010D0" w:rsidDel="00BB33D1" w:rsidRDefault="00B010D0" w:rsidP="00DA17B7">
            <w:pPr>
              <w:rPr>
                <w:del w:id="5311" w:author="Mohammad Nayeem Hasan" w:date="2024-11-03T23:14:00Z" w16du:dateUtc="2024-11-03T17:14:00Z"/>
                <w:rFonts w:ascii="Times New Roman" w:hAnsi="Times New Roman" w:cs="Times New Roman"/>
                <w:sz w:val="24"/>
                <w:szCs w:val="24"/>
              </w:rPr>
            </w:pPr>
            <w:del w:id="5312" w:author="Mohammad Nayeem Hasan" w:date="2024-11-03T23:14:00Z" w16du:dateUtc="2024-11-03T17:14:00Z">
              <w:r w:rsidDel="00BB33D1">
                <w:rPr>
                  <w:rFonts w:ascii="Times New Roman" w:hAnsi="Times New Roman" w:cs="Times New Roman"/>
                  <w:sz w:val="24"/>
                  <w:szCs w:val="24"/>
                </w:rPr>
                <w:delText>19658 (93.0)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C56573" w14:textId="463111E9" w:rsidR="00B010D0" w:rsidDel="00BB33D1" w:rsidRDefault="00B010D0" w:rsidP="00DA17B7">
            <w:pPr>
              <w:rPr>
                <w:del w:id="5313" w:author="Mohammad Nayeem Hasan" w:date="2024-11-03T23:14:00Z" w16du:dateUtc="2024-11-03T17:14:00Z"/>
                <w:rFonts w:ascii="Times New Roman" w:hAnsi="Times New Roman" w:cs="Times New Roman"/>
                <w:b/>
                <w:bCs/>
                <w:sz w:val="24"/>
                <w:szCs w:val="24"/>
              </w:rPr>
            </w:pPr>
            <w:del w:id="5314" w:author="Mohammad Nayeem Hasan" w:date="2024-11-03T23:14:00Z" w16du:dateUtc="2024-11-03T17:14:00Z">
              <w:r w:rsidDel="00BB33D1">
                <w:rPr>
                  <w:rFonts w:ascii="Times New Roman" w:hAnsi="Times New Roman" w:cs="Times New Roman"/>
                  <w:b/>
                  <w:bCs/>
                  <w:sz w:val="24"/>
                  <w:szCs w:val="24"/>
                </w:rPr>
                <w:delText>0.026</w:delText>
              </w:r>
            </w:del>
          </w:p>
        </w:tc>
      </w:tr>
      <w:tr w:rsidR="00B010D0" w:rsidDel="00BB33D1" w14:paraId="0966CDF7" w14:textId="0F6A3418" w:rsidTr="00DA17B7">
        <w:trPr>
          <w:trHeight w:val="138"/>
          <w:jc w:val="center"/>
          <w:del w:id="531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F279CC6" w14:textId="2E840A8E" w:rsidR="00B010D0" w:rsidDel="00BB33D1" w:rsidRDefault="00B010D0" w:rsidP="00DA17B7">
            <w:pPr>
              <w:rPr>
                <w:del w:id="5316" w:author="Mohammad Nayeem Hasan" w:date="2024-11-03T23:14:00Z" w16du:dateUtc="2024-11-03T17:14:00Z"/>
                <w:rFonts w:ascii="Times New Roman" w:hAnsi="Times New Roman" w:cs="Times New Roman"/>
                <w:sz w:val="24"/>
                <w:szCs w:val="24"/>
              </w:rPr>
            </w:pPr>
            <w:del w:id="5317" w:author="Mohammad Nayeem Hasan" w:date="2024-11-03T23:14:00Z" w16du:dateUtc="2024-11-03T17:14:00Z">
              <w:r w:rsidDel="00BB33D1">
                <w:rPr>
                  <w:rFonts w:ascii="Times New Roman" w:hAnsi="Times New Roman" w:cs="Times New Roman"/>
                  <w:sz w:val="24"/>
                  <w:szCs w:val="24"/>
                </w:rPr>
                <w:delText>Others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DB64327" w14:textId="7D464BFA" w:rsidR="00B010D0" w:rsidDel="00BB33D1" w:rsidRDefault="00B010D0" w:rsidP="00DA17B7">
            <w:pPr>
              <w:rPr>
                <w:del w:id="5318" w:author="Mohammad Nayeem Hasan" w:date="2024-11-03T23:14:00Z" w16du:dateUtc="2024-11-03T17:14:00Z"/>
                <w:rFonts w:ascii="Times New Roman" w:hAnsi="Times New Roman" w:cs="Times New Roman"/>
                <w:sz w:val="24"/>
                <w:szCs w:val="24"/>
              </w:rPr>
            </w:pPr>
            <w:del w:id="5319" w:author="Mohammad Nayeem Hasan" w:date="2024-11-03T23:14:00Z" w16du:dateUtc="2024-11-03T17:14:00Z">
              <w:r w:rsidDel="00BB33D1">
                <w:rPr>
                  <w:rFonts w:ascii="Times New Roman" w:hAnsi="Times New Roman" w:cs="Times New Roman"/>
                  <w:sz w:val="24"/>
                  <w:szCs w:val="24"/>
                </w:rPr>
                <w:delText>172 (6.0)</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43B0650" w14:textId="2D04FF50" w:rsidR="00B010D0" w:rsidDel="00BB33D1" w:rsidRDefault="00B010D0" w:rsidP="00DA17B7">
            <w:pPr>
              <w:rPr>
                <w:del w:id="5320" w:author="Mohammad Nayeem Hasan" w:date="2024-11-03T23:14:00Z" w16du:dateUtc="2024-11-03T17:14:00Z"/>
                <w:rFonts w:ascii="Times New Roman" w:hAnsi="Times New Roman" w:cs="Times New Roman"/>
                <w:sz w:val="24"/>
                <w:szCs w:val="24"/>
              </w:rPr>
            </w:pPr>
            <w:del w:id="5321" w:author="Mohammad Nayeem Hasan" w:date="2024-11-03T23:14:00Z" w16du:dateUtc="2024-11-03T17:14:00Z">
              <w:r w:rsidDel="00BB33D1">
                <w:rPr>
                  <w:rFonts w:ascii="Times New Roman" w:hAnsi="Times New Roman" w:cs="Times New Roman"/>
                  <w:sz w:val="24"/>
                  <w:szCs w:val="24"/>
                </w:rPr>
                <w:delText>2684 (94.0)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DE80E" w14:textId="33C36872" w:rsidR="00B010D0" w:rsidDel="00BB33D1" w:rsidRDefault="00B010D0" w:rsidP="00DA17B7">
            <w:pPr>
              <w:rPr>
                <w:del w:id="532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6C3562" w14:textId="63916DB8" w:rsidR="00B010D0" w:rsidDel="00BB33D1" w:rsidRDefault="00B010D0" w:rsidP="00DA17B7">
            <w:pPr>
              <w:rPr>
                <w:del w:id="5323" w:author="Mohammad Nayeem Hasan" w:date="2024-11-03T23:14:00Z" w16du:dateUtc="2024-11-03T17:14:00Z"/>
                <w:rFonts w:ascii="Times New Roman" w:hAnsi="Times New Roman" w:cs="Times New Roman"/>
                <w:sz w:val="24"/>
                <w:szCs w:val="24"/>
              </w:rPr>
            </w:pPr>
            <w:del w:id="5324" w:author="Mohammad Nayeem Hasan" w:date="2024-11-03T23:14:00Z" w16du:dateUtc="2024-11-03T17:14:00Z">
              <w:r w:rsidDel="00BB33D1">
                <w:rPr>
                  <w:rFonts w:ascii="Times New Roman" w:hAnsi="Times New Roman" w:cs="Times New Roman"/>
                  <w:sz w:val="24"/>
                  <w:szCs w:val="24"/>
                </w:rPr>
                <w:delText>80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848B158" w14:textId="58F2C04F" w:rsidR="00B010D0" w:rsidDel="00BB33D1" w:rsidRDefault="00B010D0" w:rsidP="00DA17B7">
            <w:pPr>
              <w:rPr>
                <w:del w:id="5325" w:author="Mohammad Nayeem Hasan" w:date="2024-11-03T23:14:00Z" w16du:dateUtc="2024-11-03T17:14:00Z"/>
                <w:rFonts w:ascii="Times New Roman" w:hAnsi="Times New Roman" w:cs="Times New Roman"/>
                <w:sz w:val="24"/>
                <w:szCs w:val="24"/>
              </w:rPr>
            </w:pPr>
            <w:del w:id="5326" w:author="Mohammad Nayeem Hasan" w:date="2024-11-03T23:14:00Z" w16du:dateUtc="2024-11-03T17:14:00Z">
              <w:r w:rsidDel="00BB33D1">
                <w:rPr>
                  <w:rFonts w:ascii="Times New Roman" w:hAnsi="Times New Roman" w:cs="Times New Roman"/>
                  <w:sz w:val="24"/>
                  <w:szCs w:val="24"/>
                </w:rPr>
                <w:delText>1956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82E0B" w14:textId="73C88EA8" w:rsidR="00B010D0" w:rsidDel="00BB33D1" w:rsidRDefault="00B010D0" w:rsidP="00DA17B7">
            <w:pPr>
              <w:rPr>
                <w:del w:id="532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9B5B3A" w14:textId="0CD31347" w:rsidR="00B010D0" w:rsidDel="00BB33D1" w:rsidRDefault="00B010D0" w:rsidP="00DA17B7">
            <w:pPr>
              <w:rPr>
                <w:del w:id="5328" w:author="Mohammad Nayeem Hasan" w:date="2024-11-03T23:14:00Z" w16du:dateUtc="2024-11-03T17:14:00Z"/>
                <w:rFonts w:ascii="Times New Roman" w:hAnsi="Times New Roman" w:cs="Times New Roman"/>
                <w:sz w:val="24"/>
                <w:szCs w:val="24"/>
              </w:rPr>
            </w:pPr>
            <w:del w:id="5329" w:author="Mohammad Nayeem Hasan" w:date="2024-11-03T23:14:00Z" w16du:dateUtc="2024-11-03T17:14:00Z">
              <w:r w:rsidDel="00BB33D1">
                <w:rPr>
                  <w:rFonts w:ascii="Times New Roman" w:hAnsi="Times New Roman" w:cs="Times New Roman"/>
                  <w:sz w:val="24"/>
                  <w:szCs w:val="24"/>
                </w:rPr>
                <w:delText>107 (5.5)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40783E2" w14:textId="7B14C791" w:rsidR="00B010D0" w:rsidDel="00BB33D1" w:rsidRDefault="00B010D0" w:rsidP="00DA17B7">
            <w:pPr>
              <w:rPr>
                <w:del w:id="5330" w:author="Mohammad Nayeem Hasan" w:date="2024-11-03T23:14:00Z" w16du:dateUtc="2024-11-03T17:14:00Z"/>
                <w:rFonts w:ascii="Times New Roman" w:hAnsi="Times New Roman" w:cs="Times New Roman"/>
                <w:sz w:val="24"/>
                <w:szCs w:val="24"/>
              </w:rPr>
            </w:pPr>
            <w:del w:id="5331" w:author="Mohammad Nayeem Hasan" w:date="2024-11-03T23:14:00Z" w16du:dateUtc="2024-11-03T17:14:00Z">
              <w:r w:rsidDel="00BB33D1">
                <w:rPr>
                  <w:rFonts w:ascii="Times New Roman" w:hAnsi="Times New Roman" w:cs="Times New Roman"/>
                  <w:sz w:val="24"/>
                  <w:szCs w:val="24"/>
                </w:rPr>
                <w:delText>1834 (94.5)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5B3757" w14:textId="6738F70A" w:rsidR="00B010D0" w:rsidDel="00BB33D1" w:rsidRDefault="00B010D0" w:rsidP="00DA17B7">
            <w:pPr>
              <w:rPr>
                <w:del w:id="5332" w:author="Mohammad Nayeem Hasan" w:date="2024-11-03T23:14:00Z" w16du:dateUtc="2024-11-03T17:14:00Z"/>
                <w:rFonts w:ascii="Times New Roman" w:hAnsi="Times New Roman" w:cs="Times New Roman"/>
                <w:b/>
                <w:bCs/>
                <w:sz w:val="24"/>
                <w:szCs w:val="24"/>
              </w:rPr>
            </w:pPr>
          </w:p>
        </w:tc>
      </w:tr>
      <w:tr w:rsidR="00B010D0" w:rsidDel="00BB33D1" w14:paraId="165E5E70" w14:textId="167CCAFB" w:rsidTr="00DA17B7">
        <w:trPr>
          <w:trHeight w:val="188"/>
          <w:jc w:val="center"/>
          <w:del w:id="5333"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7F8298A" w14:textId="54352943" w:rsidR="00B010D0" w:rsidDel="00BB33D1" w:rsidRDefault="00B010D0" w:rsidP="00DA17B7">
            <w:pPr>
              <w:rPr>
                <w:del w:id="5334" w:author="Mohammad Nayeem Hasan" w:date="2024-11-03T23:14:00Z" w16du:dateUtc="2024-11-03T17:14:00Z"/>
                <w:rFonts w:ascii="Times New Roman" w:hAnsi="Times New Roman" w:cs="Times New Roman"/>
                <w:sz w:val="24"/>
                <w:szCs w:val="24"/>
              </w:rPr>
            </w:pPr>
            <w:del w:id="5335" w:author="Mohammad Nayeem Hasan" w:date="2024-11-03T23:14:00Z" w16du:dateUtc="2024-11-03T17:14:00Z">
              <w:r w:rsidDel="00BB33D1">
                <w:rPr>
                  <w:rFonts w:ascii="Times New Roman" w:hAnsi="Times New Roman" w:cs="Times New Roman"/>
                  <w:sz w:val="24"/>
                  <w:szCs w:val="24"/>
                </w:rPr>
                <w:delText xml:space="preserve">Household </w:delText>
              </w:r>
            </w:del>
            <w:del w:id="5336" w:author="Mohammad Nayeem Hasan" w:date="2024-11-03T21:56:00Z" w16du:dateUtc="2024-11-03T15:56:00Z">
              <w:r w:rsidDel="00CA62EC">
                <w:rPr>
                  <w:rFonts w:ascii="Times New Roman" w:hAnsi="Times New Roman" w:cs="Times New Roman"/>
                  <w:sz w:val="24"/>
                  <w:szCs w:val="24"/>
                </w:rPr>
                <w:delText>H</w:delText>
              </w:r>
            </w:del>
            <w:del w:id="5337" w:author="Mohammad Nayeem Hasan" w:date="2024-11-03T23:14:00Z" w16du:dateUtc="2024-11-03T17:14:00Z">
              <w:r w:rsidDel="00BB33D1">
                <w:rPr>
                  <w:rFonts w:ascii="Times New Roman" w:hAnsi="Times New Roman" w:cs="Times New Roman"/>
                  <w:sz w:val="24"/>
                  <w:szCs w:val="24"/>
                </w:rPr>
                <w:delText xml:space="preserve">ead </w:delText>
              </w:r>
            </w:del>
            <w:del w:id="5338" w:author="Mohammad Nayeem Hasan" w:date="2024-11-03T21:56:00Z" w16du:dateUtc="2024-11-03T15:56:00Z">
              <w:r w:rsidDel="00CA62EC">
                <w:rPr>
                  <w:rFonts w:ascii="Times New Roman" w:hAnsi="Times New Roman" w:cs="Times New Roman"/>
                  <w:sz w:val="24"/>
                  <w:szCs w:val="24"/>
                </w:rPr>
                <w:delText>S</w:delText>
              </w:r>
            </w:del>
            <w:del w:id="5339" w:author="Mohammad Nayeem Hasan" w:date="2024-11-03T23:14:00Z" w16du:dateUtc="2024-11-03T17:14:00Z">
              <w:r w:rsidDel="00BB33D1">
                <w:rPr>
                  <w:rFonts w:ascii="Times New Roman" w:hAnsi="Times New Roman" w:cs="Times New Roman"/>
                  <w:sz w:val="24"/>
                  <w:szCs w:val="24"/>
                </w:rPr>
                <w:delText>ex</w:delText>
              </w:r>
            </w:del>
          </w:p>
        </w:tc>
      </w:tr>
      <w:tr w:rsidR="00B010D0" w:rsidDel="00BB33D1" w14:paraId="56BE4393" w14:textId="6C7FCB22" w:rsidTr="00DA17B7">
        <w:trPr>
          <w:trHeight w:val="250"/>
          <w:jc w:val="center"/>
          <w:del w:id="534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D59B738" w14:textId="7441655D" w:rsidR="00B010D0" w:rsidDel="00BB33D1" w:rsidRDefault="00B010D0" w:rsidP="00DA17B7">
            <w:pPr>
              <w:rPr>
                <w:del w:id="5341" w:author="Mohammad Nayeem Hasan" w:date="2024-11-03T23:14:00Z" w16du:dateUtc="2024-11-03T17:14:00Z"/>
                <w:rFonts w:ascii="Times New Roman" w:hAnsi="Times New Roman" w:cs="Times New Roman"/>
                <w:sz w:val="24"/>
                <w:szCs w:val="24"/>
              </w:rPr>
            </w:pPr>
            <w:del w:id="5342" w:author="Mohammad Nayeem Hasan" w:date="2024-11-03T23:14:00Z" w16du:dateUtc="2024-11-03T17:14:00Z">
              <w:r w:rsidDel="00BB33D1">
                <w:rPr>
                  <w:rFonts w:ascii="Times New Roman" w:hAnsi="Times New Roman" w:cs="Times New Roman"/>
                  <w:sz w:val="24"/>
                  <w:szCs w:val="24"/>
                </w:rPr>
                <w:delText>Male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5D6B297" w14:textId="5CFA401B" w:rsidR="00B010D0" w:rsidDel="00BB33D1" w:rsidRDefault="00B010D0" w:rsidP="00DA17B7">
            <w:pPr>
              <w:rPr>
                <w:del w:id="5343" w:author="Mohammad Nayeem Hasan" w:date="2024-11-03T23:14:00Z" w16du:dateUtc="2024-11-03T17:14:00Z"/>
                <w:rFonts w:ascii="Times New Roman" w:hAnsi="Times New Roman" w:cs="Times New Roman"/>
                <w:sz w:val="24"/>
                <w:szCs w:val="24"/>
              </w:rPr>
            </w:pPr>
            <w:del w:id="5344" w:author="Mohammad Nayeem Hasan" w:date="2024-11-03T23:14:00Z" w16du:dateUtc="2024-11-03T17:14:00Z">
              <w:r w:rsidDel="00BB33D1">
                <w:rPr>
                  <w:rFonts w:ascii="Times New Roman" w:hAnsi="Times New Roman" w:cs="Times New Roman"/>
                  <w:sz w:val="24"/>
                  <w:szCs w:val="24"/>
                </w:rPr>
                <w:delText>2155 (7.2)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88E1D21" w14:textId="78501171" w:rsidR="00B010D0" w:rsidDel="00BB33D1" w:rsidRDefault="00B010D0" w:rsidP="00DA17B7">
            <w:pPr>
              <w:rPr>
                <w:del w:id="5345" w:author="Mohammad Nayeem Hasan" w:date="2024-11-03T23:14:00Z" w16du:dateUtc="2024-11-03T17:14:00Z"/>
                <w:rFonts w:ascii="Times New Roman" w:hAnsi="Times New Roman" w:cs="Times New Roman"/>
                <w:sz w:val="24"/>
                <w:szCs w:val="24"/>
              </w:rPr>
            </w:pPr>
            <w:del w:id="5346" w:author="Mohammad Nayeem Hasan" w:date="2024-11-03T23:14:00Z" w16du:dateUtc="2024-11-03T17:14:00Z">
              <w:r w:rsidDel="00BB33D1">
                <w:rPr>
                  <w:rFonts w:ascii="Times New Roman" w:hAnsi="Times New Roman" w:cs="Times New Roman"/>
                  <w:sz w:val="24"/>
                  <w:szCs w:val="24"/>
                </w:rPr>
                <w:delText>27838 (92.8)</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003F66" w14:textId="27F7A581" w:rsidR="00B010D0" w:rsidDel="00BB33D1" w:rsidRDefault="00B010D0" w:rsidP="00DA17B7">
            <w:pPr>
              <w:rPr>
                <w:del w:id="5347" w:author="Mohammad Nayeem Hasan" w:date="2024-11-03T23:14:00Z" w16du:dateUtc="2024-11-03T17:14:00Z"/>
                <w:rFonts w:ascii="Times New Roman" w:hAnsi="Times New Roman" w:cs="Times New Roman"/>
                <w:sz w:val="24"/>
                <w:szCs w:val="24"/>
              </w:rPr>
            </w:pPr>
            <w:del w:id="5348" w:author="Mohammad Nayeem Hasan" w:date="2024-11-03T23:14:00Z" w16du:dateUtc="2024-11-03T17:14:00Z">
              <w:r w:rsidDel="00BB33D1">
                <w:rPr>
                  <w:rFonts w:ascii="Times New Roman" w:hAnsi="Times New Roman" w:cs="Times New Roman"/>
                  <w:sz w:val="24"/>
                  <w:szCs w:val="24"/>
                </w:rPr>
                <w:delText>0.285</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78CFFAC" w14:textId="0AE8D0DB" w:rsidR="00B010D0" w:rsidDel="00BB33D1" w:rsidRDefault="00B010D0" w:rsidP="00DA17B7">
            <w:pPr>
              <w:rPr>
                <w:del w:id="5349" w:author="Mohammad Nayeem Hasan" w:date="2024-11-03T23:14:00Z" w16du:dateUtc="2024-11-03T17:14:00Z"/>
                <w:rFonts w:ascii="Times New Roman" w:hAnsi="Times New Roman" w:cs="Times New Roman"/>
                <w:sz w:val="24"/>
                <w:szCs w:val="24"/>
              </w:rPr>
            </w:pPr>
            <w:del w:id="5350" w:author="Mohammad Nayeem Hasan" w:date="2024-11-03T23:14:00Z" w16du:dateUtc="2024-11-03T17:14:00Z">
              <w:r w:rsidDel="00BB33D1">
                <w:rPr>
                  <w:rFonts w:ascii="Times New Roman" w:hAnsi="Times New Roman" w:cs="Times New Roman"/>
                  <w:sz w:val="24"/>
                  <w:szCs w:val="24"/>
                </w:rPr>
                <w:delText>689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7395E99" w14:textId="5E073392" w:rsidR="00B010D0" w:rsidDel="00BB33D1" w:rsidRDefault="00B010D0" w:rsidP="00DA17B7">
            <w:pPr>
              <w:rPr>
                <w:del w:id="5351" w:author="Mohammad Nayeem Hasan" w:date="2024-11-03T23:14:00Z" w16du:dateUtc="2024-11-03T17:14:00Z"/>
                <w:rFonts w:ascii="Times New Roman" w:hAnsi="Times New Roman" w:cs="Times New Roman"/>
                <w:sz w:val="24"/>
                <w:szCs w:val="24"/>
              </w:rPr>
            </w:pPr>
            <w:del w:id="5352" w:author="Mohammad Nayeem Hasan" w:date="2024-11-03T23:14:00Z" w16du:dateUtc="2024-11-03T17:14:00Z">
              <w:r w:rsidDel="00BB33D1">
                <w:rPr>
                  <w:rFonts w:ascii="Times New Roman" w:hAnsi="Times New Roman" w:cs="Times New Roman"/>
                  <w:sz w:val="24"/>
                  <w:szCs w:val="24"/>
                </w:rPr>
                <w:delText>16519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4EEEE9C0" w14:textId="519630D0" w:rsidR="00B010D0" w:rsidDel="00BB33D1" w:rsidRDefault="00B010D0" w:rsidP="00DA17B7">
            <w:pPr>
              <w:rPr>
                <w:del w:id="5353" w:author="Mohammad Nayeem Hasan" w:date="2024-11-03T23:14:00Z" w16du:dateUtc="2024-11-03T17:14:00Z"/>
                <w:rFonts w:ascii="Times New Roman" w:hAnsi="Times New Roman" w:cs="Times New Roman"/>
                <w:sz w:val="24"/>
                <w:szCs w:val="24"/>
              </w:rPr>
            </w:pPr>
            <w:del w:id="5354" w:author="Mohammad Nayeem Hasan" w:date="2024-11-03T23:14:00Z" w16du:dateUtc="2024-11-03T17:14:00Z">
              <w:r w:rsidDel="00BB33D1">
                <w:rPr>
                  <w:rFonts w:ascii="Times New Roman" w:hAnsi="Times New Roman" w:cs="Times New Roman"/>
                  <w:sz w:val="24"/>
                  <w:szCs w:val="24"/>
                </w:rPr>
                <w:delText>0.704</w:delText>
              </w:r>
            </w:del>
          </w:p>
          <w:p w14:paraId="3E8A403E" w14:textId="09DB7747" w:rsidR="00B010D0" w:rsidDel="00BB33D1" w:rsidRDefault="00B010D0" w:rsidP="00DA17B7">
            <w:pPr>
              <w:rPr>
                <w:del w:id="5355"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CF6E07" w14:textId="788A1D02" w:rsidR="00B010D0" w:rsidDel="00BB33D1" w:rsidRDefault="00B010D0" w:rsidP="00DA17B7">
            <w:pPr>
              <w:rPr>
                <w:del w:id="5356" w:author="Mohammad Nayeem Hasan" w:date="2024-11-03T23:14:00Z" w16du:dateUtc="2024-11-03T17:14:00Z"/>
                <w:rFonts w:ascii="Times New Roman" w:hAnsi="Times New Roman" w:cs="Times New Roman"/>
                <w:sz w:val="24"/>
                <w:szCs w:val="24"/>
              </w:rPr>
            </w:pPr>
            <w:del w:id="5357" w:author="Mohammad Nayeem Hasan" w:date="2024-11-03T23:14:00Z" w16du:dateUtc="2024-11-03T17:14:00Z">
              <w:r w:rsidDel="00BB33D1">
                <w:rPr>
                  <w:rFonts w:ascii="Times New Roman" w:hAnsi="Times New Roman" w:cs="Times New Roman"/>
                  <w:sz w:val="24"/>
                  <w:szCs w:val="24"/>
                </w:rPr>
                <w:delText>1483 (7.0)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8BCE4C7" w14:textId="26D0A117" w:rsidR="00B010D0" w:rsidDel="00BB33D1" w:rsidRDefault="00B010D0" w:rsidP="00DA17B7">
            <w:pPr>
              <w:rPr>
                <w:del w:id="5358" w:author="Mohammad Nayeem Hasan" w:date="2024-11-03T23:14:00Z" w16du:dateUtc="2024-11-03T17:14:00Z"/>
                <w:rFonts w:ascii="Times New Roman" w:hAnsi="Times New Roman" w:cs="Times New Roman"/>
                <w:sz w:val="24"/>
                <w:szCs w:val="24"/>
              </w:rPr>
            </w:pPr>
            <w:del w:id="5359" w:author="Mohammad Nayeem Hasan" w:date="2024-11-03T23:14:00Z" w16du:dateUtc="2024-11-03T17:14:00Z">
              <w:r w:rsidDel="00BB33D1">
                <w:rPr>
                  <w:rFonts w:ascii="Times New Roman" w:hAnsi="Times New Roman" w:cs="Times New Roman"/>
                  <w:sz w:val="24"/>
                  <w:szCs w:val="24"/>
                </w:rPr>
                <w:delText>19626 (93.0)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1A15EC9" w14:textId="77755D0E" w:rsidR="00B010D0" w:rsidDel="00BB33D1" w:rsidRDefault="00B010D0" w:rsidP="00DA17B7">
            <w:pPr>
              <w:rPr>
                <w:del w:id="5360" w:author="Mohammad Nayeem Hasan" w:date="2024-11-03T23:14:00Z" w16du:dateUtc="2024-11-03T17:14:00Z"/>
                <w:rFonts w:ascii="Times New Roman" w:hAnsi="Times New Roman" w:cs="Times New Roman"/>
                <w:sz w:val="24"/>
                <w:szCs w:val="24"/>
              </w:rPr>
            </w:pPr>
            <w:del w:id="5361" w:author="Mohammad Nayeem Hasan" w:date="2024-11-03T23:14:00Z" w16du:dateUtc="2024-11-03T17:14:00Z">
              <w:r w:rsidDel="00BB33D1">
                <w:rPr>
                  <w:rFonts w:ascii="Times New Roman" w:hAnsi="Times New Roman" w:cs="Times New Roman"/>
                  <w:sz w:val="24"/>
                  <w:szCs w:val="24"/>
                </w:rPr>
                <w:delText>0.067</w:delText>
              </w:r>
            </w:del>
          </w:p>
        </w:tc>
      </w:tr>
      <w:tr w:rsidR="00B010D0" w:rsidDel="00BB33D1" w14:paraId="24222F66" w14:textId="2D560E73" w:rsidTr="00DA17B7">
        <w:trPr>
          <w:trHeight w:val="138"/>
          <w:jc w:val="center"/>
          <w:del w:id="536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C33304C" w14:textId="1C8BCA94" w:rsidR="00B010D0" w:rsidDel="00BB33D1" w:rsidRDefault="00B010D0" w:rsidP="00DA17B7">
            <w:pPr>
              <w:rPr>
                <w:del w:id="5363" w:author="Mohammad Nayeem Hasan" w:date="2024-11-03T23:14:00Z" w16du:dateUtc="2024-11-03T17:14:00Z"/>
                <w:rFonts w:ascii="Times New Roman" w:hAnsi="Times New Roman" w:cs="Times New Roman"/>
                <w:sz w:val="24"/>
                <w:szCs w:val="24"/>
              </w:rPr>
            </w:pPr>
            <w:del w:id="5364" w:author="Mohammad Nayeem Hasan" w:date="2024-11-03T23:14:00Z" w16du:dateUtc="2024-11-03T17:14:00Z">
              <w:r w:rsidDel="00BB33D1">
                <w:rPr>
                  <w:rFonts w:ascii="Times New Roman" w:hAnsi="Times New Roman" w:cs="Times New Roman"/>
                  <w:sz w:val="24"/>
                  <w:szCs w:val="24"/>
                </w:rPr>
                <w:delText>Female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2D0C1E8" w14:textId="6DA07240" w:rsidR="00B010D0" w:rsidDel="00BB33D1" w:rsidRDefault="00B010D0" w:rsidP="00DA17B7">
            <w:pPr>
              <w:rPr>
                <w:del w:id="5365" w:author="Mohammad Nayeem Hasan" w:date="2024-11-03T23:14:00Z" w16du:dateUtc="2024-11-03T17:14:00Z"/>
                <w:rFonts w:ascii="Times New Roman" w:hAnsi="Times New Roman" w:cs="Times New Roman"/>
                <w:sz w:val="24"/>
                <w:szCs w:val="24"/>
              </w:rPr>
            </w:pPr>
            <w:del w:id="5366" w:author="Mohammad Nayeem Hasan" w:date="2024-11-03T23:14:00Z" w16du:dateUtc="2024-11-03T17:14:00Z">
              <w:r w:rsidDel="00BB33D1">
                <w:rPr>
                  <w:rFonts w:ascii="Times New Roman" w:hAnsi="Times New Roman" w:cs="Times New Roman"/>
                  <w:sz w:val="24"/>
                  <w:szCs w:val="24"/>
                </w:rPr>
                <w:delText>99 (6.3)</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DABA326" w14:textId="618A54C4" w:rsidR="00B010D0" w:rsidDel="00BB33D1" w:rsidRDefault="00B010D0" w:rsidP="00DA17B7">
            <w:pPr>
              <w:rPr>
                <w:del w:id="5367" w:author="Mohammad Nayeem Hasan" w:date="2024-11-03T23:14:00Z" w16du:dateUtc="2024-11-03T17:14:00Z"/>
                <w:rFonts w:ascii="Times New Roman" w:hAnsi="Times New Roman" w:cs="Times New Roman"/>
                <w:sz w:val="24"/>
                <w:szCs w:val="24"/>
              </w:rPr>
            </w:pPr>
            <w:del w:id="5368" w:author="Mohammad Nayeem Hasan" w:date="2024-11-03T23:14:00Z" w16du:dateUtc="2024-11-03T17:14:00Z">
              <w:r w:rsidDel="00BB33D1">
                <w:rPr>
                  <w:rFonts w:ascii="Times New Roman" w:hAnsi="Times New Roman" w:cs="Times New Roman"/>
                  <w:sz w:val="24"/>
                  <w:szCs w:val="24"/>
                </w:rPr>
                <w:delText>1456 (93.7)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E8F52" w14:textId="12E2CC1B" w:rsidR="00B010D0" w:rsidDel="00BB33D1" w:rsidRDefault="00B010D0" w:rsidP="00DA17B7">
            <w:pPr>
              <w:rPr>
                <w:del w:id="536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ECFE34" w14:textId="66EA3D88" w:rsidR="00B010D0" w:rsidDel="00BB33D1" w:rsidRDefault="00B010D0" w:rsidP="00DA17B7">
            <w:pPr>
              <w:rPr>
                <w:del w:id="5370" w:author="Mohammad Nayeem Hasan" w:date="2024-11-03T23:14:00Z" w16du:dateUtc="2024-11-03T17:14:00Z"/>
                <w:rFonts w:ascii="Times New Roman" w:hAnsi="Times New Roman" w:cs="Times New Roman"/>
                <w:sz w:val="24"/>
                <w:szCs w:val="24"/>
              </w:rPr>
            </w:pPr>
            <w:del w:id="5371" w:author="Mohammad Nayeem Hasan" w:date="2024-11-03T23:14:00Z" w16du:dateUtc="2024-11-03T17:14:00Z">
              <w:r w:rsidDel="00BB33D1">
                <w:rPr>
                  <w:rFonts w:ascii="Times New Roman" w:hAnsi="Times New Roman" w:cs="Times New Roman"/>
                  <w:sz w:val="24"/>
                  <w:szCs w:val="24"/>
                </w:rPr>
                <w:delText>101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3E0DA52" w14:textId="28A92AD9" w:rsidR="00B010D0" w:rsidDel="00BB33D1" w:rsidRDefault="00B010D0" w:rsidP="00DA17B7">
            <w:pPr>
              <w:rPr>
                <w:del w:id="5372" w:author="Mohammad Nayeem Hasan" w:date="2024-11-03T23:14:00Z" w16du:dateUtc="2024-11-03T17:14:00Z"/>
                <w:rFonts w:ascii="Times New Roman" w:hAnsi="Times New Roman" w:cs="Times New Roman"/>
                <w:sz w:val="24"/>
                <w:szCs w:val="24"/>
              </w:rPr>
            </w:pPr>
            <w:del w:id="5373" w:author="Mohammad Nayeem Hasan" w:date="2024-11-03T23:14:00Z" w16du:dateUtc="2024-11-03T17:14:00Z">
              <w:r w:rsidDel="00BB33D1">
                <w:rPr>
                  <w:rFonts w:ascii="Times New Roman" w:hAnsi="Times New Roman" w:cs="Times New Roman"/>
                  <w:sz w:val="24"/>
                  <w:szCs w:val="24"/>
                </w:rPr>
                <w:delText>2552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455ED" w14:textId="7CDD9461" w:rsidR="00B010D0" w:rsidDel="00BB33D1" w:rsidRDefault="00B010D0" w:rsidP="00DA17B7">
            <w:pPr>
              <w:rPr>
                <w:del w:id="537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0152A5" w14:textId="16AEDA01" w:rsidR="00B010D0" w:rsidDel="00BB33D1" w:rsidRDefault="00B010D0" w:rsidP="00DA17B7">
            <w:pPr>
              <w:rPr>
                <w:del w:id="5375" w:author="Mohammad Nayeem Hasan" w:date="2024-11-03T23:14:00Z" w16du:dateUtc="2024-11-03T17:14:00Z"/>
                <w:rFonts w:ascii="Times New Roman" w:hAnsi="Times New Roman" w:cs="Times New Roman"/>
                <w:sz w:val="24"/>
                <w:szCs w:val="24"/>
              </w:rPr>
            </w:pPr>
            <w:del w:id="5376" w:author="Mohammad Nayeem Hasan" w:date="2024-11-03T23:14:00Z" w16du:dateUtc="2024-11-03T17:14:00Z">
              <w:r w:rsidDel="00BB33D1">
                <w:rPr>
                  <w:rFonts w:ascii="Times New Roman" w:hAnsi="Times New Roman" w:cs="Times New Roman"/>
                  <w:sz w:val="24"/>
                  <w:szCs w:val="24"/>
                </w:rPr>
                <w:delText>114 (5.7)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ACC4D00" w14:textId="65EC8A62" w:rsidR="00B010D0" w:rsidDel="00BB33D1" w:rsidRDefault="00B010D0" w:rsidP="00DA17B7">
            <w:pPr>
              <w:rPr>
                <w:del w:id="5377" w:author="Mohammad Nayeem Hasan" w:date="2024-11-03T23:14:00Z" w16du:dateUtc="2024-11-03T17:14:00Z"/>
                <w:rFonts w:ascii="Times New Roman" w:hAnsi="Times New Roman" w:cs="Times New Roman"/>
                <w:sz w:val="24"/>
                <w:szCs w:val="24"/>
              </w:rPr>
            </w:pPr>
            <w:del w:id="5378" w:author="Mohammad Nayeem Hasan" w:date="2024-11-03T23:14:00Z" w16du:dateUtc="2024-11-03T17:14:00Z">
              <w:r w:rsidDel="00BB33D1">
                <w:rPr>
                  <w:rFonts w:ascii="Times New Roman" w:hAnsi="Times New Roman" w:cs="Times New Roman"/>
                  <w:sz w:val="24"/>
                  <w:szCs w:val="24"/>
                </w:rPr>
                <w:delText>1865 (94.0)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2B04C" w14:textId="3E85C7FD" w:rsidR="00B010D0" w:rsidDel="00BB33D1" w:rsidRDefault="00B010D0" w:rsidP="00DA17B7">
            <w:pPr>
              <w:rPr>
                <w:del w:id="5379" w:author="Mohammad Nayeem Hasan" w:date="2024-11-03T23:14:00Z" w16du:dateUtc="2024-11-03T17:14:00Z"/>
                <w:rFonts w:ascii="Times New Roman" w:hAnsi="Times New Roman" w:cs="Times New Roman"/>
                <w:sz w:val="24"/>
                <w:szCs w:val="24"/>
              </w:rPr>
            </w:pPr>
          </w:p>
        </w:tc>
      </w:tr>
      <w:tr w:rsidR="00B010D0" w:rsidDel="00BB33D1" w14:paraId="4B2BE453" w14:textId="0F70448B" w:rsidTr="00DA17B7">
        <w:trPr>
          <w:trHeight w:val="138"/>
          <w:jc w:val="center"/>
          <w:del w:id="538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E812316" w14:textId="7F703A0F" w:rsidR="00B010D0" w:rsidDel="00BB33D1" w:rsidRDefault="00B010D0" w:rsidP="00DA17B7">
            <w:pPr>
              <w:rPr>
                <w:del w:id="5381" w:author="Mohammad Nayeem Hasan" w:date="2024-11-03T23:14:00Z" w16du:dateUtc="2024-11-03T17:14:00Z"/>
                <w:rFonts w:ascii="Times New Roman" w:hAnsi="Times New Roman" w:cs="Times New Roman"/>
                <w:sz w:val="24"/>
                <w:szCs w:val="24"/>
              </w:rPr>
            </w:pPr>
            <w:del w:id="5382" w:author="Mohammad Nayeem Hasan" w:date="2024-11-03T23:14:00Z" w16du:dateUtc="2024-11-03T17:14:00Z">
              <w:r w:rsidDel="00BB33D1">
                <w:rPr>
                  <w:rFonts w:ascii="Times New Roman" w:hAnsi="Times New Roman" w:cs="Times New Roman"/>
                  <w:sz w:val="24"/>
                  <w:szCs w:val="24"/>
                </w:rPr>
                <w:delText>Ethnicity</w:delText>
              </w:r>
            </w:del>
          </w:p>
        </w:tc>
      </w:tr>
      <w:tr w:rsidR="00B010D0" w:rsidDel="00BB33D1" w14:paraId="296BE6D0" w14:textId="2FFC903D" w:rsidTr="00DA17B7">
        <w:trPr>
          <w:trHeight w:val="138"/>
          <w:jc w:val="center"/>
          <w:del w:id="538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DE31C1E" w14:textId="2DC39121" w:rsidR="00B010D0" w:rsidDel="00BB33D1" w:rsidRDefault="00B010D0" w:rsidP="00DA17B7">
            <w:pPr>
              <w:rPr>
                <w:del w:id="5384" w:author="Mohammad Nayeem Hasan" w:date="2024-11-03T23:14:00Z" w16du:dateUtc="2024-11-03T17:14:00Z"/>
                <w:rFonts w:ascii="Times New Roman" w:hAnsi="Times New Roman" w:cs="Times New Roman"/>
                <w:sz w:val="24"/>
                <w:szCs w:val="24"/>
              </w:rPr>
            </w:pPr>
            <w:del w:id="5385" w:author="Mohammad Nayeem Hasan" w:date="2024-11-03T23:14:00Z" w16du:dateUtc="2024-11-03T17:14:00Z">
              <w:r w:rsidDel="00BB33D1">
                <w:rPr>
                  <w:rFonts w:ascii="Times New Roman" w:hAnsi="Times New Roman" w:cs="Times New Roman"/>
                  <w:sz w:val="24"/>
                  <w:szCs w:val="24"/>
                </w:rPr>
                <w:delText>Bengali</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CBA8E2E" w14:textId="144DEF77" w:rsidR="00B010D0" w:rsidDel="00BB33D1" w:rsidRDefault="00B010D0" w:rsidP="00DA17B7">
            <w:pPr>
              <w:rPr>
                <w:del w:id="5386" w:author="Mohammad Nayeem Hasan" w:date="2024-11-03T23:14:00Z" w16du:dateUtc="2024-11-03T17:14:00Z"/>
                <w:rFonts w:ascii="Times New Roman" w:hAnsi="Times New Roman" w:cs="Times New Roman"/>
                <w:sz w:val="24"/>
                <w:szCs w:val="24"/>
              </w:rPr>
            </w:pPr>
            <w:del w:id="5387" w:author="Mohammad Nayeem Hasan" w:date="2024-11-03T23:14:00Z" w16du:dateUtc="2024-11-03T17:14:00Z">
              <w:r w:rsidDel="00BB33D1">
                <w:rPr>
                  <w:rFonts w:ascii="Times New Roman" w:hAnsi="Times New Roman" w:cs="Times New Roman"/>
                  <w:sz w:val="24"/>
                  <w:szCs w:val="24"/>
                </w:rPr>
                <w:delText>2225 (7.2)</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BED481C" w14:textId="4CB65686" w:rsidR="00B010D0" w:rsidDel="00BB33D1" w:rsidRDefault="00B010D0" w:rsidP="00DA17B7">
            <w:pPr>
              <w:rPr>
                <w:del w:id="5388" w:author="Mohammad Nayeem Hasan" w:date="2024-11-03T23:14:00Z" w16du:dateUtc="2024-11-03T17:14:00Z"/>
                <w:rFonts w:ascii="Times New Roman" w:hAnsi="Times New Roman" w:cs="Times New Roman"/>
                <w:sz w:val="24"/>
                <w:szCs w:val="24"/>
              </w:rPr>
            </w:pPr>
            <w:del w:id="5389" w:author="Mohammad Nayeem Hasan" w:date="2024-11-03T23:14:00Z" w16du:dateUtc="2024-11-03T17:14:00Z">
              <w:r w:rsidDel="00BB33D1">
                <w:rPr>
                  <w:rFonts w:ascii="Times New Roman" w:hAnsi="Times New Roman" w:cs="Times New Roman"/>
                  <w:sz w:val="24"/>
                  <w:szCs w:val="24"/>
                </w:rPr>
                <w:delText>28813 (92.8)</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8F44C5D" w14:textId="5D20EFD5" w:rsidR="00B010D0" w:rsidDel="00BB33D1" w:rsidRDefault="00B010D0" w:rsidP="00DA17B7">
            <w:pPr>
              <w:rPr>
                <w:del w:id="5390" w:author="Mohammad Nayeem Hasan" w:date="2024-11-03T23:14:00Z" w16du:dateUtc="2024-11-03T17:14:00Z"/>
                <w:rFonts w:ascii="Times New Roman" w:hAnsi="Times New Roman" w:cs="Times New Roman"/>
                <w:sz w:val="24"/>
                <w:szCs w:val="24"/>
              </w:rPr>
            </w:pPr>
            <w:del w:id="5391" w:author="Mohammad Nayeem Hasan" w:date="2024-11-03T23:14:00Z" w16du:dateUtc="2024-11-03T17:14:00Z">
              <w:r w:rsidDel="00BB33D1">
                <w:rPr>
                  <w:rFonts w:ascii="Times New Roman" w:hAnsi="Times New Roman" w:cs="Times New Roman"/>
                  <w:sz w:val="24"/>
                  <w:szCs w:val="24"/>
                </w:rPr>
                <w:delText>0.144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0F225EBC" w14:textId="5F447542" w:rsidR="00B010D0" w:rsidDel="00BB33D1" w:rsidRDefault="00B010D0" w:rsidP="00DA17B7">
            <w:pPr>
              <w:rPr>
                <w:del w:id="5392" w:author="Mohammad Nayeem Hasan" w:date="2024-11-03T23:14:00Z" w16du:dateUtc="2024-11-03T17:14:00Z"/>
                <w:rFonts w:ascii="Times New Roman" w:hAnsi="Times New Roman" w:cs="Times New Roman"/>
                <w:sz w:val="24"/>
                <w:szCs w:val="24"/>
              </w:rPr>
            </w:pPr>
            <w:del w:id="5393" w:author="Mohammad Nayeem Hasan" w:date="2024-11-03T23:14:00Z" w16du:dateUtc="2024-11-03T17:14:00Z">
              <w:r w:rsidDel="00BB33D1">
                <w:rPr>
                  <w:rFonts w:ascii="Times New Roman" w:hAnsi="Times New Roman" w:cs="Times New Roman"/>
                  <w:sz w:val="24"/>
                  <w:szCs w:val="24"/>
                </w:rPr>
                <w:delText>768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49908B2" w14:textId="74A36956" w:rsidR="00B010D0" w:rsidDel="00BB33D1" w:rsidRDefault="00B010D0" w:rsidP="00DA17B7">
            <w:pPr>
              <w:rPr>
                <w:del w:id="5394" w:author="Mohammad Nayeem Hasan" w:date="2024-11-03T23:14:00Z" w16du:dateUtc="2024-11-03T17:14:00Z"/>
                <w:rFonts w:ascii="Times New Roman" w:hAnsi="Times New Roman" w:cs="Times New Roman"/>
                <w:sz w:val="24"/>
                <w:szCs w:val="24"/>
              </w:rPr>
            </w:pPr>
            <w:del w:id="5395" w:author="Mohammad Nayeem Hasan" w:date="2024-11-03T23:14:00Z" w16du:dateUtc="2024-11-03T17:14:00Z">
              <w:r w:rsidDel="00BB33D1">
                <w:rPr>
                  <w:rFonts w:ascii="Times New Roman" w:hAnsi="Times New Roman" w:cs="Times New Roman"/>
                  <w:sz w:val="24"/>
                  <w:szCs w:val="24"/>
                </w:rPr>
                <w:delText>18505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DEF698E" w14:textId="59BC5E29" w:rsidR="00B010D0" w:rsidDel="00BB33D1" w:rsidRDefault="00B010D0" w:rsidP="00DA17B7">
            <w:pPr>
              <w:rPr>
                <w:del w:id="5396" w:author="Mohammad Nayeem Hasan" w:date="2024-11-03T23:14:00Z" w16du:dateUtc="2024-11-03T17:14:00Z"/>
                <w:rFonts w:ascii="Times New Roman" w:hAnsi="Times New Roman" w:cs="Times New Roman"/>
                <w:sz w:val="24"/>
                <w:szCs w:val="24"/>
              </w:rPr>
            </w:pPr>
            <w:del w:id="5397" w:author="Mohammad Nayeem Hasan" w:date="2024-11-03T23:14:00Z" w16du:dateUtc="2024-11-03T17:14:00Z">
              <w:r w:rsidDel="00BB33D1">
                <w:rPr>
                  <w:rFonts w:ascii="Times New Roman" w:hAnsi="Times New Roman" w:cs="Times New Roman"/>
                  <w:sz w:val="24"/>
                  <w:szCs w:val="24"/>
                </w:rPr>
                <w:delText>0.814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4B16513" w14:textId="6EAF8832" w:rsidR="00B010D0" w:rsidDel="00BB33D1" w:rsidRDefault="00B010D0" w:rsidP="00DA17B7">
            <w:pPr>
              <w:rPr>
                <w:del w:id="5398" w:author="Mohammad Nayeem Hasan" w:date="2024-11-03T23:14:00Z" w16du:dateUtc="2024-11-03T17:14:00Z"/>
                <w:rFonts w:ascii="Times New Roman" w:hAnsi="Times New Roman" w:cs="Times New Roman"/>
                <w:sz w:val="24"/>
                <w:szCs w:val="24"/>
              </w:rPr>
            </w:pPr>
            <w:del w:id="5399" w:author="Mohammad Nayeem Hasan" w:date="2024-11-03T23:14:00Z" w16du:dateUtc="2024-11-03T17:14:00Z">
              <w:r w:rsidDel="00BB33D1">
                <w:rPr>
                  <w:rFonts w:ascii="Times New Roman" w:hAnsi="Times New Roman" w:cs="Times New Roman"/>
                  <w:sz w:val="24"/>
                  <w:szCs w:val="24"/>
                </w:rPr>
                <w:delText>1571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47F405F" w14:textId="6F6704C3" w:rsidR="00B010D0" w:rsidDel="00BB33D1" w:rsidRDefault="00B010D0" w:rsidP="00DA17B7">
            <w:pPr>
              <w:rPr>
                <w:del w:id="5400" w:author="Mohammad Nayeem Hasan" w:date="2024-11-03T23:14:00Z" w16du:dateUtc="2024-11-03T17:14:00Z"/>
                <w:rFonts w:ascii="Times New Roman" w:hAnsi="Times New Roman" w:cs="Times New Roman"/>
                <w:sz w:val="24"/>
                <w:szCs w:val="24"/>
              </w:rPr>
            </w:pPr>
            <w:del w:id="5401" w:author="Mohammad Nayeem Hasan" w:date="2024-11-03T23:14:00Z" w16du:dateUtc="2024-11-03T17:14:00Z">
              <w:r w:rsidDel="00BB33D1">
                <w:rPr>
                  <w:rFonts w:ascii="Times New Roman" w:hAnsi="Times New Roman" w:cs="Times New Roman"/>
                  <w:sz w:val="24"/>
                  <w:szCs w:val="24"/>
                </w:rPr>
                <w:delText>21263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D57EBD" w14:textId="3F9771FB" w:rsidR="00B010D0" w:rsidDel="00BB33D1" w:rsidRDefault="00B010D0" w:rsidP="00DA17B7">
            <w:pPr>
              <w:rPr>
                <w:del w:id="5402" w:author="Mohammad Nayeem Hasan" w:date="2024-11-03T23:14:00Z" w16du:dateUtc="2024-11-03T17:14:00Z"/>
                <w:rFonts w:ascii="Times New Roman" w:hAnsi="Times New Roman" w:cs="Times New Roman"/>
                <w:b/>
                <w:bCs/>
                <w:sz w:val="24"/>
                <w:szCs w:val="24"/>
              </w:rPr>
            </w:pPr>
            <w:del w:id="5403" w:author="Mohammad Nayeem Hasan" w:date="2024-11-03T23:14:00Z" w16du:dateUtc="2024-11-03T17:14:00Z">
              <w:r w:rsidDel="00BB33D1">
                <w:rPr>
                  <w:rFonts w:ascii="Times New Roman" w:hAnsi="Times New Roman" w:cs="Times New Roman"/>
                  <w:b/>
                  <w:bCs/>
                  <w:sz w:val="24"/>
                  <w:szCs w:val="24"/>
                </w:rPr>
                <w:delText>0.019</w:delText>
              </w:r>
            </w:del>
          </w:p>
        </w:tc>
      </w:tr>
      <w:tr w:rsidR="00B010D0" w:rsidDel="00BB33D1" w14:paraId="45E7D26F" w14:textId="2526EF3F" w:rsidTr="00DA17B7">
        <w:trPr>
          <w:trHeight w:val="138"/>
          <w:jc w:val="center"/>
          <w:del w:id="540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B827E59" w14:textId="45E00FC3" w:rsidR="00B010D0" w:rsidDel="00BB33D1" w:rsidRDefault="00B010D0" w:rsidP="00DA17B7">
            <w:pPr>
              <w:rPr>
                <w:del w:id="5405" w:author="Mohammad Nayeem Hasan" w:date="2024-11-03T23:14:00Z" w16du:dateUtc="2024-11-03T17:14:00Z"/>
                <w:rFonts w:ascii="Times New Roman" w:hAnsi="Times New Roman" w:cs="Times New Roman"/>
                <w:sz w:val="24"/>
                <w:szCs w:val="24"/>
              </w:rPr>
            </w:pPr>
            <w:del w:id="5406" w:author="Mohammad Nayeem Hasan" w:date="2024-11-03T23:14:00Z" w16du:dateUtc="2024-11-03T17:14:00Z">
              <w:r w:rsidDel="00BB33D1">
                <w:rPr>
                  <w:rFonts w:ascii="Times New Roman" w:hAnsi="Times New Roman" w:cs="Times New Roman"/>
                  <w:sz w:val="24"/>
                  <w:szCs w:val="24"/>
                </w:rPr>
                <w:delText>Other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835EC6E" w14:textId="32C3A2BE" w:rsidR="00B010D0" w:rsidDel="00BB33D1" w:rsidRDefault="00B010D0" w:rsidP="00DA17B7">
            <w:pPr>
              <w:rPr>
                <w:del w:id="5407" w:author="Mohammad Nayeem Hasan" w:date="2024-11-03T23:14:00Z" w16du:dateUtc="2024-11-03T17:14:00Z"/>
                <w:rFonts w:ascii="Times New Roman" w:hAnsi="Times New Roman" w:cs="Times New Roman"/>
                <w:sz w:val="24"/>
                <w:szCs w:val="24"/>
              </w:rPr>
            </w:pPr>
            <w:del w:id="5408" w:author="Mohammad Nayeem Hasan" w:date="2024-11-03T23:14:00Z" w16du:dateUtc="2024-11-03T17:14:00Z">
              <w:r w:rsidDel="00BB33D1">
                <w:rPr>
                  <w:rFonts w:ascii="Times New Roman" w:hAnsi="Times New Roman" w:cs="Times New Roman"/>
                  <w:sz w:val="24"/>
                  <w:szCs w:val="24"/>
                </w:rPr>
                <w:delText>29 (5.7)</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7BC1878" w14:textId="44152602" w:rsidR="00B010D0" w:rsidDel="00BB33D1" w:rsidRDefault="00B010D0" w:rsidP="00DA17B7">
            <w:pPr>
              <w:rPr>
                <w:del w:id="5409" w:author="Mohammad Nayeem Hasan" w:date="2024-11-03T23:14:00Z" w16du:dateUtc="2024-11-03T17:14:00Z"/>
                <w:rFonts w:ascii="Times New Roman" w:hAnsi="Times New Roman" w:cs="Times New Roman"/>
                <w:sz w:val="24"/>
                <w:szCs w:val="24"/>
              </w:rPr>
            </w:pPr>
            <w:del w:id="5410" w:author="Mohammad Nayeem Hasan" w:date="2024-11-03T23:14:00Z" w16du:dateUtc="2024-11-03T17:14:00Z">
              <w:r w:rsidDel="00BB33D1">
                <w:rPr>
                  <w:rFonts w:ascii="Times New Roman" w:hAnsi="Times New Roman" w:cs="Times New Roman"/>
                  <w:sz w:val="24"/>
                  <w:szCs w:val="24"/>
                </w:rPr>
                <w:delText>476 (94.3)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038BA2" w14:textId="7A5FF65C" w:rsidR="00B010D0" w:rsidDel="00BB33D1" w:rsidRDefault="00B010D0" w:rsidP="00DA17B7">
            <w:pPr>
              <w:rPr>
                <w:del w:id="541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0B01A" w14:textId="66838D3F" w:rsidR="00B010D0" w:rsidDel="00BB33D1" w:rsidRDefault="00B010D0" w:rsidP="00DA17B7">
            <w:pPr>
              <w:rPr>
                <w:del w:id="5412" w:author="Mohammad Nayeem Hasan" w:date="2024-11-03T23:14:00Z" w16du:dateUtc="2024-11-03T17:14:00Z"/>
                <w:rFonts w:ascii="Times New Roman" w:hAnsi="Times New Roman" w:cs="Times New Roman"/>
                <w:sz w:val="24"/>
                <w:szCs w:val="24"/>
              </w:rPr>
            </w:pPr>
            <w:del w:id="5413" w:author="Mohammad Nayeem Hasan" w:date="2024-11-03T23:14:00Z" w16du:dateUtc="2024-11-03T17:14:00Z">
              <w:r w:rsidDel="00BB33D1">
                <w:rPr>
                  <w:rFonts w:ascii="Times New Roman" w:hAnsi="Times New Roman" w:cs="Times New Roman"/>
                  <w:sz w:val="24"/>
                  <w:szCs w:val="24"/>
                </w:rPr>
                <w:delText>22 (3.7)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8409EA6" w14:textId="125254B8" w:rsidR="00B010D0" w:rsidDel="00BB33D1" w:rsidRDefault="00B010D0" w:rsidP="00DA17B7">
            <w:pPr>
              <w:rPr>
                <w:del w:id="5414" w:author="Mohammad Nayeem Hasan" w:date="2024-11-03T23:14:00Z" w16du:dateUtc="2024-11-03T17:14:00Z"/>
                <w:rFonts w:ascii="Times New Roman" w:hAnsi="Times New Roman" w:cs="Times New Roman"/>
                <w:sz w:val="24"/>
                <w:szCs w:val="24"/>
              </w:rPr>
            </w:pPr>
            <w:del w:id="5415" w:author="Mohammad Nayeem Hasan" w:date="2024-11-03T23:14:00Z" w16du:dateUtc="2024-11-03T17:14:00Z">
              <w:r w:rsidDel="00BB33D1">
                <w:rPr>
                  <w:rFonts w:ascii="Times New Roman" w:hAnsi="Times New Roman" w:cs="Times New Roman"/>
                  <w:sz w:val="24"/>
                  <w:szCs w:val="24"/>
                </w:rPr>
                <w:delText>567 (96.3)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1331E8" w14:textId="7B88C166" w:rsidR="00B010D0" w:rsidDel="00BB33D1" w:rsidRDefault="00B010D0" w:rsidP="00DA17B7">
            <w:pPr>
              <w:rPr>
                <w:del w:id="541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6E3E78" w14:textId="1C0CB858" w:rsidR="00B010D0" w:rsidDel="00BB33D1" w:rsidRDefault="00B010D0" w:rsidP="00DA17B7">
            <w:pPr>
              <w:rPr>
                <w:del w:id="5417" w:author="Mohammad Nayeem Hasan" w:date="2024-11-03T23:14:00Z" w16du:dateUtc="2024-11-03T17:14:00Z"/>
                <w:rFonts w:ascii="Times New Roman" w:hAnsi="Times New Roman" w:cs="Times New Roman"/>
                <w:sz w:val="24"/>
                <w:szCs w:val="24"/>
              </w:rPr>
            </w:pPr>
            <w:del w:id="5418" w:author="Mohammad Nayeem Hasan" w:date="2024-11-03T23:14:00Z" w16du:dateUtc="2024-11-03T17:14:00Z">
              <w:r w:rsidDel="00BB33D1">
                <w:rPr>
                  <w:rFonts w:ascii="Times New Roman" w:hAnsi="Times New Roman" w:cs="Times New Roman"/>
                  <w:sz w:val="24"/>
                  <w:szCs w:val="24"/>
                </w:rPr>
                <w:delText>25 (10.0)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15F2302" w14:textId="012AC6A1" w:rsidR="00B010D0" w:rsidDel="00BB33D1" w:rsidRDefault="00B010D0" w:rsidP="00DA17B7">
            <w:pPr>
              <w:rPr>
                <w:del w:id="5419" w:author="Mohammad Nayeem Hasan" w:date="2024-11-03T23:14:00Z" w16du:dateUtc="2024-11-03T17:14:00Z"/>
                <w:rFonts w:ascii="Times New Roman" w:hAnsi="Times New Roman" w:cs="Times New Roman"/>
                <w:sz w:val="24"/>
                <w:szCs w:val="24"/>
              </w:rPr>
            </w:pPr>
            <w:del w:id="5420" w:author="Mohammad Nayeem Hasan" w:date="2024-11-03T23:14:00Z" w16du:dateUtc="2024-11-03T17:14:00Z">
              <w:r w:rsidDel="00BB33D1">
                <w:rPr>
                  <w:rFonts w:ascii="Times New Roman" w:hAnsi="Times New Roman" w:cs="Times New Roman"/>
                  <w:sz w:val="24"/>
                  <w:szCs w:val="24"/>
                </w:rPr>
                <w:delText>229 (90.0)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F0460" w14:textId="6112B141" w:rsidR="00B010D0" w:rsidDel="00BB33D1" w:rsidRDefault="00B010D0" w:rsidP="00DA17B7">
            <w:pPr>
              <w:rPr>
                <w:del w:id="5421" w:author="Mohammad Nayeem Hasan" w:date="2024-11-03T23:14:00Z" w16du:dateUtc="2024-11-03T17:14:00Z"/>
                <w:rFonts w:ascii="Times New Roman" w:hAnsi="Times New Roman" w:cs="Times New Roman"/>
                <w:b/>
                <w:bCs/>
                <w:sz w:val="24"/>
                <w:szCs w:val="24"/>
              </w:rPr>
            </w:pPr>
          </w:p>
        </w:tc>
      </w:tr>
      <w:tr w:rsidR="00B010D0" w:rsidDel="00BB33D1" w14:paraId="09848A5C" w14:textId="7108B855" w:rsidTr="00DA17B7">
        <w:trPr>
          <w:trHeight w:val="138"/>
          <w:jc w:val="center"/>
          <w:del w:id="5422"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980B3F4" w14:textId="77E6EC6B" w:rsidR="00B010D0" w:rsidDel="00BB33D1" w:rsidRDefault="00B010D0" w:rsidP="00DA17B7">
            <w:pPr>
              <w:rPr>
                <w:del w:id="5423" w:author="Mohammad Nayeem Hasan" w:date="2024-11-03T23:14:00Z" w16du:dateUtc="2024-11-03T17:14:00Z"/>
                <w:rFonts w:ascii="Times New Roman" w:hAnsi="Times New Roman" w:cs="Times New Roman"/>
                <w:sz w:val="24"/>
                <w:szCs w:val="24"/>
              </w:rPr>
            </w:pPr>
            <w:del w:id="5424" w:author="Mohammad Nayeem Hasan" w:date="2024-11-03T23:14:00Z" w16du:dateUtc="2024-11-03T17:14:00Z">
              <w:r w:rsidDel="00BB33D1">
                <w:rPr>
                  <w:rFonts w:ascii="Times New Roman" w:hAnsi="Times New Roman" w:cs="Times New Roman"/>
                  <w:sz w:val="24"/>
                  <w:szCs w:val="24"/>
                </w:rPr>
                <w:delText>Toilet facilities shared</w:delText>
              </w:r>
            </w:del>
          </w:p>
        </w:tc>
      </w:tr>
      <w:tr w:rsidR="00B010D0" w:rsidDel="00BB33D1" w14:paraId="45D22076" w14:textId="737F2B8F" w:rsidTr="00DA17B7">
        <w:trPr>
          <w:trHeight w:val="434"/>
          <w:jc w:val="center"/>
          <w:del w:id="542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CBCA26B" w14:textId="3CA3DE53" w:rsidR="00B010D0" w:rsidDel="00BB33D1" w:rsidRDefault="00B010D0" w:rsidP="00DA17B7">
            <w:pPr>
              <w:rPr>
                <w:del w:id="5426" w:author="Mohammad Nayeem Hasan" w:date="2024-11-03T23:14:00Z" w16du:dateUtc="2024-11-03T17:14:00Z"/>
                <w:rFonts w:ascii="Times New Roman" w:hAnsi="Times New Roman" w:cs="Times New Roman"/>
                <w:sz w:val="24"/>
                <w:szCs w:val="24"/>
              </w:rPr>
            </w:pPr>
            <w:del w:id="5427"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BAFC926" w14:textId="6E6E6D71" w:rsidR="00B010D0" w:rsidDel="00BB33D1" w:rsidRDefault="00B010D0" w:rsidP="00DA17B7">
            <w:pPr>
              <w:rPr>
                <w:del w:id="5428" w:author="Mohammad Nayeem Hasan" w:date="2024-11-03T23:14:00Z" w16du:dateUtc="2024-11-03T17:14:00Z"/>
                <w:rFonts w:ascii="Times New Roman" w:hAnsi="Times New Roman" w:cs="Times New Roman"/>
                <w:sz w:val="24"/>
                <w:szCs w:val="24"/>
              </w:rPr>
            </w:pPr>
            <w:del w:id="5429" w:author="Mohammad Nayeem Hasan" w:date="2024-11-03T23:14:00Z" w16du:dateUtc="2024-11-03T17:14:00Z">
              <w:r w:rsidDel="00BB33D1">
                <w:rPr>
                  <w:rFonts w:ascii="Times New Roman" w:hAnsi="Times New Roman" w:cs="Times New Roman"/>
                  <w:sz w:val="24"/>
                  <w:szCs w:val="24"/>
                </w:rPr>
                <w:delText>943 (7.5)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1C48E53" w14:textId="73388765" w:rsidR="00B010D0" w:rsidDel="00BB33D1" w:rsidRDefault="00B010D0" w:rsidP="00DA17B7">
            <w:pPr>
              <w:rPr>
                <w:del w:id="5430" w:author="Mohammad Nayeem Hasan" w:date="2024-11-03T23:14:00Z" w16du:dateUtc="2024-11-03T17:14:00Z"/>
                <w:rFonts w:ascii="Times New Roman" w:hAnsi="Times New Roman" w:cs="Times New Roman"/>
                <w:sz w:val="24"/>
                <w:szCs w:val="24"/>
              </w:rPr>
            </w:pPr>
            <w:del w:id="5431" w:author="Mohammad Nayeem Hasan" w:date="2024-11-03T23:14:00Z" w16du:dateUtc="2024-11-03T17:14:00Z">
              <w:r w:rsidDel="00BB33D1">
                <w:rPr>
                  <w:rFonts w:ascii="Times New Roman" w:hAnsi="Times New Roman" w:cs="Times New Roman"/>
                  <w:sz w:val="24"/>
                  <w:szCs w:val="24"/>
                </w:rPr>
                <w:delText>11636 (92.5)</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C94BF9F" w14:textId="0A923DC5" w:rsidR="00B010D0" w:rsidDel="00BB33D1" w:rsidRDefault="00B010D0" w:rsidP="00DA17B7">
            <w:pPr>
              <w:rPr>
                <w:del w:id="5432" w:author="Mohammad Nayeem Hasan" w:date="2024-11-03T23:14:00Z" w16du:dateUtc="2024-11-03T17:14:00Z"/>
                <w:rFonts w:ascii="Times New Roman" w:hAnsi="Times New Roman" w:cs="Times New Roman"/>
                <w:b/>
                <w:bCs/>
                <w:sz w:val="24"/>
                <w:szCs w:val="24"/>
              </w:rPr>
            </w:pPr>
            <w:del w:id="5433" w:author="Mohammad Nayeem Hasan" w:date="2024-11-03T23:14:00Z" w16du:dateUtc="2024-11-03T17:14:00Z">
              <w:r w:rsidDel="00BB33D1">
                <w:rPr>
                  <w:rFonts w:ascii="Times New Roman" w:hAnsi="Times New Roman" w:cs="Times New Roman"/>
                  <w:b/>
                  <w:bCs/>
                  <w:sz w:val="24"/>
                  <w:szCs w:val="24"/>
                </w:rPr>
                <w:delText>0.016</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1881CD1" w14:textId="06F217F0" w:rsidR="00B010D0" w:rsidDel="00BB33D1" w:rsidRDefault="00B010D0" w:rsidP="00DA17B7">
            <w:pPr>
              <w:rPr>
                <w:del w:id="5434" w:author="Mohammad Nayeem Hasan" w:date="2024-11-03T23:14:00Z" w16du:dateUtc="2024-11-03T17:14:00Z"/>
                <w:rFonts w:ascii="Times New Roman" w:hAnsi="Times New Roman" w:cs="Times New Roman"/>
                <w:sz w:val="24"/>
                <w:szCs w:val="24"/>
              </w:rPr>
            </w:pPr>
            <w:del w:id="5435" w:author="Mohammad Nayeem Hasan" w:date="2024-11-03T23:14:00Z" w16du:dateUtc="2024-11-03T17:14:00Z">
              <w:r w:rsidDel="00BB33D1">
                <w:rPr>
                  <w:rFonts w:ascii="Times New Roman" w:hAnsi="Times New Roman" w:cs="Times New Roman"/>
                  <w:sz w:val="24"/>
                  <w:szCs w:val="24"/>
                </w:rPr>
                <w:delText>175 (3.4)</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DC64089" w14:textId="0AE3162B" w:rsidR="00B010D0" w:rsidDel="00BB33D1" w:rsidRDefault="00B010D0" w:rsidP="00DA17B7">
            <w:pPr>
              <w:rPr>
                <w:del w:id="5436" w:author="Mohammad Nayeem Hasan" w:date="2024-11-03T23:14:00Z" w16du:dateUtc="2024-11-03T17:14:00Z"/>
                <w:rFonts w:ascii="Times New Roman" w:hAnsi="Times New Roman" w:cs="Times New Roman"/>
                <w:sz w:val="24"/>
                <w:szCs w:val="24"/>
              </w:rPr>
            </w:pPr>
            <w:del w:id="5437" w:author="Mohammad Nayeem Hasan" w:date="2024-11-03T23:14:00Z" w16du:dateUtc="2024-11-03T17:14:00Z">
              <w:r w:rsidDel="00BB33D1">
                <w:rPr>
                  <w:rFonts w:ascii="Times New Roman" w:hAnsi="Times New Roman" w:cs="Times New Roman"/>
                  <w:sz w:val="24"/>
                  <w:szCs w:val="24"/>
                </w:rPr>
                <w:delText>4942 (96.6)</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9A6B3F7" w14:textId="6826CF91" w:rsidR="00B010D0" w:rsidDel="00BB33D1" w:rsidRDefault="00B010D0" w:rsidP="00DA17B7">
            <w:pPr>
              <w:rPr>
                <w:del w:id="5438" w:author="Mohammad Nayeem Hasan" w:date="2024-11-03T23:14:00Z" w16du:dateUtc="2024-11-03T17:14:00Z"/>
                <w:rFonts w:ascii="Times New Roman" w:hAnsi="Times New Roman" w:cs="Times New Roman"/>
                <w:b/>
                <w:bCs/>
                <w:sz w:val="24"/>
                <w:szCs w:val="24"/>
              </w:rPr>
            </w:pPr>
            <w:del w:id="5439" w:author="Mohammad Nayeem Hasan" w:date="2024-11-03T23:14:00Z" w16du:dateUtc="2024-11-03T17:14:00Z">
              <w:r w:rsidDel="00BB33D1">
                <w:rPr>
                  <w:rFonts w:ascii="Times New Roman" w:hAnsi="Times New Roman" w:cs="Times New Roman"/>
                  <w:b/>
                  <w:bCs/>
                  <w:sz w:val="24"/>
                  <w:szCs w:val="24"/>
                </w:rPr>
                <w:delText>0.038</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B52EFA9" w14:textId="7C210901" w:rsidR="00B010D0" w:rsidDel="00BB33D1" w:rsidRDefault="00B010D0" w:rsidP="00DA17B7">
            <w:pPr>
              <w:rPr>
                <w:del w:id="5440" w:author="Mohammad Nayeem Hasan" w:date="2024-11-03T23:14:00Z" w16du:dateUtc="2024-11-03T17:14:00Z"/>
                <w:rFonts w:ascii="Times New Roman" w:hAnsi="Times New Roman" w:cs="Times New Roman"/>
                <w:sz w:val="24"/>
                <w:szCs w:val="24"/>
              </w:rPr>
            </w:pPr>
            <w:del w:id="5441" w:author="Mohammad Nayeem Hasan" w:date="2024-11-03T23:14:00Z" w16du:dateUtc="2024-11-03T17:14:00Z">
              <w:r w:rsidDel="00BB33D1">
                <w:rPr>
                  <w:rFonts w:ascii="Times New Roman" w:hAnsi="Times New Roman" w:cs="Times New Roman"/>
                  <w:sz w:val="24"/>
                  <w:szCs w:val="24"/>
                </w:rPr>
                <w:delText>541 (7.8)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7C0F392" w14:textId="7011AECD" w:rsidR="00B010D0" w:rsidDel="00BB33D1" w:rsidRDefault="00B010D0" w:rsidP="00DA17B7">
            <w:pPr>
              <w:rPr>
                <w:del w:id="5442" w:author="Mohammad Nayeem Hasan" w:date="2024-11-03T23:14:00Z" w16du:dateUtc="2024-11-03T17:14:00Z"/>
                <w:rFonts w:ascii="Times New Roman" w:hAnsi="Times New Roman" w:cs="Times New Roman"/>
                <w:sz w:val="24"/>
                <w:szCs w:val="24"/>
              </w:rPr>
            </w:pPr>
            <w:del w:id="5443" w:author="Mohammad Nayeem Hasan" w:date="2024-11-03T23:14:00Z" w16du:dateUtc="2024-11-03T17:14:00Z">
              <w:r w:rsidDel="00BB33D1">
                <w:rPr>
                  <w:rFonts w:ascii="Times New Roman" w:hAnsi="Times New Roman" w:cs="Times New Roman"/>
                  <w:sz w:val="24"/>
                  <w:szCs w:val="24"/>
                </w:rPr>
                <w:delText>6365 (92.2)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04D0554" w14:textId="52D5EA02" w:rsidR="00B010D0" w:rsidDel="00BB33D1" w:rsidRDefault="00B010D0" w:rsidP="00DA17B7">
            <w:pPr>
              <w:rPr>
                <w:del w:id="5444" w:author="Mohammad Nayeem Hasan" w:date="2024-11-03T23:14:00Z" w16du:dateUtc="2024-11-03T17:14:00Z"/>
                <w:rFonts w:ascii="Times New Roman" w:hAnsi="Times New Roman" w:cs="Times New Roman"/>
                <w:b/>
                <w:bCs/>
                <w:sz w:val="24"/>
                <w:szCs w:val="24"/>
              </w:rPr>
            </w:pPr>
            <w:del w:id="5445" w:author="Mohammad Nayeem Hasan" w:date="2024-11-03T23:14:00Z" w16du:dateUtc="2024-11-03T17:14:00Z">
              <w:r w:rsidDel="00BB33D1">
                <w:rPr>
                  <w:rFonts w:ascii="Times New Roman" w:hAnsi="Times New Roman" w:cs="Times New Roman"/>
                  <w:b/>
                  <w:bCs/>
                  <w:sz w:val="24"/>
                  <w:szCs w:val="24"/>
                </w:rPr>
                <w:delText>0.001</w:delText>
              </w:r>
            </w:del>
          </w:p>
        </w:tc>
      </w:tr>
      <w:tr w:rsidR="00B010D0" w:rsidDel="00BB33D1" w14:paraId="00F4243A" w14:textId="34ABC3E3" w:rsidTr="00DA17B7">
        <w:trPr>
          <w:trHeight w:val="288"/>
          <w:jc w:val="center"/>
          <w:del w:id="544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9342A82" w14:textId="39CDFF80" w:rsidR="00B010D0" w:rsidDel="00BB33D1" w:rsidRDefault="00B010D0" w:rsidP="00DA17B7">
            <w:pPr>
              <w:rPr>
                <w:del w:id="5447" w:author="Mohammad Nayeem Hasan" w:date="2024-11-03T23:14:00Z" w16du:dateUtc="2024-11-03T17:14:00Z"/>
                <w:rFonts w:ascii="Times New Roman" w:hAnsi="Times New Roman" w:cs="Times New Roman"/>
                <w:sz w:val="24"/>
                <w:szCs w:val="24"/>
              </w:rPr>
            </w:pPr>
            <w:del w:id="5448"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14F7652" w14:textId="6CC81E7C" w:rsidR="00B010D0" w:rsidDel="00BB33D1" w:rsidRDefault="00B010D0" w:rsidP="00DA17B7">
            <w:pPr>
              <w:rPr>
                <w:del w:id="5449" w:author="Mohammad Nayeem Hasan" w:date="2024-11-03T23:14:00Z" w16du:dateUtc="2024-11-03T17:14:00Z"/>
                <w:rFonts w:ascii="Times New Roman" w:hAnsi="Times New Roman" w:cs="Times New Roman"/>
                <w:sz w:val="24"/>
                <w:szCs w:val="24"/>
              </w:rPr>
            </w:pPr>
            <w:del w:id="5450" w:author="Mohammad Nayeem Hasan" w:date="2024-11-03T23:14:00Z" w16du:dateUtc="2024-11-03T17:14:00Z">
              <w:r w:rsidDel="00BB33D1">
                <w:rPr>
                  <w:rFonts w:ascii="Times New Roman" w:hAnsi="Times New Roman" w:cs="Times New Roman"/>
                  <w:sz w:val="24"/>
                  <w:szCs w:val="24"/>
                </w:rPr>
                <w:delText>1076 (6.6)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707B115C" w14:textId="2F54D39A" w:rsidR="00B010D0" w:rsidDel="00BB33D1" w:rsidRDefault="00B010D0" w:rsidP="00DA17B7">
            <w:pPr>
              <w:rPr>
                <w:del w:id="5451" w:author="Mohammad Nayeem Hasan" w:date="2024-11-03T23:14:00Z" w16du:dateUtc="2024-11-03T17:14:00Z"/>
                <w:rFonts w:ascii="Times New Roman" w:hAnsi="Times New Roman" w:cs="Times New Roman"/>
                <w:sz w:val="24"/>
                <w:szCs w:val="24"/>
              </w:rPr>
            </w:pPr>
            <w:del w:id="5452" w:author="Mohammad Nayeem Hasan" w:date="2024-11-03T23:14:00Z" w16du:dateUtc="2024-11-03T17:14:00Z">
              <w:r w:rsidDel="00BB33D1">
                <w:rPr>
                  <w:rFonts w:ascii="Times New Roman" w:hAnsi="Times New Roman" w:cs="Times New Roman"/>
                  <w:sz w:val="24"/>
                  <w:szCs w:val="24"/>
                </w:rPr>
                <w:delText>15123 (93.4)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5F401" w14:textId="64468246" w:rsidR="00B010D0" w:rsidDel="00BB33D1" w:rsidRDefault="00B010D0" w:rsidP="00DA17B7">
            <w:pPr>
              <w:rPr>
                <w:del w:id="5453"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87E8E53" w14:textId="361E98B3" w:rsidR="00B010D0" w:rsidDel="00BB33D1" w:rsidRDefault="00B010D0" w:rsidP="00DA17B7">
            <w:pPr>
              <w:rPr>
                <w:del w:id="5454" w:author="Mohammad Nayeem Hasan" w:date="2024-11-03T23:14:00Z" w16du:dateUtc="2024-11-03T17:14:00Z"/>
                <w:rFonts w:ascii="Times New Roman" w:hAnsi="Times New Roman" w:cs="Times New Roman"/>
                <w:sz w:val="24"/>
                <w:szCs w:val="24"/>
              </w:rPr>
            </w:pPr>
            <w:del w:id="5455" w:author="Mohammad Nayeem Hasan" w:date="2024-11-03T23:14:00Z" w16du:dateUtc="2024-11-03T17:14:00Z">
              <w:r w:rsidDel="00BB33D1">
                <w:rPr>
                  <w:rFonts w:ascii="Times New Roman" w:hAnsi="Times New Roman" w:cs="Times New Roman"/>
                  <w:sz w:val="24"/>
                  <w:szCs w:val="24"/>
                </w:rPr>
                <w:delText>603 (4.2)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A26D654" w14:textId="5440E770" w:rsidR="00B010D0" w:rsidDel="00BB33D1" w:rsidRDefault="00B010D0" w:rsidP="00DA17B7">
            <w:pPr>
              <w:rPr>
                <w:del w:id="5456" w:author="Mohammad Nayeem Hasan" w:date="2024-11-03T23:14:00Z" w16du:dateUtc="2024-11-03T17:14:00Z"/>
                <w:rFonts w:ascii="Times New Roman" w:hAnsi="Times New Roman" w:cs="Times New Roman"/>
                <w:sz w:val="24"/>
                <w:szCs w:val="24"/>
              </w:rPr>
            </w:pPr>
            <w:del w:id="5457" w:author="Mohammad Nayeem Hasan" w:date="2024-11-03T23:14:00Z" w16du:dateUtc="2024-11-03T17:14:00Z">
              <w:r w:rsidDel="00BB33D1">
                <w:rPr>
                  <w:rFonts w:ascii="Times New Roman" w:hAnsi="Times New Roman" w:cs="Times New Roman"/>
                  <w:sz w:val="24"/>
                  <w:szCs w:val="24"/>
                </w:rPr>
                <w:delText>13815 (95.8)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915A0" w14:textId="58FBA966" w:rsidR="00B010D0" w:rsidDel="00BB33D1" w:rsidRDefault="00B010D0" w:rsidP="00DA17B7">
            <w:pPr>
              <w:rPr>
                <w:del w:id="5458"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BF9569" w14:textId="63DE3632" w:rsidR="00B010D0" w:rsidDel="00BB33D1" w:rsidRDefault="00B010D0" w:rsidP="00DA17B7">
            <w:pPr>
              <w:rPr>
                <w:del w:id="5459" w:author="Mohammad Nayeem Hasan" w:date="2024-11-03T23:14:00Z" w16du:dateUtc="2024-11-03T17:14:00Z"/>
                <w:rFonts w:ascii="Times New Roman" w:hAnsi="Times New Roman" w:cs="Times New Roman"/>
                <w:sz w:val="24"/>
                <w:szCs w:val="24"/>
              </w:rPr>
            </w:pPr>
            <w:del w:id="5460" w:author="Mohammad Nayeem Hasan" w:date="2024-11-03T23:14:00Z" w16du:dateUtc="2024-11-03T17:14:00Z">
              <w:r w:rsidDel="00BB33D1">
                <w:rPr>
                  <w:rFonts w:ascii="Times New Roman" w:hAnsi="Times New Roman" w:cs="Times New Roman"/>
                  <w:sz w:val="24"/>
                  <w:szCs w:val="24"/>
                </w:rPr>
                <w:delText>1027 (6.5)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4D3A168" w14:textId="39BD202E" w:rsidR="00B010D0" w:rsidDel="00BB33D1" w:rsidRDefault="00B010D0" w:rsidP="00DA17B7">
            <w:pPr>
              <w:rPr>
                <w:del w:id="5461" w:author="Mohammad Nayeem Hasan" w:date="2024-11-03T23:14:00Z" w16du:dateUtc="2024-11-03T17:14:00Z"/>
                <w:rFonts w:ascii="Times New Roman" w:hAnsi="Times New Roman" w:cs="Times New Roman"/>
                <w:sz w:val="24"/>
                <w:szCs w:val="24"/>
              </w:rPr>
            </w:pPr>
            <w:del w:id="5462" w:author="Mohammad Nayeem Hasan" w:date="2024-11-03T23:14:00Z" w16du:dateUtc="2024-11-03T17:14:00Z">
              <w:r w:rsidDel="00BB33D1">
                <w:rPr>
                  <w:rFonts w:ascii="Times New Roman" w:hAnsi="Times New Roman" w:cs="Times New Roman"/>
                  <w:sz w:val="24"/>
                  <w:szCs w:val="24"/>
                </w:rPr>
                <w:delText>14781 (93.5)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D877" w14:textId="2788582F" w:rsidR="00B010D0" w:rsidDel="00BB33D1" w:rsidRDefault="00B010D0" w:rsidP="00DA17B7">
            <w:pPr>
              <w:rPr>
                <w:del w:id="5463" w:author="Mohammad Nayeem Hasan" w:date="2024-11-03T23:14:00Z" w16du:dateUtc="2024-11-03T17:14:00Z"/>
                <w:rFonts w:ascii="Times New Roman" w:hAnsi="Times New Roman" w:cs="Times New Roman"/>
                <w:b/>
                <w:bCs/>
                <w:sz w:val="24"/>
                <w:szCs w:val="24"/>
              </w:rPr>
            </w:pPr>
          </w:p>
        </w:tc>
      </w:tr>
      <w:tr w:rsidR="00B010D0" w:rsidDel="00BB33D1" w14:paraId="7859CC29" w14:textId="616CB872" w:rsidTr="00DA17B7">
        <w:trPr>
          <w:trHeight w:val="288"/>
          <w:jc w:val="center"/>
          <w:del w:id="5464"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11E7420" w14:textId="17959B1F" w:rsidR="00B010D0" w:rsidDel="00BB33D1" w:rsidRDefault="00B010D0" w:rsidP="00DA17B7">
            <w:pPr>
              <w:rPr>
                <w:del w:id="5465" w:author="Mohammad Nayeem Hasan" w:date="2024-11-03T23:14:00Z" w16du:dateUtc="2024-11-03T17:14:00Z"/>
                <w:rFonts w:ascii="Times New Roman" w:hAnsi="Times New Roman" w:cs="Times New Roman"/>
                <w:sz w:val="24"/>
                <w:szCs w:val="24"/>
              </w:rPr>
            </w:pPr>
            <w:del w:id="5466" w:author="Mohammad Nayeem Hasan" w:date="2024-11-03T23:14:00Z" w16du:dateUtc="2024-11-03T17:14:00Z">
              <w:r w:rsidDel="00BB33D1">
                <w:rPr>
                  <w:rFonts w:ascii="Times New Roman" w:hAnsi="Times New Roman" w:cs="Times New Roman"/>
                  <w:sz w:val="24"/>
                  <w:szCs w:val="24"/>
                </w:rPr>
                <w:delText>Toilet facility type</w:delText>
              </w:r>
            </w:del>
          </w:p>
        </w:tc>
      </w:tr>
      <w:tr w:rsidR="00B010D0" w:rsidDel="00BB33D1" w14:paraId="63BC1077" w14:textId="542BDB3D" w:rsidTr="00DA17B7">
        <w:trPr>
          <w:trHeight w:val="288"/>
          <w:jc w:val="center"/>
          <w:del w:id="546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7FA32C0" w14:textId="725406E2" w:rsidR="00B010D0" w:rsidDel="00BB33D1" w:rsidRDefault="00B010D0" w:rsidP="00DA17B7">
            <w:pPr>
              <w:rPr>
                <w:del w:id="5468" w:author="Mohammad Nayeem Hasan" w:date="2024-11-03T23:14:00Z" w16du:dateUtc="2024-11-03T17:14:00Z"/>
                <w:rFonts w:ascii="Times New Roman" w:hAnsi="Times New Roman" w:cs="Times New Roman"/>
                <w:sz w:val="24"/>
                <w:szCs w:val="24"/>
              </w:rPr>
            </w:pPr>
            <w:del w:id="5469" w:author="Mohammad Nayeem Hasan" w:date="2024-11-03T23:14:00Z" w16du:dateUtc="2024-11-03T17:14:00Z">
              <w:r w:rsidDel="00BB33D1">
                <w:rPr>
                  <w:rFonts w:ascii="Times New Roman" w:hAnsi="Times New Roman" w:cs="Times New Roman"/>
                  <w:sz w:val="24"/>
                  <w:szCs w:val="24"/>
                </w:rPr>
                <w:delText>Improved</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479B68F" w14:textId="35C1E65C" w:rsidR="00B010D0" w:rsidDel="00BB33D1" w:rsidRDefault="00B010D0" w:rsidP="00DA17B7">
            <w:pPr>
              <w:rPr>
                <w:del w:id="5470" w:author="Mohammad Nayeem Hasan" w:date="2024-11-03T23:14:00Z" w16du:dateUtc="2024-11-03T17:14:00Z"/>
                <w:rFonts w:ascii="Times New Roman" w:hAnsi="Times New Roman" w:cs="Times New Roman"/>
                <w:sz w:val="24"/>
                <w:szCs w:val="24"/>
              </w:rPr>
            </w:pPr>
            <w:del w:id="5471" w:author="Mohammad Nayeem Hasan" w:date="2024-11-03T23:14:00Z" w16du:dateUtc="2024-11-03T17:14:00Z">
              <w:r w:rsidDel="00BB33D1">
                <w:rPr>
                  <w:rFonts w:ascii="Times New Roman" w:hAnsi="Times New Roman" w:cs="Times New Roman"/>
                  <w:sz w:val="24"/>
                  <w:szCs w:val="24"/>
                </w:rPr>
                <w:delText>1436 (6.5)</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C5D5861" w14:textId="5E43C609" w:rsidR="00B010D0" w:rsidDel="00BB33D1" w:rsidRDefault="00B010D0" w:rsidP="00DA17B7">
            <w:pPr>
              <w:rPr>
                <w:del w:id="5472" w:author="Mohammad Nayeem Hasan" w:date="2024-11-03T23:14:00Z" w16du:dateUtc="2024-11-03T17:14:00Z"/>
                <w:rFonts w:ascii="Times New Roman" w:hAnsi="Times New Roman" w:cs="Times New Roman"/>
                <w:sz w:val="24"/>
                <w:szCs w:val="24"/>
              </w:rPr>
            </w:pPr>
            <w:del w:id="5473" w:author="Mohammad Nayeem Hasan" w:date="2024-11-03T23:14:00Z" w16du:dateUtc="2024-11-03T17:14:00Z">
              <w:r w:rsidDel="00BB33D1">
                <w:rPr>
                  <w:rFonts w:ascii="Times New Roman" w:hAnsi="Times New Roman" w:cs="Times New Roman"/>
                  <w:sz w:val="24"/>
                  <w:szCs w:val="24"/>
                </w:rPr>
                <w:delText>20646 (93.5)</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4143F33" w14:textId="5429BE92" w:rsidR="00B010D0" w:rsidDel="00BB33D1" w:rsidRDefault="00B010D0" w:rsidP="00DA17B7">
            <w:pPr>
              <w:rPr>
                <w:del w:id="5474" w:author="Mohammad Nayeem Hasan" w:date="2024-11-03T23:14:00Z" w16du:dateUtc="2024-11-03T17:14:00Z"/>
                <w:rFonts w:ascii="Times New Roman" w:hAnsi="Times New Roman" w:cs="Times New Roman"/>
                <w:b/>
                <w:bCs/>
                <w:sz w:val="24"/>
                <w:szCs w:val="24"/>
              </w:rPr>
            </w:pPr>
            <w:del w:id="5475"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7C9900C" w14:textId="4973C6E1" w:rsidR="00B010D0" w:rsidDel="00BB33D1" w:rsidRDefault="00B010D0" w:rsidP="00DA17B7">
            <w:pPr>
              <w:rPr>
                <w:del w:id="5476" w:author="Mohammad Nayeem Hasan" w:date="2024-11-03T23:14:00Z" w16du:dateUtc="2024-11-03T17:14:00Z"/>
                <w:rFonts w:ascii="Times New Roman" w:hAnsi="Times New Roman" w:cs="Times New Roman"/>
                <w:sz w:val="24"/>
                <w:szCs w:val="24"/>
              </w:rPr>
            </w:pPr>
            <w:del w:id="5477" w:author="Mohammad Nayeem Hasan" w:date="2024-11-03T23:14:00Z" w16du:dateUtc="2024-11-03T17:14:00Z">
              <w:r w:rsidDel="00BB33D1">
                <w:rPr>
                  <w:rFonts w:ascii="Times New Roman" w:hAnsi="Times New Roman" w:cs="Times New Roman"/>
                  <w:sz w:val="24"/>
                  <w:szCs w:val="24"/>
                </w:rPr>
                <w:delText>758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AA7F467" w14:textId="456B6E22" w:rsidR="00B010D0" w:rsidDel="00BB33D1" w:rsidRDefault="00B010D0" w:rsidP="00DA17B7">
            <w:pPr>
              <w:rPr>
                <w:del w:id="5478" w:author="Mohammad Nayeem Hasan" w:date="2024-11-03T23:14:00Z" w16du:dateUtc="2024-11-03T17:14:00Z"/>
                <w:rFonts w:ascii="Times New Roman" w:hAnsi="Times New Roman" w:cs="Times New Roman"/>
                <w:sz w:val="24"/>
                <w:szCs w:val="24"/>
              </w:rPr>
            </w:pPr>
            <w:del w:id="5479" w:author="Mohammad Nayeem Hasan" w:date="2024-11-03T23:14:00Z" w16du:dateUtc="2024-11-03T17:14:00Z">
              <w:r w:rsidDel="00BB33D1">
                <w:rPr>
                  <w:rFonts w:ascii="Times New Roman" w:hAnsi="Times New Roman" w:cs="Times New Roman"/>
                  <w:sz w:val="24"/>
                  <w:szCs w:val="24"/>
                </w:rPr>
                <w:delText>18343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57D74E" w14:textId="7ECC6931" w:rsidR="00B010D0" w:rsidDel="00BB33D1" w:rsidRDefault="00B010D0" w:rsidP="00DA17B7">
            <w:pPr>
              <w:rPr>
                <w:del w:id="5480" w:author="Mohammad Nayeem Hasan" w:date="2024-11-03T23:14:00Z" w16du:dateUtc="2024-11-03T17:14:00Z"/>
                <w:rFonts w:ascii="Times New Roman" w:hAnsi="Times New Roman" w:cs="Times New Roman"/>
                <w:sz w:val="24"/>
                <w:szCs w:val="24"/>
              </w:rPr>
            </w:pPr>
            <w:del w:id="5481" w:author="Mohammad Nayeem Hasan" w:date="2024-11-03T23:14:00Z" w16du:dateUtc="2024-11-03T17:14:00Z">
              <w:r w:rsidDel="00BB33D1">
                <w:rPr>
                  <w:rFonts w:ascii="Times New Roman" w:hAnsi="Times New Roman" w:cs="Times New Roman"/>
                  <w:sz w:val="24"/>
                  <w:szCs w:val="24"/>
                </w:rPr>
                <w:delText>0.868</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CEB948B" w14:textId="462B199C" w:rsidR="00B010D0" w:rsidDel="00BB33D1" w:rsidRDefault="00B010D0" w:rsidP="00DA17B7">
            <w:pPr>
              <w:rPr>
                <w:del w:id="5482" w:author="Mohammad Nayeem Hasan" w:date="2024-11-03T23:14:00Z" w16du:dateUtc="2024-11-03T17:14:00Z"/>
                <w:rFonts w:ascii="Times New Roman" w:hAnsi="Times New Roman" w:cs="Times New Roman"/>
                <w:sz w:val="24"/>
                <w:szCs w:val="24"/>
              </w:rPr>
            </w:pPr>
            <w:del w:id="5483" w:author="Mohammad Nayeem Hasan" w:date="2024-11-03T23:14:00Z" w16du:dateUtc="2024-11-03T17:14:00Z">
              <w:r w:rsidDel="00BB33D1">
                <w:rPr>
                  <w:rFonts w:ascii="Times New Roman" w:hAnsi="Times New Roman" w:cs="Times New Roman"/>
                  <w:sz w:val="24"/>
                  <w:szCs w:val="24"/>
                </w:rPr>
                <w:delText>1491 (6.8)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4AE5DBC" w14:textId="67D82146" w:rsidR="00B010D0" w:rsidDel="00BB33D1" w:rsidRDefault="00B010D0" w:rsidP="00DA17B7">
            <w:pPr>
              <w:rPr>
                <w:del w:id="5484" w:author="Mohammad Nayeem Hasan" w:date="2024-11-03T23:14:00Z" w16du:dateUtc="2024-11-03T17:14:00Z"/>
                <w:rFonts w:ascii="Times New Roman" w:hAnsi="Times New Roman" w:cs="Times New Roman"/>
                <w:sz w:val="24"/>
                <w:szCs w:val="24"/>
              </w:rPr>
            </w:pPr>
            <w:del w:id="5485" w:author="Mohammad Nayeem Hasan" w:date="2024-11-03T23:14:00Z" w16du:dateUtc="2024-11-03T17:14:00Z">
              <w:r w:rsidDel="00BB33D1">
                <w:rPr>
                  <w:rFonts w:ascii="Times New Roman" w:hAnsi="Times New Roman" w:cs="Times New Roman"/>
                  <w:sz w:val="24"/>
                  <w:szCs w:val="24"/>
                </w:rPr>
                <w:delText>20531 (93.2)</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4EA27C" w14:textId="2209270D" w:rsidR="00B010D0" w:rsidDel="00BB33D1" w:rsidRDefault="00B010D0" w:rsidP="00DA17B7">
            <w:pPr>
              <w:rPr>
                <w:del w:id="5486" w:author="Mohammad Nayeem Hasan" w:date="2024-11-03T23:14:00Z" w16du:dateUtc="2024-11-03T17:14:00Z"/>
                <w:rFonts w:ascii="Times New Roman" w:hAnsi="Times New Roman" w:cs="Times New Roman"/>
                <w:b/>
                <w:bCs/>
                <w:sz w:val="24"/>
                <w:szCs w:val="24"/>
              </w:rPr>
            </w:pPr>
            <w:del w:id="5487" w:author="Mohammad Nayeem Hasan" w:date="2024-11-03T23:14:00Z" w16du:dateUtc="2024-11-03T17:14:00Z">
              <w:r w:rsidDel="00BB33D1">
                <w:rPr>
                  <w:rFonts w:ascii="Times New Roman" w:hAnsi="Times New Roman" w:cs="Times New Roman"/>
                  <w:b/>
                  <w:bCs/>
                  <w:sz w:val="24"/>
                  <w:szCs w:val="24"/>
                </w:rPr>
                <w:delText>0.001</w:delText>
              </w:r>
            </w:del>
          </w:p>
        </w:tc>
      </w:tr>
      <w:tr w:rsidR="00B010D0" w:rsidDel="00BB33D1" w14:paraId="5812A430" w14:textId="6B28678B" w:rsidTr="00DA17B7">
        <w:trPr>
          <w:trHeight w:val="288"/>
          <w:jc w:val="center"/>
          <w:del w:id="548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0D07F85" w14:textId="1296E245" w:rsidR="00B010D0" w:rsidDel="00BB33D1" w:rsidRDefault="00B010D0" w:rsidP="00DA17B7">
            <w:pPr>
              <w:rPr>
                <w:del w:id="5489" w:author="Mohammad Nayeem Hasan" w:date="2024-11-03T23:14:00Z" w16du:dateUtc="2024-11-03T17:14:00Z"/>
                <w:rFonts w:ascii="Times New Roman" w:hAnsi="Times New Roman" w:cs="Times New Roman"/>
                <w:sz w:val="24"/>
                <w:szCs w:val="24"/>
              </w:rPr>
            </w:pPr>
            <w:del w:id="5490" w:author="Mohammad Nayeem Hasan" w:date="2024-11-03T23:14:00Z" w16du:dateUtc="2024-11-03T17:14:00Z">
              <w:r w:rsidDel="00BB33D1">
                <w:rPr>
                  <w:rFonts w:ascii="Times New Roman" w:hAnsi="Times New Roman" w:cs="Times New Roman"/>
                  <w:sz w:val="24"/>
                  <w:szCs w:val="24"/>
                </w:rPr>
                <w:delText>Non-improved</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9B8F4D3" w14:textId="795659C7" w:rsidR="00B010D0" w:rsidDel="00BB33D1" w:rsidRDefault="00B010D0" w:rsidP="00DA17B7">
            <w:pPr>
              <w:rPr>
                <w:del w:id="5491" w:author="Mohammad Nayeem Hasan" w:date="2024-11-03T23:14:00Z" w16du:dateUtc="2024-11-03T17:14:00Z"/>
                <w:rFonts w:ascii="Times New Roman" w:hAnsi="Times New Roman" w:cs="Times New Roman"/>
                <w:sz w:val="24"/>
                <w:szCs w:val="24"/>
              </w:rPr>
            </w:pPr>
            <w:del w:id="5492" w:author="Mohammad Nayeem Hasan" w:date="2024-11-03T23:14:00Z" w16du:dateUtc="2024-11-03T17:14:00Z">
              <w:r w:rsidDel="00BB33D1">
                <w:rPr>
                  <w:rFonts w:ascii="Times New Roman" w:hAnsi="Times New Roman" w:cs="Times New Roman"/>
                  <w:sz w:val="24"/>
                  <w:szCs w:val="24"/>
                </w:rPr>
                <w:delText>814 (8.7)</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6794FE85" w14:textId="3E6F7AEC" w:rsidR="00B010D0" w:rsidDel="00BB33D1" w:rsidRDefault="00B010D0" w:rsidP="00DA17B7">
            <w:pPr>
              <w:rPr>
                <w:del w:id="5493" w:author="Mohammad Nayeem Hasan" w:date="2024-11-03T23:14:00Z" w16du:dateUtc="2024-11-03T17:14:00Z"/>
                <w:rFonts w:ascii="Times New Roman" w:hAnsi="Times New Roman" w:cs="Times New Roman"/>
                <w:sz w:val="24"/>
                <w:szCs w:val="24"/>
              </w:rPr>
            </w:pPr>
            <w:del w:id="5494" w:author="Mohammad Nayeem Hasan" w:date="2024-11-03T23:14:00Z" w16du:dateUtc="2024-11-03T17:14:00Z">
              <w:r w:rsidDel="00BB33D1">
                <w:rPr>
                  <w:rFonts w:ascii="Times New Roman" w:hAnsi="Times New Roman" w:cs="Times New Roman"/>
                  <w:sz w:val="24"/>
                  <w:szCs w:val="24"/>
                </w:rPr>
                <w:delText>8597 (91.4)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5132D" w14:textId="55CB9749" w:rsidR="00B010D0" w:rsidDel="00BB33D1" w:rsidRDefault="00B010D0" w:rsidP="00DA17B7">
            <w:pPr>
              <w:rPr>
                <w:del w:id="5495"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ED7D8A" w14:textId="50EF967F" w:rsidR="00B010D0" w:rsidDel="00BB33D1" w:rsidRDefault="00B010D0" w:rsidP="00DA17B7">
            <w:pPr>
              <w:rPr>
                <w:del w:id="5496" w:author="Mohammad Nayeem Hasan" w:date="2024-11-03T23:14:00Z" w16du:dateUtc="2024-11-03T17:14:00Z"/>
                <w:rFonts w:ascii="Times New Roman" w:hAnsi="Times New Roman" w:cs="Times New Roman"/>
                <w:sz w:val="24"/>
                <w:szCs w:val="24"/>
              </w:rPr>
            </w:pPr>
            <w:del w:id="5497" w:author="Mohammad Nayeem Hasan" w:date="2024-11-03T23:14:00Z" w16du:dateUtc="2024-11-03T17:14:00Z">
              <w:r w:rsidDel="00BB33D1">
                <w:rPr>
                  <w:rFonts w:ascii="Times New Roman" w:hAnsi="Times New Roman" w:cs="Times New Roman"/>
                  <w:sz w:val="24"/>
                  <w:szCs w:val="24"/>
                </w:rPr>
                <w:delText>31 (4.1)</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6F5E8F5" w14:textId="09528822" w:rsidR="00B010D0" w:rsidDel="00BB33D1" w:rsidRDefault="00B010D0" w:rsidP="00DA17B7">
            <w:pPr>
              <w:rPr>
                <w:del w:id="5498" w:author="Mohammad Nayeem Hasan" w:date="2024-11-03T23:14:00Z" w16du:dateUtc="2024-11-03T17:14:00Z"/>
                <w:rFonts w:ascii="Times New Roman" w:hAnsi="Times New Roman" w:cs="Times New Roman"/>
                <w:sz w:val="24"/>
                <w:szCs w:val="24"/>
              </w:rPr>
            </w:pPr>
            <w:del w:id="5499" w:author="Mohammad Nayeem Hasan" w:date="2024-11-03T23:14:00Z" w16du:dateUtc="2024-11-03T17:14:00Z">
              <w:r w:rsidDel="00BB33D1">
                <w:rPr>
                  <w:rFonts w:ascii="Times New Roman" w:hAnsi="Times New Roman" w:cs="Times New Roman"/>
                  <w:sz w:val="24"/>
                  <w:szCs w:val="24"/>
                </w:rPr>
                <w:delText>729 (95.9)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F6BFF7" w14:textId="3E3D3B52" w:rsidR="00B010D0" w:rsidDel="00BB33D1" w:rsidRDefault="00B010D0" w:rsidP="00DA17B7">
            <w:pPr>
              <w:rPr>
                <w:del w:id="550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2F5313" w14:textId="45D31F65" w:rsidR="00B010D0" w:rsidDel="00BB33D1" w:rsidRDefault="00B010D0" w:rsidP="00DA17B7">
            <w:pPr>
              <w:rPr>
                <w:del w:id="5501" w:author="Mohammad Nayeem Hasan" w:date="2024-11-03T23:14:00Z" w16du:dateUtc="2024-11-03T17:14:00Z"/>
                <w:rFonts w:ascii="Times New Roman" w:hAnsi="Times New Roman" w:cs="Times New Roman"/>
                <w:sz w:val="24"/>
                <w:szCs w:val="24"/>
              </w:rPr>
            </w:pPr>
            <w:del w:id="5502" w:author="Mohammad Nayeem Hasan" w:date="2024-11-03T23:14:00Z" w16du:dateUtc="2024-11-03T17:14:00Z">
              <w:r w:rsidDel="00BB33D1">
                <w:rPr>
                  <w:rFonts w:ascii="Times New Roman" w:hAnsi="Times New Roman" w:cs="Times New Roman"/>
                  <w:sz w:val="24"/>
                  <w:szCs w:val="24"/>
                </w:rPr>
                <w:delText>104 (9.8)</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592F2EB" w14:textId="6B7A0BAC" w:rsidR="00B010D0" w:rsidDel="00BB33D1" w:rsidRDefault="00B010D0" w:rsidP="00DA17B7">
            <w:pPr>
              <w:rPr>
                <w:del w:id="5503" w:author="Mohammad Nayeem Hasan" w:date="2024-11-03T23:14:00Z" w16du:dateUtc="2024-11-03T17:14:00Z"/>
                <w:rFonts w:ascii="Times New Roman" w:hAnsi="Times New Roman" w:cs="Times New Roman"/>
                <w:sz w:val="24"/>
                <w:szCs w:val="24"/>
              </w:rPr>
            </w:pPr>
            <w:del w:id="5504" w:author="Mohammad Nayeem Hasan" w:date="2024-11-03T23:14:00Z" w16du:dateUtc="2024-11-03T17:14:00Z">
              <w:r w:rsidDel="00BB33D1">
                <w:rPr>
                  <w:rFonts w:ascii="Times New Roman" w:hAnsi="Times New Roman" w:cs="Times New Roman"/>
                  <w:sz w:val="24"/>
                  <w:szCs w:val="24"/>
                </w:rPr>
                <w:delText>958 (90.2)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DF452" w14:textId="441EC2EA" w:rsidR="00B010D0" w:rsidDel="00BB33D1" w:rsidRDefault="00B010D0" w:rsidP="00DA17B7">
            <w:pPr>
              <w:rPr>
                <w:del w:id="5505" w:author="Mohammad Nayeem Hasan" w:date="2024-11-03T23:14:00Z" w16du:dateUtc="2024-11-03T17:14:00Z"/>
                <w:rFonts w:ascii="Times New Roman" w:hAnsi="Times New Roman" w:cs="Times New Roman"/>
                <w:b/>
                <w:bCs/>
                <w:sz w:val="24"/>
                <w:szCs w:val="24"/>
              </w:rPr>
            </w:pPr>
          </w:p>
        </w:tc>
      </w:tr>
      <w:tr w:rsidR="00B010D0" w:rsidDel="00BB33D1" w14:paraId="2FFA8C77" w14:textId="1548B6F1" w:rsidTr="00DA17B7">
        <w:trPr>
          <w:trHeight w:val="288"/>
          <w:jc w:val="center"/>
          <w:del w:id="5506"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E319A55" w14:textId="07AD0FED" w:rsidR="00B010D0" w:rsidDel="00BB33D1" w:rsidRDefault="00B010D0" w:rsidP="00DA17B7">
            <w:pPr>
              <w:rPr>
                <w:del w:id="5507" w:author="Mohammad Nayeem Hasan" w:date="2024-11-03T23:14:00Z" w16du:dateUtc="2024-11-03T17:14:00Z"/>
                <w:rFonts w:ascii="Times New Roman" w:hAnsi="Times New Roman" w:cs="Times New Roman"/>
                <w:sz w:val="24"/>
                <w:szCs w:val="24"/>
              </w:rPr>
            </w:pPr>
            <w:del w:id="5508" w:author="Mohammad Nayeem Hasan" w:date="2024-11-03T23:14:00Z" w16du:dateUtc="2024-11-03T17:14:00Z">
              <w:r w:rsidDel="00BB33D1">
                <w:rPr>
                  <w:rFonts w:ascii="Times New Roman" w:hAnsi="Times New Roman" w:cs="Times New Roman"/>
                  <w:sz w:val="24"/>
                  <w:szCs w:val="24"/>
                </w:rPr>
                <w:delText xml:space="preserve">Salt </w:delText>
              </w:r>
            </w:del>
            <w:del w:id="5509" w:author="Mohammad Nayeem Hasan" w:date="2024-11-03T21:56:00Z" w16du:dateUtc="2024-11-03T15:56:00Z">
              <w:r w:rsidDel="00CA62EC">
                <w:rPr>
                  <w:rFonts w:ascii="Times New Roman" w:hAnsi="Times New Roman" w:cs="Times New Roman"/>
                  <w:sz w:val="24"/>
                  <w:szCs w:val="24"/>
                </w:rPr>
                <w:delText>I</w:delText>
              </w:r>
            </w:del>
            <w:del w:id="5510" w:author="Mohammad Nayeem Hasan" w:date="2024-11-03T23:14:00Z" w16du:dateUtc="2024-11-03T17:14:00Z">
              <w:r w:rsidDel="00BB33D1">
                <w:rPr>
                  <w:rFonts w:ascii="Times New Roman" w:hAnsi="Times New Roman" w:cs="Times New Roman"/>
                  <w:sz w:val="24"/>
                  <w:szCs w:val="24"/>
                </w:rPr>
                <w:delText>odization</w:delText>
              </w:r>
            </w:del>
          </w:p>
        </w:tc>
      </w:tr>
      <w:tr w:rsidR="00B010D0" w:rsidDel="00BB33D1" w14:paraId="5C95DFF6" w14:textId="1DA0CCAB" w:rsidTr="00DA17B7">
        <w:trPr>
          <w:trHeight w:val="288"/>
          <w:jc w:val="center"/>
          <w:del w:id="551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39EB860D" w14:textId="67E04140" w:rsidR="00B010D0" w:rsidDel="00BB33D1" w:rsidRDefault="00B010D0" w:rsidP="00DA17B7">
            <w:pPr>
              <w:rPr>
                <w:del w:id="5512" w:author="Mohammad Nayeem Hasan" w:date="2024-11-03T23:14:00Z" w16du:dateUtc="2024-11-03T17:14:00Z"/>
                <w:rFonts w:ascii="Times New Roman" w:hAnsi="Times New Roman" w:cs="Times New Roman"/>
                <w:sz w:val="24"/>
                <w:szCs w:val="24"/>
              </w:rPr>
            </w:pPr>
            <w:del w:id="5513"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B826BE1" w14:textId="66D38597" w:rsidR="00B010D0" w:rsidDel="00BB33D1" w:rsidRDefault="00B010D0" w:rsidP="00DA17B7">
            <w:pPr>
              <w:rPr>
                <w:del w:id="5514" w:author="Mohammad Nayeem Hasan" w:date="2024-11-03T23:14:00Z" w16du:dateUtc="2024-11-03T17:14:00Z"/>
                <w:rFonts w:ascii="Times New Roman" w:hAnsi="Times New Roman" w:cs="Times New Roman"/>
                <w:sz w:val="24"/>
                <w:szCs w:val="24"/>
              </w:rPr>
            </w:pPr>
            <w:del w:id="5515" w:author="Mohammad Nayeem Hasan" w:date="2024-11-03T23:14:00Z" w16du:dateUtc="2024-11-03T17:14:00Z">
              <w:r w:rsidDel="00BB33D1">
                <w:rPr>
                  <w:rFonts w:ascii="Times New Roman" w:hAnsi="Times New Roman" w:cs="Times New Roman"/>
                  <w:sz w:val="24"/>
                  <w:szCs w:val="24"/>
                </w:rPr>
                <w:delText>1803 (6.9)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75715154" w14:textId="6141FA16" w:rsidR="00B010D0" w:rsidDel="00BB33D1" w:rsidRDefault="00B010D0" w:rsidP="00DA17B7">
            <w:pPr>
              <w:rPr>
                <w:del w:id="5516" w:author="Mohammad Nayeem Hasan" w:date="2024-11-03T23:14:00Z" w16du:dateUtc="2024-11-03T17:14:00Z"/>
                <w:rFonts w:ascii="Times New Roman" w:hAnsi="Times New Roman" w:cs="Times New Roman"/>
                <w:sz w:val="24"/>
                <w:szCs w:val="24"/>
              </w:rPr>
            </w:pPr>
            <w:del w:id="5517" w:author="Mohammad Nayeem Hasan" w:date="2024-11-03T23:14:00Z" w16du:dateUtc="2024-11-03T17:14:00Z">
              <w:r w:rsidDel="00BB33D1">
                <w:rPr>
                  <w:rFonts w:ascii="Times New Roman" w:hAnsi="Times New Roman" w:cs="Times New Roman"/>
                  <w:sz w:val="24"/>
                  <w:szCs w:val="24"/>
                </w:rPr>
                <w:delText>24430 (93.1)</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74A055F" w14:textId="6EA52F83" w:rsidR="00B010D0" w:rsidDel="00BB33D1" w:rsidRDefault="00B010D0" w:rsidP="00DA17B7">
            <w:pPr>
              <w:rPr>
                <w:del w:id="5518" w:author="Mohammad Nayeem Hasan" w:date="2024-11-03T23:14:00Z" w16du:dateUtc="2024-11-03T17:14:00Z"/>
                <w:rFonts w:ascii="Times New Roman" w:hAnsi="Times New Roman" w:cs="Times New Roman"/>
                <w:b/>
                <w:bCs/>
                <w:sz w:val="24"/>
                <w:szCs w:val="24"/>
              </w:rPr>
            </w:pPr>
            <w:del w:id="5519" w:author="Mohammad Nayeem Hasan" w:date="2024-11-03T23:14:00Z" w16du:dateUtc="2024-11-03T17:14:00Z">
              <w:r w:rsidDel="00BB33D1">
                <w:rPr>
                  <w:rFonts w:ascii="Times New Roman" w:hAnsi="Times New Roman" w:cs="Times New Roman"/>
                  <w:b/>
                  <w:bCs/>
                  <w:sz w:val="24"/>
                  <w:szCs w:val="24"/>
                </w:rPr>
                <w:delText>&lt;0.001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0DBCB8C0" w14:textId="31BB2838" w:rsidR="00B010D0" w:rsidDel="00BB33D1" w:rsidRDefault="00B010D0" w:rsidP="00DA17B7">
            <w:pPr>
              <w:rPr>
                <w:del w:id="5520" w:author="Mohammad Nayeem Hasan" w:date="2024-11-03T23:14:00Z" w16du:dateUtc="2024-11-03T17:14:00Z"/>
                <w:rFonts w:ascii="Times New Roman" w:hAnsi="Times New Roman" w:cs="Times New Roman"/>
                <w:sz w:val="24"/>
                <w:szCs w:val="24"/>
              </w:rPr>
            </w:pPr>
            <w:del w:id="5521" w:author="Mohammad Nayeem Hasan" w:date="2024-11-03T23:14:00Z" w16du:dateUtc="2024-11-03T17:14:00Z">
              <w:r w:rsidDel="00BB33D1">
                <w:rPr>
                  <w:rFonts w:ascii="Times New Roman" w:hAnsi="Times New Roman" w:cs="Times New Roman"/>
                  <w:sz w:val="24"/>
                  <w:szCs w:val="24"/>
                </w:rPr>
                <w:delText>591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C0849CF" w14:textId="28127AEA" w:rsidR="00B010D0" w:rsidDel="00BB33D1" w:rsidRDefault="00B010D0" w:rsidP="00DA17B7">
            <w:pPr>
              <w:rPr>
                <w:del w:id="5522" w:author="Mohammad Nayeem Hasan" w:date="2024-11-03T23:14:00Z" w16du:dateUtc="2024-11-03T17:14:00Z"/>
                <w:rFonts w:ascii="Times New Roman" w:hAnsi="Times New Roman" w:cs="Times New Roman"/>
                <w:sz w:val="24"/>
                <w:szCs w:val="24"/>
              </w:rPr>
            </w:pPr>
            <w:del w:id="5523" w:author="Mohammad Nayeem Hasan" w:date="2024-11-03T23:14:00Z" w16du:dateUtc="2024-11-03T17:14:00Z">
              <w:r w:rsidDel="00BB33D1">
                <w:rPr>
                  <w:rFonts w:ascii="Times New Roman" w:hAnsi="Times New Roman" w:cs="Times New Roman"/>
                  <w:sz w:val="24"/>
                  <w:szCs w:val="24"/>
                </w:rPr>
                <w:delText>14067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5045C8D" w14:textId="358C890B" w:rsidR="00B010D0" w:rsidDel="00BB33D1" w:rsidRDefault="00B010D0" w:rsidP="00DA17B7">
            <w:pPr>
              <w:rPr>
                <w:del w:id="5524" w:author="Mohammad Nayeem Hasan" w:date="2024-11-03T23:14:00Z" w16du:dateUtc="2024-11-03T17:14:00Z"/>
                <w:rFonts w:ascii="Times New Roman" w:hAnsi="Times New Roman" w:cs="Times New Roman"/>
                <w:sz w:val="24"/>
                <w:szCs w:val="24"/>
              </w:rPr>
            </w:pPr>
            <w:del w:id="5525" w:author="Mohammad Nayeem Hasan" w:date="2024-11-03T23:14:00Z" w16du:dateUtc="2024-11-03T17:14:00Z">
              <w:r w:rsidDel="00BB33D1">
                <w:rPr>
                  <w:rFonts w:ascii="Times New Roman" w:hAnsi="Times New Roman" w:cs="Times New Roman"/>
                  <w:sz w:val="24"/>
                  <w:szCs w:val="24"/>
                </w:rPr>
                <w:delText>0.601</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135F323E" w14:textId="19C7976B" w:rsidR="00B010D0" w:rsidDel="00BB33D1" w:rsidRDefault="00B010D0" w:rsidP="00DA17B7">
            <w:pPr>
              <w:rPr>
                <w:del w:id="5526" w:author="Mohammad Nayeem Hasan" w:date="2024-11-03T23:14:00Z" w16du:dateUtc="2024-11-03T17:14:00Z"/>
                <w:rFonts w:ascii="Times New Roman" w:hAnsi="Times New Roman" w:cs="Times New Roman"/>
                <w:sz w:val="24"/>
                <w:szCs w:val="24"/>
              </w:rPr>
            </w:pPr>
            <w:del w:id="5527" w:author="Mohammad Nayeem Hasan" w:date="2024-11-03T23:14:00Z" w16du:dateUtc="2024-11-03T17:14:00Z">
              <w:r w:rsidDel="00BB33D1">
                <w:rPr>
                  <w:rFonts w:ascii="Times New Roman" w:hAnsi="Times New Roman" w:cs="Times New Roman"/>
                  <w:sz w:val="24"/>
                  <w:szCs w:val="24"/>
                </w:rPr>
                <w:delText>1141 (6.6)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6171DA9" w14:textId="449D6F31" w:rsidR="00B010D0" w:rsidDel="00BB33D1" w:rsidRDefault="00B010D0" w:rsidP="00DA17B7">
            <w:pPr>
              <w:rPr>
                <w:del w:id="5528" w:author="Mohammad Nayeem Hasan" w:date="2024-11-03T23:14:00Z" w16du:dateUtc="2024-11-03T17:14:00Z"/>
                <w:rFonts w:ascii="Times New Roman" w:hAnsi="Times New Roman" w:cs="Times New Roman"/>
                <w:sz w:val="24"/>
                <w:szCs w:val="24"/>
              </w:rPr>
            </w:pPr>
            <w:del w:id="5529" w:author="Mohammad Nayeem Hasan" w:date="2024-11-03T23:14:00Z" w16du:dateUtc="2024-11-03T17:14:00Z">
              <w:r w:rsidDel="00BB33D1">
                <w:rPr>
                  <w:rFonts w:ascii="Times New Roman" w:hAnsi="Times New Roman" w:cs="Times New Roman"/>
                  <w:sz w:val="24"/>
                  <w:szCs w:val="24"/>
                </w:rPr>
                <w:delText>16239 (93.4)</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FD9AB84" w14:textId="5A5C2FC0" w:rsidR="00B010D0" w:rsidDel="00BB33D1" w:rsidRDefault="00B010D0" w:rsidP="00DA17B7">
            <w:pPr>
              <w:rPr>
                <w:del w:id="5530" w:author="Mohammad Nayeem Hasan" w:date="2024-11-03T23:14:00Z" w16du:dateUtc="2024-11-03T17:14:00Z"/>
                <w:rFonts w:ascii="Times New Roman" w:hAnsi="Times New Roman" w:cs="Times New Roman"/>
                <w:b/>
                <w:bCs/>
                <w:sz w:val="24"/>
                <w:szCs w:val="24"/>
              </w:rPr>
            </w:pPr>
            <w:del w:id="5531" w:author="Mohammad Nayeem Hasan" w:date="2024-11-03T23:14:00Z" w16du:dateUtc="2024-11-03T17:14:00Z">
              <w:r w:rsidDel="00BB33D1">
                <w:rPr>
                  <w:rFonts w:ascii="Times New Roman" w:hAnsi="Times New Roman" w:cs="Times New Roman"/>
                  <w:b/>
                  <w:bCs/>
                  <w:sz w:val="24"/>
                  <w:szCs w:val="24"/>
                </w:rPr>
                <w:delText>0.002</w:delText>
              </w:r>
            </w:del>
          </w:p>
        </w:tc>
      </w:tr>
      <w:tr w:rsidR="00B010D0" w:rsidDel="00BB33D1" w14:paraId="51815A46" w14:textId="01C7F85A" w:rsidTr="00DA17B7">
        <w:trPr>
          <w:trHeight w:val="288"/>
          <w:jc w:val="center"/>
          <w:del w:id="553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7CBDC7B1" w14:textId="563B3262" w:rsidR="00B010D0" w:rsidDel="00BB33D1" w:rsidRDefault="00B010D0" w:rsidP="00DA17B7">
            <w:pPr>
              <w:rPr>
                <w:del w:id="5533" w:author="Mohammad Nayeem Hasan" w:date="2024-11-03T23:14:00Z" w16du:dateUtc="2024-11-03T17:14:00Z"/>
                <w:rFonts w:ascii="Times New Roman" w:hAnsi="Times New Roman" w:cs="Times New Roman"/>
                <w:sz w:val="24"/>
                <w:szCs w:val="24"/>
              </w:rPr>
            </w:pPr>
            <w:del w:id="5534"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7A2BDA6" w14:textId="4165A163" w:rsidR="00B010D0" w:rsidDel="00BB33D1" w:rsidRDefault="00B010D0" w:rsidP="00DA17B7">
            <w:pPr>
              <w:rPr>
                <w:del w:id="5535" w:author="Mohammad Nayeem Hasan" w:date="2024-11-03T23:14:00Z" w16du:dateUtc="2024-11-03T17:14:00Z"/>
                <w:rFonts w:ascii="Times New Roman" w:hAnsi="Times New Roman" w:cs="Times New Roman"/>
                <w:sz w:val="24"/>
                <w:szCs w:val="24"/>
              </w:rPr>
            </w:pPr>
            <w:del w:id="5536" w:author="Mohammad Nayeem Hasan" w:date="2024-11-03T23:14:00Z" w16du:dateUtc="2024-11-03T17:14:00Z">
              <w:r w:rsidDel="00BB33D1">
                <w:rPr>
                  <w:rFonts w:ascii="Times New Roman" w:hAnsi="Times New Roman" w:cs="Times New Roman"/>
                  <w:sz w:val="24"/>
                  <w:szCs w:val="24"/>
                </w:rPr>
                <w:delText>449 (8.6)</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95255F5" w14:textId="0E475EBF" w:rsidR="00B010D0" w:rsidDel="00BB33D1" w:rsidRDefault="00B010D0" w:rsidP="00DA17B7">
            <w:pPr>
              <w:rPr>
                <w:del w:id="5537" w:author="Mohammad Nayeem Hasan" w:date="2024-11-03T23:14:00Z" w16du:dateUtc="2024-11-03T17:14:00Z"/>
                <w:rFonts w:ascii="Times New Roman" w:hAnsi="Times New Roman" w:cs="Times New Roman"/>
                <w:sz w:val="24"/>
                <w:szCs w:val="24"/>
              </w:rPr>
            </w:pPr>
            <w:del w:id="5538" w:author="Mohammad Nayeem Hasan" w:date="2024-11-03T23:14:00Z" w16du:dateUtc="2024-11-03T17:14:00Z">
              <w:r w:rsidDel="00BB33D1">
                <w:rPr>
                  <w:rFonts w:ascii="Times New Roman" w:hAnsi="Times New Roman" w:cs="Times New Roman"/>
                  <w:sz w:val="24"/>
                  <w:szCs w:val="24"/>
                </w:rPr>
                <w:delText>4793 (91.4)</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86AE0" w14:textId="630A7E1B" w:rsidR="00B010D0" w:rsidDel="00BB33D1" w:rsidRDefault="00B010D0" w:rsidP="00DA17B7">
            <w:pPr>
              <w:rPr>
                <w:del w:id="553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BE8E92B" w14:textId="796C8FBD" w:rsidR="00B010D0" w:rsidDel="00BB33D1" w:rsidRDefault="00B010D0" w:rsidP="00DA17B7">
            <w:pPr>
              <w:rPr>
                <w:del w:id="5540" w:author="Mohammad Nayeem Hasan" w:date="2024-11-03T23:14:00Z" w16du:dateUtc="2024-11-03T17:14:00Z"/>
                <w:rFonts w:ascii="Times New Roman" w:hAnsi="Times New Roman" w:cs="Times New Roman"/>
                <w:sz w:val="24"/>
                <w:szCs w:val="24"/>
              </w:rPr>
            </w:pPr>
            <w:del w:id="5541" w:author="Mohammad Nayeem Hasan" w:date="2024-11-03T23:14:00Z" w16du:dateUtc="2024-11-03T17:14:00Z">
              <w:r w:rsidDel="00BB33D1">
                <w:rPr>
                  <w:rFonts w:ascii="Times New Roman" w:hAnsi="Times New Roman" w:cs="Times New Roman"/>
                  <w:sz w:val="24"/>
                  <w:szCs w:val="24"/>
                </w:rPr>
                <w:delText>199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145EFA3" w14:textId="449CCA1A" w:rsidR="00B010D0" w:rsidDel="00BB33D1" w:rsidRDefault="00B010D0" w:rsidP="00DA17B7">
            <w:pPr>
              <w:rPr>
                <w:del w:id="5542" w:author="Mohammad Nayeem Hasan" w:date="2024-11-03T23:14:00Z" w16du:dateUtc="2024-11-03T17:14:00Z"/>
                <w:rFonts w:ascii="Times New Roman" w:hAnsi="Times New Roman" w:cs="Times New Roman"/>
                <w:sz w:val="24"/>
                <w:szCs w:val="24"/>
              </w:rPr>
            </w:pPr>
            <w:del w:id="5543" w:author="Mohammad Nayeem Hasan" w:date="2024-11-03T23:14:00Z" w16du:dateUtc="2024-11-03T17:14:00Z">
              <w:r w:rsidDel="00BB33D1">
                <w:rPr>
                  <w:rFonts w:ascii="Times New Roman" w:hAnsi="Times New Roman" w:cs="Times New Roman"/>
                  <w:sz w:val="24"/>
                  <w:szCs w:val="24"/>
                </w:rPr>
                <w:delText>5002 (96.2)</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0711F7" w14:textId="4E0230CB" w:rsidR="00B010D0" w:rsidDel="00BB33D1" w:rsidRDefault="00B010D0" w:rsidP="00DA17B7">
            <w:pPr>
              <w:rPr>
                <w:del w:id="554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48EABA" w14:textId="157A338F" w:rsidR="00B010D0" w:rsidDel="00BB33D1" w:rsidRDefault="00B010D0" w:rsidP="00DA17B7">
            <w:pPr>
              <w:rPr>
                <w:del w:id="5545" w:author="Mohammad Nayeem Hasan" w:date="2024-11-03T23:14:00Z" w16du:dateUtc="2024-11-03T17:14:00Z"/>
                <w:rFonts w:ascii="Times New Roman" w:hAnsi="Times New Roman" w:cs="Times New Roman"/>
                <w:sz w:val="24"/>
                <w:szCs w:val="24"/>
              </w:rPr>
            </w:pPr>
            <w:del w:id="5546" w:author="Mohammad Nayeem Hasan" w:date="2024-11-03T23:14:00Z" w16du:dateUtc="2024-11-03T17:14:00Z">
              <w:r w:rsidDel="00BB33D1">
                <w:rPr>
                  <w:rFonts w:ascii="Times New Roman" w:hAnsi="Times New Roman" w:cs="Times New Roman"/>
                  <w:sz w:val="24"/>
                  <w:szCs w:val="24"/>
                </w:rPr>
                <w:delText>455 (8.0)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561ABAD" w14:textId="2D23FFAE" w:rsidR="00B010D0" w:rsidDel="00BB33D1" w:rsidRDefault="00B010D0" w:rsidP="00DA17B7">
            <w:pPr>
              <w:rPr>
                <w:del w:id="5547" w:author="Mohammad Nayeem Hasan" w:date="2024-11-03T23:14:00Z" w16du:dateUtc="2024-11-03T17:14:00Z"/>
                <w:rFonts w:ascii="Times New Roman" w:hAnsi="Times New Roman" w:cs="Times New Roman"/>
                <w:sz w:val="24"/>
                <w:szCs w:val="24"/>
              </w:rPr>
            </w:pPr>
            <w:del w:id="5548" w:author="Mohammad Nayeem Hasan" w:date="2024-11-03T23:14:00Z" w16du:dateUtc="2024-11-03T17:14:00Z">
              <w:r w:rsidDel="00BB33D1">
                <w:rPr>
                  <w:rFonts w:ascii="Times New Roman" w:hAnsi="Times New Roman" w:cs="Times New Roman"/>
                  <w:sz w:val="24"/>
                  <w:szCs w:val="24"/>
                </w:rPr>
                <w:delText>5244 (92.0)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3D7F9" w14:textId="59147B38" w:rsidR="00B010D0" w:rsidDel="00BB33D1" w:rsidRDefault="00B010D0" w:rsidP="00DA17B7">
            <w:pPr>
              <w:rPr>
                <w:del w:id="5549" w:author="Mohammad Nayeem Hasan" w:date="2024-11-03T23:14:00Z" w16du:dateUtc="2024-11-03T17:14:00Z"/>
                <w:rFonts w:ascii="Times New Roman" w:hAnsi="Times New Roman" w:cs="Times New Roman"/>
                <w:b/>
                <w:bCs/>
                <w:sz w:val="24"/>
                <w:szCs w:val="24"/>
              </w:rPr>
            </w:pPr>
          </w:p>
        </w:tc>
      </w:tr>
      <w:tr w:rsidR="00B010D0" w:rsidDel="00BB33D1" w14:paraId="1137C2CE" w14:textId="4ACF64E6" w:rsidTr="00DA17B7">
        <w:trPr>
          <w:trHeight w:val="288"/>
          <w:jc w:val="center"/>
          <w:del w:id="555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A712225" w14:textId="096D8D38" w:rsidR="00B010D0" w:rsidDel="00BB33D1" w:rsidRDefault="00B010D0" w:rsidP="00DA17B7">
            <w:pPr>
              <w:rPr>
                <w:del w:id="5551" w:author="Mohammad Nayeem Hasan" w:date="2024-11-03T23:14:00Z" w16du:dateUtc="2024-11-03T17:14:00Z"/>
                <w:rFonts w:ascii="Times New Roman" w:hAnsi="Times New Roman" w:cs="Times New Roman"/>
                <w:sz w:val="24"/>
                <w:szCs w:val="24"/>
              </w:rPr>
            </w:pPr>
            <w:del w:id="5552" w:author="Mohammad Nayeem Hasan" w:date="2024-11-03T23:14:00Z" w16du:dateUtc="2024-11-03T17:14:00Z">
              <w:r w:rsidDel="00BB33D1">
                <w:rPr>
                  <w:rFonts w:ascii="Times New Roman" w:hAnsi="Times New Roman" w:cs="Times New Roman"/>
                  <w:sz w:val="24"/>
                  <w:szCs w:val="24"/>
                </w:rPr>
                <w:delText xml:space="preserve">Mass </w:delText>
              </w:r>
            </w:del>
            <w:del w:id="5553" w:author="Mohammad Nayeem Hasan" w:date="2024-11-03T21:56:00Z" w16du:dateUtc="2024-11-03T15:56:00Z">
              <w:r w:rsidDel="00CA62EC">
                <w:rPr>
                  <w:rFonts w:ascii="Times New Roman" w:hAnsi="Times New Roman" w:cs="Times New Roman"/>
                  <w:sz w:val="24"/>
                  <w:szCs w:val="24"/>
                </w:rPr>
                <w:delText>M</w:delText>
              </w:r>
            </w:del>
            <w:del w:id="5554" w:author="Mohammad Nayeem Hasan" w:date="2024-11-03T23:14:00Z" w16du:dateUtc="2024-11-03T17:14:00Z">
              <w:r w:rsidDel="00BB33D1">
                <w:rPr>
                  <w:rFonts w:ascii="Times New Roman" w:hAnsi="Times New Roman" w:cs="Times New Roman"/>
                  <w:sz w:val="24"/>
                  <w:szCs w:val="24"/>
                </w:rPr>
                <w:delText>edia</w:delText>
              </w:r>
            </w:del>
          </w:p>
        </w:tc>
      </w:tr>
      <w:tr w:rsidR="00B010D0" w:rsidDel="00BB33D1" w14:paraId="521A98B5" w14:textId="16BB22D9" w:rsidTr="00DA17B7">
        <w:trPr>
          <w:trHeight w:val="288"/>
          <w:jc w:val="center"/>
          <w:del w:id="5555"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233918C0" w14:textId="79AAE673" w:rsidR="00B010D0" w:rsidDel="00BB33D1" w:rsidRDefault="00B010D0" w:rsidP="00DA17B7">
            <w:pPr>
              <w:rPr>
                <w:del w:id="5556" w:author="Mohammad Nayeem Hasan" w:date="2024-11-03T23:14:00Z" w16du:dateUtc="2024-11-03T17:14:00Z"/>
                <w:rFonts w:ascii="Times New Roman" w:hAnsi="Times New Roman" w:cs="Times New Roman"/>
                <w:sz w:val="24"/>
                <w:szCs w:val="24"/>
              </w:rPr>
            </w:pPr>
            <w:del w:id="5557"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0775544" w14:textId="40BB3F09" w:rsidR="00B010D0" w:rsidDel="00BB33D1" w:rsidRDefault="00B010D0" w:rsidP="00DA17B7">
            <w:pPr>
              <w:rPr>
                <w:del w:id="5558" w:author="Mohammad Nayeem Hasan" w:date="2024-11-03T23:14:00Z" w16du:dateUtc="2024-11-03T17:14:00Z"/>
                <w:rFonts w:ascii="Times New Roman" w:hAnsi="Times New Roman" w:cs="Times New Roman"/>
                <w:sz w:val="24"/>
                <w:szCs w:val="24"/>
              </w:rPr>
            </w:pPr>
            <w:del w:id="5559"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D0EF189" w14:textId="1A8FB627" w:rsidR="00B010D0" w:rsidDel="00BB33D1" w:rsidRDefault="00B010D0" w:rsidP="00DA17B7">
            <w:pPr>
              <w:rPr>
                <w:del w:id="5560" w:author="Mohammad Nayeem Hasan" w:date="2024-11-03T23:14:00Z" w16du:dateUtc="2024-11-03T17:14:00Z"/>
                <w:rFonts w:ascii="Times New Roman" w:hAnsi="Times New Roman" w:cs="Times New Roman"/>
                <w:sz w:val="24"/>
                <w:szCs w:val="24"/>
              </w:rPr>
            </w:pPr>
            <w:del w:id="5561"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154FAD3" w14:textId="6EE05A4F" w:rsidR="00B010D0" w:rsidDel="00BB33D1" w:rsidRDefault="00B010D0" w:rsidP="00DA17B7">
            <w:pPr>
              <w:rPr>
                <w:del w:id="5562" w:author="Mohammad Nayeem Hasan" w:date="2024-11-03T23:14:00Z" w16du:dateUtc="2024-11-03T17:14:00Z"/>
                <w:rFonts w:ascii="Times New Roman" w:hAnsi="Times New Roman" w:cs="Times New Roman"/>
                <w:sz w:val="24"/>
                <w:szCs w:val="24"/>
              </w:rPr>
            </w:pPr>
            <w:del w:id="5563" w:author="Mohammad Nayeem Hasan" w:date="2024-11-03T23:14:00Z" w16du:dateUtc="2024-11-03T17:14:00Z">
              <w:r w:rsidDel="00BB33D1">
                <w:rPr>
                  <w:rFonts w:ascii="Times New Roman" w:hAnsi="Times New Roman" w:cs="Times New Roman"/>
                  <w:sz w:val="24"/>
                  <w:szCs w:val="24"/>
                </w:rPr>
                <w:delText>-</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4273343" w14:textId="79D3F4C3" w:rsidR="00B010D0" w:rsidDel="00BB33D1" w:rsidRDefault="00B010D0" w:rsidP="00DA17B7">
            <w:pPr>
              <w:rPr>
                <w:del w:id="5564" w:author="Mohammad Nayeem Hasan" w:date="2024-11-03T23:14:00Z" w16du:dateUtc="2024-11-03T17:14:00Z"/>
                <w:rFonts w:ascii="Times New Roman" w:hAnsi="Times New Roman" w:cs="Times New Roman"/>
                <w:sz w:val="24"/>
                <w:szCs w:val="24"/>
              </w:rPr>
            </w:pPr>
            <w:del w:id="5565" w:author="Mohammad Nayeem Hasan" w:date="2024-11-03T23:14:00Z" w16du:dateUtc="2024-11-03T17:14:00Z">
              <w:r w:rsidDel="00BB33D1">
                <w:rPr>
                  <w:rFonts w:ascii="Times New Roman" w:hAnsi="Times New Roman" w:cs="Times New Roman"/>
                  <w:sz w:val="24"/>
                  <w:szCs w:val="24"/>
                </w:rPr>
                <w:delText>398 (4.3)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EE67D88" w14:textId="6BBA68B4" w:rsidR="00B010D0" w:rsidDel="00BB33D1" w:rsidRDefault="00B010D0" w:rsidP="00DA17B7">
            <w:pPr>
              <w:rPr>
                <w:del w:id="5566" w:author="Mohammad Nayeem Hasan" w:date="2024-11-03T23:14:00Z" w16du:dateUtc="2024-11-03T17:14:00Z"/>
                <w:rFonts w:ascii="Times New Roman" w:hAnsi="Times New Roman" w:cs="Times New Roman"/>
                <w:sz w:val="24"/>
                <w:szCs w:val="24"/>
              </w:rPr>
            </w:pPr>
            <w:del w:id="5567" w:author="Mohammad Nayeem Hasan" w:date="2024-11-03T23:14:00Z" w16du:dateUtc="2024-11-03T17:14:00Z">
              <w:r w:rsidDel="00BB33D1">
                <w:rPr>
                  <w:rFonts w:ascii="Times New Roman" w:hAnsi="Times New Roman" w:cs="Times New Roman"/>
                  <w:sz w:val="24"/>
                  <w:szCs w:val="24"/>
                </w:rPr>
                <w:delText>8845 (95.7)</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B6AD5B2" w14:textId="3335DC61" w:rsidR="00B010D0" w:rsidDel="00BB33D1" w:rsidRDefault="00B010D0" w:rsidP="00DA17B7">
            <w:pPr>
              <w:rPr>
                <w:del w:id="5568" w:author="Mohammad Nayeem Hasan" w:date="2024-11-03T23:14:00Z" w16du:dateUtc="2024-11-03T17:14:00Z"/>
                <w:rFonts w:ascii="Times New Roman" w:hAnsi="Times New Roman" w:cs="Times New Roman"/>
                <w:sz w:val="24"/>
                <w:szCs w:val="24"/>
              </w:rPr>
            </w:pPr>
            <w:del w:id="5569" w:author="Mohammad Nayeem Hasan" w:date="2024-11-03T23:14:00Z" w16du:dateUtc="2024-11-03T17:14:00Z">
              <w:r w:rsidDel="00BB33D1">
                <w:rPr>
                  <w:rFonts w:ascii="Times New Roman" w:hAnsi="Times New Roman" w:cs="Times New Roman"/>
                  <w:sz w:val="24"/>
                  <w:szCs w:val="24"/>
                </w:rPr>
                <w:delText>0.817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C950146" w14:textId="1F343D6B" w:rsidR="00B010D0" w:rsidDel="00BB33D1" w:rsidRDefault="00B010D0" w:rsidP="00DA17B7">
            <w:pPr>
              <w:rPr>
                <w:del w:id="5570" w:author="Mohammad Nayeem Hasan" w:date="2024-11-03T23:14:00Z" w16du:dateUtc="2024-11-03T17:14:00Z"/>
                <w:rFonts w:ascii="Times New Roman" w:hAnsi="Times New Roman" w:cs="Times New Roman"/>
                <w:sz w:val="24"/>
                <w:szCs w:val="24"/>
              </w:rPr>
            </w:pPr>
            <w:del w:id="5571" w:author="Mohammad Nayeem Hasan" w:date="2024-11-03T23:14:00Z" w16du:dateUtc="2024-11-03T17:14:00Z">
              <w:r w:rsidDel="00BB33D1">
                <w:rPr>
                  <w:rFonts w:ascii="Times New Roman" w:hAnsi="Times New Roman" w:cs="Times New Roman"/>
                  <w:sz w:val="24"/>
                  <w:szCs w:val="24"/>
                </w:rPr>
                <w:delText>851 (6.6)</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B5EE51E" w14:textId="4D5CAF0C" w:rsidR="00B010D0" w:rsidDel="00BB33D1" w:rsidRDefault="00B010D0" w:rsidP="00DA17B7">
            <w:pPr>
              <w:rPr>
                <w:del w:id="5572" w:author="Mohammad Nayeem Hasan" w:date="2024-11-03T23:14:00Z" w16du:dateUtc="2024-11-03T17:14:00Z"/>
                <w:rFonts w:ascii="Times New Roman" w:hAnsi="Times New Roman" w:cs="Times New Roman"/>
                <w:sz w:val="24"/>
                <w:szCs w:val="24"/>
              </w:rPr>
            </w:pPr>
            <w:del w:id="5573" w:author="Mohammad Nayeem Hasan" w:date="2024-11-03T23:14:00Z" w16du:dateUtc="2024-11-03T17:14:00Z">
              <w:r w:rsidDel="00BB33D1">
                <w:rPr>
                  <w:rFonts w:ascii="Times New Roman" w:hAnsi="Times New Roman" w:cs="Times New Roman"/>
                  <w:sz w:val="24"/>
                  <w:szCs w:val="24"/>
                </w:rPr>
                <w:delText>11968 (93.4)</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88B87F" w14:textId="56625DF3" w:rsidR="00B010D0" w:rsidDel="00BB33D1" w:rsidRDefault="00B010D0" w:rsidP="00DA17B7">
            <w:pPr>
              <w:rPr>
                <w:del w:id="5574" w:author="Mohammad Nayeem Hasan" w:date="2024-11-03T23:14:00Z" w16du:dateUtc="2024-11-03T17:14:00Z"/>
                <w:rFonts w:ascii="Times New Roman" w:hAnsi="Times New Roman" w:cs="Times New Roman"/>
                <w:sz w:val="24"/>
                <w:szCs w:val="24"/>
              </w:rPr>
            </w:pPr>
            <w:del w:id="5575" w:author="Mohammad Nayeem Hasan" w:date="2024-11-03T23:14:00Z" w16du:dateUtc="2024-11-03T17:14:00Z">
              <w:r w:rsidDel="00BB33D1">
                <w:rPr>
                  <w:rFonts w:ascii="Times New Roman" w:hAnsi="Times New Roman" w:cs="Times New Roman"/>
                  <w:sz w:val="24"/>
                  <w:szCs w:val="24"/>
                </w:rPr>
                <w:delText>0.059</w:delText>
              </w:r>
            </w:del>
          </w:p>
        </w:tc>
      </w:tr>
      <w:tr w:rsidR="00B010D0" w:rsidDel="00BB33D1" w14:paraId="6634A359" w14:textId="4506D93C" w:rsidTr="00DA17B7">
        <w:trPr>
          <w:trHeight w:val="288"/>
          <w:jc w:val="center"/>
          <w:del w:id="5576"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616136EA" w14:textId="1286F3B9" w:rsidR="00B010D0" w:rsidDel="00BB33D1" w:rsidRDefault="00B010D0" w:rsidP="00DA17B7">
            <w:pPr>
              <w:rPr>
                <w:del w:id="5577" w:author="Mohammad Nayeem Hasan" w:date="2024-11-03T23:14:00Z" w16du:dateUtc="2024-11-03T17:14:00Z"/>
                <w:rFonts w:ascii="Times New Roman" w:hAnsi="Times New Roman" w:cs="Times New Roman"/>
                <w:sz w:val="24"/>
                <w:szCs w:val="24"/>
              </w:rPr>
            </w:pPr>
            <w:del w:id="5578"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98493B6" w14:textId="76450F32" w:rsidR="00B010D0" w:rsidDel="00BB33D1" w:rsidRDefault="00B010D0" w:rsidP="00DA17B7">
            <w:pPr>
              <w:rPr>
                <w:del w:id="5579" w:author="Mohammad Nayeem Hasan" w:date="2024-11-03T23:14:00Z" w16du:dateUtc="2024-11-03T17:14:00Z"/>
                <w:rFonts w:ascii="Times New Roman" w:hAnsi="Times New Roman" w:cs="Times New Roman"/>
                <w:sz w:val="24"/>
                <w:szCs w:val="24"/>
              </w:rPr>
            </w:pPr>
            <w:del w:id="5580"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E238BC1" w14:textId="04D75CF9" w:rsidR="00B010D0" w:rsidDel="00BB33D1" w:rsidRDefault="00B010D0" w:rsidP="00DA17B7">
            <w:pPr>
              <w:rPr>
                <w:del w:id="5581" w:author="Mohammad Nayeem Hasan" w:date="2024-11-03T23:14:00Z" w16du:dateUtc="2024-11-03T17:14:00Z"/>
                <w:rFonts w:ascii="Times New Roman" w:hAnsi="Times New Roman" w:cs="Times New Roman"/>
                <w:sz w:val="24"/>
                <w:szCs w:val="24"/>
              </w:rPr>
            </w:pPr>
            <w:del w:id="5582"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52E66" w14:textId="55166691" w:rsidR="00B010D0" w:rsidDel="00BB33D1" w:rsidRDefault="00B010D0" w:rsidP="00DA17B7">
            <w:pPr>
              <w:rPr>
                <w:del w:id="5583"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5C1DD3D" w14:textId="0B052E32" w:rsidR="00B010D0" w:rsidDel="00BB33D1" w:rsidRDefault="00B010D0" w:rsidP="00DA17B7">
            <w:pPr>
              <w:rPr>
                <w:del w:id="5584" w:author="Mohammad Nayeem Hasan" w:date="2024-11-03T23:14:00Z" w16du:dateUtc="2024-11-03T17:14:00Z"/>
                <w:rFonts w:ascii="Times New Roman" w:hAnsi="Times New Roman" w:cs="Times New Roman"/>
                <w:sz w:val="24"/>
                <w:szCs w:val="24"/>
              </w:rPr>
            </w:pPr>
            <w:del w:id="5585" w:author="Mohammad Nayeem Hasan" w:date="2024-11-03T23:14:00Z" w16du:dateUtc="2024-11-03T17:14:00Z">
              <w:r w:rsidDel="00BB33D1">
                <w:rPr>
                  <w:rFonts w:ascii="Times New Roman" w:hAnsi="Times New Roman" w:cs="Times New Roman"/>
                  <w:sz w:val="24"/>
                  <w:szCs w:val="24"/>
                </w:rPr>
                <w:delText>363 (4.2)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3951535D" w14:textId="3F85B0B2" w:rsidR="00B010D0" w:rsidDel="00BB33D1" w:rsidRDefault="00B010D0" w:rsidP="00DA17B7">
            <w:pPr>
              <w:rPr>
                <w:del w:id="5586" w:author="Mohammad Nayeem Hasan" w:date="2024-11-03T23:14:00Z" w16du:dateUtc="2024-11-03T17:14:00Z"/>
                <w:rFonts w:ascii="Times New Roman" w:hAnsi="Times New Roman" w:cs="Times New Roman"/>
                <w:sz w:val="24"/>
                <w:szCs w:val="24"/>
              </w:rPr>
            </w:pPr>
            <w:del w:id="5587" w:author="Mohammad Nayeem Hasan" w:date="2024-11-03T23:14:00Z" w16du:dateUtc="2024-11-03T17:14:00Z">
              <w:r w:rsidDel="00BB33D1">
                <w:rPr>
                  <w:rFonts w:ascii="Times New Roman" w:hAnsi="Times New Roman" w:cs="Times New Roman"/>
                  <w:sz w:val="24"/>
                  <w:szCs w:val="24"/>
                </w:rPr>
                <w:delText>8250 (95.8)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7E754" w14:textId="06D86DF7" w:rsidR="00B010D0" w:rsidDel="00BB33D1" w:rsidRDefault="00B010D0" w:rsidP="00DA17B7">
            <w:pPr>
              <w:rPr>
                <w:del w:id="5588"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728BD5" w14:textId="592AAD9F" w:rsidR="00B010D0" w:rsidDel="00BB33D1" w:rsidRDefault="00B010D0" w:rsidP="00DA17B7">
            <w:pPr>
              <w:rPr>
                <w:del w:id="5589" w:author="Mohammad Nayeem Hasan" w:date="2024-11-03T23:14:00Z" w16du:dateUtc="2024-11-03T17:14:00Z"/>
                <w:rFonts w:ascii="Times New Roman" w:hAnsi="Times New Roman" w:cs="Times New Roman"/>
                <w:sz w:val="24"/>
                <w:szCs w:val="24"/>
              </w:rPr>
            </w:pPr>
            <w:del w:id="5590" w:author="Mohammad Nayeem Hasan" w:date="2024-11-03T23:14:00Z" w16du:dateUtc="2024-11-03T17:14:00Z">
              <w:r w:rsidDel="00BB33D1">
                <w:rPr>
                  <w:rFonts w:ascii="Times New Roman" w:hAnsi="Times New Roman" w:cs="Times New Roman"/>
                  <w:sz w:val="24"/>
                  <w:szCs w:val="24"/>
                </w:rPr>
                <w:delText>634 (7.4)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96B5036" w14:textId="03BB0CF4" w:rsidR="00B010D0" w:rsidDel="00BB33D1" w:rsidRDefault="00B010D0" w:rsidP="00DA17B7">
            <w:pPr>
              <w:rPr>
                <w:del w:id="5591" w:author="Mohammad Nayeem Hasan" w:date="2024-11-03T23:14:00Z" w16du:dateUtc="2024-11-03T17:14:00Z"/>
                <w:rFonts w:ascii="Times New Roman" w:hAnsi="Times New Roman" w:cs="Times New Roman"/>
                <w:sz w:val="24"/>
                <w:szCs w:val="24"/>
              </w:rPr>
            </w:pPr>
            <w:del w:id="5592" w:author="Mohammad Nayeem Hasan" w:date="2024-11-03T23:14:00Z" w16du:dateUtc="2024-11-03T17:14:00Z">
              <w:r w:rsidDel="00BB33D1">
                <w:rPr>
                  <w:rFonts w:ascii="Times New Roman" w:hAnsi="Times New Roman" w:cs="Times New Roman"/>
                  <w:sz w:val="24"/>
                  <w:szCs w:val="24"/>
                </w:rPr>
                <w:delText>7930 (92.6)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0D553" w14:textId="39EC9B19" w:rsidR="00B010D0" w:rsidDel="00BB33D1" w:rsidRDefault="00B010D0" w:rsidP="00DA17B7">
            <w:pPr>
              <w:rPr>
                <w:del w:id="5593" w:author="Mohammad Nayeem Hasan" w:date="2024-11-03T23:14:00Z" w16du:dateUtc="2024-11-03T17:14:00Z"/>
                <w:rFonts w:ascii="Times New Roman" w:hAnsi="Times New Roman" w:cs="Times New Roman"/>
                <w:sz w:val="24"/>
                <w:szCs w:val="24"/>
              </w:rPr>
            </w:pPr>
          </w:p>
        </w:tc>
      </w:tr>
      <w:tr w:rsidR="00B010D0" w:rsidDel="00BB33D1" w14:paraId="10E02376" w14:textId="4596BB78" w:rsidTr="00DA17B7">
        <w:trPr>
          <w:trHeight w:val="257"/>
          <w:jc w:val="center"/>
          <w:del w:id="5594"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C6B7124" w14:textId="58A4CE99" w:rsidR="00B010D0" w:rsidDel="00BB33D1" w:rsidRDefault="00B010D0" w:rsidP="00DA17B7">
            <w:pPr>
              <w:rPr>
                <w:del w:id="5595" w:author="Mohammad Nayeem Hasan" w:date="2024-11-03T23:14:00Z" w16du:dateUtc="2024-11-03T17:14:00Z"/>
                <w:rFonts w:ascii="Times New Roman" w:hAnsi="Times New Roman" w:cs="Times New Roman"/>
                <w:sz w:val="24"/>
                <w:szCs w:val="24"/>
              </w:rPr>
            </w:pPr>
            <w:del w:id="5596" w:author="Mohammad Nayeem Hasan" w:date="2024-11-03T23:14:00Z" w16du:dateUtc="2024-11-03T17:14:00Z">
              <w:r w:rsidDel="00BB33D1">
                <w:rPr>
                  <w:rFonts w:ascii="Times New Roman" w:hAnsi="Times New Roman" w:cs="Times New Roman"/>
                  <w:sz w:val="24"/>
                  <w:szCs w:val="24"/>
                </w:rPr>
                <w:delText>Household size</w:delText>
              </w:r>
            </w:del>
          </w:p>
        </w:tc>
      </w:tr>
      <w:tr w:rsidR="00B010D0" w:rsidDel="00BB33D1" w14:paraId="1C9D6563" w14:textId="385C0442" w:rsidTr="00DA17B7">
        <w:trPr>
          <w:trHeight w:val="257"/>
          <w:jc w:val="center"/>
          <w:del w:id="5597"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1BD0DE2" w14:textId="772EC0D3" w:rsidR="00B010D0" w:rsidDel="00BB33D1" w:rsidRDefault="00B010D0" w:rsidP="00DA17B7">
            <w:pPr>
              <w:rPr>
                <w:del w:id="5598" w:author="Mohammad Nayeem Hasan" w:date="2024-11-03T23:14:00Z" w16du:dateUtc="2024-11-03T17:14:00Z"/>
                <w:rFonts w:ascii="Times New Roman" w:hAnsi="Times New Roman" w:cs="Times New Roman"/>
                <w:sz w:val="24"/>
                <w:szCs w:val="24"/>
              </w:rPr>
            </w:pPr>
            <w:del w:id="5599" w:author="Mohammad Nayeem Hasan" w:date="2024-11-03T23:14:00Z" w16du:dateUtc="2024-11-03T17:14:00Z">
              <w:r w:rsidDel="00BB33D1">
                <w:rPr>
                  <w:rFonts w:ascii="Times New Roman" w:hAnsi="Times New Roman" w:cs="Times New Roman"/>
                  <w:sz w:val="24"/>
                  <w:szCs w:val="24"/>
                </w:rPr>
                <w:delText>&lt;5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CCA4A6D" w14:textId="6F12A2E9" w:rsidR="00B010D0" w:rsidDel="00BB33D1" w:rsidRDefault="00B010D0" w:rsidP="00DA17B7">
            <w:pPr>
              <w:rPr>
                <w:del w:id="5600" w:author="Mohammad Nayeem Hasan" w:date="2024-11-03T23:14:00Z" w16du:dateUtc="2024-11-03T17:14:00Z"/>
                <w:rFonts w:ascii="Times New Roman" w:hAnsi="Times New Roman" w:cs="Times New Roman"/>
                <w:sz w:val="24"/>
                <w:szCs w:val="24"/>
              </w:rPr>
            </w:pPr>
            <w:del w:id="5601" w:author="Mohammad Nayeem Hasan" w:date="2024-11-03T23:14:00Z" w16du:dateUtc="2024-11-03T17:14:00Z">
              <w:r w:rsidDel="00BB33D1">
                <w:rPr>
                  <w:rFonts w:ascii="Times New Roman" w:hAnsi="Times New Roman" w:cs="Times New Roman"/>
                  <w:sz w:val="24"/>
                  <w:szCs w:val="24"/>
                </w:rPr>
                <w:delText>718 (6.9)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79621B4" w14:textId="6A538F9E" w:rsidR="00B010D0" w:rsidDel="00BB33D1" w:rsidRDefault="00B010D0" w:rsidP="00DA17B7">
            <w:pPr>
              <w:rPr>
                <w:del w:id="5602" w:author="Mohammad Nayeem Hasan" w:date="2024-11-03T23:14:00Z" w16du:dateUtc="2024-11-03T17:14:00Z"/>
                <w:rFonts w:ascii="Times New Roman" w:hAnsi="Times New Roman" w:cs="Times New Roman"/>
                <w:sz w:val="24"/>
                <w:szCs w:val="24"/>
              </w:rPr>
            </w:pPr>
            <w:del w:id="5603" w:author="Mohammad Nayeem Hasan" w:date="2024-11-03T23:14:00Z" w16du:dateUtc="2024-11-03T17:14:00Z">
              <w:r w:rsidDel="00BB33D1">
                <w:rPr>
                  <w:rFonts w:ascii="Times New Roman" w:hAnsi="Times New Roman" w:cs="Times New Roman"/>
                  <w:sz w:val="24"/>
                  <w:szCs w:val="24"/>
                </w:rPr>
                <w:delText>9708 (93.1)</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597A24D" w14:textId="4547B1A5" w:rsidR="00B010D0" w:rsidDel="00BB33D1" w:rsidRDefault="00B010D0" w:rsidP="00DA17B7">
            <w:pPr>
              <w:rPr>
                <w:del w:id="5604" w:author="Mohammad Nayeem Hasan" w:date="2024-11-03T23:14:00Z" w16du:dateUtc="2024-11-03T17:14:00Z"/>
                <w:rFonts w:ascii="Times New Roman" w:hAnsi="Times New Roman" w:cs="Times New Roman"/>
                <w:sz w:val="24"/>
                <w:szCs w:val="24"/>
              </w:rPr>
            </w:pPr>
            <w:del w:id="5605" w:author="Mohammad Nayeem Hasan" w:date="2024-11-03T23:14:00Z" w16du:dateUtc="2024-11-03T17:14:00Z">
              <w:r w:rsidDel="00BB33D1">
                <w:rPr>
                  <w:rFonts w:ascii="Times New Roman" w:hAnsi="Times New Roman" w:cs="Times New Roman"/>
                  <w:sz w:val="24"/>
                  <w:szCs w:val="24"/>
                </w:rPr>
                <w:delText>0.322</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453A2862" w14:textId="6D7A8BC0" w:rsidR="00B010D0" w:rsidDel="00BB33D1" w:rsidRDefault="00B010D0" w:rsidP="00DA17B7">
            <w:pPr>
              <w:rPr>
                <w:del w:id="5606" w:author="Mohammad Nayeem Hasan" w:date="2024-11-03T23:14:00Z" w16du:dateUtc="2024-11-03T17:14:00Z"/>
                <w:rFonts w:ascii="Times New Roman" w:hAnsi="Times New Roman" w:cs="Times New Roman"/>
                <w:sz w:val="24"/>
                <w:szCs w:val="24"/>
              </w:rPr>
            </w:pPr>
            <w:del w:id="5607" w:author="Mohammad Nayeem Hasan" w:date="2024-11-03T23:14:00Z" w16du:dateUtc="2024-11-03T17:14:00Z">
              <w:r w:rsidDel="00BB33D1">
                <w:rPr>
                  <w:rFonts w:ascii="Times New Roman" w:hAnsi="Times New Roman" w:cs="Times New Roman"/>
                  <w:sz w:val="24"/>
                  <w:szCs w:val="24"/>
                </w:rPr>
                <w:delText>426 (3.8)</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32C0B38" w14:textId="4AAC6D6D" w:rsidR="00B010D0" w:rsidDel="00BB33D1" w:rsidRDefault="00B010D0" w:rsidP="00DA17B7">
            <w:pPr>
              <w:rPr>
                <w:del w:id="5608" w:author="Mohammad Nayeem Hasan" w:date="2024-11-03T23:14:00Z" w16du:dateUtc="2024-11-03T17:14:00Z"/>
                <w:rFonts w:ascii="Times New Roman" w:hAnsi="Times New Roman" w:cs="Times New Roman"/>
                <w:sz w:val="24"/>
                <w:szCs w:val="24"/>
              </w:rPr>
            </w:pPr>
            <w:del w:id="5609" w:author="Mohammad Nayeem Hasan" w:date="2024-11-03T23:14:00Z" w16du:dateUtc="2024-11-03T17:14:00Z">
              <w:r w:rsidDel="00BB33D1">
                <w:rPr>
                  <w:rFonts w:ascii="Times New Roman" w:hAnsi="Times New Roman" w:cs="Times New Roman"/>
                  <w:sz w:val="24"/>
                  <w:szCs w:val="24"/>
                </w:rPr>
                <w:delText>10960 (96.3)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BB75875" w14:textId="0A94E1FA" w:rsidR="00B010D0" w:rsidDel="00BB33D1" w:rsidRDefault="00B010D0" w:rsidP="00DA17B7">
            <w:pPr>
              <w:rPr>
                <w:del w:id="5610" w:author="Mohammad Nayeem Hasan" w:date="2024-11-03T23:14:00Z" w16du:dateUtc="2024-11-03T17:14:00Z"/>
                <w:rFonts w:ascii="Times New Roman" w:hAnsi="Times New Roman" w:cs="Times New Roman"/>
                <w:sz w:val="24"/>
                <w:szCs w:val="24"/>
              </w:rPr>
            </w:pPr>
            <w:del w:id="5611" w:author="Mohammad Nayeem Hasan" w:date="2024-11-03T23:14:00Z" w16du:dateUtc="2024-11-03T17:14:00Z">
              <w:r w:rsidDel="00BB33D1">
                <w:rPr>
                  <w:rFonts w:ascii="Times New Roman" w:hAnsi="Times New Roman" w:cs="Times New Roman"/>
                  <w:sz w:val="24"/>
                  <w:szCs w:val="24"/>
                </w:rPr>
                <w:delText>0.154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3C956AC" w14:textId="04A39666" w:rsidR="00B010D0" w:rsidDel="00BB33D1" w:rsidRDefault="00B010D0" w:rsidP="00DA17B7">
            <w:pPr>
              <w:rPr>
                <w:del w:id="5612" w:author="Mohammad Nayeem Hasan" w:date="2024-11-03T23:14:00Z" w16du:dateUtc="2024-11-03T17:14:00Z"/>
                <w:rFonts w:ascii="Times New Roman" w:hAnsi="Times New Roman" w:cs="Times New Roman"/>
                <w:sz w:val="24"/>
                <w:szCs w:val="24"/>
              </w:rPr>
            </w:pPr>
            <w:del w:id="5613" w:author="Mohammad Nayeem Hasan" w:date="2024-11-03T23:14:00Z" w16du:dateUtc="2024-11-03T17:14:00Z">
              <w:r w:rsidDel="00BB33D1">
                <w:rPr>
                  <w:rFonts w:ascii="Times New Roman" w:hAnsi="Times New Roman" w:cs="Times New Roman"/>
                  <w:sz w:val="24"/>
                  <w:szCs w:val="24"/>
                </w:rPr>
                <w:delText>925 (6.7)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E0ED9FA" w14:textId="71F08D69" w:rsidR="00B010D0" w:rsidDel="00BB33D1" w:rsidRDefault="00B010D0" w:rsidP="00DA17B7">
            <w:pPr>
              <w:rPr>
                <w:del w:id="5614" w:author="Mohammad Nayeem Hasan" w:date="2024-11-03T23:14:00Z" w16du:dateUtc="2024-11-03T17:14:00Z"/>
                <w:rFonts w:ascii="Times New Roman" w:hAnsi="Times New Roman" w:cs="Times New Roman"/>
                <w:sz w:val="24"/>
                <w:szCs w:val="24"/>
              </w:rPr>
            </w:pPr>
            <w:del w:id="5615" w:author="Mohammad Nayeem Hasan" w:date="2024-11-03T23:14:00Z" w16du:dateUtc="2024-11-03T17:14:00Z">
              <w:r w:rsidDel="00BB33D1">
                <w:rPr>
                  <w:rFonts w:ascii="Times New Roman" w:hAnsi="Times New Roman" w:cs="Times New Roman"/>
                  <w:sz w:val="24"/>
                  <w:szCs w:val="24"/>
                </w:rPr>
                <w:delText>12865 (93.3)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ACD2F54" w14:textId="7590355C" w:rsidR="00B010D0" w:rsidDel="00BB33D1" w:rsidRDefault="00B010D0" w:rsidP="00DA17B7">
            <w:pPr>
              <w:rPr>
                <w:del w:id="5616" w:author="Mohammad Nayeem Hasan" w:date="2024-11-03T23:14:00Z" w16du:dateUtc="2024-11-03T17:14:00Z"/>
                <w:rFonts w:ascii="Times New Roman" w:hAnsi="Times New Roman" w:cs="Times New Roman"/>
                <w:sz w:val="24"/>
                <w:szCs w:val="24"/>
              </w:rPr>
            </w:pPr>
            <w:del w:id="5617" w:author="Mohammad Nayeem Hasan" w:date="2024-11-03T23:14:00Z" w16du:dateUtc="2024-11-03T17:14:00Z">
              <w:r w:rsidDel="00BB33D1">
                <w:rPr>
                  <w:rFonts w:ascii="Times New Roman" w:hAnsi="Times New Roman" w:cs="Times New Roman"/>
                  <w:sz w:val="24"/>
                  <w:szCs w:val="24"/>
                </w:rPr>
                <w:delText>0.191</w:delText>
              </w:r>
            </w:del>
          </w:p>
        </w:tc>
      </w:tr>
      <w:tr w:rsidR="00B010D0" w:rsidDel="00BB33D1" w14:paraId="77E19155" w14:textId="0A119449" w:rsidTr="00DA17B7">
        <w:trPr>
          <w:trHeight w:val="257"/>
          <w:jc w:val="center"/>
          <w:del w:id="5618"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D473F76" w14:textId="79F59B88" w:rsidR="00B010D0" w:rsidDel="00BB33D1" w:rsidRDefault="00B010D0" w:rsidP="00DA17B7">
            <w:pPr>
              <w:rPr>
                <w:del w:id="5619" w:author="Mohammad Nayeem Hasan" w:date="2024-11-03T23:14:00Z" w16du:dateUtc="2024-11-03T17:14:00Z"/>
                <w:rFonts w:ascii="Times New Roman" w:hAnsi="Times New Roman" w:cs="Times New Roman"/>
                <w:sz w:val="24"/>
                <w:szCs w:val="24"/>
              </w:rPr>
            </w:pPr>
            <w:del w:id="5620" w:author="Mohammad Nayeem Hasan" w:date="2024-11-03T23:14:00Z" w16du:dateUtc="2024-11-03T17:14:00Z">
              <w:r w:rsidDel="00BB33D1">
                <w:rPr>
                  <w:rFonts w:ascii="Times New Roman" w:hAnsi="Times New Roman" w:cs="Times New Roman"/>
                  <w:sz w:val="24"/>
                  <w:szCs w:val="24"/>
                </w:rPr>
                <w:delText>5/5+</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15A6A10" w14:textId="22F07971" w:rsidR="00B010D0" w:rsidDel="00BB33D1" w:rsidRDefault="00B010D0" w:rsidP="00DA17B7">
            <w:pPr>
              <w:rPr>
                <w:del w:id="5621" w:author="Mohammad Nayeem Hasan" w:date="2024-11-03T23:14:00Z" w16du:dateUtc="2024-11-03T17:14:00Z"/>
                <w:rFonts w:ascii="Times New Roman" w:hAnsi="Times New Roman" w:cs="Times New Roman"/>
                <w:sz w:val="24"/>
                <w:szCs w:val="24"/>
              </w:rPr>
            </w:pPr>
            <w:del w:id="5622" w:author="Mohammad Nayeem Hasan" w:date="2024-11-03T23:14:00Z" w16du:dateUtc="2024-11-03T17:14:00Z">
              <w:r w:rsidDel="00BB33D1">
                <w:rPr>
                  <w:rFonts w:ascii="Times New Roman" w:hAnsi="Times New Roman" w:cs="Times New Roman"/>
                  <w:sz w:val="24"/>
                  <w:szCs w:val="24"/>
                </w:rPr>
                <w:delText>1536 (7.3)</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4A39345" w14:textId="1BC13473" w:rsidR="00B010D0" w:rsidDel="00BB33D1" w:rsidRDefault="00B010D0" w:rsidP="00DA17B7">
            <w:pPr>
              <w:rPr>
                <w:del w:id="5623" w:author="Mohammad Nayeem Hasan" w:date="2024-11-03T23:14:00Z" w16du:dateUtc="2024-11-03T17:14:00Z"/>
                <w:rFonts w:ascii="Times New Roman" w:hAnsi="Times New Roman" w:cs="Times New Roman"/>
                <w:sz w:val="24"/>
                <w:szCs w:val="24"/>
              </w:rPr>
            </w:pPr>
            <w:del w:id="5624" w:author="Mohammad Nayeem Hasan" w:date="2024-11-03T23:14:00Z" w16du:dateUtc="2024-11-03T17:14:00Z">
              <w:r w:rsidDel="00BB33D1">
                <w:rPr>
                  <w:rFonts w:ascii="Times New Roman" w:hAnsi="Times New Roman" w:cs="Times New Roman"/>
                  <w:sz w:val="24"/>
                  <w:szCs w:val="24"/>
                </w:rPr>
                <w:delText>19587 (92.7)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5A565" w14:textId="5E05D2A7" w:rsidR="00B010D0" w:rsidDel="00BB33D1" w:rsidRDefault="00B010D0" w:rsidP="00DA17B7">
            <w:pPr>
              <w:rPr>
                <w:del w:id="5625"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B6D9AD" w14:textId="65AA18C8" w:rsidR="00B010D0" w:rsidDel="00BB33D1" w:rsidRDefault="00B010D0" w:rsidP="00DA17B7">
            <w:pPr>
              <w:rPr>
                <w:del w:id="5626" w:author="Mohammad Nayeem Hasan" w:date="2024-11-03T23:14:00Z" w16du:dateUtc="2024-11-03T17:14:00Z"/>
                <w:rFonts w:ascii="Times New Roman" w:hAnsi="Times New Roman" w:cs="Times New Roman"/>
                <w:sz w:val="24"/>
                <w:szCs w:val="24"/>
              </w:rPr>
            </w:pPr>
            <w:del w:id="5627" w:author="Mohammad Nayeem Hasan" w:date="2024-11-03T23:14:00Z" w16du:dateUtc="2024-11-03T17:14:00Z">
              <w:r w:rsidDel="00BB33D1">
                <w:rPr>
                  <w:rFonts w:ascii="Times New Roman" w:hAnsi="Times New Roman" w:cs="Times New Roman"/>
                  <w:sz w:val="24"/>
                  <w:szCs w:val="24"/>
                </w:rPr>
                <w:delText>363 (4.3)</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63C98E59" w14:textId="26AE32D0" w:rsidR="00B010D0" w:rsidDel="00BB33D1" w:rsidRDefault="00B010D0" w:rsidP="00DA17B7">
            <w:pPr>
              <w:rPr>
                <w:del w:id="5628" w:author="Mohammad Nayeem Hasan" w:date="2024-11-03T23:14:00Z" w16du:dateUtc="2024-11-03T17:14:00Z"/>
                <w:rFonts w:ascii="Times New Roman" w:hAnsi="Times New Roman" w:cs="Times New Roman"/>
                <w:sz w:val="24"/>
                <w:szCs w:val="24"/>
              </w:rPr>
            </w:pPr>
            <w:del w:id="5629" w:author="Mohammad Nayeem Hasan" w:date="2024-11-03T23:14:00Z" w16du:dateUtc="2024-11-03T17:14:00Z">
              <w:r w:rsidDel="00BB33D1">
                <w:rPr>
                  <w:rFonts w:ascii="Times New Roman" w:hAnsi="Times New Roman" w:cs="Times New Roman"/>
                  <w:sz w:val="24"/>
                  <w:szCs w:val="24"/>
                </w:rPr>
                <w:delText>8111 (95.7)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7A1" w14:textId="03E02CEF" w:rsidR="00B010D0" w:rsidDel="00BB33D1" w:rsidRDefault="00B010D0" w:rsidP="00DA17B7">
            <w:pPr>
              <w:rPr>
                <w:del w:id="5630"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6B1985" w14:textId="0D9E295B" w:rsidR="00B010D0" w:rsidDel="00BB33D1" w:rsidRDefault="00B010D0" w:rsidP="00DA17B7">
            <w:pPr>
              <w:rPr>
                <w:del w:id="5631" w:author="Mohammad Nayeem Hasan" w:date="2024-11-03T23:14:00Z" w16du:dateUtc="2024-11-03T17:14:00Z"/>
                <w:rFonts w:ascii="Times New Roman" w:hAnsi="Times New Roman" w:cs="Times New Roman"/>
                <w:sz w:val="24"/>
                <w:szCs w:val="24"/>
              </w:rPr>
            </w:pPr>
            <w:del w:id="5632" w:author="Mohammad Nayeem Hasan" w:date="2024-11-03T23:14:00Z" w16du:dateUtc="2024-11-03T17:14:00Z">
              <w:r w:rsidDel="00BB33D1">
                <w:rPr>
                  <w:rFonts w:ascii="Times New Roman" w:hAnsi="Times New Roman" w:cs="Times New Roman"/>
                  <w:sz w:val="24"/>
                  <w:szCs w:val="24"/>
                </w:rPr>
                <w:delText>671 (7.2)</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1BF01F3" w14:textId="6B11AF9C" w:rsidR="00B010D0" w:rsidDel="00BB33D1" w:rsidRDefault="00B010D0" w:rsidP="00DA17B7">
            <w:pPr>
              <w:rPr>
                <w:del w:id="5633" w:author="Mohammad Nayeem Hasan" w:date="2024-11-03T23:14:00Z" w16du:dateUtc="2024-11-03T17:14:00Z"/>
                <w:rFonts w:ascii="Times New Roman" w:hAnsi="Times New Roman" w:cs="Times New Roman"/>
                <w:sz w:val="24"/>
                <w:szCs w:val="24"/>
              </w:rPr>
            </w:pPr>
            <w:del w:id="5634" w:author="Mohammad Nayeem Hasan" w:date="2024-11-03T23:14:00Z" w16du:dateUtc="2024-11-03T17:14:00Z">
              <w:r w:rsidDel="00BB33D1">
                <w:rPr>
                  <w:rFonts w:ascii="Times New Roman" w:hAnsi="Times New Roman" w:cs="Times New Roman"/>
                  <w:sz w:val="24"/>
                  <w:szCs w:val="24"/>
                </w:rPr>
                <w:delText>8626 (92.8)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A79DA" w14:textId="208ADB73" w:rsidR="00B010D0" w:rsidDel="00BB33D1" w:rsidRDefault="00B010D0" w:rsidP="00DA17B7">
            <w:pPr>
              <w:rPr>
                <w:del w:id="5635" w:author="Mohammad Nayeem Hasan" w:date="2024-11-03T23:14:00Z" w16du:dateUtc="2024-11-03T17:14:00Z"/>
                <w:rFonts w:ascii="Times New Roman" w:hAnsi="Times New Roman" w:cs="Times New Roman"/>
                <w:sz w:val="24"/>
                <w:szCs w:val="24"/>
              </w:rPr>
            </w:pPr>
          </w:p>
        </w:tc>
      </w:tr>
      <w:tr w:rsidR="00B010D0" w:rsidDel="00BB33D1" w14:paraId="1E37A704" w14:textId="185E967C" w:rsidTr="00DA17B7">
        <w:trPr>
          <w:trHeight w:val="257"/>
          <w:jc w:val="center"/>
          <w:del w:id="5636"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39174B9" w14:textId="442346C4" w:rsidR="00B010D0" w:rsidDel="00BB33D1" w:rsidRDefault="00B010D0" w:rsidP="00DA17B7">
            <w:pPr>
              <w:rPr>
                <w:del w:id="5637" w:author="Mohammad Nayeem Hasan" w:date="2024-11-03T23:14:00Z" w16du:dateUtc="2024-11-03T17:14:00Z"/>
                <w:rFonts w:ascii="Times New Roman" w:hAnsi="Times New Roman" w:cs="Times New Roman"/>
                <w:sz w:val="24"/>
                <w:szCs w:val="24"/>
              </w:rPr>
            </w:pPr>
            <w:del w:id="5638" w:author="Mohammad Nayeem Hasan" w:date="2024-11-03T23:14:00Z" w16du:dateUtc="2024-11-03T17:14:00Z">
              <w:r w:rsidDel="00BB33D1">
                <w:rPr>
                  <w:rFonts w:ascii="Times New Roman" w:hAnsi="Times New Roman" w:cs="Times New Roman"/>
                  <w:sz w:val="24"/>
                  <w:szCs w:val="24"/>
                </w:rPr>
                <w:delText>Livestock ownership</w:delText>
              </w:r>
            </w:del>
          </w:p>
        </w:tc>
      </w:tr>
      <w:tr w:rsidR="00B010D0" w:rsidDel="00BB33D1" w14:paraId="71CDF230" w14:textId="32A2BDE9" w:rsidTr="00DA17B7">
        <w:trPr>
          <w:trHeight w:val="257"/>
          <w:jc w:val="center"/>
          <w:del w:id="5639"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80EF4B5" w14:textId="7EE469AC" w:rsidR="00B010D0" w:rsidDel="00BB33D1" w:rsidRDefault="00B010D0" w:rsidP="00DA17B7">
            <w:pPr>
              <w:rPr>
                <w:del w:id="5640" w:author="Mohammad Nayeem Hasan" w:date="2024-11-03T23:14:00Z" w16du:dateUtc="2024-11-03T17:14:00Z"/>
                <w:rFonts w:ascii="Times New Roman" w:hAnsi="Times New Roman" w:cs="Times New Roman"/>
                <w:sz w:val="24"/>
                <w:szCs w:val="24"/>
              </w:rPr>
            </w:pPr>
            <w:del w:id="5641"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0CE9CB1" w14:textId="50D62F34" w:rsidR="00B010D0" w:rsidDel="00BB33D1" w:rsidRDefault="00B010D0" w:rsidP="00DA17B7">
            <w:pPr>
              <w:rPr>
                <w:del w:id="5642" w:author="Mohammad Nayeem Hasan" w:date="2024-11-03T23:14:00Z" w16du:dateUtc="2024-11-03T17:14:00Z"/>
                <w:rFonts w:ascii="Times New Roman" w:hAnsi="Times New Roman" w:cs="Times New Roman"/>
                <w:sz w:val="24"/>
                <w:szCs w:val="24"/>
              </w:rPr>
            </w:pPr>
            <w:del w:id="5643"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215E2372" w14:textId="2EDDD014" w:rsidR="00B010D0" w:rsidDel="00BB33D1" w:rsidRDefault="00B010D0" w:rsidP="00DA17B7">
            <w:pPr>
              <w:rPr>
                <w:del w:id="5644" w:author="Mohammad Nayeem Hasan" w:date="2024-11-03T23:14:00Z" w16du:dateUtc="2024-11-03T17:14:00Z"/>
                <w:rFonts w:ascii="Times New Roman" w:hAnsi="Times New Roman" w:cs="Times New Roman"/>
                <w:sz w:val="24"/>
                <w:szCs w:val="24"/>
              </w:rPr>
            </w:pPr>
            <w:del w:id="5645"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3828A88" w14:textId="04C49065" w:rsidR="00B010D0" w:rsidDel="00BB33D1" w:rsidRDefault="00B010D0" w:rsidP="00DA17B7">
            <w:pPr>
              <w:rPr>
                <w:del w:id="5646" w:author="Mohammad Nayeem Hasan" w:date="2024-11-03T23:14:00Z" w16du:dateUtc="2024-11-03T17:14:00Z"/>
                <w:rFonts w:ascii="Times New Roman" w:hAnsi="Times New Roman" w:cs="Times New Roman"/>
                <w:sz w:val="24"/>
                <w:szCs w:val="24"/>
              </w:rPr>
            </w:pPr>
            <w:del w:id="5647" w:author="Mohammad Nayeem Hasan" w:date="2024-11-03T23:14:00Z" w16du:dateUtc="2024-11-03T17:14:00Z">
              <w:r w:rsidDel="00BB33D1">
                <w:rPr>
                  <w:rFonts w:ascii="Times New Roman" w:hAnsi="Times New Roman" w:cs="Times New Roman"/>
                  <w:sz w:val="24"/>
                  <w:szCs w:val="24"/>
                </w:rPr>
                <w:delText>-</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32094D23" w14:textId="634E2925" w:rsidR="00B010D0" w:rsidDel="00BB33D1" w:rsidRDefault="00B010D0" w:rsidP="00DA17B7">
            <w:pPr>
              <w:rPr>
                <w:del w:id="5648" w:author="Mohammad Nayeem Hasan" w:date="2024-11-03T23:14:00Z" w16du:dateUtc="2024-11-03T17:14:00Z"/>
                <w:rFonts w:ascii="Times New Roman" w:hAnsi="Times New Roman" w:cs="Times New Roman"/>
                <w:sz w:val="24"/>
                <w:szCs w:val="24"/>
              </w:rPr>
            </w:pPr>
            <w:del w:id="5649" w:author="Mohammad Nayeem Hasan" w:date="2024-11-03T23:14:00Z" w16du:dateUtc="2024-11-03T17:14:00Z">
              <w:r w:rsidDel="00BB33D1">
                <w:rPr>
                  <w:rFonts w:ascii="Times New Roman" w:hAnsi="Times New Roman" w:cs="Times New Roman"/>
                  <w:sz w:val="24"/>
                  <w:szCs w:val="24"/>
                </w:rPr>
                <w:delText>452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9E1075E" w14:textId="70AC4F36" w:rsidR="00B010D0" w:rsidDel="00BB33D1" w:rsidRDefault="00B010D0" w:rsidP="00DA17B7">
            <w:pPr>
              <w:rPr>
                <w:del w:id="5650" w:author="Mohammad Nayeem Hasan" w:date="2024-11-03T23:14:00Z" w16du:dateUtc="2024-11-03T17:14:00Z"/>
                <w:rFonts w:ascii="Times New Roman" w:hAnsi="Times New Roman" w:cs="Times New Roman"/>
                <w:sz w:val="24"/>
                <w:szCs w:val="24"/>
              </w:rPr>
            </w:pPr>
            <w:del w:id="5651" w:author="Mohammad Nayeem Hasan" w:date="2024-11-03T23:14:00Z" w16du:dateUtc="2024-11-03T17:14:00Z">
              <w:r w:rsidDel="00BB33D1">
                <w:rPr>
                  <w:rFonts w:ascii="Times New Roman" w:hAnsi="Times New Roman" w:cs="Times New Roman"/>
                  <w:sz w:val="24"/>
                  <w:szCs w:val="24"/>
                </w:rPr>
                <w:delText>10773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E457D9" w14:textId="30FF5612" w:rsidR="00B010D0" w:rsidDel="00BB33D1" w:rsidRDefault="00B010D0" w:rsidP="00DA17B7">
            <w:pPr>
              <w:rPr>
                <w:del w:id="5652" w:author="Mohammad Nayeem Hasan" w:date="2024-11-03T23:14:00Z" w16du:dateUtc="2024-11-03T17:14:00Z"/>
                <w:rFonts w:ascii="Times New Roman" w:hAnsi="Times New Roman" w:cs="Times New Roman"/>
                <w:sz w:val="24"/>
                <w:szCs w:val="24"/>
              </w:rPr>
            </w:pPr>
            <w:del w:id="5653" w:author="Mohammad Nayeem Hasan" w:date="2024-11-03T23:14:00Z" w16du:dateUtc="2024-11-03T17:14:00Z">
              <w:r w:rsidDel="00BB33D1">
                <w:rPr>
                  <w:rFonts w:ascii="Times New Roman" w:hAnsi="Times New Roman" w:cs="Times New Roman"/>
                  <w:sz w:val="24"/>
                  <w:szCs w:val="24"/>
                </w:rPr>
                <w:delText>0.786</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2B0AEA3D" w14:textId="6156F5DE" w:rsidR="00B010D0" w:rsidDel="00BB33D1" w:rsidRDefault="00B010D0" w:rsidP="00DA17B7">
            <w:pPr>
              <w:rPr>
                <w:del w:id="5654" w:author="Mohammad Nayeem Hasan" w:date="2024-11-03T23:14:00Z" w16du:dateUtc="2024-11-03T17:14:00Z"/>
                <w:rFonts w:ascii="Times New Roman" w:hAnsi="Times New Roman" w:cs="Times New Roman"/>
                <w:sz w:val="24"/>
                <w:szCs w:val="24"/>
              </w:rPr>
            </w:pPr>
            <w:del w:id="5655" w:author="Mohammad Nayeem Hasan" w:date="2024-11-03T23:14:00Z" w16du:dateUtc="2024-11-03T17:14:00Z">
              <w:r w:rsidDel="00BB33D1">
                <w:rPr>
                  <w:rFonts w:ascii="Times New Roman" w:hAnsi="Times New Roman" w:cs="Times New Roman"/>
                  <w:sz w:val="24"/>
                  <w:szCs w:val="24"/>
                </w:rPr>
                <w:delText>913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CC8E7CC" w14:textId="42A0805C" w:rsidR="00B010D0" w:rsidDel="00BB33D1" w:rsidRDefault="00B010D0" w:rsidP="00DA17B7">
            <w:pPr>
              <w:rPr>
                <w:del w:id="5656" w:author="Mohammad Nayeem Hasan" w:date="2024-11-03T23:14:00Z" w16du:dateUtc="2024-11-03T17:14:00Z"/>
                <w:rFonts w:ascii="Times New Roman" w:hAnsi="Times New Roman" w:cs="Times New Roman"/>
                <w:sz w:val="24"/>
                <w:szCs w:val="24"/>
              </w:rPr>
            </w:pPr>
            <w:del w:id="5657" w:author="Mohammad Nayeem Hasan" w:date="2024-11-03T23:14:00Z" w16du:dateUtc="2024-11-03T17:14:00Z">
              <w:r w:rsidDel="00BB33D1">
                <w:rPr>
                  <w:rFonts w:ascii="Times New Roman" w:hAnsi="Times New Roman" w:cs="Times New Roman"/>
                  <w:sz w:val="24"/>
                  <w:szCs w:val="24"/>
                </w:rPr>
                <w:delText>12329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2715B72" w14:textId="387D1BDD" w:rsidR="00B010D0" w:rsidDel="00BB33D1" w:rsidRDefault="00B010D0" w:rsidP="00DA17B7">
            <w:pPr>
              <w:rPr>
                <w:del w:id="5658" w:author="Mohammad Nayeem Hasan" w:date="2024-11-03T23:14:00Z" w16du:dateUtc="2024-11-03T17:14:00Z"/>
                <w:rFonts w:ascii="Times New Roman" w:hAnsi="Times New Roman" w:cs="Times New Roman"/>
                <w:sz w:val="24"/>
                <w:szCs w:val="24"/>
              </w:rPr>
            </w:pPr>
            <w:del w:id="5659" w:author="Mohammad Nayeem Hasan" w:date="2024-11-03T23:14:00Z" w16du:dateUtc="2024-11-03T17:14:00Z">
              <w:r w:rsidDel="00BB33D1">
                <w:rPr>
                  <w:rFonts w:ascii="Times New Roman" w:hAnsi="Times New Roman" w:cs="Times New Roman"/>
                  <w:sz w:val="24"/>
                  <w:szCs w:val="24"/>
                </w:rPr>
                <w:delText>0.858</w:delText>
              </w:r>
            </w:del>
          </w:p>
        </w:tc>
      </w:tr>
      <w:tr w:rsidR="00B010D0" w:rsidDel="00BB33D1" w14:paraId="47F0BE24" w14:textId="094BB64E" w:rsidTr="00DA17B7">
        <w:trPr>
          <w:trHeight w:val="257"/>
          <w:jc w:val="center"/>
          <w:del w:id="5660"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4D10A1C" w14:textId="79B0A472" w:rsidR="00B010D0" w:rsidDel="00BB33D1" w:rsidRDefault="00B010D0" w:rsidP="00DA17B7">
            <w:pPr>
              <w:rPr>
                <w:del w:id="5661" w:author="Mohammad Nayeem Hasan" w:date="2024-11-03T23:14:00Z" w16du:dateUtc="2024-11-03T17:14:00Z"/>
                <w:rFonts w:ascii="Times New Roman" w:hAnsi="Times New Roman" w:cs="Times New Roman"/>
                <w:sz w:val="24"/>
                <w:szCs w:val="24"/>
              </w:rPr>
            </w:pPr>
            <w:del w:id="5662"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27D9296" w14:textId="3A0F4583" w:rsidR="00B010D0" w:rsidDel="00BB33D1" w:rsidRDefault="00B010D0" w:rsidP="00DA17B7">
            <w:pPr>
              <w:rPr>
                <w:del w:id="5663" w:author="Mohammad Nayeem Hasan" w:date="2024-11-03T23:14:00Z" w16du:dateUtc="2024-11-03T17:14:00Z"/>
                <w:rFonts w:ascii="Times New Roman" w:hAnsi="Times New Roman" w:cs="Times New Roman"/>
                <w:sz w:val="24"/>
                <w:szCs w:val="24"/>
              </w:rPr>
            </w:pPr>
            <w:del w:id="5664"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66D6A19" w14:textId="1E709144" w:rsidR="00B010D0" w:rsidDel="00BB33D1" w:rsidRDefault="00B010D0" w:rsidP="00DA17B7">
            <w:pPr>
              <w:rPr>
                <w:del w:id="5665" w:author="Mohammad Nayeem Hasan" w:date="2024-11-03T23:14:00Z" w16du:dateUtc="2024-11-03T17:14:00Z"/>
                <w:rFonts w:ascii="Times New Roman" w:hAnsi="Times New Roman" w:cs="Times New Roman"/>
                <w:sz w:val="24"/>
                <w:szCs w:val="24"/>
              </w:rPr>
            </w:pPr>
            <w:del w:id="5666"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C003F" w14:textId="5F819DC4" w:rsidR="00B010D0" w:rsidDel="00BB33D1" w:rsidRDefault="00B010D0" w:rsidP="00DA17B7">
            <w:pPr>
              <w:rPr>
                <w:del w:id="5667"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F24F72" w14:textId="1045FDA0" w:rsidR="00B010D0" w:rsidDel="00BB33D1" w:rsidRDefault="00B010D0" w:rsidP="00DA17B7">
            <w:pPr>
              <w:rPr>
                <w:del w:id="5668" w:author="Mohammad Nayeem Hasan" w:date="2024-11-03T23:14:00Z" w16du:dateUtc="2024-11-03T17:14:00Z"/>
                <w:rFonts w:ascii="Times New Roman" w:hAnsi="Times New Roman" w:cs="Times New Roman"/>
                <w:sz w:val="24"/>
                <w:szCs w:val="24"/>
              </w:rPr>
            </w:pPr>
            <w:del w:id="5669" w:author="Mohammad Nayeem Hasan" w:date="2024-11-03T23:14:00Z" w16du:dateUtc="2024-11-03T17:14:00Z">
              <w:r w:rsidDel="00BB33D1">
                <w:rPr>
                  <w:rFonts w:ascii="Times New Roman" w:hAnsi="Times New Roman" w:cs="Times New Roman"/>
                  <w:sz w:val="24"/>
                  <w:szCs w:val="24"/>
                </w:rPr>
                <w:delText>336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9DEAB19" w14:textId="20D2AD3F" w:rsidR="00B010D0" w:rsidDel="00BB33D1" w:rsidRDefault="00B010D0" w:rsidP="00DA17B7">
            <w:pPr>
              <w:rPr>
                <w:del w:id="5670" w:author="Mohammad Nayeem Hasan" w:date="2024-11-03T23:14:00Z" w16du:dateUtc="2024-11-03T17:14:00Z"/>
                <w:rFonts w:ascii="Times New Roman" w:hAnsi="Times New Roman" w:cs="Times New Roman"/>
                <w:sz w:val="24"/>
                <w:szCs w:val="24"/>
              </w:rPr>
            </w:pPr>
            <w:del w:id="5671" w:author="Mohammad Nayeem Hasan" w:date="2024-11-03T23:14:00Z" w16du:dateUtc="2024-11-03T17:14:00Z">
              <w:r w:rsidDel="00BB33D1">
                <w:rPr>
                  <w:rFonts w:ascii="Times New Roman" w:hAnsi="Times New Roman" w:cs="Times New Roman"/>
                  <w:sz w:val="24"/>
                  <w:szCs w:val="24"/>
                </w:rPr>
                <w:delText>8234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69A06" w14:textId="4D4D0CDF" w:rsidR="00B010D0" w:rsidDel="00BB33D1" w:rsidRDefault="00B010D0" w:rsidP="00DA17B7">
            <w:pPr>
              <w:rPr>
                <w:del w:id="5672"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BE02" w14:textId="62A7C342" w:rsidR="00B010D0" w:rsidDel="00BB33D1" w:rsidRDefault="00B010D0" w:rsidP="00DA17B7">
            <w:pPr>
              <w:rPr>
                <w:del w:id="5673" w:author="Mohammad Nayeem Hasan" w:date="2024-11-03T23:14:00Z" w16du:dateUtc="2024-11-03T17:14:00Z"/>
                <w:rFonts w:ascii="Times New Roman" w:hAnsi="Times New Roman" w:cs="Times New Roman"/>
                <w:sz w:val="24"/>
                <w:szCs w:val="24"/>
              </w:rPr>
            </w:pPr>
            <w:del w:id="5674" w:author="Mohammad Nayeem Hasan" w:date="2024-11-03T23:14:00Z" w16du:dateUtc="2024-11-03T17:14:00Z">
              <w:r w:rsidDel="00BB33D1">
                <w:rPr>
                  <w:rFonts w:ascii="Times New Roman" w:hAnsi="Times New Roman" w:cs="Times New Roman"/>
                  <w:sz w:val="24"/>
                  <w:szCs w:val="24"/>
                </w:rPr>
                <w:delText>682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630926CB" w14:textId="244DB802" w:rsidR="00B010D0" w:rsidDel="00BB33D1" w:rsidRDefault="00B010D0" w:rsidP="00DA17B7">
            <w:pPr>
              <w:rPr>
                <w:del w:id="5675" w:author="Mohammad Nayeem Hasan" w:date="2024-11-03T23:14:00Z" w16du:dateUtc="2024-11-03T17:14:00Z"/>
                <w:rFonts w:ascii="Times New Roman" w:hAnsi="Times New Roman" w:cs="Times New Roman"/>
                <w:sz w:val="24"/>
                <w:szCs w:val="24"/>
              </w:rPr>
            </w:pPr>
            <w:del w:id="5676" w:author="Mohammad Nayeem Hasan" w:date="2024-11-03T23:14:00Z" w16du:dateUtc="2024-11-03T17:14:00Z">
              <w:r w:rsidDel="00BB33D1">
                <w:rPr>
                  <w:rFonts w:ascii="Times New Roman" w:hAnsi="Times New Roman" w:cs="Times New Roman"/>
                  <w:sz w:val="24"/>
                  <w:szCs w:val="24"/>
                </w:rPr>
                <w:delText>9116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324E" w14:textId="5498E9BC" w:rsidR="00B010D0" w:rsidDel="00BB33D1" w:rsidRDefault="00B010D0" w:rsidP="00DA17B7">
            <w:pPr>
              <w:rPr>
                <w:del w:id="5677" w:author="Mohammad Nayeem Hasan" w:date="2024-11-03T23:14:00Z" w16du:dateUtc="2024-11-03T17:14:00Z"/>
                <w:rFonts w:ascii="Times New Roman" w:hAnsi="Times New Roman" w:cs="Times New Roman"/>
                <w:sz w:val="24"/>
                <w:szCs w:val="24"/>
              </w:rPr>
            </w:pPr>
          </w:p>
        </w:tc>
      </w:tr>
      <w:tr w:rsidR="00B010D0" w:rsidDel="00BB33D1" w14:paraId="1FFF40AB" w14:textId="3F9E997F" w:rsidTr="00DA17B7">
        <w:trPr>
          <w:trHeight w:val="257"/>
          <w:jc w:val="center"/>
          <w:del w:id="5678"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9BB42D1" w14:textId="0CAF6411" w:rsidR="00B010D0" w:rsidDel="00BB33D1" w:rsidRDefault="00B010D0" w:rsidP="00DA17B7">
            <w:pPr>
              <w:rPr>
                <w:del w:id="5679" w:author="Mohammad Nayeem Hasan" w:date="2024-11-03T23:14:00Z" w16du:dateUtc="2024-11-03T17:14:00Z"/>
                <w:rFonts w:ascii="Times New Roman" w:hAnsi="Times New Roman" w:cs="Times New Roman"/>
                <w:sz w:val="24"/>
                <w:szCs w:val="24"/>
              </w:rPr>
            </w:pPr>
            <w:del w:id="5680" w:author="Mohammad Nayeem Hasan" w:date="2024-11-03T23:14:00Z" w16du:dateUtc="2024-11-03T17:14:00Z">
              <w:r w:rsidDel="00BB33D1">
                <w:rPr>
                  <w:rFonts w:ascii="Times New Roman" w:hAnsi="Times New Roman" w:cs="Times New Roman"/>
                  <w:sz w:val="24"/>
                  <w:szCs w:val="24"/>
                </w:rPr>
                <w:delText>Source water type</w:delText>
              </w:r>
            </w:del>
          </w:p>
        </w:tc>
      </w:tr>
      <w:tr w:rsidR="00B010D0" w:rsidDel="00BB33D1" w14:paraId="09B598D2" w14:textId="2740D74D" w:rsidTr="00DA17B7">
        <w:trPr>
          <w:trHeight w:val="257"/>
          <w:jc w:val="center"/>
          <w:del w:id="5681"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E609399" w14:textId="62660977" w:rsidR="00B010D0" w:rsidDel="00BB33D1" w:rsidRDefault="00B010D0" w:rsidP="00DA17B7">
            <w:pPr>
              <w:rPr>
                <w:del w:id="5682" w:author="Mohammad Nayeem Hasan" w:date="2024-11-03T23:14:00Z" w16du:dateUtc="2024-11-03T17:14:00Z"/>
                <w:rFonts w:ascii="Times New Roman" w:hAnsi="Times New Roman" w:cs="Times New Roman"/>
                <w:sz w:val="24"/>
                <w:szCs w:val="24"/>
              </w:rPr>
            </w:pPr>
            <w:del w:id="5683" w:author="Mohammad Nayeem Hasan" w:date="2024-11-03T23:14:00Z" w16du:dateUtc="2024-11-03T17:14:00Z">
              <w:r w:rsidDel="00BB33D1">
                <w:rPr>
                  <w:rFonts w:ascii="Times New Roman" w:hAnsi="Times New Roman" w:cs="Times New Roman"/>
                  <w:sz w:val="24"/>
                  <w:szCs w:val="24"/>
                </w:rPr>
                <w:delText>Improved</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A0B2640" w14:textId="5394A9D2" w:rsidR="00B010D0" w:rsidDel="00BB33D1" w:rsidRDefault="00B010D0" w:rsidP="00DA17B7">
            <w:pPr>
              <w:rPr>
                <w:del w:id="5684" w:author="Mohammad Nayeem Hasan" w:date="2024-11-03T23:14:00Z" w16du:dateUtc="2024-11-03T17:14:00Z"/>
                <w:rFonts w:ascii="Times New Roman" w:hAnsi="Times New Roman" w:cs="Times New Roman"/>
                <w:sz w:val="24"/>
                <w:szCs w:val="24"/>
              </w:rPr>
            </w:pPr>
            <w:del w:id="5685" w:author="Mohammad Nayeem Hasan" w:date="2024-11-03T23:14:00Z" w16du:dateUtc="2024-11-03T17:14:00Z">
              <w:r w:rsidDel="00BB33D1">
                <w:rPr>
                  <w:rFonts w:ascii="Times New Roman" w:hAnsi="Times New Roman" w:cs="Times New Roman"/>
                  <w:sz w:val="24"/>
                  <w:szCs w:val="24"/>
                </w:rPr>
                <w:delText>2216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18C76501" w14:textId="045F8F7A" w:rsidR="00B010D0" w:rsidDel="00BB33D1" w:rsidRDefault="00B010D0" w:rsidP="00DA17B7">
            <w:pPr>
              <w:rPr>
                <w:del w:id="5686" w:author="Mohammad Nayeem Hasan" w:date="2024-11-03T23:14:00Z" w16du:dateUtc="2024-11-03T17:14:00Z"/>
                <w:rFonts w:ascii="Times New Roman" w:hAnsi="Times New Roman" w:cs="Times New Roman"/>
                <w:sz w:val="24"/>
                <w:szCs w:val="24"/>
              </w:rPr>
            </w:pPr>
            <w:del w:id="5687" w:author="Mohammad Nayeem Hasan" w:date="2024-11-03T23:14:00Z" w16du:dateUtc="2024-11-03T17:14:00Z">
              <w:r w:rsidDel="00BB33D1">
                <w:rPr>
                  <w:rFonts w:ascii="Times New Roman" w:hAnsi="Times New Roman" w:cs="Times New Roman"/>
                  <w:sz w:val="24"/>
                  <w:szCs w:val="24"/>
                </w:rPr>
                <w:delText>28783 (92.9)</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47AA5AA" w14:textId="3B03DCE3" w:rsidR="00B010D0" w:rsidDel="00BB33D1" w:rsidRDefault="00B010D0" w:rsidP="00DA17B7">
            <w:pPr>
              <w:rPr>
                <w:del w:id="5688" w:author="Mohammad Nayeem Hasan" w:date="2024-11-03T23:14:00Z" w16du:dateUtc="2024-11-03T17:14:00Z"/>
                <w:rFonts w:ascii="Times New Roman" w:hAnsi="Times New Roman" w:cs="Times New Roman"/>
                <w:sz w:val="24"/>
                <w:szCs w:val="24"/>
              </w:rPr>
            </w:pPr>
            <w:del w:id="5689" w:author="Mohammad Nayeem Hasan" w:date="2024-11-03T23:14:00Z" w16du:dateUtc="2024-11-03T17:14:00Z">
              <w:r w:rsidDel="00BB33D1">
                <w:rPr>
                  <w:rFonts w:ascii="Times New Roman" w:hAnsi="Times New Roman" w:cs="Times New Roman"/>
                  <w:sz w:val="24"/>
                  <w:szCs w:val="24"/>
                </w:rPr>
                <w:delText>0.854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60323D7A" w14:textId="4108C0B8" w:rsidR="00B010D0" w:rsidDel="00BB33D1" w:rsidRDefault="00B010D0" w:rsidP="00DA17B7">
            <w:pPr>
              <w:rPr>
                <w:del w:id="5690" w:author="Mohammad Nayeem Hasan" w:date="2024-11-03T23:14:00Z" w16du:dateUtc="2024-11-03T17:14:00Z"/>
                <w:rFonts w:ascii="Times New Roman" w:hAnsi="Times New Roman" w:cs="Times New Roman"/>
                <w:sz w:val="24"/>
                <w:szCs w:val="24"/>
              </w:rPr>
            </w:pPr>
            <w:del w:id="5691" w:author="Mohammad Nayeem Hasan" w:date="2024-11-03T23:14:00Z" w16du:dateUtc="2024-11-03T17:14:00Z">
              <w:r w:rsidDel="00BB33D1">
                <w:rPr>
                  <w:rFonts w:ascii="Times New Roman" w:hAnsi="Times New Roman" w:cs="Times New Roman"/>
                  <w:sz w:val="24"/>
                  <w:szCs w:val="24"/>
                </w:rPr>
                <w:delText>772 (4.0)</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026D5F8B" w14:textId="3D8B921C" w:rsidR="00B010D0" w:rsidDel="00BB33D1" w:rsidRDefault="00B010D0" w:rsidP="00DA17B7">
            <w:pPr>
              <w:rPr>
                <w:del w:id="5692" w:author="Mohammad Nayeem Hasan" w:date="2024-11-03T23:14:00Z" w16du:dateUtc="2024-11-03T17:14:00Z"/>
                <w:rFonts w:ascii="Times New Roman" w:hAnsi="Times New Roman" w:cs="Times New Roman"/>
                <w:sz w:val="24"/>
                <w:szCs w:val="24"/>
              </w:rPr>
            </w:pPr>
            <w:del w:id="5693" w:author="Mohammad Nayeem Hasan" w:date="2024-11-03T23:14:00Z" w16du:dateUtc="2024-11-03T17:14:00Z">
              <w:r w:rsidDel="00BB33D1">
                <w:rPr>
                  <w:rFonts w:ascii="Times New Roman" w:hAnsi="Times New Roman" w:cs="Times New Roman"/>
                  <w:sz w:val="24"/>
                  <w:szCs w:val="24"/>
                </w:rPr>
                <w:delText>18590 (96.0)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F71264" w14:textId="437781FC" w:rsidR="00B010D0" w:rsidDel="00BB33D1" w:rsidRDefault="00B010D0" w:rsidP="00DA17B7">
            <w:pPr>
              <w:rPr>
                <w:del w:id="5694" w:author="Mohammad Nayeem Hasan" w:date="2024-11-03T23:14:00Z" w16du:dateUtc="2024-11-03T17:14:00Z"/>
                <w:rFonts w:ascii="Times New Roman" w:hAnsi="Times New Roman" w:cs="Times New Roman"/>
                <w:sz w:val="24"/>
                <w:szCs w:val="24"/>
              </w:rPr>
            </w:pPr>
            <w:del w:id="5695" w:author="Mohammad Nayeem Hasan" w:date="2024-11-03T23:14:00Z" w16du:dateUtc="2024-11-03T17:14:00Z">
              <w:r w:rsidDel="00BB33D1">
                <w:rPr>
                  <w:rFonts w:ascii="Times New Roman" w:hAnsi="Times New Roman" w:cs="Times New Roman"/>
                  <w:sz w:val="24"/>
                  <w:szCs w:val="24"/>
                </w:rPr>
                <w:delText>0.687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9895753" w14:textId="73D7E2DF" w:rsidR="00B010D0" w:rsidDel="00BB33D1" w:rsidRDefault="00B010D0" w:rsidP="00DA17B7">
            <w:pPr>
              <w:rPr>
                <w:del w:id="5696" w:author="Mohammad Nayeem Hasan" w:date="2024-11-03T23:14:00Z" w16du:dateUtc="2024-11-03T17:14:00Z"/>
                <w:rFonts w:ascii="Times New Roman" w:hAnsi="Times New Roman" w:cs="Times New Roman"/>
                <w:sz w:val="24"/>
                <w:szCs w:val="24"/>
              </w:rPr>
            </w:pPr>
            <w:del w:id="5697" w:author="Mohammad Nayeem Hasan" w:date="2024-11-03T23:14:00Z" w16du:dateUtc="2024-11-03T17:14:00Z">
              <w:r w:rsidDel="00BB33D1">
                <w:rPr>
                  <w:rFonts w:ascii="Times New Roman" w:hAnsi="Times New Roman" w:cs="Times New Roman"/>
                  <w:sz w:val="24"/>
                  <w:szCs w:val="24"/>
                </w:rPr>
                <w:delText>1566 (6.90)</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4E8098F" w14:textId="53A71B4B" w:rsidR="00B010D0" w:rsidDel="00BB33D1" w:rsidRDefault="00B010D0" w:rsidP="00DA17B7">
            <w:pPr>
              <w:rPr>
                <w:del w:id="5698" w:author="Mohammad Nayeem Hasan" w:date="2024-11-03T23:14:00Z" w16du:dateUtc="2024-11-03T17:14:00Z"/>
                <w:rFonts w:ascii="Times New Roman" w:hAnsi="Times New Roman" w:cs="Times New Roman"/>
                <w:sz w:val="24"/>
                <w:szCs w:val="24"/>
              </w:rPr>
            </w:pPr>
            <w:del w:id="5699" w:author="Mohammad Nayeem Hasan" w:date="2024-11-03T23:14:00Z" w16du:dateUtc="2024-11-03T17:14:00Z">
              <w:r w:rsidDel="00BB33D1">
                <w:rPr>
                  <w:rFonts w:ascii="Times New Roman" w:hAnsi="Times New Roman" w:cs="Times New Roman"/>
                  <w:sz w:val="24"/>
                  <w:szCs w:val="24"/>
                </w:rPr>
                <w:delText>21122 (93.10)</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C376E8" w14:textId="3C266015" w:rsidR="00B010D0" w:rsidDel="00BB33D1" w:rsidRDefault="00B010D0" w:rsidP="00DA17B7">
            <w:pPr>
              <w:rPr>
                <w:del w:id="5700" w:author="Mohammad Nayeem Hasan" w:date="2024-11-03T23:14:00Z" w16du:dateUtc="2024-11-03T17:14:00Z"/>
                <w:rFonts w:ascii="Times New Roman" w:hAnsi="Times New Roman" w:cs="Times New Roman"/>
                <w:sz w:val="24"/>
                <w:szCs w:val="24"/>
              </w:rPr>
            </w:pPr>
            <w:del w:id="5701" w:author="Mohammad Nayeem Hasan" w:date="2024-11-03T23:14:00Z" w16du:dateUtc="2024-11-03T17:14:00Z">
              <w:r w:rsidDel="00BB33D1">
                <w:rPr>
                  <w:rFonts w:ascii="Times New Roman" w:hAnsi="Times New Roman" w:cs="Times New Roman"/>
                  <w:sz w:val="24"/>
                  <w:szCs w:val="24"/>
                </w:rPr>
                <w:delText>0.537</w:delText>
              </w:r>
            </w:del>
          </w:p>
        </w:tc>
      </w:tr>
      <w:tr w:rsidR="00B010D0" w:rsidDel="00BB33D1" w14:paraId="29E08890" w14:textId="456DE539" w:rsidTr="00DA17B7">
        <w:trPr>
          <w:trHeight w:val="257"/>
          <w:jc w:val="center"/>
          <w:del w:id="570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16B4718E" w14:textId="2B4C8403" w:rsidR="00B010D0" w:rsidDel="00BB33D1" w:rsidRDefault="00B010D0" w:rsidP="00DA17B7">
            <w:pPr>
              <w:rPr>
                <w:del w:id="5703" w:author="Mohammad Nayeem Hasan" w:date="2024-11-03T23:14:00Z" w16du:dateUtc="2024-11-03T17:14:00Z"/>
                <w:rFonts w:ascii="Times New Roman" w:hAnsi="Times New Roman" w:cs="Times New Roman"/>
                <w:sz w:val="24"/>
                <w:szCs w:val="24"/>
              </w:rPr>
            </w:pPr>
            <w:del w:id="5704" w:author="Mohammad Nayeem Hasan" w:date="2024-11-03T23:14:00Z" w16du:dateUtc="2024-11-03T17:14:00Z">
              <w:r w:rsidDel="00BB33D1">
                <w:rPr>
                  <w:rFonts w:ascii="Times New Roman" w:hAnsi="Times New Roman" w:cs="Times New Roman"/>
                  <w:sz w:val="24"/>
                  <w:szCs w:val="24"/>
                </w:rPr>
                <w:delText>Unimproved</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23751015" w14:textId="5EB85472" w:rsidR="00B010D0" w:rsidDel="00BB33D1" w:rsidRDefault="00B010D0" w:rsidP="00DA17B7">
            <w:pPr>
              <w:rPr>
                <w:del w:id="5705" w:author="Mohammad Nayeem Hasan" w:date="2024-11-03T23:14:00Z" w16du:dateUtc="2024-11-03T17:14:00Z"/>
                <w:rFonts w:ascii="Times New Roman" w:hAnsi="Times New Roman" w:cs="Times New Roman"/>
                <w:sz w:val="24"/>
                <w:szCs w:val="24"/>
              </w:rPr>
            </w:pPr>
            <w:del w:id="5706" w:author="Mohammad Nayeem Hasan" w:date="2024-11-03T23:14:00Z" w16du:dateUtc="2024-11-03T17:14:00Z">
              <w:r w:rsidDel="00BB33D1">
                <w:rPr>
                  <w:rFonts w:ascii="Times New Roman" w:hAnsi="Times New Roman" w:cs="Times New Roman"/>
                  <w:sz w:val="24"/>
                  <w:szCs w:val="24"/>
                </w:rPr>
                <w:delText>38 (6.9)</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CF6B1A5" w14:textId="083C8A22" w:rsidR="00B010D0" w:rsidDel="00BB33D1" w:rsidRDefault="00B010D0" w:rsidP="00DA17B7">
            <w:pPr>
              <w:rPr>
                <w:del w:id="5707" w:author="Mohammad Nayeem Hasan" w:date="2024-11-03T23:14:00Z" w16du:dateUtc="2024-11-03T17:14:00Z"/>
                <w:rFonts w:ascii="Times New Roman" w:hAnsi="Times New Roman" w:cs="Times New Roman"/>
                <w:sz w:val="24"/>
                <w:szCs w:val="24"/>
              </w:rPr>
            </w:pPr>
            <w:del w:id="5708" w:author="Mohammad Nayeem Hasan" w:date="2024-11-03T23:14:00Z" w16du:dateUtc="2024-11-03T17:14:00Z">
              <w:r w:rsidDel="00BB33D1">
                <w:rPr>
                  <w:rFonts w:ascii="Times New Roman" w:hAnsi="Times New Roman" w:cs="Times New Roman"/>
                  <w:sz w:val="24"/>
                  <w:szCs w:val="24"/>
                </w:rPr>
                <w:delText>508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9F3BC" w14:textId="158BE9A2" w:rsidR="00B010D0" w:rsidDel="00BB33D1" w:rsidRDefault="00B010D0" w:rsidP="00DA17B7">
            <w:pPr>
              <w:rPr>
                <w:del w:id="570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D8699C" w14:textId="050CA274" w:rsidR="00B010D0" w:rsidDel="00BB33D1" w:rsidRDefault="00B010D0" w:rsidP="00DA17B7">
            <w:pPr>
              <w:rPr>
                <w:del w:id="5710" w:author="Mohammad Nayeem Hasan" w:date="2024-11-03T23:14:00Z" w16du:dateUtc="2024-11-03T17:14:00Z"/>
                <w:rFonts w:ascii="Times New Roman" w:hAnsi="Times New Roman" w:cs="Times New Roman"/>
                <w:sz w:val="24"/>
                <w:szCs w:val="24"/>
              </w:rPr>
            </w:pPr>
            <w:del w:id="5711" w:author="Mohammad Nayeem Hasan" w:date="2024-11-03T23:14:00Z" w16du:dateUtc="2024-11-03T17:14:00Z">
              <w:r w:rsidDel="00BB33D1">
                <w:rPr>
                  <w:rFonts w:ascii="Times New Roman" w:hAnsi="Times New Roman" w:cs="Times New Roman"/>
                  <w:sz w:val="24"/>
                  <w:szCs w:val="24"/>
                </w:rPr>
                <w:delText>17 (3.5)</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78585851" w14:textId="1592A81D" w:rsidR="00B010D0" w:rsidDel="00BB33D1" w:rsidRDefault="00B010D0" w:rsidP="00DA17B7">
            <w:pPr>
              <w:rPr>
                <w:del w:id="5712" w:author="Mohammad Nayeem Hasan" w:date="2024-11-03T23:14:00Z" w16du:dateUtc="2024-11-03T17:14:00Z"/>
                <w:rFonts w:ascii="Times New Roman" w:hAnsi="Times New Roman" w:cs="Times New Roman"/>
                <w:sz w:val="24"/>
                <w:szCs w:val="24"/>
              </w:rPr>
            </w:pPr>
            <w:del w:id="5713" w:author="Mohammad Nayeem Hasan" w:date="2024-11-03T23:14:00Z" w16du:dateUtc="2024-11-03T17:14:00Z">
              <w:r w:rsidDel="00BB33D1">
                <w:rPr>
                  <w:rFonts w:ascii="Times New Roman" w:hAnsi="Times New Roman" w:cs="Times New Roman"/>
                  <w:sz w:val="24"/>
                  <w:szCs w:val="24"/>
                </w:rPr>
                <w:delText>481 (96.5)</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4102AD" w14:textId="36482F83" w:rsidR="00B010D0" w:rsidDel="00BB33D1" w:rsidRDefault="00B010D0" w:rsidP="00DA17B7">
            <w:pPr>
              <w:rPr>
                <w:del w:id="571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108C61" w14:textId="3F61481A" w:rsidR="00B010D0" w:rsidDel="00BB33D1" w:rsidRDefault="00B010D0" w:rsidP="00DA17B7">
            <w:pPr>
              <w:rPr>
                <w:del w:id="5715" w:author="Mohammad Nayeem Hasan" w:date="2024-11-03T23:14:00Z" w16du:dateUtc="2024-11-03T17:14:00Z"/>
                <w:rFonts w:ascii="Times New Roman" w:hAnsi="Times New Roman" w:cs="Times New Roman"/>
                <w:sz w:val="24"/>
                <w:szCs w:val="24"/>
              </w:rPr>
            </w:pPr>
            <w:del w:id="5716" w:author="Mohammad Nayeem Hasan" w:date="2024-11-03T23:14:00Z" w16du:dateUtc="2024-11-03T17:14:00Z">
              <w:r w:rsidDel="00BB33D1">
                <w:rPr>
                  <w:rFonts w:ascii="Times New Roman" w:hAnsi="Times New Roman" w:cs="Times New Roman"/>
                  <w:sz w:val="24"/>
                  <w:szCs w:val="24"/>
                </w:rPr>
                <w:delText>30 (7.54)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AE61D82" w14:textId="3BAE9A92" w:rsidR="00B010D0" w:rsidDel="00BB33D1" w:rsidRDefault="00B010D0" w:rsidP="00DA17B7">
            <w:pPr>
              <w:rPr>
                <w:del w:id="5717" w:author="Mohammad Nayeem Hasan" w:date="2024-11-03T23:14:00Z" w16du:dateUtc="2024-11-03T17:14:00Z"/>
                <w:rFonts w:ascii="Times New Roman" w:hAnsi="Times New Roman" w:cs="Times New Roman"/>
                <w:sz w:val="24"/>
                <w:szCs w:val="24"/>
              </w:rPr>
            </w:pPr>
            <w:del w:id="5718" w:author="Mohammad Nayeem Hasan" w:date="2024-11-03T23:14:00Z" w16du:dateUtc="2024-11-03T17:14:00Z">
              <w:r w:rsidDel="00BB33D1">
                <w:rPr>
                  <w:rFonts w:ascii="Times New Roman" w:hAnsi="Times New Roman" w:cs="Times New Roman"/>
                  <w:sz w:val="24"/>
                  <w:szCs w:val="24"/>
                </w:rPr>
                <w:delText>370 (92.50)</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6EDE0" w14:textId="346C9A72" w:rsidR="00B010D0" w:rsidDel="00BB33D1" w:rsidRDefault="00B010D0" w:rsidP="00DA17B7">
            <w:pPr>
              <w:rPr>
                <w:del w:id="5719" w:author="Mohammad Nayeem Hasan" w:date="2024-11-03T23:14:00Z" w16du:dateUtc="2024-11-03T17:14:00Z"/>
                <w:rFonts w:ascii="Times New Roman" w:hAnsi="Times New Roman" w:cs="Times New Roman"/>
                <w:sz w:val="24"/>
                <w:szCs w:val="24"/>
              </w:rPr>
            </w:pPr>
          </w:p>
        </w:tc>
      </w:tr>
      <w:tr w:rsidR="00B010D0" w:rsidDel="00BB33D1" w14:paraId="2CB5F4B8" w14:textId="4496F252" w:rsidTr="00DA17B7">
        <w:trPr>
          <w:trHeight w:val="257"/>
          <w:jc w:val="center"/>
          <w:del w:id="572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5E3BC27" w14:textId="6CAD049D" w:rsidR="00B010D0" w:rsidDel="00BB33D1" w:rsidRDefault="00B010D0" w:rsidP="00DA17B7">
            <w:pPr>
              <w:rPr>
                <w:del w:id="5721" w:author="Mohammad Nayeem Hasan" w:date="2024-11-03T23:14:00Z" w16du:dateUtc="2024-11-03T17:14:00Z"/>
                <w:rFonts w:ascii="Times New Roman" w:hAnsi="Times New Roman" w:cs="Times New Roman"/>
                <w:sz w:val="24"/>
                <w:szCs w:val="24"/>
              </w:rPr>
            </w:pPr>
            <w:del w:id="5722" w:author="Mohammad Nayeem Hasan" w:date="2024-11-03T23:14:00Z" w16du:dateUtc="2024-11-03T17:14:00Z">
              <w:r w:rsidDel="00BB33D1">
                <w:rPr>
                  <w:rFonts w:ascii="Times New Roman" w:hAnsi="Times New Roman" w:cs="Times New Roman"/>
                  <w:sz w:val="24"/>
                  <w:szCs w:val="24"/>
                </w:rPr>
                <w:delText>Source of water</w:delText>
              </w:r>
            </w:del>
          </w:p>
        </w:tc>
      </w:tr>
      <w:tr w:rsidR="00B010D0" w:rsidDel="00BB33D1" w14:paraId="0C7503D2" w14:textId="2D0D4F5D" w:rsidTr="00DA17B7">
        <w:trPr>
          <w:trHeight w:val="257"/>
          <w:jc w:val="center"/>
          <w:del w:id="572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B79F46F" w14:textId="08A39FC8" w:rsidR="00B010D0" w:rsidDel="00BB33D1" w:rsidRDefault="00B010D0" w:rsidP="00DA17B7">
            <w:pPr>
              <w:rPr>
                <w:del w:id="5724" w:author="Mohammad Nayeem Hasan" w:date="2024-11-03T23:14:00Z" w16du:dateUtc="2024-11-03T17:14:00Z"/>
                <w:rFonts w:ascii="Times New Roman" w:hAnsi="Times New Roman" w:cs="Times New Roman"/>
                <w:sz w:val="24"/>
                <w:szCs w:val="24"/>
              </w:rPr>
            </w:pPr>
            <w:del w:id="5725" w:author="Mohammad Nayeem Hasan" w:date="2024-11-03T23:14:00Z" w16du:dateUtc="2024-11-03T17:14:00Z">
              <w:r w:rsidDel="00BB33D1">
                <w:rPr>
                  <w:rFonts w:ascii="Times New Roman" w:hAnsi="Times New Roman" w:cs="Times New Roman"/>
                  <w:sz w:val="24"/>
                  <w:szCs w:val="24"/>
                </w:rPr>
                <w:delText>Direct from source</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0A32C00" w14:textId="080E9955" w:rsidR="00B010D0" w:rsidDel="00BB33D1" w:rsidRDefault="00B010D0" w:rsidP="00DA17B7">
            <w:pPr>
              <w:rPr>
                <w:del w:id="5726" w:author="Mohammad Nayeem Hasan" w:date="2024-11-03T23:14:00Z" w16du:dateUtc="2024-11-03T17:14:00Z"/>
                <w:rFonts w:ascii="Times New Roman" w:hAnsi="Times New Roman" w:cs="Times New Roman"/>
                <w:sz w:val="24"/>
                <w:szCs w:val="24"/>
              </w:rPr>
            </w:pPr>
            <w:del w:id="5727"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3EDBE87F" w14:textId="7D576F39" w:rsidR="00B010D0" w:rsidDel="00BB33D1" w:rsidRDefault="00B010D0" w:rsidP="00DA17B7">
            <w:pPr>
              <w:rPr>
                <w:del w:id="5728" w:author="Mohammad Nayeem Hasan" w:date="2024-11-03T23:14:00Z" w16du:dateUtc="2024-11-03T17:14:00Z"/>
                <w:rFonts w:ascii="Times New Roman" w:hAnsi="Times New Roman" w:cs="Times New Roman"/>
                <w:sz w:val="24"/>
                <w:szCs w:val="24"/>
              </w:rPr>
            </w:pPr>
            <w:del w:id="5729" w:author="Mohammad Nayeem Hasan" w:date="2024-11-03T23:14:00Z" w16du:dateUtc="2024-11-03T17:14:00Z">
              <w:r w:rsidDel="00BB33D1">
                <w:rPr>
                  <w:rFonts w:ascii="Times New Roman" w:hAnsi="Times New Roman" w:cs="Times New Roman"/>
                  <w:sz w:val="24"/>
                  <w:szCs w:val="24"/>
                </w:rPr>
                <w:delText>-</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5732A94" w14:textId="6DCCF1BB" w:rsidR="00B010D0" w:rsidDel="00BB33D1" w:rsidRDefault="00B010D0" w:rsidP="00DA17B7">
            <w:pPr>
              <w:rPr>
                <w:del w:id="5730" w:author="Mohammad Nayeem Hasan" w:date="2024-11-03T23:14:00Z" w16du:dateUtc="2024-11-03T17:14:00Z"/>
                <w:rFonts w:ascii="Times New Roman" w:hAnsi="Times New Roman" w:cs="Times New Roman"/>
                <w:sz w:val="24"/>
                <w:szCs w:val="24"/>
              </w:rPr>
            </w:pPr>
            <w:del w:id="5731" w:author="Mohammad Nayeem Hasan" w:date="2024-11-03T23:14:00Z" w16du:dateUtc="2024-11-03T17:14:00Z">
              <w:r w:rsidDel="00BB33D1">
                <w:rPr>
                  <w:rFonts w:ascii="Times New Roman" w:hAnsi="Times New Roman" w:cs="Times New Roman"/>
                  <w:sz w:val="24"/>
                  <w:szCs w:val="24"/>
                </w:rPr>
                <w:delText>-</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7E352C74" w14:textId="61CAA203" w:rsidR="00B010D0" w:rsidDel="00BB33D1" w:rsidRDefault="00B010D0" w:rsidP="00DA17B7">
            <w:pPr>
              <w:rPr>
                <w:del w:id="5732" w:author="Mohammad Nayeem Hasan" w:date="2024-11-03T23:14:00Z" w16du:dateUtc="2024-11-03T17:14:00Z"/>
                <w:rFonts w:ascii="Times New Roman" w:hAnsi="Times New Roman" w:cs="Times New Roman"/>
                <w:sz w:val="24"/>
                <w:szCs w:val="24"/>
              </w:rPr>
            </w:pPr>
            <w:del w:id="5733" w:author="Mohammad Nayeem Hasan" w:date="2024-11-03T23:14:00Z" w16du:dateUtc="2024-11-03T17:14:00Z">
              <w:r w:rsidDel="00BB33D1">
                <w:rPr>
                  <w:rFonts w:ascii="Times New Roman" w:hAnsi="Times New Roman" w:cs="Times New Roman"/>
                  <w:sz w:val="24"/>
                  <w:szCs w:val="24"/>
                </w:rPr>
                <w:delText>8 (3.7)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58F76349" w14:textId="284DE6A5" w:rsidR="00B010D0" w:rsidDel="00BB33D1" w:rsidRDefault="00B010D0" w:rsidP="00DA17B7">
            <w:pPr>
              <w:rPr>
                <w:del w:id="5734" w:author="Mohammad Nayeem Hasan" w:date="2024-11-03T23:14:00Z" w16du:dateUtc="2024-11-03T17:14:00Z"/>
                <w:rFonts w:ascii="Times New Roman" w:hAnsi="Times New Roman" w:cs="Times New Roman"/>
                <w:sz w:val="24"/>
                <w:szCs w:val="24"/>
              </w:rPr>
            </w:pPr>
            <w:del w:id="5735" w:author="Mohammad Nayeem Hasan" w:date="2024-11-03T23:14:00Z" w16du:dateUtc="2024-11-03T17:14:00Z">
              <w:r w:rsidDel="00BB33D1">
                <w:rPr>
                  <w:rFonts w:ascii="Times New Roman" w:hAnsi="Times New Roman" w:cs="Times New Roman"/>
                  <w:sz w:val="24"/>
                  <w:szCs w:val="24"/>
                </w:rPr>
                <w:delText>218 (96.3)</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A8DF2F" w14:textId="485C63B9" w:rsidR="00B010D0" w:rsidDel="00BB33D1" w:rsidRDefault="00B010D0" w:rsidP="00DA17B7">
            <w:pPr>
              <w:rPr>
                <w:del w:id="5736" w:author="Mohammad Nayeem Hasan" w:date="2024-11-03T23:14:00Z" w16du:dateUtc="2024-11-03T17:14:00Z"/>
                <w:rFonts w:ascii="Times New Roman" w:hAnsi="Times New Roman" w:cs="Times New Roman"/>
                <w:sz w:val="24"/>
                <w:szCs w:val="24"/>
              </w:rPr>
            </w:pPr>
            <w:del w:id="5737" w:author="Mohammad Nayeem Hasan" w:date="2024-11-03T23:14:00Z" w16du:dateUtc="2024-11-03T17:14:00Z">
              <w:r w:rsidDel="00BB33D1">
                <w:rPr>
                  <w:rFonts w:ascii="Times New Roman" w:hAnsi="Times New Roman" w:cs="Times New Roman"/>
                  <w:sz w:val="24"/>
                  <w:szCs w:val="24"/>
                </w:rPr>
                <w:delText>0.097</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5A86C49F" w14:textId="6221D5D0" w:rsidR="00B010D0" w:rsidDel="00BB33D1" w:rsidRDefault="00B010D0" w:rsidP="00DA17B7">
            <w:pPr>
              <w:rPr>
                <w:del w:id="5738" w:author="Mohammad Nayeem Hasan" w:date="2024-11-03T23:14:00Z" w16du:dateUtc="2024-11-03T17:14:00Z"/>
                <w:rFonts w:ascii="Times New Roman" w:hAnsi="Times New Roman" w:cs="Times New Roman"/>
                <w:sz w:val="24"/>
                <w:szCs w:val="24"/>
              </w:rPr>
            </w:pPr>
            <w:del w:id="5739" w:author="Mohammad Nayeem Hasan" w:date="2024-11-03T23:14:00Z" w16du:dateUtc="2024-11-03T17:14:00Z">
              <w:r w:rsidDel="00BB33D1">
                <w:rPr>
                  <w:rFonts w:ascii="Times New Roman" w:hAnsi="Times New Roman" w:cs="Times New Roman"/>
                  <w:sz w:val="24"/>
                  <w:szCs w:val="24"/>
                </w:rPr>
                <w:delText>27 (8.7)</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F31EA97" w14:textId="778C0DDA" w:rsidR="00B010D0" w:rsidDel="00BB33D1" w:rsidRDefault="00B010D0" w:rsidP="00DA17B7">
            <w:pPr>
              <w:rPr>
                <w:del w:id="5740" w:author="Mohammad Nayeem Hasan" w:date="2024-11-03T23:14:00Z" w16du:dateUtc="2024-11-03T17:14:00Z"/>
                <w:rFonts w:ascii="Times New Roman" w:hAnsi="Times New Roman" w:cs="Times New Roman"/>
                <w:sz w:val="24"/>
                <w:szCs w:val="24"/>
              </w:rPr>
            </w:pPr>
            <w:del w:id="5741" w:author="Mohammad Nayeem Hasan" w:date="2024-11-03T23:14:00Z" w16du:dateUtc="2024-11-03T17:14:00Z">
              <w:r w:rsidDel="00BB33D1">
                <w:rPr>
                  <w:rFonts w:ascii="Times New Roman" w:hAnsi="Times New Roman" w:cs="Times New Roman"/>
                  <w:sz w:val="24"/>
                  <w:szCs w:val="24"/>
                </w:rPr>
                <w:delText>290 (91.4)</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9019319" w14:textId="341537E0" w:rsidR="00B010D0" w:rsidDel="00BB33D1" w:rsidRDefault="00B010D0" w:rsidP="00DA17B7">
            <w:pPr>
              <w:rPr>
                <w:del w:id="5742" w:author="Mohammad Nayeem Hasan" w:date="2024-11-03T23:14:00Z" w16du:dateUtc="2024-11-03T17:14:00Z"/>
                <w:rFonts w:ascii="Times New Roman" w:hAnsi="Times New Roman" w:cs="Times New Roman"/>
                <w:sz w:val="24"/>
                <w:szCs w:val="24"/>
              </w:rPr>
            </w:pPr>
            <w:del w:id="5743" w:author="Mohammad Nayeem Hasan" w:date="2024-11-03T23:14:00Z" w16du:dateUtc="2024-11-03T17:14:00Z">
              <w:r w:rsidDel="00BB33D1">
                <w:rPr>
                  <w:rFonts w:ascii="Times New Roman" w:hAnsi="Times New Roman" w:cs="Times New Roman"/>
                  <w:sz w:val="24"/>
                  <w:szCs w:val="24"/>
                </w:rPr>
                <w:delText>0.366</w:delText>
              </w:r>
            </w:del>
          </w:p>
        </w:tc>
      </w:tr>
      <w:tr w:rsidR="00B010D0" w:rsidDel="00BB33D1" w14:paraId="3C8813F5" w14:textId="1E278A97" w:rsidTr="00DA17B7">
        <w:trPr>
          <w:trHeight w:val="257"/>
          <w:jc w:val="center"/>
          <w:del w:id="574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00204BAF" w14:textId="0DF54069" w:rsidR="00B010D0" w:rsidDel="00BB33D1" w:rsidRDefault="00B010D0" w:rsidP="00DA17B7">
            <w:pPr>
              <w:rPr>
                <w:del w:id="5745" w:author="Mohammad Nayeem Hasan" w:date="2024-11-03T23:14:00Z" w16du:dateUtc="2024-11-03T17:14:00Z"/>
                <w:rFonts w:ascii="Times New Roman" w:hAnsi="Times New Roman" w:cs="Times New Roman"/>
                <w:sz w:val="24"/>
                <w:szCs w:val="24"/>
              </w:rPr>
            </w:pPr>
            <w:del w:id="5746" w:author="Mohammad Nayeem Hasan" w:date="2024-11-03T23:14:00Z" w16du:dateUtc="2024-11-03T17:14:00Z">
              <w:r w:rsidDel="00BB33D1">
                <w:rPr>
                  <w:rFonts w:ascii="Times New Roman" w:hAnsi="Times New Roman" w:cs="Times New Roman"/>
                  <w:sz w:val="24"/>
                  <w:szCs w:val="24"/>
                </w:rPr>
                <w:delText>Covered container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2043B7C" w14:textId="71244B0E" w:rsidR="00B010D0" w:rsidDel="00BB33D1" w:rsidRDefault="00B010D0" w:rsidP="00DA17B7">
            <w:pPr>
              <w:rPr>
                <w:del w:id="5747" w:author="Mohammad Nayeem Hasan" w:date="2024-11-03T23:14:00Z" w16du:dateUtc="2024-11-03T17:14:00Z"/>
                <w:rFonts w:ascii="Times New Roman" w:hAnsi="Times New Roman" w:cs="Times New Roman"/>
                <w:sz w:val="24"/>
                <w:szCs w:val="24"/>
              </w:rPr>
            </w:pPr>
            <w:del w:id="5748"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276AE5C2" w14:textId="4008C495" w:rsidR="00B010D0" w:rsidDel="00BB33D1" w:rsidRDefault="00B010D0" w:rsidP="00DA17B7">
            <w:pPr>
              <w:rPr>
                <w:del w:id="5749" w:author="Mohammad Nayeem Hasan" w:date="2024-11-03T23:14:00Z" w16du:dateUtc="2024-11-03T17:14:00Z"/>
                <w:rFonts w:ascii="Times New Roman" w:hAnsi="Times New Roman" w:cs="Times New Roman"/>
                <w:sz w:val="24"/>
                <w:szCs w:val="24"/>
              </w:rPr>
            </w:pPr>
            <w:del w:id="5750"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CFFF1" w14:textId="2B6A633E" w:rsidR="00B010D0" w:rsidDel="00BB33D1" w:rsidRDefault="00B010D0" w:rsidP="00DA17B7">
            <w:pPr>
              <w:rPr>
                <w:del w:id="575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F3B0CB" w14:textId="396498BC" w:rsidR="00B010D0" w:rsidDel="00BB33D1" w:rsidRDefault="00B010D0" w:rsidP="00DA17B7">
            <w:pPr>
              <w:rPr>
                <w:del w:id="5752" w:author="Mohammad Nayeem Hasan" w:date="2024-11-03T23:14:00Z" w16du:dateUtc="2024-11-03T17:14:00Z"/>
                <w:rFonts w:ascii="Times New Roman" w:hAnsi="Times New Roman" w:cs="Times New Roman"/>
                <w:sz w:val="24"/>
                <w:szCs w:val="24"/>
              </w:rPr>
            </w:pPr>
            <w:del w:id="5753" w:author="Mohammad Nayeem Hasan" w:date="2024-11-03T23:14:00Z" w16du:dateUtc="2024-11-03T17:14:00Z">
              <w:r w:rsidDel="00BB33D1">
                <w:rPr>
                  <w:rFonts w:ascii="Times New Roman" w:hAnsi="Times New Roman" w:cs="Times New Roman"/>
                  <w:sz w:val="24"/>
                  <w:szCs w:val="24"/>
                </w:rPr>
                <w:delText>113 (4.2)</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DD23955" w14:textId="4B475F70" w:rsidR="00B010D0" w:rsidDel="00BB33D1" w:rsidRDefault="00B010D0" w:rsidP="00DA17B7">
            <w:pPr>
              <w:rPr>
                <w:del w:id="5754" w:author="Mohammad Nayeem Hasan" w:date="2024-11-03T23:14:00Z" w16du:dateUtc="2024-11-03T17:14:00Z"/>
                <w:rFonts w:ascii="Times New Roman" w:hAnsi="Times New Roman" w:cs="Times New Roman"/>
                <w:sz w:val="24"/>
                <w:szCs w:val="24"/>
              </w:rPr>
            </w:pPr>
            <w:del w:id="5755" w:author="Mohammad Nayeem Hasan" w:date="2024-11-03T23:14:00Z" w16du:dateUtc="2024-11-03T17:14:00Z">
              <w:r w:rsidDel="00BB33D1">
                <w:rPr>
                  <w:rFonts w:ascii="Times New Roman" w:hAnsi="Times New Roman" w:cs="Times New Roman"/>
                  <w:sz w:val="24"/>
                  <w:szCs w:val="24"/>
                </w:rPr>
                <w:delText>2570 (95.8)</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E46B2" w14:textId="0C253903" w:rsidR="00B010D0" w:rsidDel="00BB33D1" w:rsidRDefault="00B010D0" w:rsidP="00DA17B7">
            <w:pPr>
              <w:rPr>
                <w:del w:id="575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1B0C2D" w14:textId="6DF03A71" w:rsidR="00B010D0" w:rsidDel="00BB33D1" w:rsidRDefault="00B010D0" w:rsidP="00DA17B7">
            <w:pPr>
              <w:rPr>
                <w:del w:id="5757" w:author="Mohammad Nayeem Hasan" w:date="2024-11-03T23:14:00Z" w16du:dateUtc="2024-11-03T17:14:00Z"/>
                <w:rFonts w:ascii="Times New Roman" w:hAnsi="Times New Roman" w:cs="Times New Roman"/>
                <w:sz w:val="24"/>
                <w:szCs w:val="24"/>
              </w:rPr>
            </w:pPr>
            <w:del w:id="5758" w:author="Mohammad Nayeem Hasan" w:date="2024-11-03T23:14:00Z" w16du:dateUtc="2024-11-03T17:14:00Z">
              <w:r w:rsidDel="00BB33D1">
                <w:rPr>
                  <w:rFonts w:ascii="Times New Roman" w:hAnsi="Times New Roman" w:cs="Times New Roman"/>
                  <w:sz w:val="24"/>
                  <w:szCs w:val="24"/>
                </w:rPr>
                <w:delText>216 (7.4)</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4CAF21BE" w14:textId="547BFEDA" w:rsidR="00B010D0" w:rsidDel="00BB33D1" w:rsidRDefault="00B010D0" w:rsidP="00DA17B7">
            <w:pPr>
              <w:rPr>
                <w:del w:id="5759" w:author="Mohammad Nayeem Hasan" w:date="2024-11-03T23:14:00Z" w16du:dateUtc="2024-11-03T17:14:00Z"/>
                <w:rFonts w:ascii="Times New Roman" w:hAnsi="Times New Roman" w:cs="Times New Roman"/>
                <w:sz w:val="24"/>
                <w:szCs w:val="24"/>
              </w:rPr>
            </w:pPr>
            <w:del w:id="5760" w:author="Mohammad Nayeem Hasan" w:date="2024-11-03T23:14:00Z" w16du:dateUtc="2024-11-03T17:14:00Z">
              <w:r w:rsidDel="00BB33D1">
                <w:rPr>
                  <w:rFonts w:ascii="Times New Roman" w:hAnsi="Times New Roman" w:cs="Times New Roman"/>
                  <w:sz w:val="24"/>
                  <w:szCs w:val="24"/>
                </w:rPr>
                <w:delText>2706 (92.6)</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E588D" w14:textId="33ECCAA9" w:rsidR="00B010D0" w:rsidDel="00BB33D1" w:rsidRDefault="00B010D0" w:rsidP="00DA17B7">
            <w:pPr>
              <w:rPr>
                <w:del w:id="5761" w:author="Mohammad Nayeem Hasan" w:date="2024-11-03T23:14:00Z" w16du:dateUtc="2024-11-03T17:14:00Z"/>
                <w:rFonts w:ascii="Times New Roman" w:hAnsi="Times New Roman" w:cs="Times New Roman"/>
                <w:sz w:val="24"/>
                <w:szCs w:val="24"/>
              </w:rPr>
            </w:pPr>
          </w:p>
        </w:tc>
      </w:tr>
      <w:tr w:rsidR="00B010D0" w:rsidDel="00BB33D1" w14:paraId="1184B5E2" w14:textId="03763697" w:rsidTr="00DA17B7">
        <w:trPr>
          <w:trHeight w:val="257"/>
          <w:jc w:val="center"/>
          <w:del w:id="576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B7265DC" w14:textId="0C59A9C4" w:rsidR="00B010D0" w:rsidDel="00BB33D1" w:rsidRDefault="00B010D0" w:rsidP="00DA17B7">
            <w:pPr>
              <w:rPr>
                <w:del w:id="5763" w:author="Mohammad Nayeem Hasan" w:date="2024-11-03T23:14:00Z" w16du:dateUtc="2024-11-03T17:14:00Z"/>
                <w:rFonts w:ascii="Times New Roman" w:hAnsi="Times New Roman" w:cs="Times New Roman"/>
                <w:sz w:val="24"/>
                <w:szCs w:val="24"/>
              </w:rPr>
            </w:pPr>
            <w:del w:id="5764" w:author="Mohammad Nayeem Hasan" w:date="2024-11-03T23:14:00Z" w16du:dateUtc="2024-11-03T17:14:00Z">
              <w:r w:rsidDel="00BB33D1">
                <w:rPr>
                  <w:rFonts w:ascii="Times New Roman" w:hAnsi="Times New Roman" w:cs="Times New Roman"/>
                  <w:sz w:val="24"/>
                  <w:szCs w:val="24"/>
                </w:rPr>
                <w:delText>Uncovered container</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7EBA8A2D" w14:textId="33D019AD" w:rsidR="00B010D0" w:rsidDel="00BB33D1" w:rsidRDefault="00B010D0" w:rsidP="00DA17B7">
            <w:pPr>
              <w:rPr>
                <w:del w:id="5765" w:author="Mohammad Nayeem Hasan" w:date="2024-11-03T23:14:00Z" w16du:dateUtc="2024-11-03T17:14:00Z"/>
                <w:rFonts w:ascii="Times New Roman" w:hAnsi="Times New Roman" w:cs="Times New Roman"/>
                <w:sz w:val="24"/>
                <w:szCs w:val="24"/>
              </w:rPr>
            </w:pPr>
            <w:del w:id="5766" w:author="Mohammad Nayeem Hasan" w:date="2024-11-03T23:14:00Z" w16du:dateUtc="2024-11-03T17:14:00Z">
              <w:r w:rsidDel="00BB33D1">
                <w:rPr>
                  <w:rFonts w:ascii="Times New Roman" w:hAnsi="Times New Roman" w:cs="Times New Roman"/>
                  <w:sz w:val="24"/>
                  <w:szCs w:val="24"/>
                </w:rPr>
                <w:delText>-</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5553D7B5" w14:textId="30828BBC" w:rsidR="00B010D0" w:rsidDel="00BB33D1" w:rsidRDefault="00B010D0" w:rsidP="00DA17B7">
            <w:pPr>
              <w:rPr>
                <w:del w:id="5767" w:author="Mohammad Nayeem Hasan" w:date="2024-11-03T23:14:00Z" w16du:dateUtc="2024-11-03T17:14:00Z"/>
                <w:rFonts w:ascii="Times New Roman" w:hAnsi="Times New Roman" w:cs="Times New Roman"/>
                <w:sz w:val="24"/>
                <w:szCs w:val="24"/>
              </w:rPr>
            </w:pPr>
            <w:del w:id="5768" w:author="Mohammad Nayeem Hasan" w:date="2024-11-03T23:14:00Z" w16du:dateUtc="2024-11-03T17:14:00Z">
              <w:r w:rsidDel="00BB33D1">
                <w:rPr>
                  <w:rFonts w:ascii="Times New Roman" w:hAnsi="Times New Roman" w:cs="Times New Roman"/>
                  <w:sz w:val="24"/>
                  <w:szCs w:val="24"/>
                </w:rPr>
                <w:delText>-</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7223C" w14:textId="1B376778" w:rsidR="00B010D0" w:rsidDel="00BB33D1" w:rsidRDefault="00B010D0" w:rsidP="00DA17B7">
            <w:pPr>
              <w:rPr>
                <w:del w:id="5769"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39055B" w14:textId="20E81FA7" w:rsidR="00B010D0" w:rsidDel="00BB33D1" w:rsidRDefault="00B010D0" w:rsidP="00DA17B7">
            <w:pPr>
              <w:rPr>
                <w:del w:id="5770" w:author="Mohammad Nayeem Hasan" w:date="2024-11-03T23:14:00Z" w16du:dateUtc="2024-11-03T17:14:00Z"/>
                <w:rFonts w:ascii="Times New Roman" w:hAnsi="Times New Roman" w:cs="Times New Roman"/>
                <w:sz w:val="24"/>
                <w:szCs w:val="24"/>
              </w:rPr>
            </w:pPr>
            <w:del w:id="5771" w:author="Mohammad Nayeem Hasan" w:date="2024-11-03T23:14:00Z" w16du:dateUtc="2024-11-03T17:14:00Z">
              <w:r w:rsidDel="00BB33D1">
                <w:rPr>
                  <w:rFonts w:ascii="Times New Roman" w:hAnsi="Times New Roman" w:cs="Times New Roman"/>
                  <w:sz w:val="24"/>
                  <w:szCs w:val="24"/>
                </w:rPr>
                <w:delText>32 (2.7)</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218F3852" w14:textId="6C4BEF26" w:rsidR="00B010D0" w:rsidDel="00BB33D1" w:rsidRDefault="00B010D0" w:rsidP="00DA17B7">
            <w:pPr>
              <w:rPr>
                <w:del w:id="5772" w:author="Mohammad Nayeem Hasan" w:date="2024-11-03T23:14:00Z" w16du:dateUtc="2024-11-03T17:14:00Z"/>
                <w:rFonts w:ascii="Times New Roman" w:hAnsi="Times New Roman" w:cs="Times New Roman"/>
                <w:sz w:val="24"/>
                <w:szCs w:val="24"/>
              </w:rPr>
            </w:pPr>
            <w:del w:id="5773" w:author="Mohammad Nayeem Hasan" w:date="2024-11-03T23:14:00Z" w16du:dateUtc="2024-11-03T17:14:00Z">
              <w:r w:rsidDel="00BB33D1">
                <w:rPr>
                  <w:rFonts w:ascii="Times New Roman" w:hAnsi="Times New Roman" w:cs="Times New Roman"/>
                  <w:sz w:val="24"/>
                  <w:szCs w:val="24"/>
                </w:rPr>
                <w:delText>1166 (97.3)</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0677A" w14:textId="38226B75" w:rsidR="00B010D0" w:rsidDel="00BB33D1" w:rsidRDefault="00B010D0" w:rsidP="00DA17B7">
            <w:pPr>
              <w:rPr>
                <w:del w:id="5774"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3E63F4" w14:textId="47DA2878" w:rsidR="00B010D0" w:rsidDel="00BB33D1" w:rsidRDefault="00B010D0" w:rsidP="00DA17B7">
            <w:pPr>
              <w:rPr>
                <w:del w:id="5775" w:author="Mohammad Nayeem Hasan" w:date="2024-11-03T23:14:00Z" w16du:dateUtc="2024-11-03T17:14:00Z"/>
                <w:rFonts w:ascii="Times New Roman" w:hAnsi="Times New Roman" w:cs="Times New Roman"/>
                <w:sz w:val="24"/>
                <w:szCs w:val="24"/>
              </w:rPr>
            </w:pPr>
            <w:del w:id="5776" w:author="Mohammad Nayeem Hasan" w:date="2024-11-03T23:14:00Z" w16du:dateUtc="2024-11-03T17:14:00Z">
              <w:r w:rsidDel="00BB33D1">
                <w:rPr>
                  <w:rFonts w:ascii="Times New Roman" w:hAnsi="Times New Roman" w:cs="Times New Roman"/>
                  <w:sz w:val="24"/>
                  <w:szCs w:val="24"/>
                </w:rPr>
                <w:delText>88 (6.3)</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98D36B2" w14:textId="5BA072E8" w:rsidR="00B010D0" w:rsidDel="00BB33D1" w:rsidRDefault="00B010D0" w:rsidP="00DA17B7">
            <w:pPr>
              <w:rPr>
                <w:del w:id="5777" w:author="Mohammad Nayeem Hasan" w:date="2024-11-03T23:14:00Z" w16du:dateUtc="2024-11-03T17:14:00Z"/>
                <w:rFonts w:ascii="Times New Roman" w:hAnsi="Times New Roman" w:cs="Times New Roman"/>
                <w:sz w:val="24"/>
                <w:szCs w:val="24"/>
              </w:rPr>
            </w:pPr>
            <w:del w:id="5778" w:author="Mohammad Nayeem Hasan" w:date="2024-11-03T23:14:00Z" w16du:dateUtc="2024-11-03T17:14:00Z">
              <w:r w:rsidDel="00BB33D1">
                <w:rPr>
                  <w:rFonts w:ascii="Times New Roman" w:hAnsi="Times New Roman" w:cs="Times New Roman"/>
                  <w:sz w:val="24"/>
                  <w:szCs w:val="24"/>
                </w:rPr>
                <w:delText>1304 (93.7)</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782733" w14:textId="35651F80" w:rsidR="00B010D0" w:rsidDel="00BB33D1" w:rsidRDefault="00B010D0" w:rsidP="00DA17B7">
            <w:pPr>
              <w:rPr>
                <w:del w:id="5779" w:author="Mohammad Nayeem Hasan" w:date="2024-11-03T23:14:00Z" w16du:dateUtc="2024-11-03T17:14:00Z"/>
                <w:rFonts w:ascii="Times New Roman" w:hAnsi="Times New Roman" w:cs="Times New Roman"/>
                <w:sz w:val="24"/>
                <w:szCs w:val="24"/>
              </w:rPr>
            </w:pPr>
          </w:p>
        </w:tc>
      </w:tr>
      <w:tr w:rsidR="00B010D0" w:rsidDel="00BB33D1" w14:paraId="2B1EC12A" w14:textId="6D7AE421" w:rsidTr="00DA17B7">
        <w:trPr>
          <w:trHeight w:val="257"/>
          <w:jc w:val="center"/>
          <w:del w:id="5780" w:author="Mohammad Nayeem Hasan" w:date="2024-11-03T23:14:00Z"/>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B425760" w14:textId="7A0D5B77" w:rsidR="00B010D0" w:rsidDel="00BB33D1" w:rsidRDefault="00B010D0" w:rsidP="00DA17B7">
            <w:pPr>
              <w:rPr>
                <w:del w:id="5781" w:author="Mohammad Nayeem Hasan" w:date="2024-11-03T23:14:00Z" w16du:dateUtc="2024-11-03T17:14:00Z"/>
                <w:rFonts w:ascii="Times New Roman" w:hAnsi="Times New Roman" w:cs="Times New Roman"/>
                <w:sz w:val="24"/>
                <w:szCs w:val="24"/>
              </w:rPr>
            </w:pPr>
            <w:del w:id="5782" w:author="Mohammad Nayeem Hasan" w:date="2024-11-03T23:14:00Z" w16du:dateUtc="2024-11-03T17:14:00Z">
              <w:r w:rsidDel="00BB33D1">
                <w:rPr>
                  <w:rFonts w:ascii="Times New Roman" w:hAnsi="Times New Roman" w:cs="Times New Roman"/>
                  <w:sz w:val="24"/>
                  <w:szCs w:val="24"/>
                </w:rPr>
                <w:delText>Water treatment</w:delText>
              </w:r>
            </w:del>
          </w:p>
        </w:tc>
      </w:tr>
      <w:tr w:rsidR="00B010D0" w:rsidDel="00BB33D1" w14:paraId="1697A337" w14:textId="393B879E" w:rsidTr="00DA17B7">
        <w:trPr>
          <w:trHeight w:val="257"/>
          <w:jc w:val="center"/>
          <w:del w:id="5783"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5E52014" w14:textId="66B21368" w:rsidR="00B010D0" w:rsidDel="00BB33D1" w:rsidRDefault="00B010D0" w:rsidP="00DA17B7">
            <w:pPr>
              <w:rPr>
                <w:del w:id="5784" w:author="Mohammad Nayeem Hasan" w:date="2024-11-03T23:14:00Z" w16du:dateUtc="2024-11-03T17:14:00Z"/>
                <w:rFonts w:ascii="Times New Roman" w:hAnsi="Times New Roman" w:cs="Times New Roman"/>
                <w:sz w:val="24"/>
                <w:szCs w:val="24"/>
              </w:rPr>
            </w:pPr>
            <w:del w:id="5785" w:author="Mohammad Nayeem Hasan" w:date="2024-11-03T23:14:00Z" w16du:dateUtc="2024-11-03T17:14:00Z">
              <w:r w:rsidDel="00BB33D1">
                <w:rPr>
                  <w:rFonts w:ascii="Times New Roman" w:hAnsi="Times New Roman" w:cs="Times New Roman"/>
                  <w:sz w:val="24"/>
                  <w:szCs w:val="24"/>
                </w:rPr>
                <w:delText>Yes</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20C8578" w14:textId="52A90FB6" w:rsidR="00B010D0" w:rsidDel="00BB33D1" w:rsidRDefault="00B010D0" w:rsidP="00DA17B7">
            <w:pPr>
              <w:rPr>
                <w:del w:id="5786" w:author="Mohammad Nayeem Hasan" w:date="2024-11-03T23:14:00Z" w16du:dateUtc="2024-11-03T17:14:00Z"/>
                <w:rFonts w:ascii="Times New Roman" w:hAnsi="Times New Roman" w:cs="Times New Roman"/>
                <w:sz w:val="24"/>
                <w:szCs w:val="24"/>
              </w:rPr>
            </w:pPr>
            <w:del w:id="5787" w:author="Mohammad Nayeem Hasan" w:date="2024-11-03T23:14:00Z" w16du:dateUtc="2024-11-03T17:14:00Z">
              <w:r w:rsidDel="00BB33D1">
                <w:rPr>
                  <w:rFonts w:ascii="Times New Roman" w:hAnsi="Times New Roman" w:cs="Times New Roman"/>
                  <w:sz w:val="24"/>
                  <w:szCs w:val="24"/>
                </w:rPr>
                <w:delText>170 (8.1)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5691D24" w14:textId="573F7AE1" w:rsidR="00B010D0" w:rsidDel="00BB33D1" w:rsidRDefault="00B010D0" w:rsidP="00DA17B7">
            <w:pPr>
              <w:rPr>
                <w:del w:id="5788" w:author="Mohammad Nayeem Hasan" w:date="2024-11-03T23:14:00Z" w16du:dateUtc="2024-11-03T17:14:00Z"/>
                <w:rFonts w:ascii="Times New Roman" w:hAnsi="Times New Roman" w:cs="Times New Roman"/>
                <w:sz w:val="24"/>
                <w:szCs w:val="24"/>
              </w:rPr>
            </w:pPr>
            <w:del w:id="5789" w:author="Mohammad Nayeem Hasan" w:date="2024-11-03T23:14:00Z" w16du:dateUtc="2024-11-03T17:14:00Z">
              <w:r w:rsidDel="00BB33D1">
                <w:rPr>
                  <w:rFonts w:ascii="Times New Roman" w:hAnsi="Times New Roman" w:cs="Times New Roman"/>
                  <w:sz w:val="24"/>
                  <w:szCs w:val="24"/>
                </w:rPr>
                <w:delText>1917 (91.9)</w:delText>
              </w:r>
            </w:del>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C8FD208" w14:textId="49C427B2" w:rsidR="00B010D0" w:rsidDel="00BB33D1" w:rsidRDefault="00B010D0" w:rsidP="00DA17B7">
            <w:pPr>
              <w:rPr>
                <w:del w:id="5790" w:author="Mohammad Nayeem Hasan" w:date="2024-11-03T23:14:00Z" w16du:dateUtc="2024-11-03T17:14:00Z"/>
                <w:rFonts w:ascii="Times New Roman" w:hAnsi="Times New Roman" w:cs="Times New Roman"/>
                <w:sz w:val="24"/>
                <w:szCs w:val="24"/>
              </w:rPr>
            </w:pPr>
            <w:del w:id="5791" w:author="Mohammad Nayeem Hasan" w:date="2024-11-03T23:14:00Z" w16du:dateUtc="2024-11-03T17:14:00Z">
              <w:r w:rsidDel="00BB33D1">
                <w:rPr>
                  <w:rFonts w:ascii="Times New Roman" w:hAnsi="Times New Roman" w:cs="Times New Roman"/>
                  <w:sz w:val="24"/>
                  <w:szCs w:val="24"/>
                </w:rPr>
                <w:delText>0.214</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64796295" w14:textId="29B2049C" w:rsidR="00B010D0" w:rsidDel="00BB33D1" w:rsidRDefault="00B010D0" w:rsidP="00DA17B7">
            <w:pPr>
              <w:rPr>
                <w:del w:id="5792" w:author="Mohammad Nayeem Hasan" w:date="2024-11-03T23:14:00Z" w16du:dateUtc="2024-11-03T17:14:00Z"/>
                <w:rFonts w:ascii="Times New Roman" w:hAnsi="Times New Roman" w:cs="Times New Roman"/>
                <w:sz w:val="24"/>
                <w:szCs w:val="24"/>
              </w:rPr>
            </w:pPr>
            <w:del w:id="5793" w:author="Mohammad Nayeem Hasan" w:date="2024-11-03T23:14:00Z" w16du:dateUtc="2024-11-03T17:14:00Z">
              <w:r w:rsidDel="00BB33D1">
                <w:rPr>
                  <w:rFonts w:ascii="Times New Roman" w:hAnsi="Times New Roman" w:cs="Times New Roman"/>
                  <w:sz w:val="24"/>
                  <w:szCs w:val="24"/>
                </w:rPr>
                <w:delText>88 (4.6)</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FC7DAB4" w14:textId="78D6205A" w:rsidR="00B010D0" w:rsidDel="00BB33D1" w:rsidRDefault="00B010D0" w:rsidP="00DA17B7">
            <w:pPr>
              <w:rPr>
                <w:del w:id="5794" w:author="Mohammad Nayeem Hasan" w:date="2024-11-03T23:14:00Z" w16du:dateUtc="2024-11-03T17:14:00Z"/>
                <w:rFonts w:ascii="Times New Roman" w:hAnsi="Times New Roman" w:cs="Times New Roman"/>
                <w:sz w:val="24"/>
                <w:szCs w:val="24"/>
              </w:rPr>
            </w:pPr>
            <w:del w:id="5795" w:author="Mohammad Nayeem Hasan" w:date="2024-11-03T23:14:00Z" w16du:dateUtc="2024-11-03T17:14:00Z">
              <w:r w:rsidDel="00BB33D1">
                <w:rPr>
                  <w:rFonts w:ascii="Times New Roman" w:hAnsi="Times New Roman" w:cs="Times New Roman"/>
                  <w:sz w:val="24"/>
                  <w:szCs w:val="24"/>
                </w:rPr>
                <w:delText>1828 (95.4)</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1DE66F" w14:textId="368585DB" w:rsidR="00B010D0" w:rsidDel="00BB33D1" w:rsidRDefault="00B010D0" w:rsidP="00DA17B7">
            <w:pPr>
              <w:rPr>
                <w:del w:id="5796" w:author="Mohammad Nayeem Hasan" w:date="2024-11-03T23:14:00Z" w16du:dateUtc="2024-11-03T17:14:00Z"/>
                <w:rFonts w:ascii="Times New Roman" w:hAnsi="Times New Roman" w:cs="Times New Roman"/>
                <w:sz w:val="24"/>
                <w:szCs w:val="24"/>
              </w:rPr>
            </w:pPr>
            <w:del w:id="5797" w:author="Mohammad Nayeem Hasan" w:date="2024-11-03T23:14:00Z" w16du:dateUtc="2024-11-03T17:14:00Z">
              <w:r w:rsidDel="00BB33D1">
                <w:rPr>
                  <w:rFonts w:ascii="Times New Roman" w:hAnsi="Times New Roman" w:cs="Times New Roman"/>
                  <w:sz w:val="24"/>
                  <w:szCs w:val="24"/>
                </w:rPr>
                <w:delText>0.256</w:delText>
              </w:r>
            </w:del>
          </w:p>
        </w:tc>
        <w:tc>
          <w:tcPr>
            <w:tcW w:w="389" w:type="pct"/>
            <w:tcBorders>
              <w:top w:val="single" w:sz="4" w:space="0" w:color="auto"/>
              <w:left w:val="single" w:sz="4" w:space="0" w:color="auto"/>
              <w:bottom w:val="single" w:sz="4" w:space="0" w:color="auto"/>
              <w:right w:val="single" w:sz="4" w:space="0" w:color="auto"/>
            </w:tcBorders>
            <w:vAlign w:val="center"/>
            <w:hideMark/>
          </w:tcPr>
          <w:p w14:paraId="031E0F43" w14:textId="5EA5CC07" w:rsidR="00B010D0" w:rsidDel="00BB33D1" w:rsidRDefault="00B010D0" w:rsidP="00DA17B7">
            <w:pPr>
              <w:rPr>
                <w:del w:id="5798" w:author="Mohammad Nayeem Hasan" w:date="2024-11-03T23:14:00Z" w16du:dateUtc="2024-11-03T17:14:00Z"/>
                <w:rFonts w:ascii="Times New Roman" w:hAnsi="Times New Roman" w:cs="Times New Roman"/>
                <w:sz w:val="24"/>
                <w:szCs w:val="24"/>
              </w:rPr>
            </w:pPr>
            <w:del w:id="5799" w:author="Mohammad Nayeem Hasan" w:date="2024-11-03T23:14:00Z" w16du:dateUtc="2024-11-03T17:14:00Z">
              <w:r w:rsidDel="00BB33D1">
                <w:rPr>
                  <w:rFonts w:ascii="Times New Roman" w:hAnsi="Times New Roman" w:cs="Times New Roman"/>
                  <w:sz w:val="24"/>
                  <w:szCs w:val="24"/>
                </w:rPr>
                <w:delText>168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33C3623" w14:textId="6D570147" w:rsidR="00B010D0" w:rsidDel="00BB33D1" w:rsidRDefault="00B010D0" w:rsidP="00DA17B7">
            <w:pPr>
              <w:rPr>
                <w:del w:id="5800" w:author="Mohammad Nayeem Hasan" w:date="2024-11-03T23:14:00Z" w16du:dateUtc="2024-11-03T17:14:00Z"/>
                <w:rFonts w:ascii="Times New Roman" w:hAnsi="Times New Roman" w:cs="Times New Roman"/>
                <w:sz w:val="24"/>
                <w:szCs w:val="24"/>
              </w:rPr>
            </w:pPr>
            <w:del w:id="5801" w:author="Mohammad Nayeem Hasan" w:date="2024-11-03T23:14:00Z" w16du:dateUtc="2024-11-03T17:14:00Z">
              <w:r w:rsidDel="00BB33D1">
                <w:rPr>
                  <w:rFonts w:ascii="Times New Roman" w:hAnsi="Times New Roman" w:cs="Times New Roman"/>
                  <w:sz w:val="24"/>
                  <w:szCs w:val="24"/>
                </w:rPr>
                <w:delText>2271 (93.1)</w:delText>
              </w:r>
            </w:del>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7F5AA6B" w14:textId="458FD06C" w:rsidR="00B010D0" w:rsidDel="00BB33D1" w:rsidRDefault="00B010D0" w:rsidP="00DA17B7">
            <w:pPr>
              <w:rPr>
                <w:del w:id="5802" w:author="Mohammad Nayeem Hasan" w:date="2024-11-03T23:14:00Z" w16du:dateUtc="2024-11-03T17:14:00Z"/>
                <w:rFonts w:ascii="Times New Roman" w:hAnsi="Times New Roman" w:cs="Times New Roman"/>
                <w:sz w:val="24"/>
                <w:szCs w:val="24"/>
              </w:rPr>
            </w:pPr>
            <w:del w:id="5803" w:author="Mohammad Nayeem Hasan" w:date="2024-11-03T23:14:00Z" w16du:dateUtc="2024-11-03T17:14:00Z">
              <w:r w:rsidDel="00BB33D1">
                <w:rPr>
                  <w:rFonts w:ascii="Times New Roman" w:hAnsi="Times New Roman" w:cs="Times New Roman"/>
                  <w:sz w:val="24"/>
                  <w:szCs w:val="24"/>
                </w:rPr>
                <w:delText>0.945</w:delText>
              </w:r>
            </w:del>
          </w:p>
        </w:tc>
      </w:tr>
      <w:tr w:rsidR="00B010D0" w:rsidDel="00BB33D1" w14:paraId="5396290D" w14:textId="1D1DEABA" w:rsidTr="00DA17B7">
        <w:trPr>
          <w:trHeight w:val="257"/>
          <w:jc w:val="center"/>
          <w:del w:id="5804"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525D2E60" w14:textId="7BB96344" w:rsidR="00B010D0" w:rsidDel="00BB33D1" w:rsidRDefault="00B010D0" w:rsidP="00DA17B7">
            <w:pPr>
              <w:rPr>
                <w:del w:id="5805" w:author="Mohammad Nayeem Hasan" w:date="2024-11-03T23:14:00Z" w16du:dateUtc="2024-11-03T17:14:00Z"/>
                <w:rFonts w:ascii="Times New Roman" w:hAnsi="Times New Roman" w:cs="Times New Roman"/>
                <w:sz w:val="24"/>
                <w:szCs w:val="24"/>
              </w:rPr>
            </w:pPr>
            <w:del w:id="5806" w:author="Mohammad Nayeem Hasan" w:date="2024-11-03T23:14:00Z" w16du:dateUtc="2024-11-03T17:14:00Z">
              <w:r w:rsidDel="00BB33D1">
                <w:rPr>
                  <w:rFonts w:ascii="Times New Roman" w:hAnsi="Times New Roman" w:cs="Times New Roman"/>
                  <w:sz w:val="24"/>
                  <w:szCs w:val="24"/>
                </w:rPr>
                <w:delText>No</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5BC8F7F5" w14:textId="400EE74F" w:rsidR="00B010D0" w:rsidDel="00BB33D1" w:rsidRDefault="00B010D0" w:rsidP="00DA17B7">
            <w:pPr>
              <w:rPr>
                <w:del w:id="5807" w:author="Mohammad Nayeem Hasan" w:date="2024-11-03T23:14:00Z" w16du:dateUtc="2024-11-03T17:14:00Z"/>
                <w:rFonts w:ascii="Times New Roman" w:hAnsi="Times New Roman" w:cs="Times New Roman"/>
                <w:sz w:val="24"/>
                <w:szCs w:val="24"/>
              </w:rPr>
            </w:pPr>
            <w:del w:id="5808" w:author="Mohammad Nayeem Hasan" w:date="2024-11-03T23:14:00Z" w16du:dateUtc="2024-11-03T17:14:00Z">
              <w:r w:rsidDel="00BB33D1">
                <w:rPr>
                  <w:rFonts w:ascii="Times New Roman" w:hAnsi="Times New Roman" w:cs="Times New Roman"/>
                  <w:sz w:val="24"/>
                  <w:szCs w:val="24"/>
                </w:rPr>
                <w:delText>2078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47DD5F19" w14:textId="4246F101" w:rsidR="00B010D0" w:rsidDel="00BB33D1" w:rsidRDefault="00B010D0" w:rsidP="00DA17B7">
            <w:pPr>
              <w:rPr>
                <w:del w:id="5809" w:author="Mohammad Nayeem Hasan" w:date="2024-11-03T23:14:00Z" w16du:dateUtc="2024-11-03T17:14:00Z"/>
                <w:rFonts w:ascii="Times New Roman" w:hAnsi="Times New Roman" w:cs="Times New Roman"/>
                <w:sz w:val="24"/>
                <w:szCs w:val="24"/>
              </w:rPr>
            </w:pPr>
            <w:del w:id="5810" w:author="Mohammad Nayeem Hasan" w:date="2024-11-03T23:14:00Z" w16du:dateUtc="2024-11-03T17:14:00Z">
              <w:r w:rsidDel="00BB33D1">
                <w:rPr>
                  <w:rFonts w:ascii="Times New Roman" w:hAnsi="Times New Roman" w:cs="Times New Roman"/>
                  <w:sz w:val="24"/>
                  <w:szCs w:val="24"/>
                </w:rPr>
                <w:delText>27344 (92.9)</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962DE8" w14:textId="36988616" w:rsidR="00B010D0" w:rsidDel="00BB33D1" w:rsidRDefault="00B010D0" w:rsidP="00DA17B7">
            <w:pPr>
              <w:rPr>
                <w:del w:id="5811"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6BDF5F" w14:textId="45858317" w:rsidR="00B010D0" w:rsidDel="00BB33D1" w:rsidRDefault="00B010D0" w:rsidP="00DA17B7">
            <w:pPr>
              <w:rPr>
                <w:del w:id="5812" w:author="Mohammad Nayeem Hasan" w:date="2024-11-03T23:14:00Z" w16du:dateUtc="2024-11-03T17:14:00Z"/>
                <w:rFonts w:ascii="Times New Roman" w:hAnsi="Times New Roman" w:cs="Times New Roman"/>
                <w:sz w:val="24"/>
                <w:szCs w:val="24"/>
              </w:rPr>
            </w:pPr>
            <w:del w:id="5813" w:author="Mohammad Nayeem Hasan" w:date="2024-11-03T23:14:00Z" w16du:dateUtc="2024-11-03T17:14:00Z">
              <w:r w:rsidDel="00BB33D1">
                <w:rPr>
                  <w:rFonts w:ascii="Times New Roman" w:hAnsi="Times New Roman" w:cs="Times New Roman"/>
                  <w:sz w:val="24"/>
                  <w:szCs w:val="24"/>
                </w:rPr>
                <w:delText>702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1364FAEF" w14:textId="3E7F9619" w:rsidR="00B010D0" w:rsidDel="00BB33D1" w:rsidRDefault="00B010D0" w:rsidP="00DA17B7">
            <w:pPr>
              <w:rPr>
                <w:del w:id="5814" w:author="Mohammad Nayeem Hasan" w:date="2024-11-03T23:14:00Z" w16du:dateUtc="2024-11-03T17:14:00Z"/>
                <w:rFonts w:ascii="Times New Roman" w:hAnsi="Times New Roman" w:cs="Times New Roman"/>
                <w:sz w:val="24"/>
                <w:szCs w:val="24"/>
              </w:rPr>
            </w:pPr>
            <w:del w:id="5815" w:author="Mohammad Nayeem Hasan" w:date="2024-11-03T23:14:00Z" w16du:dateUtc="2024-11-03T17:14:00Z">
              <w:r w:rsidDel="00BB33D1">
                <w:rPr>
                  <w:rFonts w:ascii="Times New Roman" w:hAnsi="Times New Roman" w:cs="Times New Roman"/>
                  <w:sz w:val="24"/>
                  <w:szCs w:val="24"/>
                </w:rPr>
                <w:delText>17238 (96.1)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FB57E0" w14:textId="3FAE0A09" w:rsidR="00B010D0" w:rsidDel="00BB33D1" w:rsidRDefault="00B010D0" w:rsidP="00DA17B7">
            <w:pPr>
              <w:rPr>
                <w:del w:id="5816" w:author="Mohammad Nayeem Hasan" w:date="2024-11-03T23:14:00Z" w16du:dateUtc="2024-11-03T17:14:00Z"/>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C66F6ED" w14:textId="7B35A2F9" w:rsidR="00B010D0" w:rsidDel="00BB33D1" w:rsidRDefault="00B010D0" w:rsidP="00DA17B7">
            <w:pPr>
              <w:rPr>
                <w:del w:id="5817" w:author="Mohammad Nayeem Hasan" w:date="2024-11-03T23:14:00Z" w16du:dateUtc="2024-11-03T17:14:00Z"/>
                <w:rFonts w:ascii="Times New Roman" w:hAnsi="Times New Roman" w:cs="Times New Roman"/>
                <w:sz w:val="24"/>
                <w:szCs w:val="24"/>
              </w:rPr>
            </w:pPr>
            <w:del w:id="5818" w:author="Mohammad Nayeem Hasan" w:date="2024-11-03T23:14:00Z" w16du:dateUtc="2024-11-03T17:14:00Z">
              <w:r w:rsidDel="00BB33D1">
                <w:rPr>
                  <w:rFonts w:ascii="Times New Roman" w:hAnsi="Times New Roman" w:cs="Times New Roman"/>
                  <w:sz w:val="24"/>
                  <w:szCs w:val="24"/>
                </w:rPr>
                <w:delText>1429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151BD80A" w14:textId="281D45E7" w:rsidR="00B010D0" w:rsidDel="00BB33D1" w:rsidRDefault="00B010D0" w:rsidP="00DA17B7">
            <w:pPr>
              <w:rPr>
                <w:del w:id="5819" w:author="Mohammad Nayeem Hasan" w:date="2024-11-03T23:14:00Z" w16du:dateUtc="2024-11-03T17:14:00Z"/>
                <w:rFonts w:ascii="Times New Roman" w:hAnsi="Times New Roman" w:cs="Times New Roman"/>
                <w:sz w:val="24"/>
                <w:szCs w:val="24"/>
              </w:rPr>
            </w:pPr>
            <w:del w:id="5820" w:author="Mohammad Nayeem Hasan" w:date="2024-11-03T23:14:00Z" w16du:dateUtc="2024-11-03T17:14:00Z">
              <w:r w:rsidDel="00BB33D1">
                <w:rPr>
                  <w:rFonts w:ascii="Times New Roman" w:hAnsi="Times New Roman" w:cs="Times New Roman"/>
                  <w:sz w:val="24"/>
                  <w:szCs w:val="24"/>
                </w:rPr>
                <w:delText>19214 (93.1)</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BA783" w14:textId="060F8996" w:rsidR="00B010D0" w:rsidDel="00BB33D1" w:rsidRDefault="00B010D0" w:rsidP="00DA17B7">
            <w:pPr>
              <w:rPr>
                <w:del w:id="5821" w:author="Mohammad Nayeem Hasan" w:date="2024-11-03T23:14:00Z" w16du:dateUtc="2024-11-03T17:14:00Z"/>
                <w:rFonts w:ascii="Times New Roman" w:hAnsi="Times New Roman" w:cs="Times New Roman"/>
                <w:sz w:val="24"/>
                <w:szCs w:val="24"/>
              </w:rPr>
            </w:pPr>
          </w:p>
        </w:tc>
      </w:tr>
      <w:tr w:rsidR="00B010D0" w:rsidDel="00BB33D1" w14:paraId="1568895B" w14:textId="5AA3E541" w:rsidTr="00DA17B7">
        <w:trPr>
          <w:trHeight w:val="257"/>
          <w:jc w:val="center"/>
          <w:del w:id="5822" w:author="Mohammad Nayeem Hasan" w:date="2024-11-03T23:14:00Z"/>
        </w:trPr>
        <w:tc>
          <w:tcPr>
            <w:tcW w:w="788" w:type="pct"/>
            <w:tcBorders>
              <w:top w:val="single" w:sz="4" w:space="0" w:color="auto"/>
              <w:left w:val="single" w:sz="4" w:space="0" w:color="auto"/>
              <w:bottom w:val="single" w:sz="4" w:space="0" w:color="auto"/>
              <w:right w:val="single" w:sz="4" w:space="0" w:color="auto"/>
            </w:tcBorders>
            <w:vAlign w:val="center"/>
            <w:hideMark/>
          </w:tcPr>
          <w:p w14:paraId="42B1B71B" w14:textId="0B7FE9A0" w:rsidR="00B010D0" w:rsidDel="00BB33D1" w:rsidRDefault="00B010D0" w:rsidP="00DA17B7">
            <w:pPr>
              <w:rPr>
                <w:del w:id="5823" w:author="Mohammad Nayeem Hasan" w:date="2024-11-03T23:14:00Z" w16du:dateUtc="2024-11-03T17:14:00Z"/>
                <w:rFonts w:ascii="Times New Roman" w:hAnsi="Times New Roman" w:cs="Times New Roman"/>
                <w:b/>
                <w:bCs/>
                <w:sz w:val="24"/>
                <w:szCs w:val="24"/>
              </w:rPr>
            </w:pPr>
            <w:del w:id="5824" w:author="Mohammad Nayeem Hasan" w:date="2024-11-03T23:14:00Z" w16du:dateUtc="2024-11-03T17:14:00Z">
              <w:r w:rsidDel="00BB33D1">
                <w:rPr>
                  <w:rFonts w:ascii="Times New Roman" w:hAnsi="Times New Roman" w:cs="Times New Roman"/>
                  <w:b/>
                  <w:bCs/>
                  <w:sz w:val="24"/>
                  <w:szCs w:val="24"/>
                </w:rPr>
                <w:delText>Total</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36CA696A" w14:textId="346CE894" w:rsidR="00B010D0" w:rsidDel="00BB33D1" w:rsidRDefault="00B010D0" w:rsidP="00DA17B7">
            <w:pPr>
              <w:rPr>
                <w:del w:id="5825" w:author="Mohammad Nayeem Hasan" w:date="2024-11-03T23:14:00Z" w16du:dateUtc="2024-11-03T17:14:00Z"/>
                <w:rFonts w:ascii="Times New Roman" w:hAnsi="Times New Roman" w:cs="Times New Roman"/>
                <w:b/>
                <w:bCs/>
                <w:sz w:val="24"/>
                <w:szCs w:val="24"/>
              </w:rPr>
            </w:pPr>
            <w:del w:id="5826" w:author="Mohammad Nayeem Hasan" w:date="2024-11-03T23:14:00Z" w16du:dateUtc="2024-11-03T17:14:00Z">
              <w:r w:rsidDel="00BB33D1">
                <w:rPr>
                  <w:rFonts w:ascii="Times New Roman" w:hAnsi="Times New Roman" w:cs="Times New Roman"/>
                  <w:b/>
                  <w:bCs/>
                  <w:sz w:val="24"/>
                  <w:szCs w:val="24"/>
                </w:rPr>
                <w:delText>2254 (7.1)</w:delText>
              </w:r>
            </w:del>
          </w:p>
        </w:tc>
        <w:tc>
          <w:tcPr>
            <w:tcW w:w="587" w:type="pct"/>
            <w:tcBorders>
              <w:top w:val="single" w:sz="4" w:space="0" w:color="auto"/>
              <w:left w:val="single" w:sz="4" w:space="0" w:color="auto"/>
              <w:bottom w:val="single" w:sz="4" w:space="0" w:color="auto"/>
              <w:right w:val="single" w:sz="4" w:space="0" w:color="auto"/>
            </w:tcBorders>
            <w:vAlign w:val="center"/>
            <w:hideMark/>
          </w:tcPr>
          <w:p w14:paraId="0E3AE2D9" w14:textId="5116B179" w:rsidR="00B010D0" w:rsidDel="00BB33D1" w:rsidRDefault="00B010D0" w:rsidP="00DA17B7">
            <w:pPr>
              <w:rPr>
                <w:del w:id="5827" w:author="Mohammad Nayeem Hasan" w:date="2024-11-03T23:14:00Z" w16du:dateUtc="2024-11-03T17:14:00Z"/>
                <w:rFonts w:ascii="Times New Roman" w:hAnsi="Times New Roman" w:cs="Times New Roman"/>
                <w:b/>
                <w:bCs/>
                <w:sz w:val="24"/>
                <w:szCs w:val="24"/>
              </w:rPr>
            </w:pPr>
            <w:del w:id="5828" w:author="Mohammad Nayeem Hasan" w:date="2024-11-03T23:14:00Z" w16du:dateUtc="2024-11-03T17:14:00Z">
              <w:r w:rsidDel="00BB33D1">
                <w:rPr>
                  <w:rFonts w:ascii="Times New Roman" w:hAnsi="Times New Roman" w:cs="Times New Roman"/>
                  <w:b/>
                  <w:bCs/>
                  <w:sz w:val="24"/>
                  <w:szCs w:val="24"/>
                </w:rPr>
                <w:delText>29295 (92.9)</w:delText>
              </w:r>
            </w:del>
          </w:p>
        </w:tc>
        <w:tc>
          <w:tcPr>
            <w:tcW w:w="689" w:type="pct"/>
            <w:tcBorders>
              <w:top w:val="single" w:sz="4" w:space="0" w:color="auto"/>
              <w:left w:val="single" w:sz="4" w:space="0" w:color="auto"/>
              <w:bottom w:val="single" w:sz="4" w:space="0" w:color="auto"/>
              <w:right w:val="single" w:sz="4" w:space="0" w:color="auto"/>
            </w:tcBorders>
            <w:vAlign w:val="center"/>
          </w:tcPr>
          <w:p w14:paraId="041D626C" w14:textId="6EA35635" w:rsidR="00B010D0" w:rsidDel="00BB33D1" w:rsidRDefault="00B010D0" w:rsidP="00DA17B7">
            <w:pPr>
              <w:rPr>
                <w:del w:id="5829"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557690" w14:textId="28375B8D" w:rsidR="00B010D0" w:rsidDel="00BB33D1" w:rsidRDefault="00B010D0" w:rsidP="00DA17B7">
            <w:pPr>
              <w:rPr>
                <w:del w:id="5830" w:author="Mohammad Nayeem Hasan" w:date="2024-11-03T23:14:00Z" w16du:dateUtc="2024-11-03T17:14:00Z"/>
                <w:rFonts w:ascii="Times New Roman" w:hAnsi="Times New Roman" w:cs="Times New Roman"/>
                <w:b/>
                <w:bCs/>
                <w:sz w:val="24"/>
                <w:szCs w:val="24"/>
              </w:rPr>
            </w:pPr>
            <w:del w:id="5831" w:author="Mohammad Nayeem Hasan" w:date="2024-11-03T23:14:00Z" w16du:dateUtc="2024-11-03T17:14:00Z">
              <w:r w:rsidDel="00BB33D1">
                <w:rPr>
                  <w:rFonts w:ascii="Times New Roman" w:hAnsi="Times New Roman" w:cs="Times New Roman"/>
                  <w:b/>
                  <w:bCs/>
                  <w:sz w:val="24"/>
                  <w:szCs w:val="24"/>
                </w:rPr>
                <w:delText>825 (3.9)</w:delText>
              </w:r>
            </w:del>
          </w:p>
        </w:tc>
        <w:tc>
          <w:tcPr>
            <w:tcW w:w="398" w:type="pct"/>
            <w:tcBorders>
              <w:top w:val="single" w:sz="4" w:space="0" w:color="auto"/>
              <w:left w:val="single" w:sz="4" w:space="0" w:color="auto"/>
              <w:bottom w:val="single" w:sz="4" w:space="0" w:color="auto"/>
              <w:right w:val="single" w:sz="4" w:space="0" w:color="auto"/>
            </w:tcBorders>
            <w:vAlign w:val="center"/>
            <w:hideMark/>
          </w:tcPr>
          <w:p w14:paraId="47B26E65" w14:textId="5629D22F" w:rsidR="00B010D0" w:rsidDel="00BB33D1" w:rsidRDefault="00B010D0" w:rsidP="00DA17B7">
            <w:pPr>
              <w:rPr>
                <w:del w:id="5832" w:author="Mohammad Nayeem Hasan" w:date="2024-11-03T23:14:00Z" w16du:dateUtc="2024-11-03T17:14:00Z"/>
                <w:rFonts w:ascii="Times New Roman" w:hAnsi="Times New Roman" w:cs="Times New Roman"/>
                <w:b/>
                <w:bCs/>
                <w:sz w:val="24"/>
                <w:szCs w:val="24"/>
              </w:rPr>
            </w:pPr>
            <w:del w:id="5833" w:author="Mohammad Nayeem Hasan" w:date="2024-11-03T23:14:00Z" w16du:dateUtc="2024-11-03T17:14:00Z">
              <w:r w:rsidDel="00BB33D1">
                <w:rPr>
                  <w:rFonts w:ascii="Times New Roman" w:hAnsi="Times New Roman" w:cs="Times New Roman"/>
                  <w:b/>
                  <w:bCs/>
                  <w:sz w:val="24"/>
                  <w:szCs w:val="24"/>
                </w:rPr>
                <w:delText>20067 (96.1)</w:delText>
              </w:r>
            </w:del>
          </w:p>
        </w:tc>
        <w:tc>
          <w:tcPr>
            <w:tcW w:w="435" w:type="pct"/>
            <w:tcBorders>
              <w:top w:val="single" w:sz="4" w:space="0" w:color="auto"/>
              <w:left w:val="single" w:sz="4" w:space="0" w:color="auto"/>
              <w:bottom w:val="single" w:sz="4" w:space="0" w:color="auto"/>
              <w:right w:val="single" w:sz="4" w:space="0" w:color="auto"/>
            </w:tcBorders>
            <w:vAlign w:val="center"/>
          </w:tcPr>
          <w:p w14:paraId="2341EABD" w14:textId="1D714266" w:rsidR="00B010D0" w:rsidDel="00BB33D1" w:rsidRDefault="00B010D0" w:rsidP="00DA17B7">
            <w:pPr>
              <w:rPr>
                <w:del w:id="5834" w:author="Mohammad Nayeem Hasan" w:date="2024-11-03T23:14:00Z" w16du:dateUtc="2024-11-03T17:14:00Z"/>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72A87" w14:textId="156EB02D" w:rsidR="00B010D0" w:rsidDel="00BB33D1" w:rsidRDefault="00B010D0" w:rsidP="00DA17B7">
            <w:pPr>
              <w:rPr>
                <w:del w:id="5835" w:author="Mohammad Nayeem Hasan" w:date="2024-11-03T23:14:00Z" w16du:dateUtc="2024-11-03T17:14:00Z"/>
                <w:rFonts w:ascii="Times New Roman" w:hAnsi="Times New Roman" w:cs="Times New Roman"/>
                <w:b/>
                <w:bCs/>
                <w:sz w:val="24"/>
                <w:szCs w:val="24"/>
              </w:rPr>
            </w:pPr>
            <w:del w:id="5836" w:author="Mohammad Nayeem Hasan" w:date="2024-11-03T23:14:00Z" w16du:dateUtc="2024-11-03T17:14:00Z">
              <w:r w:rsidDel="00BB33D1">
                <w:rPr>
                  <w:rFonts w:ascii="Times New Roman" w:hAnsi="Times New Roman" w:cs="Times New Roman"/>
                  <w:b/>
                  <w:bCs/>
                  <w:sz w:val="24"/>
                  <w:szCs w:val="24"/>
                </w:rPr>
                <w:delText>1596 (6.9)</w:delText>
              </w:r>
            </w:del>
          </w:p>
        </w:tc>
        <w:tc>
          <w:tcPr>
            <w:tcW w:w="445" w:type="pct"/>
            <w:tcBorders>
              <w:top w:val="single" w:sz="4" w:space="0" w:color="auto"/>
              <w:left w:val="single" w:sz="4" w:space="0" w:color="auto"/>
              <w:bottom w:val="single" w:sz="4" w:space="0" w:color="auto"/>
              <w:right w:val="single" w:sz="4" w:space="0" w:color="auto"/>
            </w:tcBorders>
            <w:vAlign w:val="center"/>
            <w:hideMark/>
          </w:tcPr>
          <w:p w14:paraId="03875D08" w14:textId="31367DAD" w:rsidR="00B010D0" w:rsidDel="00BB33D1" w:rsidRDefault="00B010D0" w:rsidP="00DA17B7">
            <w:pPr>
              <w:rPr>
                <w:del w:id="5837" w:author="Mohammad Nayeem Hasan" w:date="2024-11-03T23:14:00Z" w16du:dateUtc="2024-11-03T17:14:00Z"/>
                <w:rFonts w:ascii="Times New Roman" w:hAnsi="Times New Roman" w:cs="Times New Roman"/>
                <w:b/>
                <w:bCs/>
                <w:sz w:val="24"/>
                <w:szCs w:val="24"/>
              </w:rPr>
            </w:pPr>
            <w:del w:id="5838" w:author="Mohammad Nayeem Hasan" w:date="2024-11-03T23:14:00Z" w16du:dateUtc="2024-11-03T17:14:00Z">
              <w:r w:rsidDel="00BB33D1">
                <w:rPr>
                  <w:rFonts w:ascii="Times New Roman" w:hAnsi="Times New Roman" w:cs="Times New Roman"/>
                  <w:b/>
                  <w:bCs/>
                  <w:sz w:val="24"/>
                  <w:szCs w:val="24"/>
                </w:rPr>
                <w:delText>21492 (93.1)</w:delText>
              </w:r>
            </w:del>
          </w:p>
        </w:tc>
        <w:tc>
          <w:tcPr>
            <w:tcW w:w="435" w:type="pct"/>
            <w:tcBorders>
              <w:top w:val="single" w:sz="4" w:space="0" w:color="auto"/>
              <w:left w:val="single" w:sz="4" w:space="0" w:color="auto"/>
              <w:bottom w:val="single" w:sz="4" w:space="0" w:color="auto"/>
              <w:right w:val="single" w:sz="4" w:space="0" w:color="auto"/>
            </w:tcBorders>
            <w:vAlign w:val="center"/>
          </w:tcPr>
          <w:p w14:paraId="7B08A32A" w14:textId="12802F51" w:rsidR="00B010D0" w:rsidDel="00BB33D1" w:rsidRDefault="00B010D0" w:rsidP="00DA17B7">
            <w:pPr>
              <w:rPr>
                <w:del w:id="5839" w:author="Mohammad Nayeem Hasan" w:date="2024-11-03T23:14:00Z" w16du:dateUtc="2024-11-03T17:14:00Z"/>
                <w:rFonts w:ascii="Times New Roman" w:hAnsi="Times New Roman" w:cs="Times New Roman"/>
                <w:b/>
                <w:bCs/>
                <w:sz w:val="24"/>
                <w:szCs w:val="24"/>
              </w:rPr>
            </w:pPr>
          </w:p>
        </w:tc>
      </w:tr>
    </w:tbl>
    <w:p w14:paraId="666A2EB7" w14:textId="5C9EDC9B" w:rsidR="00B010D0" w:rsidDel="00BB33D1" w:rsidRDefault="00B010D0" w:rsidP="00B010D0">
      <w:pPr>
        <w:spacing w:line="240" w:lineRule="auto"/>
        <w:rPr>
          <w:del w:id="5840" w:author="Mohammad Nayeem Hasan" w:date="2024-11-03T23:14:00Z" w16du:dateUtc="2024-11-03T17:14:00Z"/>
          <w:rFonts w:ascii="Times New Roman" w:hAnsi="Times New Roman" w:cs="Times New Roman"/>
          <w:b/>
          <w:bCs/>
          <w:sz w:val="24"/>
          <w:szCs w:val="24"/>
        </w:rPr>
      </w:pPr>
    </w:p>
    <w:p w14:paraId="33B066F3" w14:textId="1F722654" w:rsidR="0077291E" w:rsidDel="0077291E" w:rsidRDefault="00B010D0" w:rsidP="00B010D0">
      <w:pPr>
        <w:spacing w:line="240" w:lineRule="auto"/>
        <w:rPr>
          <w:del w:id="5841" w:author="Mohammad Nayeem Hasan" w:date="2024-11-03T23:07:00Z" w16du:dateUtc="2024-11-03T17:07:00Z"/>
          <w:rFonts w:ascii="Times New Roman" w:hAnsi="Times New Roman" w:cs="Times New Roman"/>
          <w:b/>
          <w:bCs/>
          <w:sz w:val="24"/>
          <w:szCs w:val="24"/>
        </w:rPr>
      </w:pPr>
      <w:del w:id="5842" w:author="Mohammad Nayeem Hasan" w:date="2024-11-04T00:19:00Z" w16du:dateUtc="2024-11-03T18:19:00Z">
        <w:r w:rsidDel="00CD0E5E">
          <w:rPr>
            <w:rFonts w:ascii="Times New Roman" w:hAnsi="Times New Roman" w:cs="Times New Roman"/>
            <w:b/>
            <w:bCs/>
            <w:sz w:val="24"/>
            <w:szCs w:val="24"/>
          </w:rPr>
          <w:br w:type="page"/>
        </w:r>
      </w:del>
    </w:p>
    <w:p w14:paraId="14193474" w14:textId="4D755E44" w:rsidR="00B010D0" w:rsidDel="0077291E" w:rsidRDefault="00B010D0" w:rsidP="00B010D0">
      <w:pPr>
        <w:spacing w:line="240" w:lineRule="auto"/>
        <w:ind w:firstLine="720"/>
        <w:rPr>
          <w:del w:id="5843" w:author="Mohammad Nayeem Hasan" w:date="2024-11-03T23:07:00Z" w16du:dateUtc="2024-11-03T17:07:00Z"/>
          <w:rFonts w:ascii="Times New Roman" w:hAnsi="Times New Roman" w:cs="Times New Roman"/>
          <w:sz w:val="24"/>
          <w:szCs w:val="24"/>
        </w:rPr>
      </w:pPr>
    </w:p>
    <w:p w14:paraId="25FE0130" w14:textId="39D926BD" w:rsidR="00B010D0" w:rsidDel="00994FF0" w:rsidRDefault="00B010D0" w:rsidP="00B010D0">
      <w:pPr>
        <w:spacing w:line="240" w:lineRule="auto"/>
        <w:rPr>
          <w:del w:id="5844" w:author="Mohammad Nayeem Hasan" w:date="2024-11-04T00:07:00Z" w16du:dateUtc="2024-11-03T18:07:00Z"/>
          <w:rFonts w:ascii="Times New Roman" w:hAnsi="Times New Roman" w:cs="Times New Roman"/>
          <w:b/>
          <w:sz w:val="24"/>
          <w:szCs w:val="24"/>
        </w:rPr>
      </w:pPr>
      <w:del w:id="5845" w:author="Mohammad Nayeem Hasan" w:date="2024-11-03T21:56:00Z" w16du:dateUtc="2024-11-03T15:56:00Z">
        <w:r w:rsidDel="007A7E4D">
          <w:rPr>
            <w:rFonts w:ascii="Times New Roman" w:hAnsi="Times New Roman" w:cs="Times New Roman"/>
            <w:b/>
            <w:sz w:val="24"/>
            <w:szCs w:val="24"/>
          </w:rPr>
          <w:delText>Table.</w:delText>
        </w:r>
      </w:del>
      <w:del w:id="5846" w:author="Mohammad Nayeem Hasan" w:date="2024-11-03T23:07:00Z" w16du:dateUtc="2024-11-03T17:07:00Z">
        <w:r w:rsidDel="0077291E">
          <w:rPr>
            <w:rFonts w:ascii="Times New Roman" w:hAnsi="Times New Roman" w:cs="Times New Roman"/>
            <w:b/>
            <w:sz w:val="24"/>
            <w:szCs w:val="24"/>
          </w:rPr>
          <w:delText>2</w:delText>
        </w:r>
      </w:del>
      <w:del w:id="5847" w:author="Mohammad Nayeem Hasan" w:date="2024-11-04T00:07:00Z" w16du:dateUtc="2024-11-03T18:07:00Z">
        <w:r w:rsidDel="00994FF0">
          <w:rPr>
            <w:rFonts w:ascii="Times New Roman" w:hAnsi="Times New Roman" w:cs="Times New Roman"/>
            <w:b/>
            <w:sz w:val="24"/>
            <w:szCs w:val="24"/>
          </w:rPr>
          <w:delText xml:space="preserve"> Factors associated with the diarrhea status of children using multivariable logistic regression model (MICS 2006, 2012, and 2019)</w:delText>
        </w:r>
      </w:del>
    </w:p>
    <w:tbl>
      <w:tblPr>
        <w:tblStyle w:val="TableGrid"/>
        <w:tblW w:w="5000" w:type="pct"/>
        <w:jc w:val="center"/>
        <w:tblLook w:val="04A0" w:firstRow="1" w:lastRow="0" w:firstColumn="1" w:lastColumn="0" w:noHBand="0" w:noVBand="1"/>
      </w:tblPr>
      <w:tblGrid>
        <w:gridCol w:w="1776"/>
        <w:gridCol w:w="1576"/>
        <w:gridCol w:w="912"/>
        <w:gridCol w:w="1634"/>
        <w:gridCol w:w="893"/>
        <w:gridCol w:w="1666"/>
        <w:gridCol w:w="893"/>
        <w:tblGridChange w:id="5848">
          <w:tblGrid>
            <w:gridCol w:w="1776"/>
            <w:gridCol w:w="1469"/>
            <w:gridCol w:w="107"/>
            <w:gridCol w:w="912"/>
            <w:gridCol w:w="1580"/>
            <w:gridCol w:w="54"/>
            <w:gridCol w:w="893"/>
            <w:gridCol w:w="1666"/>
            <w:gridCol w:w="893"/>
          </w:tblGrid>
        </w:tblGridChange>
      </w:tblGrid>
      <w:tr w:rsidR="00B010D0" w:rsidDel="00994FF0" w14:paraId="1D32E14E" w14:textId="2AA1FBA2" w:rsidTr="00BE6175">
        <w:trPr>
          <w:trHeight w:val="161"/>
          <w:jc w:val="center"/>
          <w:del w:id="5849" w:author="Mohammad Nayeem Hasan" w:date="2024-11-04T00:07:00Z"/>
        </w:trPr>
        <w:tc>
          <w:tcPr>
            <w:tcW w:w="879" w:type="pct"/>
            <w:vMerge w:val="restart"/>
            <w:tcBorders>
              <w:top w:val="single" w:sz="4" w:space="0" w:color="auto"/>
              <w:left w:val="single" w:sz="4" w:space="0" w:color="auto"/>
              <w:bottom w:val="single" w:sz="4" w:space="0" w:color="auto"/>
              <w:right w:val="single" w:sz="4" w:space="0" w:color="auto"/>
            </w:tcBorders>
            <w:vAlign w:val="center"/>
            <w:hideMark/>
          </w:tcPr>
          <w:p w14:paraId="1C804703" w14:textId="28C8991A" w:rsidR="00B010D0" w:rsidRPr="00673AF6" w:rsidDel="00994FF0" w:rsidRDefault="00B010D0" w:rsidP="00DA17B7">
            <w:pPr>
              <w:rPr>
                <w:del w:id="5850" w:author="Mohammad Nayeem Hasan" w:date="2024-11-04T00:07:00Z" w16du:dateUtc="2024-11-03T18:07:00Z"/>
                <w:rFonts w:ascii="Times New Roman" w:hAnsi="Times New Roman" w:cs="Times New Roman"/>
                <w:b/>
                <w:bCs/>
                <w:sz w:val="24"/>
                <w:szCs w:val="24"/>
                <w:rPrChange w:id="5851" w:author="Mohammad Nayeem Hasan" w:date="2024-11-03T22:41:00Z" w16du:dateUtc="2024-11-03T16:41:00Z">
                  <w:rPr>
                    <w:del w:id="5852" w:author="Mohammad Nayeem Hasan" w:date="2024-11-04T00:07:00Z" w16du:dateUtc="2024-11-03T18:07:00Z"/>
                    <w:rFonts w:ascii="Times New Roman" w:hAnsi="Times New Roman" w:cs="Times New Roman"/>
                    <w:sz w:val="24"/>
                    <w:szCs w:val="24"/>
                  </w:rPr>
                </w:rPrChange>
              </w:rPr>
            </w:pPr>
            <w:del w:id="5853" w:author="Mohammad Nayeem Hasan" w:date="2024-11-04T00:07:00Z" w16du:dateUtc="2024-11-03T18:07:00Z">
              <w:r w:rsidRPr="00673AF6" w:rsidDel="00994FF0">
                <w:rPr>
                  <w:rFonts w:ascii="Times New Roman" w:hAnsi="Times New Roman" w:cs="Times New Roman"/>
                  <w:b/>
                  <w:bCs/>
                  <w:sz w:val="24"/>
                  <w:szCs w:val="24"/>
                  <w:rPrChange w:id="5854" w:author="Mohammad Nayeem Hasan" w:date="2024-11-03T22:41:00Z" w16du:dateUtc="2024-11-03T16:41:00Z">
                    <w:rPr>
                      <w:rFonts w:ascii="Times New Roman" w:hAnsi="Times New Roman" w:cs="Times New Roman"/>
                      <w:sz w:val="24"/>
                      <w:szCs w:val="24"/>
                    </w:rPr>
                  </w:rPrChange>
                </w:rPr>
                <w:delText>Characteristics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030F6E4" w14:textId="2E16D312" w:rsidR="00B010D0" w:rsidRPr="00673AF6" w:rsidDel="00994FF0" w:rsidRDefault="00B010D0" w:rsidP="00DA17B7">
            <w:pPr>
              <w:rPr>
                <w:del w:id="5855" w:author="Mohammad Nayeem Hasan" w:date="2024-11-04T00:07:00Z" w16du:dateUtc="2024-11-03T18:07:00Z"/>
                <w:rFonts w:ascii="Times New Roman" w:hAnsi="Times New Roman" w:cs="Times New Roman"/>
                <w:b/>
                <w:bCs/>
                <w:sz w:val="24"/>
                <w:szCs w:val="24"/>
                <w:rPrChange w:id="5856" w:author="Mohammad Nayeem Hasan" w:date="2024-11-03T22:41:00Z" w16du:dateUtc="2024-11-03T16:41:00Z">
                  <w:rPr>
                    <w:del w:id="5857" w:author="Mohammad Nayeem Hasan" w:date="2024-11-04T00:07:00Z" w16du:dateUtc="2024-11-03T18:07:00Z"/>
                    <w:rFonts w:ascii="Times New Roman" w:hAnsi="Times New Roman" w:cs="Times New Roman"/>
                    <w:sz w:val="24"/>
                    <w:szCs w:val="24"/>
                  </w:rPr>
                </w:rPrChange>
              </w:rPr>
            </w:pPr>
            <w:del w:id="5858" w:author="Mohammad Nayeem Hasan" w:date="2024-11-04T00:07:00Z" w16du:dateUtc="2024-11-03T18:07:00Z">
              <w:r w:rsidRPr="00673AF6" w:rsidDel="00994FF0">
                <w:rPr>
                  <w:rFonts w:ascii="Times New Roman" w:hAnsi="Times New Roman" w:cs="Times New Roman"/>
                  <w:b/>
                  <w:bCs/>
                  <w:sz w:val="24"/>
                  <w:szCs w:val="24"/>
                  <w:rPrChange w:id="5859" w:author="Mohammad Nayeem Hasan" w:date="2024-11-03T22:41:00Z" w16du:dateUtc="2024-11-03T16:41:00Z">
                    <w:rPr>
                      <w:rFonts w:ascii="Times New Roman" w:hAnsi="Times New Roman" w:cs="Times New Roman"/>
                      <w:sz w:val="24"/>
                      <w:szCs w:val="24"/>
                    </w:rPr>
                  </w:rPrChange>
                </w:rPr>
                <w:delText>2006</w:delText>
              </w:r>
            </w:del>
          </w:p>
        </w:tc>
        <w:tc>
          <w:tcPr>
            <w:tcW w:w="502" w:type="pct"/>
            <w:tcBorders>
              <w:top w:val="single" w:sz="4" w:space="0" w:color="auto"/>
              <w:left w:val="single" w:sz="4" w:space="0" w:color="auto"/>
              <w:bottom w:val="single" w:sz="4" w:space="0" w:color="auto"/>
              <w:right w:val="single" w:sz="4" w:space="0" w:color="auto"/>
            </w:tcBorders>
            <w:vAlign w:val="center"/>
          </w:tcPr>
          <w:p w14:paraId="717C302A" w14:textId="3CAC1721" w:rsidR="00B010D0" w:rsidRPr="00673AF6" w:rsidDel="00994FF0" w:rsidRDefault="00B010D0" w:rsidP="00DA17B7">
            <w:pPr>
              <w:rPr>
                <w:del w:id="5860" w:author="Mohammad Nayeem Hasan" w:date="2024-11-04T00:07:00Z" w16du:dateUtc="2024-11-03T18:07:00Z"/>
                <w:rFonts w:ascii="Times New Roman" w:hAnsi="Times New Roman" w:cs="Times New Roman"/>
                <w:b/>
                <w:bCs/>
                <w:sz w:val="24"/>
                <w:szCs w:val="24"/>
                <w:rPrChange w:id="5861" w:author="Mohammad Nayeem Hasan" w:date="2024-11-03T22:41:00Z" w16du:dateUtc="2024-11-03T16:41:00Z">
                  <w:rPr>
                    <w:del w:id="5862" w:author="Mohammad Nayeem Hasan" w:date="2024-11-04T00:07:00Z" w16du:dateUtc="2024-11-03T18:07:00Z"/>
                    <w:rFonts w:ascii="Times New Roman" w:hAnsi="Times New Roman" w:cs="Times New Roman"/>
                    <w:sz w:val="24"/>
                    <w:szCs w:val="24"/>
                  </w:rPr>
                </w:rPrChange>
              </w:rPr>
            </w:pPr>
          </w:p>
        </w:tc>
        <w:tc>
          <w:tcPr>
            <w:tcW w:w="888" w:type="pct"/>
            <w:tcBorders>
              <w:top w:val="single" w:sz="4" w:space="0" w:color="auto"/>
              <w:left w:val="single" w:sz="4" w:space="0" w:color="auto"/>
              <w:bottom w:val="single" w:sz="4" w:space="0" w:color="auto"/>
              <w:right w:val="single" w:sz="4" w:space="0" w:color="auto"/>
            </w:tcBorders>
            <w:vAlign w:val="center"/>
            <w:hideMark/>
          </w:tcPr>
          <w:p w14:paraId="4450A2F6" w14:textId="6FA49040" w:rsidR="00B010D0" w:rsidRPr="00673AF6" w:rsidDel="00994FF0" w:rsidRDefault="00B010D0" w:rsidP="00DA17B7">
            <w:pPr>
              <w:rPr>
                <w:del w:id="5863" w:author="Mohammad Nayeem Hasan" w:date="2024-11-04T00:07:00Z" w16du:dateUtc="2024-11-03T18:07:00Z"/>
                <w:rFonts w:ascii="Times New Roman" w:hAnsi="Times New Roman" w:cs="Times New Roman"/>
                <w:b/>
                <w:bCs/>
                <w:sz w:val="24"/>
                <w:szCs w:val="24"/>
                <w:rPrChange w:id="5864" w:author="Mohammad Nayeem Hasan" w:date="2024-11-03T22:41:00Z" w16du:dateUtc="2024-11-03T16:41:00Z">
                  <w:rPr>
                    <w:del w:id="5865" w:author="Mohammad Nayeem Hasan" w:date="2024-11-04T00:07:00Z" w16du:dateUtc="2024-11-03T18:07:00Z"/>
                    <w:rFonts w:ascii="Times New Roman" w:hAnsi="Times New Roman" w:cs="Times New Roman"/>
                    <w:sz w:val="24"/>
                    <w:szCs w:val="24"/>
                  </w:rPr>
                </w:rPrChange>
              </w:rPr>
            </w:pPr>
            <w:del w:id="5866" w:author="Mohammad Nayeem Hasan" w:date="2024-11-04T00:07:00Z" w16du:dateUtc="2024-11-03T18:07:00Z">
              <w:r w:rsidRPr="00673AF6" w:rsidDel="00994FF0">
                <w:rPr>
                  <w:rFonts w:ascii="Times New Roman" w:hAnsi="Times New Roman" w:cs="Times New Roman"/>
                  <w:b/>
                  <w:bCs/>
                  <w:sz w:val="24"/>
                  <w:szCs w:val="24"/>
                  <w:rPrChange w:id="5867" w:author="Mohammad Nayeem Hasan" w:date="2024-11-03T22:41:00Z" w16du:dateUtc="2024-11-03T16:41:00Z">
                    <w:rPr>
                      <w:rFonts w:ascii="Times New Roman" w:hAnsi="Times New Roman" w:cs="Times New Roman"/>
                      <w:sz w:val="24"/>
                      <w:szCs w:val="24"/>
                    </w:rPr>
                  </w:rPrChange>
                </w:rPr>
                <w:delText>2012</w:delText>
              </w:r>
            </w:del>
          </w:p>
        </w:tc>
        <w:tc>
          <w:tcPr>
            <w:tcW w:w="478" w:type="pct"/>
            <w:tcBorders>
              <w:top w:val="single" w:sz="4" w:space="0" w:color="auto"/>
              <w:left w:val="single" w:sz="4" w:space="0" w:color="auto"/>
              <w:bottom w:val="single" w:sz="4" w:space="0" w:color="auto"/>
              <w:right w:val="single" w:sz="4" w:space="0" w:color="auto"/>
            </w:tcBorders>
            <w:vAlign w:val="center"/>
          </w:tcPr>
          <w:p w14:paraId="64888837" w14:textId="173EE80E" w:rsidR="00B010D0" w:rsidRPr="00673AF6" w:rsidDel="00994FF0" w:rsidRDefault="00B010D0" w:rsidP="00DA17B7">
            <w:pPr>
              <w:rPr>
                <w:del w:id="5868" w:author="Mohammad Nayeem Hasan" w:date="2024-11-04T00:07:00Z" w16du:dateUtc="2024-11-03T18:07:00Z"/>
                <w:rFonts w:ascii="Times New Roman" w:hAnsi="Times New Roman" w:cs="Times New Roman"/>
                <w:b/>
                <w:bCs/>
                <w:sz w:val="24"/>
                <w:szCs w:val="24"/>
                <w:rPrChange w:id="5869" w:author="Mohammad Nayeem Hasan" w:date="2024-11-03T22:41:00Z" w16du:dateUtc="2024-11-03T16:41:00Z">
                  <w:rPr>
                    <w:del w:id="5870" w:author="Mohammad Nayeem Hasan" w:date="2024-11-04T00:07:00Z" w16du:dateUtc="2024-11-03T18:07:00Z"/>
                    <w:rFonts w:ascii="Times New Roman" w:hAnsi="Times New Roman" w:cs="Times New Roman"/>
                    <w:sz w:val="24"/>
                    <w:szCs w:val="24"/>
                  </w:rPr>
                </w:rPrChange>
              </w:rPr>
            </w:pPr>
          </w:p>
        </w:tc>
        <w:tc>
          <w:tcPr>
            <w:tcW w:w="919" w:type="pct"/>
            <w:tcBorders>
              <w:top w:val="single" w:sz="4" w:space="0" w:color="auto"/>
              <w:left w:val="single" w:sz="4" w:space="0" w:color="auto"/>
              <w:bottom w:val="single" w:sz="4" w:space="0" w:color="auto"/>
              <w:right w:val="single" w:sz="4" w:space="0" w:color="auto"/>
            </w:tcBorders>
            <w:vAlign w:val="center"/>
            <w:hideMark/>
          </w:tcPr>
          <w:p w14:paraId="64DE7F71" w14:textId="6CDB19F2" w:rsidR="00B010D0" w:rsidRPr="00673AF6" w:rsidDel="00994FF0" w:rsidRDefault="00B010D0" w:rsidP="00DA17B7">
            <w:pPr>
              <w:rPr>
                <w:del w:id="5871" w:author="Mohammad Nayeem Hasan" w:date="2024-11-04T00:07:00Z" w16du:dateUtc="2024-11-03T18:07:00Z"/>
                <w:rFonts w:ascii="Times New Roman" w:hAnsi="Times New Roman" w:cs="Times New Roman"/>
                <w:b/>
                <w:bCs/>
                <w:sz w:val="24"/>
                <w:szCs w:val="24"/>
                <w:rPrChange w:id="5872" w:author="Mohammad Nayeem Hasan" w:date="2024-11-03T22:41:00Z" w16du:dateUtc="2024-11-03T16:41:00Z">
                  <w:rPr>
                    <w:del w:id="5873" w:author="Mohammad Nayeem Hasan" w:date="2024-11-04T00:07:00Z" w16du:dateUtc="2024-11-03T18:07:00Z"/>
                    <w:rFonts w:ascii="Times New Roman" w:hAnsi="Times New Roman" w:cs="Times New Roman"/>
                    <w:sz w:val="24"/>
                    <w:szCs w:val="24"/>
                  </w:rPr>
                </w:rPrChange>
              </w:rPr>
            </w:pPr>
            <w:del w:id="5874" w:author="Mohammad Nayeem Hasan" w:date="2024-11-04T00:07:00Z" w16du:dateUtc="2024-11-03T18:07:00Z">
              <w:r w:rsidRPr="00673AF6" w:rsidDel="00994FF0">
                <w:rPr>
                  <w:rFonts w:ascii="Times New Roman" w:hAnsi="Times New Roman" w:cs="Times New Roman"/>
                  <w:b/>
                  <w:bCs/>
                  <w:sz w:val="24"/>
                  <w:szCs w:val="24"/>
                  <w:rPrChange w:id="5875" w:author="Mohammad Nayeem Hasan" w:date="2024-11-03T22:41:00Z" w16du:dateUtc="2024-11-03T16:41:00Z">
                    <w:rPr>
                      <w:rFonts w:ascii="Times New Roman" w:hAnsi="Times New Roman" w:cs="Times New Roman"/>
                      <w:sz w:val="24"/>
                      <w:szCs w:val="24"/>
                    </w:rPr>
                  </w:rPrChange>
                </w:rPr>
                <w:delText>2019</w:delText>
              </w:r>
            </w:del>
          </w:p>
        </w:tc>
        <w:tc>
          <w:tcPr>
            <w:tcW w:w="478" w:type="pct"/>
            <w:tcBorders>
              <w:top w:val="single" w:sz="4" w:space="0" w:color="auto"/>
              <w:left w:val="single" w:sz="4" w:space="0" w:color="auto"/>
              <w:bottom w:val="single" w:sz="4" w:space="0" w:color="auto"/>
              <w:right w:val="single" w:sz="4" w:space="0" w:color="auto"/>
            </w:tcBorders>
            <w:vAlign w:val="center"/>
          </w:tcPr>
          <w:p w14:paraId="46CC0D9C" w14:textId="2C7F4C61" w:rsidR="00B010D0" w:rsidRPr="00673AF6" w:rsidDel="00994FF0" w:rsidRDefault="00B010D0" w:rsidP="00DA17B7">
            <w:pPr>
              <w:rPr>
                <w:del w:id="5876" w:author="Mohammad Nayeem Hasan" w:date="2024-11-04T00:07:00Z" w16du:dateUtc="2024-11-03T18:07:00Z"/>
                <w:rFonts w:ascii="Times New Roman" w:hAnsi="Times New Roman" w:cs="Times New Roman"/>
                <w:b/>
                <w:bCs/>
                <w:sz w:val="24"/>
                <w:szCs w:val="24"/>
                <w:rPrChange w:id="5877" w:author="Mohammad Nayeem Hasan" w:date="2024-11-03T22:41:00Z" w16du:dateUtc="2024-11-03T16:41:00Z">
                  <w:rPr>
                    <w:del w:id="5878" w:author="Mohammad Nayeem Hasan" w:date="2024-11-04T00:07:00Z" w16du:dateUtc="2024-11-03T18:07:00Z"/>
                    <w:rFonts w:ascii="Times New Roman" w:hAnsi="Times New Roman" w:cs="Times New Roman"/>
                    <w:sz w:val="24"/>
                    <w:szCs w:val="24"/>
                  </w:rPr>
                </w:rPrChange>
              </w:rPr>
            </w:pPr>
          </w:p>
        </w:tc>
      </w:tr>
      <w:tr w:rsidR="00B010D0" w:rsidDel="00994FF0" w14:paraId="37D67896" w14:textId="26CD2657" w:rsidTr="00BE6175">
        <w:trPr>
          <w:trHeight w:val="684"/>
          <w:jc w:val="center"/>
          <w:del w:id="5879" w:author="Mohammad Nayeem Hasan" w:date="2024-11-04T00:0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A39B0" w14:textId="233F39E3" w:rsidR="00B010D0" w:rsidRPr="00673AF6" w:rsidDel="00994FF0" w:rsidRDefault="00B010D0" w:rsidP="00DA17B7">
            <w:pPr>
              <w:rPr>
                <w:del w:id="5880" w:author="Mohammad Nayeem Hasan" w:date="2024-11-04T00:07:00Z" w16du:dateUtc="2024-11-03T18:07:00Z"/>
                <w:rFonts w:ascii="Times New Roman" w:hAnsi="Times New Roman" w:cs="Times New Roman"/>
                <w:b/>
                <w:bCs/>
                <w:sz w:val="24"/>
                <w:szCs w:val="24"/>
                <w:rPrChange w:id="5881" w:author="Mohammad Nayeem Hasan" w:date="2024-11-03T22:41:00Z" w16du:dateUtc="2024-11-03T16:41:00Z">
                  <w:rPr>
                    <w:del w:id="5882" w:author="Mohammad Nayeem Hasan" w:date="2024-11-04T00:07:00Z" w16du:dateUtc="2024-11-03T18:07:00Z"/>
                    <w:rFonts w:ascii="Times New Roman" w:hAnsi="Times New Roman" w:cs="Times New Roman"/>
                    <w:sz w:val="24"/>
                    <w:szCs w:val="24"/>
                  </w:rPr>
                </w:rPrChange>
              </w:rPr>
            </w:pPr>
          </w:p>
        </w:tc>
        <w:tc>
          <w:tcPr>
            <w:tcW w:w="857" w:type="pct"/>
            <w:tcBorders>
              <w:top w:val="single" w:sz="4" w:space="0" w:color="auto"/>
              <w:left w:val="single" w:sz="4" w:space="0" w:color="auto"/>
              <w:bottom w:val="single" w:sz="4" w:space="0" w:color="auto"/>
              <w:right w:val="single" w:sz="4" w:space="0" w:color="auto"/>
            </w:tcBorders>
            <w:vAlign w:val="center"/>
            <w:hideMark/>
          </w:tcPr>
          <w:p w14:paraId="7183F24C" w14:textId="50646DAA" w:rsidR="00B010D0" w:rsidRPr="00673AF6" w:rsidDel="00994FF0" w:rsidRDefault="00B010D0" w:rsidP="00DA17B7">
            <w:pPr>
              <w:rPr>
                <w:del w:id="5883" w:author="Mohammad Nayeem Hasan" w:date="2024-11-04T00:07:00Z" w16du:dateUtc="2024-11-03T18:07:00Z"/>
                <w:rFonts w:ascii="Times New Roman" w:hAnsi="Times New Roman" w:cs="Times New Roman"/>
                <w:b/>
                <w:bCs/>
                <w:sz w:val="24"/>
                <w:szCs w:val="24"/>
                <w:rPrChange w:id="5884" w:author="Mohammad Nayeem Hasan" w:date="2024-11-03T22:41:00Z" w16du:dateUtc="2024-11-03T16:41:00Z">
                  <w:rPr>
                    <w:del w:id="5885" w:author="Mohammad Nayeem Hasan" w:date="2024-11-04T00:07:00Z" w16du:dateUtc="2024-11-03T18:07:00Z"/>
                    <w:rFonts w:ascii="Times New Roman" w:hAnsi="Times New Roman" w:cs="Times New Roman"/>
                    <w:sz w:val="24"/>
                    <w:szCs w:val="24"/>
                  </w:rPr>
                </w:rPrChange>
              </w:rPr>
            </w:pPr>
            <w:del w:id="5886" w:author="Mohammad Nayeem Hasan" w:date="2024-11-04T00:07:00Z" w16du:dateUtc="2024-11-03T18:07:00Z">
              <w:r w:rsidRPr="00673AF6" w:rsidDel="00994FF0">
                <w:rPr>
                  <w:rFonts w:ascii="Times New Roman" w:hAnsi="Times New Roman" w:cs="Times New Roman"/>
                  <w:b/>
                  <w:bCs/>
                  <w:sz w:val="24"/>
                  <w:szCs w:val="24"/>
                  <w:rPrChange w:id="5887" w:author="Mohammad Nayeem Hasan" w:date="2024-11-03T22:41:00Z" w16du:dateUtc="2024-11-03T16:41:00Z">
                    <w:rPr>
                      <w:rFonts w:ascii="Times New Roman" w:hAnsi="Times New Roman" w:cs="Times New Roman"/>
                      <w:sz w:val="24"/>
                      <w:szCs w:val="24"/>
                    </w:rPr>
                  </w:rPrChange>
                </w:rPr>
                <w:delText>AOR (95% CI)</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DF333E2" w14:textId="3DDFC4D3" w:rsidR="00B010D0" w:rsidRPr="00673AF6" w:rsidDel="00994FF0" w:rsidRDefault="00B010D0" w:rsidP="00DA17B7">
            <w:pPr>
              <w:rPr>
                <w:del w:id="5888" w:author="Mohammad Nayeem Hasan" w:date="2024-11-04T00:07:00Z" w16du:dateUtc="2024-11-03T18:07:00Z"/>
                <w:rFonts w:ascii="Times New Roman" w:hAnsi="Times New Roman" w:cs="Times New Roman"/>
                <w:b/>
                <w:bCs/>
                <w:sz w:val="24"/>
                <w:szCs w:val="24"/>
                <w:rPrChange w:id="5889" w:author="Mohammad Nayeem Hasan" w:date="2024-11-03T22:41:00Z" w16du:dateUtc="2024-11-03T16:41:00Z">
                  <w:rPr>
                    <w:del w:id="5890" w:author="Mohammad Nayeem Hasan" w:date="2024-11-04T00:07:00Z" w16du:dateUtc="2024-11-03T18:07:00Z"/>
                    <w:rFonts w:ascii="Times New Roman" w:hAnsi="Times New Roman" w:cs="Times New Roman"/>
                    <w:sz w:val="24"/>
                    <w:szCs w:val="24"/>
                  </w:rPr>
                </w:rPrChange>
              </w:rPr>
            </w:pPr>
            <w:del w:id="5891" w:author="Mohammad Nayeem Hasan" w:date="2024-11-04T00:07:00Z" w16du:dateUtc="2024-11-03T18:07:00Z">
              <w:r w:rsidRPr="00673AF6" w:rsidDel="00994FF0">
                <w:rPr>
                  <w:rFonts w:ascii="Times New Roman" w:hAnsi="Times New Roman" w:cs="Times New Roman"/>
                  <w:b/>
                  <w:bCs/>
                  <w:sz w:val="24"/>
                  <w:szCs w:val="24"/>
                  <w:rPrChange w:id="5892" w:author="Mohammad Nayeem Hasan" w:date="2024-11-03T22:41:00Z" w16du:dateUtc="2024-11-03T16:41:00Z">
                    <w:rPr>
                      <w:rFonts w:ascii="Times New Roman" w:hAnsi="Times New Roman" w:cs="Times New Roman"/>
                      <w:sz w:val="24"/>
                      <w:szCs w:val="24"/>
                    </w:rPr>
                  </w:rPrChange>
                </w:rPr>
                <w:delText>P-value</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61A630F" w14:textId="18203396" w:rsidR="00B010D0" w:rsidRPr="00673AF6" w:rsidDel="00994FF0" w:rsidRDefault="00B010D0" w:rsidP="00DA17B7">
            <w:pPr>
              <w:rPr>
                <w:del w:id="5893" w:author="Mohammad Nayeem Hasan" w:date="2024-11-04T00:07:00Z" w16du:dateUtc="2024-11-03T18:07:00Z"/>
                <w:rFonts w:ascii="Times New Roman" w:hAnsi="Times New Roman" w:cs="Times New Roman"/>
                <w:b/>
                <w:bCs/>
                <w:sz w:val="24"/>
                <w:szCs w:val="24"/>
                <w:rPrChange w:id="5894" w:author="Mohammad Nayeem Hasan" w:date="2024-11-03T22:41:00Z" w16du:dateUtc="2024-11-03T16:41:00Z">
                  <w:rPr>
                    <w:del w:id="5895" w:author="Mohammad Nayeem Hasan" w:date="2024-11-04T00:07:00Z" w16du:dateUtc="2024-11-03T18:07:00Z"/>
                    <w:rFonts w:ascii="Times New Roman" w:hAnsi="Times New Roman" w:cs="Times New Roman"/>
                    <w:sz w:val="24"/>
                    <w:szCs w:val="24"/>
                  </w:rPr>
                </w:rPrChange>
              </w:rPr>
            </w:pPr>
            <w:del w:id="5896" w:author="Mohammad Nayeem Hasan" w:date="2024-11-04T00:07:00Z" w16du:dateUtc="2024-11-03T18:07:00Z">
              <w:r w:rsidRPr="00673AF6" w:rsidDel="00994FF0">
                <w:rPr>
                  <w:rFonts w:ascii="Times New Roman" w:hAnsi="Times New Roman" w:cs="Times New Roman"/>
                  <w:b/>
                  <w:bCs/>
                  <w:sz w:val="24"/>
                  <w:szCs w:val="24"/>
                  <w:rPrChange w:id="5897" w:author="Mohammad Nayeem Hasan" w:date="2024-11-03T22:41:00Z" w16du:dateUtc="2024-11-03T16:41:00Z">
                    <w:rPr>
                      <w:rFonts w:ascii="Times New Roman" w:hAnsi="Times New Roman" w:cs="Times New Roman"/>
                      <w:sz w:val="24"/>
                      <w:szCs w:val="24"/>
                    </w:rPr>
                  </w:rPrChange>
                </w:rPr>
                <w:delText>AOR (95% CI)</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D56F6F6" w14:textId="76090392" w:rsidR="00B010D0" w:rsidRPr="00673AF6" w:rsidDel="00994FF0" w:rsidRDefault="00B010D0" w:rsidP="00DA17B7">
            <w:pPr>
              <w:rPr>
                <w:del w:id="5898" w:author="Mohammad Nayeem Hasan" w:date="2024-11-04T00:07:00Z" w16du:dateUtc="2024-11-03T18:07:00Z"/>
                <w:rFonts w:ascii="Times New Roman" w:hAnsi="Times New Roman" w:cs="Times New Roman"/>
                <w:b/>
                <w:bCs/>
                <w:sz w:val="24"/>
                <w:szCs w:val="24"/>
                <w:rPrChange w:id="5899" w:author="Mohammad Nayeem Hasan" w:date="2024-11-03T22:41:00Z" w16du:dateUtc="2024-11-03T16:41:00Z">
                  <w:rPr>
                    <w:del w:id="5900" w:author="Mohammad Nayeem Hasan" w:date="2024-11-04T00:07:00Z" w16du:dateUtc="2024-11-03T18:07:00Z"/>
                    <w:rFonts w:ascii="Times New Roman" w:hAnsi="Times New Roman" w:cs="Times New Roman"/>
                    <w:sz w:val="24"/>
                    <w:szCs w:val="24"/>
                  </w:rPr>
                </w:rPrChange>
              </w:rPr>
            </w:pPr>
            <w:del w:id="5901" w:author="Mohammad Nayeem Hasan" w:date="2024-11-04T00:07:00Z" w16du:dateUtc="2024-11-03T18:07:00Z">
              <w:r w:rsidRPr="00673AF6" w:rsidDel="00994FF0">
                <w:rPr>
                  <w:rFonts w:ascii="Times New Roman" w:hAnsi="Times New Roman" w:cs="Times New Roman"/>
                  <w:b/>
                  <w:bCs/>
                  <w:sz w:val="24"/>
                  <w:szCs w:val="24"/>
                  <w:rPrChange w:id="5902" w:author="Mohammad Nayeem Hasan" w:date="2024-11-03T22:41:00Z" w16du:dateUtc="2024-11-03T16:41:00Z">
                    <w:rPr>
                      <w:rFonts w:ascii="Times New Roman" w:hAnsi="Times New Roman" w:cs="Times New Roman"/>
                      <w:sz w:val="24"/>
                      <w:szCs w:val="24"/>
                    </w:rPr>
                  </w:rPrChange>
                </w:rPr>
                <w:delText>P-value</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C4D2444" w14:textId="32F9D0B9" w:rsidR="00B010D0" w:rsidRPr="00673AF6" w:rsidDel="00994FF0" w:rsidRDefault="00B010D0" w:rsidP="00DA17B7">
            <w:pPr>
              <w:rPr>
                <w:del w:id="5903" w:author="Mohammad Nayeem Hasan" w:date="2024-11-04T00:07:00Z" w16du:dateUtc="2024-11-03T18:07:00Z"/>
                <w:rFonts w:ascii="Times New Roman" w:hAnsi="Times New Roman" w:cs="Times New Roman"/>
                <w:b/>
                <w:bCs/>
                <w:sz w:val="24"/>
                <w:szCs w:val="24"/>
                <w:rPrChange w:id="5904" w:author="Mohammad Nayeem Hasan" w:date="2024-11-03T22:41:00Z" w16du:dateUtc="2024-11-03T16:41:00Z">
                  <w:rPr>
                    <w:del w:id="5905" w:author="Mohammad Nayeem Hasan" w:date="2024-11-04T00:07:00Z" w16du:dateUtc="2024-11-03T18:07:00Z"/>
                    <w:rFonts w:ascii="Times New Roman" w:hAnsi="Times New Roman" w:cs="Times New Roman"/>
                    <w:sz w:val="24"/>
                    <w:szCs w:val="24"/>
                  </w:rPr>
                </w:rPrChange>
              </w:rPr>
            </w:pPr>
            <w:del w:id="5906" w:author="Mohammad Nayeem Hasan" w:date="2024-11-04T00:07:00Z" w16du:dateUtc="2024-11-03T18:07:00Z">
              <w:r w:rsidRPr="00673AF6" w:rsidDel="00994FF0">
                <w:rPr>
                  <w:rFonts w:ascii="Times New Roman" w:hAnsi="Times New Roman" w:cs="Times New Roman"/>
                  <w:b/>
                  <w:bCs/>
                  <w:sz w:val="24"/>
                  <w:szCs w:val="24"/>
                  <w:rPrChange w:id="5907" w:author="Mohammad Nayeem Hasan" w:date="2024-11-03T22:41:00Z" w16du:dateUtc="2024-11-03T16:41:00Z">
                    <w:rPr>
                      <w:rFonts w:ascii="Times New Roman" w:hAnsi="Times New Roman" w:cs="Times New Roman"/>
                      <w:sz w:val="24"/>
                      <w:szCs w:val="24"/>
                    </w:rPr>
                  </w:rPrChange>
                </w:rPr>
                <w:delText>AOR (95% CI)</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67529EE" w14:textId="22300218" w:rsidR="00B010D0" w:rsidRPr="00673AF6" w:rsidDel="00994FF0" w:rsidRDefault="00B010D0" w:rsidP="00DA17B7">
            <w:pPr>
              <w:rPr>
                <w:del w:id="5908" w:author="Mohammad Nayeem Hasan" w:date="2024-11-04T00:07:00Z" w16du:dateUtc="2024-11-03T18:07:00Z"/>
                <w:rFonts w:ascii="Times New Roman" w:hAnsi="Times New Roman" w:cs="Times New Roman"/>
                <w:b/>
                <w:bCs/>
                <w:sz w:val="24"/>
                <w:szCs w:val="24"/>
                <w:rPrChange w:id="5909" w:author="Mohammad Nayeem Hasan" w:date="2024-11-03T22:41:00Z" w16du:dateUtc="2024-11-03T16:41:00Z">
                  <w:rPr>
                    <w:del w:id="5910" w:author="Mohammad Nayeem Hasan" w:date="2024-11-04T00:07:00Z" w16du:dateUtc="2024-11-03T18:07:00Z"/>
                    <w:rFonts w:ascii="Times New Roman" w:hAnsi="Times New Roman" w:cs="Times New Roman"/>
                    <w:sz w:val="24"/>
                    <w:szCs w:val="24"/>
                  </w:rPr>
                </w:rPrChange>
              </w:rPr>
            </w:pPr>
            <w:del w:id="5911" w:author="Mohammad Nayeem Hasan" w:date="2024-11-04T00:07:00Z" w16du:dateUtc="2024-11-03T18:07:00Z">
              <w:r w:rsidRPr="00673AF6" w:rsidDel="00994FF0">
                <w:rPr>
                  <w:rFonts w:ascii="Times New Roman" w:hAnsi="Times New Roman" w:cs="Times New Roman"/>
                  <w:b/>
                  <w:bCs/>
                  <w:sz w:val="24"/>
                  <w:szCs w:val="24"/>
                  <w:rPrChange w:id="5912" w:author="Mohammad Nayeem Hasan" w:date="2024-11-03T22:41:00Z" w16du:dateUtc="2024-11-03T16:41:00Z">
                    <w:rPr>
                      <w:rFonts w:ascii="Times New Roman" w:hAnsi="Times New Roman" w:cs="Times New Roman"/>
                      <w:sz w:val="24"/>
                      <w:szCs w:val="24"/>
                    </w:rPr>
                  </w:rPrChange>
                </w:rPr>
                <w:delText>P-value</w:delText>
              </w:r>
            </w:del>
          </w:p>
        </w:tc>
      </w:tr>
      <w:tr w:rsidR="00B010D0" w:rsidDel="00994FF0" w14:paraId="6A7A7506" w14:textId="75FD64D0" w:rsidTr="00DA17B7">
        <w:trPr>
          <w:trHeight w:val="323"/>
          <w:jc w:val="center"/>
          <w:del w:id="5913"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9DCE643" w14:textId="3F1DD190" w:rsidR="00B010D0" w:rsidRPr="003F6202" w:rsidDel="00994FF0" w:rsidRDefault="00BE6175" w:rsidP="00DA17B7">
            <w:pPr>
              <w:rPr>
                <w:del w:id="5914" w:author="Mohammad Nayeem Hasan" w:date="2024-11-04T00:07:00Z" w16du:dateUtc="2024-11-03T18:07:00Z"/>
                <w:rFonts w:ascii="Times New Roman" w:hAnsi="Times New Roman" w:cs="Times New Roman"/>
                <w:b/>
                <w:bCs/>
                <w:sz w:val="24"/>
                <w:szCs w:val="24"/>
                <w:rPrChange w:id="5915" w:author="Mohammad Nayeem Hasan" w:date="2024-11-03T22:29:00Z" w16du:dateUtc="2024-11-03T16:29:00Z">
                  <w:rPr>
                    <w:del w:id="5916" w:author="Mohammad Nayeem Hasan" w:date="2024-11-04T00:07:00Z" w16du:dateUtc="2024-11-03T18:07:00Z"/>
                    <w:rFonts w:ascii="Times New Roman" w:hAnsi="Times New Roman" w:cs="Times New Roman"/>
                    <w:sz w:val="24"/>
                    <w:szCs w:val="24"/>
                  </w:rPr>
                </w:rPrChange>
              </w:rPr>
            </w:pPr>
            <w:del w:id="5917" w:author="Mohammad Nayeem Hasan" w:date="2024-11-03T21:59:00Z" w16du:dateUtc="2024-11-03T15:59:00Z">
              <w:r w:rsidRPr="003F6202" w:rsidDel="00BE6175">
                <w:rPr>
                  <w:rFonts w:ascii="Times New Roman" w:hAnsi="Times New Roman" w:cs="Times New Roman"/>
                  <w:b/>
                  <w:bCs/>
                  <w:sz w:val="24"/>
                  <w:szCs w:val="24"/>
                  <w:rPrChange w:id="5918" w:author="Mohammad Nayeem Hasan" w:date="2024-11-03T22:29:00Z" w16du:dateUtc="2024-11-03T16:29:00Z">
                    <w:rPr>
                      <w:rFonts w:ascii="Times New Roman" w:hAnsi="Times New Roman" w:cs="Times New Roman"/>
                      <w:sz w:val="24"/>
                      <w:szCs w:val="24"/>
                    </w:rPr>
                  </w:rPrChange>
                </w:rPr>
                <w:delText>c</w:delText>
              </w:r>
            </w:del>
            <w:del w:id="5919" w:author="Mohammad Nayeem Hasan" w:date="2024-11-04T00:07:00Z" w16du:dateUtc="2024-11-03T18:07:00Z">
              <w:r w:rsidRPr="003F6202" w:rsidDel="00994FF0">
                <w:rPr>
                  <w:rFonts w:ascii="Times New Roman" w:hAnsi="Times New Roman" w:cs="Times New Roman"/>
                  <w:b/>
                  <w:bCs/>
                  <w:sz w:val="24"/>
                  <w:szCs w:val="24"/>
                  <w:rPrChange w:id="5920" w:author="Mohammad Nayeem Hasan" w:date="2024-11-03T22:29:00Z" w16du:dateUtc="2024-11-03T16:29:00Z">
                    <w:rPr>
                      <w:rFonts w:ascii="Times New Roman" w:hAnsi="Times New Roman" w:cs="Times New Roman"/>
                      <w:sz w:val="24"/>
                      <w:szCs w:val="24"/>
                    </w:rPr>
                  </w:rPrChange>
                </w:rPr>
                <w:delText>hild characteristics</w:delText>
              </w:r>
            </w:del>
          </w:p>
        </w:tc>
      </w:tr>
      <w:tr w:rsidR="00B010D0" w:rsidDel="00994FF0" w14:paraId="5349C9ED" w14:textId="06F94A5A" w:rsidTr="00302153">
        <w:tblPrEx>
          <w:tblW w:w="5000" w:type="pct"/>
          <w:jc w:val="center"/>
          <w:tblPrExChange w:id="5921" w:author="Mohammad Nayeem Hasan" w:date="2024-11-03T22:39:00Z" w16du:dateUtc="2024-11-03T16:39:00Z">
            <w:tblPrEx>
              <w:tblW w:w="5000" w:type="pct"/>
              <w:jc w:val="center"/>
            </w:tblPrEx>
          </w:tblPrExChange>
        </w:tblPrEx>
        <w:trPr>
          <w:trHeight w:val="161"/>
          <w:jc w:val="center"/>
          <w:del w:id="5922" w:author="Mohammad Nayeem Hasan" w:date="2024-11-04T00:07:00Z"/>
          <w:trPrChange w:id="5923" w:author="Mohammad Nayeem Hasan" w:date="2024-11-03T22:39:00Z" w16du:dateUtc="2024-11-03T16:39:00Z">
            <w:trPr>
              <w:trHeight w:val="161"/>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5924"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6E85B77" w14:textId="5CA14577" w:rsidR="00B010D0" w:rsidDel="00994FF0" w:rsidRDefault="00B010D0" w:rsidP="00DA17B7">
            <w:pPr>
              <w:rPr>
                <w:del w:id="5925" w:author="Mohammad Nayeem Hasan" w:date="2024-11-04T00:07:00Z" w16du:dateUtc="2024-11-03T18:07:00Z"/>
                <w:rFonts w:ascii="Times New Roman" w:hAnsi="Times New Roman" w:cs="Times New Roman"/>
                <w:sz w:val="24"/>
                <w:szCs w:val="24"/>
              </w:rPr>
            </w:pPr>
            <w:del w:id="5926" w:author="Mohammad Nayeem Hasan" w:date="2024-11-04T00:07:00Z" w16du:dateUtc="2024-11-03T18:07:00Z">
              <w:r w:rsidDel="00994FF0">
                <w:rPr>
                  <w:rFonts w:ascii="Times New Roman" w:hAnsi="Times New Roman" w:cs="Times New Roman"/>
                  <w:sz w:val="24"/>
                  <w:szCs w:val="24"/>
                </w:rPr>
                <w:delText>Age of child (in months)</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5927"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4B09E0D6" w14:textId="31F2C564" w:rsidR="00B010D0" w:rsidDel="00994FF0" w:rsidRDefault="00B010D0" w:rsidP="00DA17B7">
            <w:pPr>
              <w:rPr>
                <w:del w:id="592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5929"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55034E47" w14:textId="498B5B07" w:rsidR="00B010D0" w:rsidDel="00994FF0" w:rsidRDefault="00B010D0" w:rsidP="00DA17B7">
            <w:pPr>
              <w:rPr>
                <w:del w:id="593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5931"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7ADEE024" w14:textId="0230033F" w:rsidR="00B010D0" w:rsidDel="00994FF0" w:rsidRDefault="00B010D0" w:rsidP="00DA17B7">
            <w:pPr>
              <w:rPr>
                <w:del w:id="5932" w:author="Mohammad Nayeem Hasan" w:date="2024-11-04T00:07:00Z" w16du:dateUtc="2024-11-03T18:07:00Z"/>
                <w:rFonts w:ascii="Times New Roman" w:hAnsi="Times New Roman" w:cs="Times New Roman"/>
                <w:sz w:val="24"/>
                <w:szCs w:val="24"/>
              </w:rPr>
            </w:pPr>
          </w:p>
        </w:tc>
      </w:tr>
      <w:tr w:rsidR="00B010D0" w:rsidDel="00994FF0" w14:paraId="70A9963E" w14:textId="2A0EDB17" w:rsidTr="00BE6175">
        <w:trPr>
          <w:trHeight w:val="250"/>
          <w:jc w:val="center"/>
          <w:del w:id="593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0D464E2" w14:textId="12BDA306" w:rsidR="00B010D0" w:rsidDel="00994FF0" w:rsidRDefault="00B010D0" w:rsidP="00DA17B7">
            <w:pPr>
              <w:rPr>
                <w:del w:id="5934" w:author="Mohammad Nayeem Hasan" w:date="2024-11-04T00:07:00Z" w16du:dateUtc="2024-11-03T18:07:00Z"/>
                <w:rFonts w:ascii="Times New Roman" w:hAnsi="Times New Roman" w:cs="Times New Roman"/>
                <w:sz w:val="24"/>
                <w:szCs w:val="24"/>
              </w:rPr>
            </w:pPr>
            <w:del w:id="5935" w:author="Mohammad Nayeem Hasan" w:date="2024-11-04T00:07:00Z" w16du:dateUtc="2024-11-03T18:07:00Z">
              <w:r w:rsidDel="00994FF0">
                <w:rPr>
                  <w:rFonts w:ascii="Times New Roman" w:hAnsi="Times New Roman" w:cs="Times New Roman"/>
                  <w:sz w:val="24"/>
                  <w:szCs w:val="24"/>
                </w:rPr>
                <w:delText>0-11</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F2F1F7E" w14:textId="4920FD9B" w:rsidR="00B010D0" w:rsidDel="00994FF0" w:rsidRDefault="00B010D0" w:rsidP="00DA17B7">
            <w:pPr>
              <w:rPr>
                <w:del w:id="5936" w:author="Mohammad Nayeem Hasan" w:date="2024-11-04T00:07:00Z" w16du:dateUtc="2024-11-03T18:07:00Z"/>
                <w:rFonts w:ascii="Times New Roman" w:hAnsi="Times New Roman" w:cs="Times New Roman"/>
                <w:sz w:val="24"/>
                <w:szCs w:val="24"/>
              </w:rPr>
            </w:pPr>
            <w:del w:id="5937" w:author="Mohammad Nayeem Hasan" w:date="2024-11-04T00:07:00Z" w16du:dateUtc="2024-11-03T18:07:00Z">
              <w:r w:rsidDel="00994FF0">
                <w:rPr>
                  <w:rFonts w:ascii="Times New Roman" w:hAnsi="Times New Roman" w:cs="Times New Roman"/>
                  <w:sz w:val="24"/>
                  <w:szCs w:val="24"/>
                </w:rPr>
                <w:delText>1.81 (1.50, 2.18)</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DD82C78" w14:textId="58643891" w:rsidR="00B010D0" w:rsidDel="00994FF0" w:rsidRDefault="00B010D0" w:rsidP="00DA17B7">
            <w:pPr>
              <w:rPr>
                <w:del w:id="5938" w:author="Mohammad Nayeem Hasan" w:date="2024-11-04T00:07:00Z" w16du:dateUtc="2024-11-03T18:07:00Z"/>
                <w:rFonts w:ascii="Times New Roman" w:hAnsi="Times New Roman" w:cs="Times New Roman"/>
                <w:b/>
                <w:bCs/>
                <w:sz w:val="24"/>
                <w:szCs w:val="24"/>
              </w:rPr>
            </w:pPr>
            <w:del w:id="5939" w:author="Mohammad Nayeem Hasan" w:date="2024-11-04T00:07:00Z" w16du:dateUtc="2024-11-03T18:07:00Z">
              <w:r w:rsidDel="00994FF0">
                <w:rPr>
                  <w:rFonts w:ascii="Times New Roman" w:hAnsi="Times New Roman" w:cs="Times New Roman"/>
                  <w:b/>
                  <w:bCs/>
                  <w:sz w:val="24"/>
                  <w:szCs w:val="24"/>
                </w:rPr>
                <w:delText>&lt;0.001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92ECFA2" w14:textId="4631844C" w:rsidR="00B010D0" w:rsidDel="00994FF0" w:rsidRDefault="00B010D0" w:rsidP="00DA17B7">
            <w:pPr>
              <w:rPr>
                <w:del w:id="5940" w:author="Mohammad Nayeem Hasan" w:date="2024-11-04T00:07:00Z" w16du:dateUtc="2024-11-03T18:07:00Z"/>
                <w:rFonts w:ascii="Times New Roman" w:hAnsi="Times New Roman" w:cs="Times New Roman"/>
                <w:sz w:val="24"/>
                <w:szCs w:val="24"/>
              </w:rPr>
            </w:pPr>
            <w:del w:id="5941" w:author="Mohammad Nayeem Hasan" w:date="2024-11-04T00:07:00Z" w16du:dateUtc="2024-11-03T18:07:00Z">
              <w:r w:rsidDel="00994FF0">
                <w:rPr>
                  <w:rFonts w:ascii="Times New Roman" w:hAnsi="Times New Roman" w:cs="Times New Roman"/>
                  <w:sz w:val="24"/>
                  <w:szCs w:val="24"/>
                </w:rPr>
                <w:delText>4.35 (2.10, 9.01)</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3E0641A" w14:textId="30F8F55A" w:rsidR="00B010D0" w:rsidDel="00994FF0" w:rsidRDefault="00B010D0" w:rsidP="00DA17B7">
            <w:pPr>
              <w:rPr>
                <w:del w:id="5942" w:author="Mohammad Nayeem Hasan" w:date="2024-11-04T00:07:00Z" w16du:dateUtc="2024-11-03T18:07:00Z"/>
                <w:rFonts w:ascii="Times New Roman" w:hAnsi="Times New Roman" w:cs="Times New Roman"/>
                <w:b/>
                <w:bCs/>
                <w:sz w:val="24"/>
                <w:szCs w:val="24"/>
              </w:rPr>
            </w:pPr>
            <w:del w:id="5943" w:author="Mohammad Nayeem Hasan" w:date="2024-11-04T00:07:00Z" w16du:dateUtc="2024-11-03T18:07:00Z">
              <w:r w:rsidDel="00994FF0">
                <w:rPr>
                  <w:rFonts w:ascii="Times New Roman" w:hAnsi="Times New Roman" w:cs="Times New Roman"/>
                  <w:b/>
                  <w:bCs/>
                  <w:sz w:val="24"/>
                  <w:szCs w:val="24"/>
                </w:rPr>
                <w:delText>&lt;0.001</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26D02CD" w14:textId="63FEA069" w:rsidR="00B010D0" w:rsidDel="00994FF0" w:rsidRDefault="00B010D0" w:rsidP="00DA17B7">
            <w:pPr>
              <w:rPr>
                <w:del w:id="5944" w:author="Mohammad Nayeem Hasan" w:date="2024-11-04T00:07:00Z" w16du:dateUtc="2024-11-03T18:07:00Z"/>
                <w:rFonts w:ascii="Times New Roman" w:hAnsi="Times New Roman" w:cs="Times New Roman"/>
                <w:sz w:val="24"/>
                <w:szCs w:val="24"/>
              </w:rPr>
            </w:pPr>
            <w:del w:id="5945" w:author="Mohammad Nayeem Hasan" w:date="2024-11-04T00:07:00Z" w16du:dateUtc="2024-11-03T18:07:00Z">
              <w:r w:rsidDel="00994FF0">
                <w:rPr>
                  <w:rFonts w:ascii="Times New Roman" w:hAnsi="Times New Roman" w:cs="Times New Roman"/>
                  <w:sz w:val="24"/>
                  <w:szCs w:val="24"/>
                </w:rPr>
                <w:delText>3.32 (2.63, 4.19)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B1145A5" w14:textId="14AF7457" w:rsidR="00B010D0" w:rsidDel="00994FF0" w:rsidRDefault="00B010D0" w:rsidP="00DA17B7">
            <w:pPr>
              <w:rPr>
                <w:del w:id="5946" w:author="Mohammad Nayeem Hasan" w:date="2024-11-04T00:07:00Z" w16du:dateUtc="2024-11-03T18:07:00Z"/>
                <w:rFonts w:ascii="Times New Roman" w:hAnsi="Times New Roman" w:cs="Times New Roman"/>
                <w:b/>
                <w:bCs/>
                <w:sz w:val="24"/>
                <w:szCs w:val="24"/>
                <w:highlight w:val="yellow"/>
              </w:rPr>
            </w:pPr>
            <w:del w:id="5947"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76E6016C" w14:textId="73443E51" w:rsidTr="00BE6175">
        <w:trPr>
          <w:trHeight w:val="138"/>
          <w:jc w:val="center"/>
          <w:del w:id="594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4F5B76B" w14:textId="3959B01C" w:rsidR="00B010D0" w:rsidDel="00994FF0" w:rsidRDefault="00B010D0" w:rsidP="00DA17B7">
            <w:pPr>
              <w:rPr>
                <w:del w:id="5949" w:author="Mohammad Nayeem Hasan" w:date="2024-11-04T00:07:00Z" w16du:dateUtc="2024-11-03T18:07:00Z"/>
                <w:rFonts w:ascii="Times New Roman" w:hAnsi="Times New Roman" w:cs="Times New Roman"/>
                <w:sz w:val="24"/>
                <w:szCs w:val="24"/>
              </w:rPr>
            </w:pPr>
            <w:del w:id="5950" w:author="Mohammad Nayeem Hasan" w:date="2024-11-04T00:07:00Z" w16du:dateUtc="2024-11-03T18:07:00Z">
              <w:r w:rsidDel="00994FF0">
                <w:rPr>
                  <w:rFonts w:ascii="Times New Roman" w:hAnsi="Times New Roman" w:cs="Times New Roman"/>
                  <w:sz w:val="24"/>
                  <w:szCs w:val="24"/>
                </w:rPr>
                <w:delText>12-23</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18A571E" w14:textId="05E63654" w:rsidR="00B010D0" w:rsidDel="00994FF0" w:rsidRDefault="00B010D0" w:rsidP="00DA17B7">
            <w:pPr>
              <w:rPr>
                <w:del w:id="5951" w:author="Mohammad Nayeem Hasan" w:date="2024-11-04T00:07:00Z" w16du:dateUtc="2024-11-03T18:07:00Z"/>
                <w:rFonts w:ascii="Times New Roman" w:hAnsi="Times New Roman" w:cs="Times New Roman"/>
                <w:sz w:val="24"/>
                <w:szCs w:val="24"/>
              </w:rPr>
            </w:pPr>
            <w:del w:id="5952" w:author="Mohammad Nayeem Hasan" w:date="2024-11-04T00:07:00Z" w16du:dateUtc="2024-11-03T18:07:00Z">
              <w:r w:rsidDel="00994FF0">
                <w:rPr>
                  <w:rFonts w:ascii="Times New Roman" w:hAnsi="Times New Roman" w:cs="Times New Roman"/>
                  <w:sz w:val="24"/>
                  <w:szCs w:val="24"/>
                </w:rPr>
                <w:delText>2.22 (1.86, 2.65)</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33CEC2B" w14:textId="139506F1" w:rsidR="00B010D0" w:rsidDel="00994FF0" w:rsidRDefault="00B010D0" w:rsidP="00DA17B7">
            <w:pPr>
              <w:rPr>
                <w:del w:id="5953" w:author="Mohammad Nayeem Hasan" w:date="2024-11-04T00:07:00Z" w16du:dateUtc="2024-11-03T18:07:00Z"/>
                <w:rFonts w:ascii="Times New Roman" w:hAnsi="Times New Roman" w:cs="Times New Roman"/>
                <w:b/>
                <w:bCs/>
                <w:sz w:val="24"/>
                <w:szCs w:val="24"/>
              </w:rPr>
            </w:pPr>
            <w:del w:id="5954" w:author="Mohammad Nayeem Hasan" w:date="2024-11-04T00:07:00Z" w16du:dateUtc="2024-11-03T18:07:00Z">
              <w:r w:rsidDel="00994FF0">
                <w:rPr>
                  <w:rFonts w:ascii="Times New Roman" w:hAnsi="Times New Roman" w:cs="Times New Roman"/>
                  <w:b/>
                  <w:bCs/>
                  <w:sz w:val="24"/>
                  <w:szCs w:val="24"/>
                </w:rPr>
                <w:delText>&lt;0.001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33D1866" w14:textId="1D981AAE" w:rsidR="00B010D0" w:rsidDel="00994FF0" w:rsidRDefault="00B010D0" w:rsidP="00DA17B7">
            <w:pPr>
              <w:rPr>
                <w:del w:id="5955" w:author="Mohammad Nayeem Hasan" w:date="2024-11-04T00:07:00Z" w16du:dateUtc="2024-11-03T18:07:00Z"/>
                <w:rFonts w:ascii="Times New Roman" w:hAnsi="Times New Roman" w:cs="Times New Roman"/>
                <w:sz w:val="24"/>
                <w:szCs w:val="24"/>
              </w:rPr>
            </w:pPr>
            <w:del w:id="5956" w:author="Mohammad Nayeem Hasan" w:date="2024-11-04T00:07:00Z" w16du:dateUtc="2024-11-03T18:07:00Z">
              <w:r w:rsidDel="00994FF0">
                <w:rPr>
                  <w:rFonts w:ascii="Times New Roman" w:hAnsi="Times New Roman" w:cs="Times New Roman"/>
                  <w:sz w:val="24"/>
                  <w:szCs w:val="24"/>
                </w:rPr>
                <w:delText>5.24 (2.51, 10.95)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9DDAE50" w14:textId="271D0B2A" w:rsidR="00B010D0" w:rsidDel="00994FF0" w:rsidRDefault="00B010D0" w:rsidP="00DA17B7">
            <w:pPr>
              <w:rPr>
                <w:del w:id="5957" w:author="Mohammad Nayeem Hasan" w:date="2024-11-04T00:07:00Z" w16du:dateUtc="2024-11-03T18:07:00Z"/>
                <w:rFonts w:ascii="Times New Roman" w:hAnsi="Times New Roman" w:cs="Times New Roman"/>
                <w:b/>
                <w:bCs/>
                <w:sz w:val="24"/>
                <w:szCs w:val="24"/>
              </w:rPr>
            </w:pPr>
            <w:del w:id="5958" w:author="Mohammad Nayeem Hasan" w:date="2024-11-04T00:07:00Z" w16du:dateUtc="2024-11-03T18:07:00Z">
              <w:r w:rsidDel="00994FF0">
                <w:rPr>
                  <w:rFonts w:ascii="Times New Roman" w:hAnsi="Times New Roman" w:cs="Times New Roman"/>
                  <w:b/>
                  <w:bCs/>
                  <w:sz w:val="24"/>
                  <w:szCs w:val="24"/>
                </w:rPr>
                <w:delText>&lt;0.001</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87501D0" w14:textId="204DD459" w:rsidR="00B010D0" w:rsidDel="00994FF0" w:rsidRDefault="00B010D0" w:rsidP="00DA17B7">
            <w:pPr>
              <w:rPr>
                <w:del w:id="5959" w:author="Mohammad Nayeem Hasan" w:date="2024-11-04T00:07:00Z" w16du:dateUtc="2024-11-03T18:07:00Z"/>
                <w:rFonts w:ascii="Times New Roman" w:hAnsi="Times New Roman" w:cs="Times New Roman"/>
                <w:sz w:val="24"/>
                <w:szCs w:val="24"/>
              </w:rPr>
            </w:pPr>
            <w:del w:id="5960" w:author="Mohammad Nayeem Hasan" w:date="2024-11-04T00:07:00Z" w16du:dateUtc="2024-11-03T18:07:00Z">
              <w:r w:rsidDel="00994FF0">
                <w:rPr>
                  <w:rFonts w:ascii="Times New Roman" w:hAnsi="Times New Roman" w:cs="Times New Roman"/>
                  <w:sz w:val="24"/>
                  <w:szCs w:val="24"/>
                </w:rPr>
                <w:delText>3.36 (2.67, 4.22)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BD35EBA" w14:textId="52932D78" w:rsidR="00B010D0" w:rsidDel="00994FF0" w:rsidRDefault="00B010D0" w:rsidP="00DA17B7">
            <w:pPr>
              <w:rPr>
                <w:del w:id="5961" w:author="Mohammad Nayeem Hasan" w:date="2024-11-04T00:07:00Z" w16du:dateUtc="2024-11-03T18:07:00Z"/>
                <w:rFonts w:ascii="Times New Roman" w:hAnsi="Times New Roman" w:cs="Times New Roman"/>
                <w:b/>
                <w:bCs/>
                <w:sz w:val="24"/>
                <w:szCs w:val="24"/>
              </w:rPr>
            </w:pPr>
            <w:del w:id="5962"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4EE815A8" w14:textId="1B53414C" w:rsidTr="00BE6175">
        <w:trPr>
          <w:trHeight w:val="138"/>
          <w:jc w:val="center"/>
          <w:del w:id="596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0D1962D" w14:textId="4EC5A5FF" w:rsidR="00B010D0" w:rsidDel="00994FF0" w:rsidRDefault="00B010D0" w:rsidP="00DA17B7">
            <w:pPr>
              <w:rPr>
                <w:del w:id="5964" w:author="Mohammad Nayeem Hasan" w:date="2024-11-04T00:07:00Z" w16du:dateUtc="2024-11-03T18:07:00Z"/>
                <w:rFonts w:ascii="Times New Roman" w:hAnsi="Times New Roman" w:cs="Times New Roman"/>
                <w:sz w:val="24"/>
                <w:szCs w:val="24"/>
              </w:rPr>
            </w:pPr>
            <w:del w:id="5965" w:author="Mohammad Nayeem Hasan" w:date="2024-11-04T00:07:00Z" w16du:dateUtc="2024-11-03T18:07:00Z">
              <w:r w:rsidDel="00994FF0">
                <w:rPr>
                  <w:rFonts w:ascii="Times New Roman" w:hAnsi="Times New Roman" w:cs="Times New Roman"/>
                  <w:sz w:val="24"/>
                  <w:szCs w:val="24"/>
                </w:rPr>
                <w:delText>24-35</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37B259F" w14:textId="70CC0E53" w:rsidR="00B010D0" w:rsidDel="00994FF0" w:rsidRDefault="00B010D0" w:rsidP="00DA17B7">
            <w:pPr>
              <w:rPr>
                <w:del w:id="5966" w:author="Mohammad Nayeem Hasan" w:date="2024-11-04T00:07:00Z" w16du:dateUtc="2024-11-03T18:07:00Z"/>
                <w:rFonts w:ascii="Times New Roman" w:hAnsi="Times New Roman" w:cs="Times New Roman"/>
                <w:sz w:val="24"/>
                <w:szCs w:val="24"/>
              </w:rPr>
            </w:pPr>
            <w:del w:id="5967" w:author="Mohammad Nayeem Hasan" w:date="2024-11-04T00:07:00Z" w16du:dateUtc="2024-11-03T18:07:00Z">
              <w:r w:rsidDel="00994FF0">
                <w:rPr>
                  <w:rFonts w:ascii="Times New Roman" w:hAnsi="Times New Roman" w:cs="Times New Roman"/>
                  <w:sz w:val="24"/>
                  <w:szCs w:val="24"/>
                </w:rPr>
                <w:delText>1.45 (1.22, 1.73)</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65F268C" w14:textId="61519091" w:rsidR="00B010D0" w:rsidDel="00994FF0" w:rsidRDefault="00B010D0" w:rsidP="00DA17B7">
            <w:pPr>
              <w:rPr>
                <w:del w:id="5968" w:author="Mohammad Nayeem Hasan" w:date="2024-11-04T00:07:00Z" w16du:dateUtc="2024-11-03T18:07:00Z"/>
                <w:rFonts w:ascii="Times New Roman" w:hAnsi="Times New Roman" w:cs="Times New Roman"/>
                <w:b/>
                <w:bCs/>
                <w:sz w:val="24"/>
                <w:szCs w:val="24"/>
              </w:rPr>
            </w:pPr>
            <w:del w:id="5969" w:author="Mohammad Nayeem Hasan" w:date="2024-11-04T00:07:00Z" w16du:dateUtc="2024-11-03T18:07:00Z">
              <w:r w:rsidDel="00994FF0">
                <w:rPr>
                  <w:rFonts w:ascii="Times New Roman" w:hAnsi="Times New Roman" w:cs="Times New Roman"/>
                  <w:b/>
                  <w:bCs/>
                  <w:sz w:val="24"/>
                  <w:szCs w:val="24"/>
                </w:rPr>
                <w:delText>&lt;0.001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B567DE8" w14:textId="43249782" w:rsidR="00B010D0" w:rsidDel="00994FF0" w:rsidRDefault="00B010D0" w:rsidP="00DA17B7">
            <w:pPr>
              <w:rPr>
                <w:del w:id="5970" w:author="Mohammad Nayeem Hasan" w:date="2024-11-04T00:07:00Z" w16du:dateUtc="2024-11-03T18:07:00Z"/>
                <w:rFonts w:ascii="Times New Roman" w:hAnsi="Times New Roman" w:cs="Times New Roman"/>
                <w:sz w:val="24"/>
                <w:szCs w:val="24"/>
              </w:rPr>
            </w:pPr>
            <w:del w:id="5971" w:author="Mohammad Nayeem Hasan" w:date="2024-11-04T00:07:00Z" w16du:dateUtc="2024-11-03T18:07:00Z">
              <w:r w:rsidDel="00994FF0">
                <w:rPr>
                  <w:rFonts w:ascii="Times New Roman" w:hAnsi="Times New Roman" w:cs="Times New Roman"/>
                  <w:sz w:val="24"/>
                  <w:szCs w:val="24"/>
                </w:rPr>
                <w:delText>1.59 (0.71, 3.59)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0291E33" w14:textId="2742C69B" w:rsidR="00B010D0" w:rsidDel="00994FF0" w:rsidRDefault="00B010D0" w:rsidP="00DA17B7">
            <w:pPr>
              <w:rPr>
                <w:del w:id="5972" w:author="Mohammad Nayeem Hasan" w:date="2024-11-04T00:07:00Z" w16du:dateUtc="2024-11-03T18:07:00Z"/>
                <w:rFonts w:ascii="Times New Roman" w:hAnsi="Times New Roman" w:cs="Times New Roman"/>
                <w:sz w:val="24"/>
                <w:szCs w:val="24"/>
              </w:rPr>
            </w:pPr>
            <w:del w:id="5973" w:author="Mohammad Nayeem Hasan" w:date="2024-11-04T00:07:00Z" w16du:dateUtc="2024-11-03T18:07:00Z">
              <w:r w:rsidDel="00994FF0">
                <w:rPr>
                  <w:rFonts w:ascii="Times New Roman" w:hAnsi="Times New Roman" w:cs="Times New Roman"/>
                  <w:sz w:val="24"/>
                  <w:szCs w:val="24"/>
                </w:rPr>
                <w:delText>0.261</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4785A19" w14:textId="2B9EBF08" w:rsidR="00B010D0" w:rsidDel="00994FF0" w:rsidRDefault="00B010D0" w:rsidP="00DA17B7">
            <w:pPr>
              <w:rPr>
                <w:del w:id="5974" w:author="Mohammad Nayeem Hasan" w:date="2024-11-04T00:07:00Z" w16du:dateUtc="2024-11-03T18:07:00Z"/>
                <w:rFonts w:ascii="Times New Roman" w:hAnsi="Times New Roman" w:cs="Times New Roman"/>
                <w:sz w:val="24"/>
                <w:szCs w:val="24"/>
              </w:rPr>
            </w:pPr>
            <w:del w:id="5975" w:author="Mohammad Nayeem Hasan" w:date="2024-11-04T00:07:00Z" w16du:dateUtc="2024-11-03T18:07:00Z">
              <w:r w:rsidDel="00994FF0">
                <w:rPr>
                  <w:rFonts w:ascii="Times New Roman" w:hAnsi="Times New Roman" w:cs="Times New Roman"/>
                  <w:sz w:val="24"/>
                  <w:szCs w:val="24"/>
                </w:rPr>
                <w:delText>2.26 (1.76, 2.89)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8256D89" w14:textId="748B33E8" w:rsidR="00B010D0" w:rsidDel="00994FF0" w:rsidRDefault="00B010D0" w:rsidP="00DA17B7">
            <w:pPr>
              <w:rPr>
                <w:del w:id="5976" w:author="Mohammad Nayeem Hasan" w:date="2024-11-04T00:07:00Z" w16du:dateUtc="2024-11-03T18:07:00Z"/>
                <w:rFonts w:ascii="Times New Roman" w:hAnsi="Times New Roman" w:cs="Times New Roman"/>
                <w:b/>
                <w:bCs/>
                <w:sz w:val="24"/>
                <w:szCs w:val="24"/>
                <w:highlight w:val="yellow"/>
              </w:rPr>
            </w:pPr>
            <w:del w:id="5977"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16E57798" w14:textId="1494DA17" w:rsidTr="00BE6175">
        <w:trPr>
          <w:trHeight w:val="138"/>
          <w:jc w:val="center"/>
          <w:del w:id="597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893B5A8" w14:textId="7113FBF9" w:rsidR="00B010D0" w:rsidDel="00994FF0" w:rsidRDefault="00B010D0" w:rsidP="00DA17B7">
            <w:pPr>
              <w:rPr>
                <w:del w:id="5979" w:author="Mohammad Nayeem Hasan" w:date="2024-11-04T00:07:00Z" w16du:dateUtc="2024-11-03T18:07:00Z"/>
                <w:rFonts w:ascii="Times New Roman" w:hAnsi="Times New Roman" w:cs="Times New Roman"/>
                <w:sz w:val="24"/>
                <w:szCs w:val="24"/>
              </w:rPr>
            </w:pPr>
            <w:del w:id="5980" w:author="Mohammad Nayeem Hasan" w:date="2024-11-04T00:07:00Z" w16du:dateUtc="2024-11-03T18:07:00Z">
              <w:r w:rsidDel="00994FF0">
                <w:rPr>
                  <w:rFonts w:ascii="Times New Roman" w:hAnsi="Times New Roman" w:cs="Times New Roman"/>
                  <w:sz w:val="24"/>
                  <w:szCs w:val="24"/>
                </w:rPr>
                <w:delText>36-47</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5ACCFE4" w14:textId="3E0DB907" w:rsidR="00B010D0" w:rsidDel="00994FF0" w:rsidRDefault="00B010D0" w:rsidP="00DA17B7">
            <w:pPr>
              <w:rPr>
                <w:del w:id="5981" w:author="Mohammad Nayeem Hasan" w:date="2024-11-04T00:07:00Z" w16du:dateUtc="2024-11-03T18:07:00Z"/>
                <w:rFonts w:ascii="Times New Roman" w:hAnsi="Times New Roman" w:cs="Times New Roman"/>
                <w:sz w:val="24"/>
                <w:szCs w:val="24"/>
              </w:rPr>
            </w:pPr>
            <w:del w:id="5982" w:author="Mohammad Nayeem Hasan" w:date="2024-11-04T00:07:00Z" w16du:dateUtc="2024-11-03T18:07:00Z">
              <w:r w:rsidDel="00994FF0">
                <w:rPr>
                  <w:rFonts w:ascii="Times New Roman" w:hAnsi="Times New Roman" w:cs="Times New Roman"/>
                  <w:sz w:val="24"/>
                  <w:szCs w:val="24"/>
                </w:rPr>
                <w:delText>1.17 (0.97, 1.42)</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1B019D9" w14:textId="5F5CBF25" w:rsidR="00B010D0" w:rsidDel="00994FF0" w:rsidRDefault="00B010D0" w:rsidP="00DA17B7">
            <w:pPr>
              <w:rPr>
                <w:del w:id="5983" w:author="Mohammad Nayeem Hasan" w:date="2024-11-04T00:07:00Z" w16du:dateUtc="2024-11-03T18:07:00Z"/>
                <w:rFonts w:ascii="Times New Roman" w:hAnsi="Times New Roman" w:cs="Times New Roman"/>
                <w:sz w:val="24"/>
                <w:szCs w:val="24"/>
              </w:rPr>
            </w:pPr>
            <w:del w:id="5984" w:author="Mohammad Nayeem Hasan" w:date="2024-11-04T00:07:00Z" w16du:dateUtc="2024-11-03T18:07:00Z">
              <w:r w:rsidDel="00994FF0">
                <w:rPr>
                  <w:rFonts w:ascii="Times New Roman" w:hAnsi="Times New Roman" w:cs="Times New Roman"/>
                  <w:sz w:val="24"/>
                  <w:szCs w:val="24"/>
                </w:rPr>
                <w:delText>0.108</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BDC6043" w14:textId="07904D33" w:rsidR="00B010D0" w:rsidDel="00994FF0" w:rsidRDefault="00B010D0" w:rsidP="00DA17B7">
            <w:pPr>
              <w:rPr>
                <w:del w:id="5985" w:author="Mohammad Nayeem Hasan" w:date="2024-11-04T00:07:00Z" w16du:dateUtc="2024-11-03T18:07:00Z"/>
                <w:rFonts w:ascii="Times New Roman" w:hAnsi="Times New Roman" w:cs="Times New Roman"/>
                <w:sz w:val="24"/>
                <w:szCs w:val="24"/>
              </w:rPr>
            </w:pPr>
            <w:del w:id="5986" w:author="Mohammad Nayeem Hasan" w:date="2024-11-04T00:07:00Z" w16du:dateUtc="2024-11-03T18:07:00Z">
              <w:r w:rsidDel="00994FF0">
                <w:rPr>
                  <w:rFonts w:ascii="Times New Roman" w:hAnsi="Times New Roman" w:cs="Times New Roman"/>
                  <w:sz w:val="24"/>
                  <w:szCs w:val="24"/>
                </w:rPr>
                <w:delText>2.11 (0.92, 4.82)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065E0A7" w14:textId="63BD387D" w:rsidR="00B010D0" w:rsidDel="00994FF0" w:rsidRDefault="00B010D0" w:rsidP="00DA17B7">
            <w:pPr>
              <w:rPr>
                <w:del w:id="5987" w:author="Mohammad Nayeem Hasan" w:date="2024-11-04T00:07:00Z" w16du:dateUtc="2024-11-03T18:07:00Z"/>
                <w:rFonts w:ascii="Times New Roman" w:hAnsi="Times New Roman" w:cs="Times New Roman"/>
                <w:sz w:val="24"/>
                <w:szCs w:val="24"/>
              </w:rPr>
            </w:pPr>
            <w:del w:id="5988" w:author="Mohammad Nayeem Hasan" w:date="2024-11-04T00:07:00Z" w16du:dateUtc="2024-11-03T18:07:00Z">
              <w:r w:rsidDel="00994FF0">
                <w:rPr>
                  <w:rFonts w:ascii="Times New Roman" w:hAnsi="Times New Roman" w:cs="Times New Roman"/>
                  <w:sz w:val="24"/>
                  <w:szCs w:val="24"/>
                </w:rPr>
                <w:delText>0.077</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F683950" w14:textId="72DAFC49" w:rsidR="00B010D0" w:rsidDel="00994FF0" w:rsidRDefault="00B010D0" w:rsidP="00DA17B7">
            <w:pPr>
              <w:rPr>
                <w:del w:id="5989" w:author="Mohammad Nayeem Hasan" w:date="2024-11-04T00:07:00Z" w16du:dateUtc="2024-11-03T18:07:00Z"/>
                <w:rFonts w:ascii="Times New Roman" w:hAnsi="Times New Roman" w:cs="Times New Roman"/>
                <w:sz w:val="24"/>
                <w:szCs w:val="24"/>
              </w:rPr>
            </w:pPr>
            <w:del w:id="5990" w:author="Mohammad Nayeem Hasan" w:date="2024-11-04T00:07:00Z" w16du:dateUtc="2024-11-03T18:07:00Z">
              <w:r w:rsidDel="00994FF0">
                <w:rPr>
                  <w:rFonts w:ascii="Times New Roman" w:hAnsi="Times New Roman" w:cs="Times New Roman"/>
                  <w:sz w:val="24"/>
                  <w:szCs w:val="24"/>
                </w:rPr>
                <w:delText>1.52 (1.18, 1.95)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C6B9951" w14:textId="5CE9E8CD" w:rsidR="00B010D0" w:rsidDel="00994FF0" w:rsidRDefault="00B010D0" w:rsidP="00DA17B7">
            <w:pPr>
              <w:rPr>
                <w:del w:id="5991" w:author="Mohammad Nayeem Hasan" w:date="2024-11-04T00:07:00Z" w16du:dateUtc="2024-11-03T18:07:00Z"/>
                <w:rFonts w:ascii="Times New Roman" w:hAnsi="Times New Roman" w:cs="Times New Roman"/>
                <w:b/>
                <w:bCs/>
                <w:sz w:val="24"/>
                <w:szCs w:val="24"/>
              </w:rPr>
            </w:pPr>
            <w:del w:id="5992" w:author="Mohammad Nayeem Hasan" w:date="2024-11-04T00:07:00Z" w16du:dateUtc="2024-11-03T18:07:00Z">
              <w:r w:rsidDel="00994FF0">
                <w:rPr>
                  <w:rFonts w:ascii="Times New Roman" w:hAnsi="Times New Roman" w:cs="Times New Roman"/>
                  <w:b/>
                  <w:bCs/>
                  <w:sz w:val="24"/>
                  <w:szCs w:val="24"/>
                </w:rPr>
                <w:delText>0.001</w:delText>
              </w:r>
            </w:del>
          </w:p>
        </w:tc>
      </w:tr>
      <w:tr w:rsidR="00B010D0" w:rsidDel="00994FF0" w14:paraId="04AFD426" w14:textId="4157BF65" w:rsidTr="00BE6175">
        <w:trPr>
          <w:trHeight w:val="138"/>
          <w:jc w:val="center"/>
          <w:del w:id="599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C29BA69" w14:textId="0ABDC805" w:rsidR="00B010D0" w:rsidDel="00994FF0" w:rsidRDefault="00B010D0" w:rsidP="00DA17B7">
            <w:pPr>
              <w:rPr>
                <w:del w:id="5994" w:author="Mohammad Nayeem Hasan" w:date="2024-11-04T00:07:00Z" w16du:dateUtc="2024-11-03T18:07:00Z"/>
                <w:rFonts w:ascii="Times New Roman" w:hAnsi="Times New Roman" w:cs="Times New Roman"/>
                <w:sz w:val="24"/>
                <w:szCs w:val="24"/>
              </w:rPr>
            </w:pPr>
            <w:del w:id="5995" w:author="Mohammad Nayeem Hasan" w:date="2024-11-04T00:07:00Z" w16du:dateUtc="2024-11-03T18:07:00Z">
              <w:r w:rsidDel="00994FF0">
                <w:rPr>
                  <w:rFonts w:ascii="Times New Roman" w:hAnsi="Times New Roman" w:cs="Times New Roman"/>
                  <w:sz w:val="24"/>
                  <w:szCs w:val="24"/>
                </w:rPr>
                <w:delText>48-59</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7E15730" w14:textId="2FCE33E8" w:rsidR="00B010D0" w:rsidDel="00994FF0" w:rsidRDefault="00B010D0" w:rsidP="00DA17B7">
            <w:pPr>
              <w:rPr>
                <w:del w:id="5996" w:author="Mohammad Nayeem Hasan" w:date="2024-11-04T00:07:00Z" w16du:dateUtc="2024-11-03T18:07:00Z"/>
                <w:rFonts w:ascii="Times New Roman" w:hAnsi="Times New Roman" w:cs="Times New Roman"/>
                <w:sz w:val="24"/>
                <w:szCs w:val="24"/>
              </w:rPr>
            </w:pPr>
            <w:del w:id="5997" w:author="Mohammad Nayeem Hasan" w:date="2024-11-03T22:35:00Z" w16du:dateUtc="2024-11-03T16:35: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ADAAED1" w14:textId="5A0F1998" w:rsidR="00B010D0" w:rsidDel="00994FF0" w:rsidRDefault="00B010D0" w:rsidP="00DA17B7">
            <w:pPr>
              <w:rPr>
                <w:del w:id="5998" w:author="Mohammad Nayeem Hasan" w:date="2024-11-04T00:07:00Z" w16du:dateUtc="2024-11-03T18:07:00Z"/>
                <w:rFonts w:ascii="Times New Roman" w:hAnsi="Times New Roman" w:cs="Times New Roman"/>
                <w:sz w:val="24"/>
                <w:szCs w:val="24"/>
              </w:rPr>
            </w:pPr>
            <w:del w:id="599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27174B9" w14:textId="4494DF58" w:rsidR="00B010D0" w:rsidDel="00994FF0" w:rsidRDefault="00B010D0" w:rsidP="00DA17B7">
            <w:pPr>
              <w:rPr>
                <w:del w:id="6000" w:author="Mohammad Nayeem Hasan" w:date="2024-11-04T00:07:00Z" w16du:dateUtc="2024-11-03T18:07:00Z"/>
                <w:rFonts w:ascii="Times New Roman" w:hAnsi="Times New Roman" w:cs="Times New Roman"/>
                <w:sz w:val="24"/>
                <w:szCs w:val="24"/>
              </w:rPr>
            </w:pPr>
            <w:del w:id="6001" w:author="Mohammad Nayeem Hasan" w:date="2024-11-03T22:35:00Z" w16du:dateUtc="2024-11-03T16:35: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597AD29" w14:textId="72D0BAA1" w:rsidR="00B010D0" w:rsidDel="00994FF0" w:rsidRDefault="00B010D0" w:rsidP="00DA17B7">
            <w:pPr>
              <w:rPr>
                <w:del w:id="6002" w:author="Mohammad Nayeem Hasan" w:date="2024-11-04T00:07:00Z" w16du:dateUtc="2024-11-03T18:07:00Z"/>
                <w:rFonts w:ascii="Times New Roman" w:hAnsi="Times New Roman" w:cs="Times New Roman"/>
                <w:sz w:val="24"/>
                <w:szCs w:val="24"/>
              </w:rPr>
            </w:pPr>
            <w:del w:id="600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76DAAA19" w14:textId="7C56678C" w:rsidR="00B010D0" w:rsidDel="00994FF0" w:rsidRDefault="00B010D0" w:rsidP="00DA17B7">
            <w:pPr>
              <w:rPr>
                <w:del w:id="6004" w:author="Mohammad Nayeem Hasan" w:date="2024-11-04T00:07:00Z" w16du:dateUtc="2024-11-03T18:07:00Z"/>
                <w:rFonts w:ascii="Times New Roman" w:hAnsi="Times New Roman" w:cs="Times New Roman"/>
                <w:sz w:val="24"/>
                <w:szCs w:val="24"/>
              </w:rPr>
            </w:pPr>
            <w:del w:id="6005" w:author="Mohammad Nayeem Hasan" w:date="2024-11-03T22:35:00Z" w16du:dateUtc="2024-11-03T16:35: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DBC87BB" w14:textId="46659025" w:rsidR="00B010D0" w:rsidDel="00994FF0" w:rsidRDefault="00B010D0" w:rsidP="00DA17B7">
            <w:pPr>
              <w:rPr>
                <w:del w:id="6006" w:author="Mohammad Nayeem Hasan" w:date="2024-11-04T00:07:00Z" w16du:dateUtc="2024-11-03T18:07:00Z"/>
                <w:rFonts w:ascii="Times New Roman" w:hAnsi="Times New Roman" w:cs="Times New Roman"/>
                <w:sz w:val="24"/>
                <w:szCs w:val="24"/>
              </w:rPr>
            </w:pPr>
            <w:del w:id="6007"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5492C890" w14:textId="47079121" w:rsidTr="00302153">
        <w:tblPrEx>
          <w:tblW w:w="5000" w:type="pct"/>
          <w:jc w:val="center"/>
          <w:tblPrExChange w:id="6008" w:author="Mohammad Nayeem Hasan" w:date="2024-11-03T22:39:00Z" w16du:dateUtc="2024-11-03T16:39:00Z">
            <w:tblPrEx>
              <w:tblW w:w="5000" w:type="pct"/>
              <w:jc w:val="center"/>
            </w:tblPrEx>
          </w:tblPrExChange>
        </w:tblPrEx>
        <w:trPr>
          <w:trHeight w:val="138"/>
          <w:jc w:val="center"/>
          <w:del w:id="6009" w:author="Mohammad Nayeem Hasan" w:date="2024-11-04T00:07:00Z"/>
          <w:trPrChange w:id="6010"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011"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686A66A8" w14:textId="3461E1A5" w:rsidR="00B010D0" w:rsidDel="00994FF0" w:rsidRDefault="00B010D0" w:rsidP="00DA17B7">
            <w:pPr>
              <w:rPr>
                <w:del w:id="6012" w:author="Mohammad Nayeem Hasan" w:date="2024-11-04T00:07:00Z" w16du:dateUtc="2024-11-03T18:07:00Z"/>
                <w:rFonts w:ascii="Times New Roman" w:hAnsi="Times New Roman" w:cs="Times New Roman"/>
                <w:sz w:val="24"/>
                <w:szCs w:val="24"/>
              </w:rPr>
            </w:pPr>
            <w:del w:id="6013" w:author="Mohammad Nayeem Hasan" w:date="2024-11-04T00:07:00Z" w16du:dateUtc="2024-11-03T18:07:00Z">
              <w:r w:rsidDel="00994FF0">
                <w:rPr>
                  <w:rFonts w:ascii="Times New Roman" w:hAnsi="Times New Roman" w:cs="Times New Roman"/>
                  <w:sz w:val="24"/>
                  <w:szCs w:val="24"/>
                </w:rPr>
                <w:delText>Child’s sex</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014"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54F1255B" w14:textId="2A1A5162" w:rsidR="00B010D0" w:rsidDel="00994FF0" w:rsidRDefault="00B010D0" w:rsidP="00DA17B7">
            <w:pPr>
              <w:rPr>
                <w:del w:id="6015"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016"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232E43B" w14:textId="4EB0D94B" w:rsidR="00B010D0" w:rsidDel="00994FF0" w:rsidRDefault="00B010D0" w:rsidP="00DA17B7">
            <w:pPr>
              <w:rPr>
                <w:del w:id="6017"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018"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56A92E9" w14:textId="718CF107" w:rsidR="00B010D0" w:rsidDel="00994FF0" w:rsidRDefault="00B010D0" w:rsidP="00DA17B7">
            <w:pPr>
              <w:rPr>
                <w:del w:id="6019" w:author="Mohammad Nayeem Hasan" w:date="2024-11-04T00:07:00Z" w16du:dateUtc="2024-11-03T18:07:00Z"/>
                <w:rFonts w:ascii="Times New Roman" w:hAnsi="Times New Roman" w:cs="Times New Roman"/>
                <w:sz w:val="24"/>
                <w:szCs w:val="24"/>
              </w:rPr>
            </w:pPr>
          </w:p>
        </w:tc>
      </w:tr>
      <w:tr w:rsidR="00B010D0" w:rsidDel="00994FF0" w14:paraId="450E161F" w14:textId="19F938BB" w:rsidTr="00BE6175">
        <w:trPr>
          <w:trHeight w:val="268"/>
          <w:jc w:val="center"/>
          <w:del w:id="602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E2526F0" w14:textId="1E2DB56A" w:rsidR="00B010D0" w:rsidDel="00994FF0" w:rsidRDefault="00B010D0" w:rsidP="00DA17B7">
            <w:pPr>
              <w:rPr>
                <w:del w:id="6021" w:author="Mohammad Nayeem Hasan" w:date="2024-11-04T00:07:00Z" w16du:dateUtc="2024-11-03T18:07:00Z"/>
                <w:rFonts w:ascii="Times New Roman" w:hAnsi="Times New Roman" w:cs="Times New Roman"/>
                <w:sz w:val="24"/>
                <w:szCs w:val="24"/>
              </w:rPr>
            </w:pPr>
            <w:del w:id="6022" w:author="Mohammad Nayeem Hasan" w:date="2024-11-04T00:07:00Z" w16du:dateUtc="2024-11-03T18:07:00Z">
              <w:r w:rsidDel="00994FF0">
                <w:rPr>
                  <w:rFonts w:ascii="Times New Roman" w:hAnsi="Times New Roman" w:cs="Times New Roman"/>
                  <w:sz w:val="24"/>
                  <w:szCs w:val="24"/>
                </w:rPr>
                <w:delText>Male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2538AE0" w14:textId="3183ED33" w:rsidR="00B010D0" w:rsidDel="00994FF0" w:rsidRDefault="00B010D0" w:rsidP="00DA17B7">
            <w:pPr>
              <w:rPr>
                <w:del w:id="6023" w:author="Mohammad Nayeem Hasan" w:date="2024-11-04T00:07:00Z" w16du:dateUtc="2024-11-03T18:07:00Z"/>
                <w:rFonts w:ascii="Times New Roman" w:hAnsi="Times New Roman" w:cs="Times New Roman"/>
                <w:sz w:val="24"/>
                <w:szCs w:val="24"/>
              </w:rPr>
            </w:pPr>
            <w:del w:id="6024" w:author="Mohammad Nayeem Hasan" w:date="2024-11-04T00:07:00Z" w16du:dateUtc="2024-11-03T18:07:00Z">
              <w:r w:rsidDel="00994FF0">
                <w:rPr>
                  <w:rFonts w:ascii="Times New Roman" w:hAnsi="Times New Roman" w:cs="Times New Roman"/>
                  <w:sz w:val="24"/>
                  <w:szCs w:val="24"/>
                </w:rPr>
                <w:delText>1.05 (0.95, 1.16)</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A036401" w14:textId="1264EA23" w:rsidR="00B010D0" w:rsidDel="00994FF0" w:rsidRDefault="00B010D0" w:rsidP="00DA17B7">
            <w:pPr>
              <w:rPr>
                <w:del w:id="6025" w:author="Mohammad Nayeem Hasan" w:date="2024-11-04T00:07:00Z" w16du:dateUtc="2024-11-03T18:07:00Z"/>
                <w:rFonts w:ascii="Times New Roman" w:hAnsi="Times New Roman" w:cs="Times New Roman"/>
                <w:sz w:val="24"/>
                <w:szCs w:val="24"/>
              </w:rPr>
            </w:pPr>
            <w:del w:id="6026" w:author="Mohammad Nayeem Hasan" w:date="2024-11-04T00:07:00Z" w16du:dateUtc="2024-11-03T18:07:00Z">
              <w:r w:rsidDel="00994FF0">
                <w:rPr>
                  <w:rFonts w:ascii="Times New Roman" w:hAnsi="Times New Roman" w:cs="Times New Roman"/>
                  <w:sz w:val="24"/>
                  <w:szCs w:val="24"/>
                </w:rPr>
                <w:delText>0.351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F204FC8" w14:textId="263762CC" w:rsidR="00B010D0" w:rsidDel="00994FF0" w:rsidRDefault="00B010D0" w:rsidP="00DA17B7">
            <w:pPr>
              <w:rPr>
                <w:del w:id="6027" w:author="Mohammad Nayeem Hasan" w:date="2024-11-04T00:07:00Z" w16du:dateUtc="2024-11-03T18:07:00Z"/>
                <w:rFonts w:ascii="Times New Roman" w:hAnsi="Times New Roman" w:cs="Times New Roman"/>
                <w:sz w:val="24"/>
                <w:szCs w:val="24"/>
              </w:rPr>
            </w:pPr>
            <w:del w:id="602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5A18831" w14:textId="6C08AB78" w:rsidR="00B010D0" w:rsidDel="00994FF0" w:rsidRDefault="00B010D0" w:rsidP="00DA17B7">
            <w:pPr>
              <w:rPr>
                <w:del w:id="6029" w:author="Mohammad Nayeem Hasan" w:date="2024-11-04T00:07:00Z" w16du:dateUtc="2024-11-03T18:07:00Z"/>
                <w:rFonts w:ascii="Times New Roman" w:hAnsi="Times New Roman" w:cs="Times New Roman"/>
                <w:sz w:val="24"/>
                <w:szCs w:val="24"/>
              </w:rPr>
            </w:pPr>
            <w:del w:id="603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0F2A627" w14:textId="58F04191" w:rsidR="00B010D0" w:rsidDel="00994FF0" w:rsidRDefault="00B010D0" w:rsidP="00DA17B7">
            <w:pPr>
              <w:rPr>
                <w:del w:id="6031" w:author="Mohammad Nayeem Hasan" w:date="2024-11-04T00:07:00Z" w16du:dateUtc="2024-11-03T18:07:00Z"/>
                <w:rFonts w:ascii="Times New Roman" w:hAnsi="Times New Roman" w:cs="Times New Roman"/>
                <w:sz w:val="24"/>
                <w:szCs w:val="24"/>
              </w:rPr>
            </w:pPr>
            <w:del w:id="6032" w:author="Mohammad Nayeem Hasan" w:date="2024-11-04T00:07:00Z" w16du:dateUtc="2024-11-03T18:07:00Z">
              <w:r w:rsidDel="00994FF0">
                <w:rPr>
                  <w:rFonts w:ascii="Times New Roman" w:hAnsi="Times New Roman" w:cs="Times New Roman"/>
                  <w:sz w:val="24"/>
                  <w:szCs w:val="24"/>
                </w:rPr>
                <w:delText>1.04 (0.92, 1.19)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7DD04CE" w14:textId="4F08A6F1" w:rsidR="00B010D0" w:rsidDel="00994FF0" w:rsidRDefault="00B010D0" w:rsidP="00DA17B7">
            <w:pPr>
              <w:rPr>
                <w:del w:id="6033" w:author="Mohammad Nayeem Hasan" w:date="2024-11-04T00:07:00Z" w16du:dateUtc="2024-11-03T18:07:00Z"/>
                <w:rFonts w:ascii="Times New Roman" w:hAnsi="Times New Roman" w:cs="Times New Roman"/>
                <w:sz w:val="24"/>
                <w:szCs w:val="24"/>
              </w:rPr>
            </w:pPr>
            <w:del w:id="6034" w:author="Mohammad Nayeem Hasan" w:date="2024-11-04T00:07:00Z" w16du:dateUtc="2024-11-03T18:07:00Z">
              <w:r w:rsidDel="00994FF0">
                <w:rPr>
                  <w:rFonts w:ascii="Times New Roman" w:hAnsi="Times New Roman" w:cs="Times New Roman"/>
                  <w:sz w:val="24"/>
                  <w:szCs w:val="24"/>
                </w:rPr>
                <w:delText>0.526</w:delText>
              </w:r>
            </w:del>
          </w:p>
        </w:tc>
      </w:tr>
      <w:tr w:rsidR="00B010D0" w:rsidDel="00994FF0" w14:paraId="2791A415" w14:textId="57DF3190" w:rsidTr="00BE6175">
        <w:trPr>
          <w:trHeight w:val="138"/>
          <w:jc w:val="center"/>
          <w:del w:id="603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8738172" w14:textId="2FE6F4DE" w:rsidR="00B010D0" w:rsidDel="00994FF0" w:rsidRDefault="00B010D0" w:rsidP="00DA17B7">
            <w:pPr>
              <w:rPr>
                <w:del w:id="6036" w:author="Mohammad Nayeem Hasan" w:date="2024-11-04T00:07:00Z" w16du:dateUtc="2024-11-03T18:07:00Z"/>
                <w:rFonts w:ascii="Times New Roman" w:hAnsi="Times New Roman" w:cs="Times New Roman"/>
                <w:sz w:val="24"/>
                <w:szCs w:val="24"/>
              </w:rPr>
            </w:pPr>
            <w:del w:id="6037" w:author="Mohammad Nayeem Hasan" w:date="2024-11-04T00:07:00Z" w16du:dateUtc="2024-11-03T18:07:00Z">
              <w:r w:rsidDel="00994FF0">
                <w:rPr>
                  <w:rFonts w:ascii="Times New Roman" w:hAnsi="Times New Roman" w:cs="Times New Roman"/>
                  <w:sz w:val="24"/>
                  <w:szCs w:val="24"/>
                </w:rPr>
                <w:delText>Female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239D89F" w14:textId="7E1303FA" w:rsidR="00B010D0" w:rsidDel="00994FF0" w:rsidRDefault="00B010D0" w:rsidP="00DA17B7">
            <w:pPr>
              <w:rPr>
                <w:del w:id="6038" w:author="Mohammad Nayeem Hasan" w:date="2024-11-04T00:07:00Z" w16du:dateUtc="2024-11-03T18:07:00Z"/>
                <w:rFonts w:ascii="Times New Roman" w:hAnsi="Times New Roman" w:cs="Times New Roman"/>
                <w:sz w:val="24"/>
                <w:szCs w:val="24"/>
              </w:rPr>
            </w:pPr>
            <w:del w:id="6039" w:author="Mohammad Nayeem Hasan" w:date="2024-11-03T22:36:00Z" w16du:dateUtc="2024-11-03T16:36: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5037F5F2" w14:textId="39CD34FC" w:rsidR="00B010D0" w:rsidDel="00994FF0" w:rsidRDefault="00B010D0" w:rsidP="00DA17B7">
            <w:pPr>
              <w:rPr>
                <w:del w:id="6040" w:author="Mohammad Nayeem Hasan" w:date="2024-11-04T00:07:00Z" w16du:dateUtc="2024-11-03T18:07:00Z"/>
                <w:rFonts w:ascii="Times New Roman" w:hAnsi="Times New Roman" w:cs="Times New Roman"/>
                <w:sz w:val="24"/>
                <w:szCs w:val="24"/>
              </w:rPr>
            </w:pPr>
            <w:del w:id="6041"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DE328DF" w14:textId="2B127E60" w:rsidR="00B010D0" w:rsidDel="00994FF0" w:rsidRDefault="00B010D0" w:rsidP="00DA17B7">
            <w:pPr>
              <w:rPr>
                <w:del w:id="6042" w:author="Mohammad Nayeem Hasan" w:date="2024-11-04T00:07:00Z" w16du:dateUtc="2024-11-03T18:07:00Z"/>
                <w:rFonts w:ascii="Times New Roman" w:hAnsi="Times New Roman" w:cs="Times New Roman"/>
                <w:sz w:val="24"/>
                <w:szCs w:val="24"/>
              </w:rPr>
            </w:pPr>
            <w:del w:id="604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EA3B253" w14:textId="75D9C22E" w:rsidR="00B010D0" w:rsidDel="00994FF0" w:rsidRDefault="00B010D0" w:rsidP="00DA17B7">
            <w:pPr>
              <w:rPr>
                <w:del w:id="6044" w:author="Mohammad Nayeem Hasan" w:date="2024-11-04T00:07:00Z" w16du:dateUtc="2024-11-03T18:07:00Z"/>
                <w:rFonts w:ascii="Times New Roman" w:hAnsi="Times New Roman" w:cs="Times New Roman"/>
                <w:sz w:val="24"/>
                <w:szCs w:val="24"/>
              </w:rPr>
            </w:pPr>
            <w:del w:id="604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8FD06A6" w14:textId="6EE54F38" w:rsidR="00B010D0" w:rsidDel="00994FF0" w:rsidRDefault="00B010D0" w:rsidP="00DA17B7">
            <w:pPr>
              <w:rPr>
                <w:del w:id="6046" w:author="Mohammad Nayeem Hasan" w:date="2024-11-04T00:07:00Z" w16du:dateUtc="2024-11-03T18:07:00Z"/>
                <w:rFonts w:ascii="Times New Roman" w:hAnsi="Times New Roman" w:cs="Times New Roman"/>
                <w:sz w:val="24"/>
                <w:szCs w:val="24"/>
              </w:rPr>
            </w:pPr>
            <w:del w:id="6047"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DF4E8BF" w14:textId="6A79A5EC" w:rsidR="00B010D0" w:rsidDel="00994FF0" w:rsidRDefault="00B010D0" w:rsidP="00DA17B7">
            <w:pPr>
              <w:rPr>
                <w:del w:id="6048" w:author="Mohammad Nayeem Hasan" w:date="2024-11-04T00:07:00Z" w16du:dateUtc="2024-11-03T18:07:00Z"/>
                <w:rFonts w:ascii="Times New Roman" w:hAnsi="Times New Roman" w:cs="Times New Roman"/>
                <w:sz w:val="24"/>
                <w:szCs w:val="24"/>
              </w:rPr>
            </w:pPr>
            <w:del w:id="6049"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53AC53F" w14:textId="4F48E88F" w:rsidTr="00302153">
        <w:tblPrEx>
          <w:tblW w:w="5000" w:type="pct"/>
          <w:jc w:val="center"/>
          <w:tblPrExChange w:id="6050" w:author="Mohammad Nayeem Hasan" w:date="2024-11-03T22:39:00Z" w16du:dateUtc="2024-11-03T16:39:00Z">
            <w:tblPrEx>
              <w:tblW w:w="5000" w:type="pct"/>
              <w:jc w:val="center"/>
            </w:tblPrEx>
          </w:tblPrExChange>
        </w:tblPrEx>
        <w:trPr>
          <w:trHeight w:val="138"/>
          <w:jc w:val="center"/>
          <w:del w:id="6051" w:author="Mohammad Nayeem Hasan" w:date="2024-11-04T00:07:00Z"/>
          <w:trPrChange w:id="6052"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053"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950720D" w14:textId="661C87FD" w:rsidR="00B010D0" w:rsidDel="00994FF0" w:rsidRDefault="00B010D0" w:rsidP="00DA17B7">
            <w:pPr>
              <w:rPr>
                <w:del w:id="6054" w:author="Mohammad Nayeem Hasan" w:date="2024-11-04T00:07:00Z" w16du:dateUtc="2024-11-03T18:07:00Z"/>
                <w:rFonts w:ascii="Times New Roman" w:hAnsi="Times New Roman" w:cs="Times New Roman"/>
                <w:sz w:val="24"/>
                <w:szCs w:val="24"/>
              </w:rPr>
            </w:pPr>
            <w:del w:id="6055" w:author="Mohammad Nayeem Hasan" w:date="2024-11-04T00:07:00Z" w16du:dateUtc="2024-11-03T18:07:00Z">
              <w:r w:rsidDel="00994FF0">
                <w:rPr>
                  <w:rFonts w:ascii="Times New Roman" w:hAnsi="Times New Roman" w:cs="Times New Roman"/>
                  <w:sz w:val="24"/>
                  <w:szCs w:val="24"/>
                </w:rPr>
                <w:delText xml:space="preserve">Inadequate </w:delText>
              </w:r>
            </w:del>
            <w:del w:id="6056" w:author="Mohammad Nayeem Hasan" w:date="2024-11-03T22:27:00Z" w16du:dateUtc="2024-11-03T16:27:00Z">
              <w:r w:rsidDel="003F6202">
                <w:rPr>
                  <w:rFonts w:ascii="Times New Roman" w:hAnsi="Times New Roman" w:cs="Times New Roman"/>
                  <w:sz w:val="24"/>
                  <w:szCs w:val="24"/>
                </w:rPr>
                <w:delText>S</w:delText>
              </w:r>
            </w:del>
            <w:del w:id="6057" w:author="Mohammad Nayeem Hasan" w:date="2024-11-04T00:07:00Z" w16du:dateUtc="2024-11-03T18:07:00Z">
              <w:r w:rsidDel="00994FF0">
                <w:rPr>
                  <w:rFonts w:ascii="Times New Roman" w:hAnsi="Times New Roman" w:cs="Times New Roman"/>
                  <w:sz w:val="24"/>
                  <w:szCs w:val="24"/>
                </w:rPr>
                <w:delText>upervision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058"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E342DF2" w14:textId="6F99D5DD" w:rsidR="00B010D0" w:rsidDel="00994FF0" w:rsidRDefault="00B010D0" w:rsidP="00DA17B7">
            <w:pPr>
              <w:rPr>
                <w:del w:id="6059"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060"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72D372DB" w14:textId="7BAE8122" w:rsidR="00B010D0" w:rsidDel="00994FF0" w:rsidRDefault="00B010D0" w:rsidP="00DA17B7">
            <w:pPr>
              <w:rPr>
                <w:del w:id="6061"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062"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4EA2283" w14:textId="709CED4F" w:rsidR="00B010D0" w:rsidDel="00994FF0" w:rsidRDefault="00B010D0" w:rsidP="00DA17B7">
            <w:pPr>
              <w:rPr>
                <w:del w:id="6063" w:author="Mohammad Nayeem Hasan" w:date="2024-11-04T00:07:00Z" w16du:dateUtc="2024-11-03T18:07:00Z"/>
                <w:rFonts w:ascii="Times New Roman" w:hAnsi="Times New Roman" w:cs="Times New Roman"/>
                <w:sz w:val="24"/>
                <w:szCs w:val="24"/>
              </w:rPr>
            </w:pPr>
          </w:p>
        </w:tc>
      </w:tr>
      <w:tr w:rsidR="00B010D0" w:rsidDel="00994FF0" w14:paraId="17CB5548" w14:textId="75084C9B" w:rsidTr="00BE6175">
        <w:trPr>
          <w:trHeight w:val="138"/>
          <w:jc w:val="center"/>
          <w:del w:id="6064"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AADCA92" w14:textId="389DCAD5" w:rsidR="00B010D0" w:rsidDel="00994FF0" w:rsidRDefault="00B010D0" w:rsidP="00DA17B7">
            <w:pPr>
              <w:rPr>
                <w:del w:id="6065" w:author="Mohammad Nayeem Hasan" w:date="2024-11-04T00:07:00Z" w16du:dateUtc="2024-11-03T18:07:00Z"/>
                <w:rFonts w:ascii="Times New Roman" w:hAnsi="Times New Roman" w:cs="Times New Roman"/>
                <w:sz w:val="24"/>
                <w:szCs w:val="24"/>
              </w:rPr>
            </w:pPr>
            <w:del w:id="6066"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840FDDC" w14:textId="457FF954" w:rsidR="00B010D0" w:rsidDel="00994FF0" w:rsidRDefault="00B010D0" w:rsidP="00DA17B7">
            <w:pPr>
              <w:rPr>
                <w:del w:id="6067" w:author="Mohammad Nayeem Hasan" w:date="2024-11-04T00:07:00Z" w16du:dateUtc="2024-11-03T18:07:00Z"/>
                <w:rFonts w:ascii="Times New Roman" w:hAnsi="Times New Roman" w:cs="Times New Roman"/>
                <w:sz w:val="24"/>
                <w:szCs w:val="24"/>
              </w:rPr>
            </w:pPr>
            <w:del w:id="6068"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057AAF5" w14:textId="0E55D994" w:rsidR="00B010D0" w:rsidDel="00994FF0" w:rsidRDefault="00B010D0" w:rsidP="00DA17B7">
            <w:pPr>
              <w:rPr>
                <w:del w:id="6069" w:author="Mohammad Nayeem Hasan" w:date="2024-11-04T00:07:00Z" w16du:dateUtc="2024-11-03T18:07:00Z"/>
                <w:rFonts w:ascii="Times New Roman" w:hAnsi="Times New Roman" w:cs="Times New Roman"/>
                <w:sz w:val="24"/>
                <w:szCs w:val="24"/>
              </w:rPr>
            </w:pPr>
            <w:del w:id="6070"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E4617CD" w14:textId="2D234170" w:rsidR="00B010D0" w:rsidDel="00994FF0" w:rsidRDefault="00B010D0" w:rsidP="00DA17B7">
            <w:pPr>
              <w:rPr>
                <w:del w:id="6071" w:author="Mohammad Nayeem Hasan" w:date="2024-11-04T00:07:00Z" w16du:dateUtc="2024-11-03T18:07:00Z"/>
                <w:rFonts w:ascii="Times New Roman" w:hAnsi="Times New Roman" w:cs="Times New Roman"/>
                <w:sz w:val="24"/>
                <w:szCs w:val="24"/>
              </w:rPr>
            </w:pPr>
            <w:del w:id="6072" w:author="Mohammad Nayeem Hasan" w:date="2024-11-04T00:07:00Z" w16du:dateUtc="2024-11-03T18:07:00Z">
              <w:r w:rsidDel="00994FF0">
                <w:rPr>
                  <w:rFonts w:ascii="Times New Roman" w:hAnsi="Times New Roman" w:cs="Times New Roman"/>
                  <w:sz w:val="24"/>
                  <w:szCs w:val="24"/>
                </w:rPr>
                <w:delText>1.37 (0.69, 2.73)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20BE00E" w14:textId="51A1AF75" w:rsidR="00B010D0" w:rsidDel="00994FF0" w:rsidRDefault="00B010D0" w:rsidP="00DA17B7">
            <w:pPr>
              <w:rPr>
                <w:del w:id="6073" w:author="Mohammad Nayeem Hasan" w:date="2024-11-04T00:07:00Z" w16du:dateUtc="2024-11-03T18:07:00Z"/>
                <w:rFonts w:ascii="Times New Roman" w:hAnsi="Times New Roman" w:cs="Times New Roman"/>
                <w:sz w:val="24"/>
                <w:szCs w:val="24"/>
              </w:rPr>
            </w:pPr>
            <w:del w:id="6074" w:author="Mohammad Nayeem Hasan" w:date="2024-11-04T00:07:00Z" w16du:dateUtc="2024-11-03T18:07:00Z">
              <w:r w:rsidDel="00994FF0">
                <w:rPr>
                  <w:rFonts w:ascii="Times New Roman" w:hAnsi="Times New Roman" w:cs="Times New Roman"/>
                  <w:sz w:val="24"/>
                  <w:szCs w:val="24"/>
                </w:rPr>
                <w:delText>0.368</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C9F2D03" w14:textId="7D8791A4" w:rsidR="00B010D0" w:rsidDel="00994FF0" w:rsidRDefault="00B010D0" w:rsidP="00DA17B7">
            <w:pPr>
              <w:rPr>
                <w:del w:id="6075" w:author="Mohammad Nayeem Hasan" w:date="2024-11-04T00:07:00Z" w16du:dateUtc="2024-11-03T18:07:00Z"/>
                <w:rFonts w:ascii="Times New Roman" w:hAnsi="Times New Roman" w:cs="Times New Roman"/>
                <w:sz w:val="24"/>
                <w:szCs w:val="24"/>
              </w:rPr>
            </w:pPr>
            <w:del w:id="6076" w:author="Mohammad Nayeem Hasan" w:date="2024-11-04T00:07:00Z" w16du:dateUtc="2024-11-03T18:07:00Z">
              <w:r w:rsidDel="00994FF0">
                <w:rPr>
                  <w:rFonts w:ascii="Times New Roman" w:hAnsi="Times New Roman" w:cs="Times New Roman"/>
                  <w:sz w:val="24"/>
                  <w:szCs w:val="24"/>
                </w:rPr>
                <w:delText>1.18 (0.94, 1.48)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18EA135" w14:textId="5CF66EDF" w:rsidR="00B010D0" w:rsidDel="00994FF0" w:rsidRDefault="00B010D0" w:rsidP="00DA17B7">
            <w:pPr>
              <w:rPr>
                <w:del w:id="6077" w:author="Mohammad Nayeem Hasan" w:date="2024-11-04T00:07:00Z" w16du:dateUtc="2024-11-03T18:07:00Z"/>
                <w:rFonts w:ascii="Times New Roman" w:hAnsi="Times New Roman" w:cs="Times New Roman"/>
                <w:sz w:val="24"/>
                <w:szCs w:val="24"/>
              </w:rPr>
            </w:pPr>
            <w:del w:id="6078" w:author="Mohammad Nayeem Hasan" w:date="2024-11-04T00:07:00Z" w16du:dateUtc="2024-11-03T18:07:00Z">
              <w:r w:rsidDel="00994FF0">
                <w:rPr>
                  <w:rFonts w:ascii="Times New Roman" w:hAnsi="Times New Roman" w:cs="Times New Roman"/>
                  <w:sz w:val="24"/>
                  <w:szCs w:val="24"/>
                </w:rPr>
                <w:delText>0.148</w:delText>
              </w:r>
            </w:del>
          </w:p>
        </w:tc>
      </w:tr>
      <w:tr w:rsidR="00B010D0" w:rsidDel="00994FF0" w14:paraId="6A595A95" w14:textId="22C7A4B6" w:rsidTr="00BE6175">
        <w:trPr>
          <w:trHeight w:val="138"/>
          <w:jc w:val="center"/>
          <w:del w:id="6079"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E937BA0" w14:textId="0E93BC34" w:rsidR="00B010D0" w:rsidDel="00994FF0" w:rsidRDefault="00B010D0" w:rsidP="00DA17B7">
            <w:pPr>
              <w:rPr>
                <w:del w:id="6080" w:author="Mohammad Nayeem Hasan" w:date="2024-11-04T00:07:00Z" w16du:dateUtc="2024-11-03T18:07:00Z"/>
                <w:rFonts w:ascii="Times New Roman" w:hAnsi="Times New Roman" w:cs="Times New Roman"/>
                <w:sz w:val="24"/>
                <w:szCs w:val="24"/>
              </w:rPr>
            </w:pPr>
            <w:del w:id="6081"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AFAAC7A" w14:textId="4527DD04" w:rsidR="00B010D0" w:rsidDel="00994FF0" w:rsidRDefault="00B010D0" w:rsidP="00DA17B7">
            <w:pPr>
              <w:rPr>
                <w:del w:id="6082" w:author="Mohammad Nayeem Hasan" w:date="2024-11-04T00:07:00Z" w16du:dateUtc="2024-11-03T18:07:00Z"/>
                <w:rFonts w:ascii="Times New Roman" w:hAnsi="Times New Roman" w:cs="Times New Roman"/>
                <w:sz w:val="24"/>
                <w:szCs w:val="24"/>
              </w:rPr>
            </w:pPr>
            <w:del w:id="6083"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DB787D4" w14:textId="0D8AA383" w:rsidR="00B010D0" w:rsidDel="00994FF0" w:rsidRDefault="00B010D0" w:rsidP="00DA17B7">
            <w:pPr>
              <w:rPr>
                <w:del w:id="6084" w:author="Mohammad Nayeem Hasan" w:date="2024-11-04T00:07:00Z" w16du:dateUtc="2024-11-03T18:07:00Z"/>
                <w:rFonts w:ascii="Times New Roman" w:hAnsi="Times New Roman" w:cs="Times New Roman"/>
                <w:sz w:val="24"/>
                <w:szCs w:val="24"/>
              </w:rPr>
            </w:pPr>
            <w:del w:id="6085"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4E2C31B" w14:textId="5EBF35C4" w:rsidR="00B010D0" w:rsidDel="00994FF0" w:rsidRDefault="00B010D0" w:rsidP="00DA17B7">
            <w:pPr>
              <w:rPr>
                <w:del w:id="6086" w:author="Mohammad Nayeem Hasan" w:date="2024-11-04T00:07:00Z" w16du:dateUtc="2024-11-03T18:07:00Z"/>
                <w:rFonts w:ascii="Times New Roman" w:hAnsi="Times New Roman" w:cs="Times New Roman"/>
                <w:sz w:val="24"/>
                <w:szCs w:val="24"/>
              </w:rPr>
            </w:pPr>
            <w:del w:id="6087"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A63BCA5" w14:textId="5736A881" w:rsidR="00B010D0" w:rsidDel="00994FF0" w:rsidRDefault="00B010D0" w:rsidP="00DA17B7">
            <w:pPr>
              <w:rPr>
                <w:del w:id="6088" w:author="Mohammad Nayeem Hasan" w:date="2024-11-04T00:07:00Z" w16du:dateUtc="2024-11-03T18:07:00Z"/>
                <w:rFonts w:ascii="Times New Roman" w:hAnsi="Times New Roman" w:cs="Times New Roman"/>
                <w:sz w:val="24"/>
                <w:szCs w:val="24"/>
              </w:rPr>
            </w:pPr>
            <w:del w:id="6089"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F48FDFA" w14:textId="68BE07A3" w:rsidR="00B010D0" w:rsidDel="00994FF0" w:rsidRDefault="00B010D0" w:rsidP="00DA17B7">
            <w:pPr>
              <w:rPr>
                <w:del w:id="6090" w:author="Mohammad Nayeem Hasan" w:date="2024-11-04T00:07:00Z" w16du:dateUtc="2024-11-03T18:07:00Z"/>
                <w:rFonts w:ascii="Times New Roman" w:hAnsi="Times New Roman" w:cs="Times New Roman"/>
                <w:sz w:val="24"/>
                <w:szCs w:val="24"/>
              </w:rPr>
            </w:pPr>
            <w:del w:id="6091"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44395D" w14:textId="46255F59" w:rsidR="00B010D0" w:rsidDel="00994FF0" w:rsidRDefault="00B010D0" w:rsidP="00DA17B7">
            <w:pPr>
              <w:rPr>
                <w:del w:id="6092" w:author="Mohammad Nayeem Hasan" w:date="2024-11-04T00:07:00Z" w16du:dateUtc="2024-11-03T18:07:00Z"/>
                <w:rFonts w:ascii="Times New Roman" w:hAnsi="Times New Roman" w:cs="Times New Roman"/>
                <w:sz w:val="24"/>
                <w:szCs w:val="24"/>
              </w:rPr>
            </w:pPr>
            <w:del w:id="6093"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3587C559" w14:textId="1C64D3C6" w:rsidTr="00302153">
        <w:tblPrEx>
          <w:tblW w:w="5000" w:type="pct"/>
          <w:jc w:val="center"/>
          <w:tblPrExChange w:id="6094" w:author="Mohammad Nayeem Hasan" w:date="2024-11-03T22:39:00Z" w16du:dateUtc="2024-11-03T16:39:00Z">
            <w:tblPrEx>
              <w:tblW w:w="5000" w:type="pct"/>
              <w:jc w:val="center"/>
            </w:tblPrEx>
          </w:tblPrExChange>
        </w:tblPrEx>
        <w:trPr>
          <w:trHeight w:val="138"/>
          <w:jc w:val="center"/>
          <w:del w:id="6095" w:author="Mohammad Nayeem Hasan" w:date="2024-11-04T00:07:00Z"/>
          <w:trPrChange w:id="6096"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097"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0F4F002" w14:textId="7AA5E185" w:rsidR="00B010D0" w:rsidDel="00994FF0" w:rsidRDefault="00B010D0" w:rsidP="00DA17B7">
            <w:pPr>
              <w:rPr>
                <w:del w:id="6098" w:author="Mohammad Nayeem Hasan" w:date="2024-11-04T00:07:00Z" w16du:dateUtc="2024-11-03T18:07:00Z"/>
                <w:rFonts w:ascii="Times New Roman" w:hAnsi="Times New Roman" w:cs="Times New Roman"/>
                <w:sz w:val="24"/>
                <w:szCs w:val="24"/>
              </w:rPr>
            </w:pPr>
            <w:del w:id="6099" w:author="Mohammad Nayeem Hasan" w:date="2024-11-04T00:07:00Z" w16du:dateUtc="2024-11-03T18:07:00Z">
              <w:r w:rsidDel="00994FF0">
                <w:rPr>
                  <w:rFonts w:ascii="Times New Roman" w:hAnsi="Times New Roman" w:cs="Times New Roman"/>
                  <w:sz w:val="24"/>
                  <w:szCs w:val="24"/>
                </w:rPr>
                <w:delText>Underweight</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100"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4FA82317" w14:textId="48C9A453" w:rsidR="00B010D0" w:rsidDel="00994FF0" w:rsidRDefault="00B010D0" w:rsidP="00DA17B7">
            <w:pPr>
              <w:rPr>
                <w:del w:id="6101"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102"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0570333" w14:textId="7AB1EB7A" w:rsidR="00B010D0" w:rsidDel="00994FF0" w:rsidRDefault="00B010D0" w:rsidP="00DA17B7">
            <w:pPr>
              <w:rPr>
                <w:del w:id="6103"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104"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2522724D" w14:textId="16A393AB" w:rsidR="00B010D0" w:rsidDel="00994FF0" w:rsidRDefault="00B010D0" w:rsidP="00DA17B7">
            <w:pPr>
              <w:rPr>
                <w:del w:id="6105" w:author="Mohammad Nayeem Hasan" w:date="2024-11-04T00:07:00Z" w16du:dateUtc="2024-11-03T18:07:00Z"/>
                <w:rFonts w:ascii="Times New Roman" w:hAnsi="Times New Roman" w:cs="Times New Roman"/>
                <w:sz w:val="24"/>
                <w:szCs w:val="24"/>
              </w:rPr>
            </w:pPr>
          </w:p>
        </w:tc>
      </w:tr>
      <w:tr w:rsidR="00B010D0" w:rsidDel="00994FF0" w14:paraId="762AF651" w14:textId="45CD8C90" w:rsidTr="00BE6175">
        <w:trPr>
          <w:trHeight w:val="138"/>
          <w:jc w:val="center"/>
          <w:del w:id="610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4AAB33C" w14:textId="703FFF43" w:rsidR="00B010D0" w:rsidDel="00994FF0" w:rsidRDefault="00B010D0" w:rsidP="00DA17B7">
            <w:pPr>
              <w:rPr>
                <w:del w:id="6107" w:author="Mohammad Nayeem Hasan" w:date="2024-11-04T00:07:00Z" w16du:dateUtc="2024-11-03T18:07:00Z"/>
                <w:rFonts w:ascii="Times New Roman" w:hAnsi="Times New Roman" w:cs="Times New Roman"/>
                <w:sz w:val="24"/>
                <w:szCs w:val="24"/>
              </w:rPr>
            </w:pPr>
            <w:del w:id="6108"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3AADEB7" w14:textId="005EE098" w:rsidR="00B010D0" w:rsidDel="00994FF0" w:rsidRDefault="00B010D0" w:rsidP="00DA17B7">
            <w:pPr>
              <w:rPr>
                <w:del w:id="6109" w:author="Mohammad Nayeem Hasan" w:date="2024-11-04T00:07:00Z" w16du:dateUtc="2024-11-03T18:07:00Z"/>
                <w:rFonts w:ascii="Times New Roman" w:hAnsi="Times New Roman" w:cs="Times New Roman"/>
                <w:sz w:val="24"/>
                <w:szCs w:val="24"/>
              </w:rPr>
            </w:pPr>
            <w:del w:id="6110"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D2EC4C3" w14:textId="31FEC516" w:rsidR="00B010D0" w:rsidDel="00994FF0" w:rsidRDefault="00B010D0" w:rsidP="00DA17B7">
            <w:pPr>
              <w:rPr>
                <w:del w:id="6111" w:author="Mohammad Nayeem Hasan" w:date="2024-11-04T00:07:00Z" w16du:dateUtc="2024-11-03T18:07:00Z"/>
                <w:rFonts w:ascii="Times New Roman" w:hAnsi="Times New Roman" w:cs="Times New Roman"/>
                <w:sz w:val="24"/>
                <w:szCs w:val="24"/>
              </w:rPr>
            </w:pPr>
            <w:del w:id="6112"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63F1BBF" w14:textId="291BB9E3" w:rsidR="00B010D0" w:rsidDel="00994FF0" w:rsidRDefault="00B010D0" w:rsidP="00DA17B7">
            <w:pPr>
              <w:rPr>
                <w:del w:id="6113" w:author="Mohammad Nayeem Hasan" w:date="2024-11-04T00:07:00Z" w16du:dateUtc="2024-11-03T18:07:00Z"/>
                <w:rFonts w:ascii="Times New Roman" w:hAnsi="Times New Roman" w:cs="Times New Roman"/>
                <w:sz w:val="24"/>
                <w:szCs w:val="24"/>
              </w:rPr>
            </w:pPr>
            <w:del w:id="6114"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E183CFC" w14:textId="358C0796" w:rsidR="00B010D0" w:rsidDel="00994FF0" w:rsidRDefault="00B010D0" w:rsidP="00DA17B7">
            <w:pPr>
              <w:rPr>
                <w:del w:id="6115" w:author="Mohammad Nayeem Hasan" w:date="2024-11-04T00:07:00Z" w16du:dateUtc="2024-11-03T18:07:00Z"/>
                <w:rFonts w:ascii="Times New Roman" w:hAnsi="Times New Roman" w:cs="Times New Roman"/>
                <w:sz w:val="24"/>
                <w:szCs w:val="24"/>
              </w:rPr>
            </w:pPr>
            <w:del w:id="6116"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2E87E24" w14:textId="5966FE5A" w:rsidR="00B010D0" w:rsidDel="00994FF0" w:rsidRDefault="00B010D0" w:rsidP="00DA17B7">
            <w:pPr>
              <w:rPr>
                <w:del w:id="6117" w:author="Mohammad Nayeem Hasan" w:date="2024-11-04T00:07:00Z" w16du:dateUtc="2024-11-03T18:07:00Z"/>
                <w:rFonts w:ascii="Times New Roman" w:hAnsi="Times New Roman" w:cs="Times New Roman"/>
                <w:sz w:val="24"/>
                <w:szCs w:val="24"/>
              </w:rPr>
            </w:pPr>
            <w:del w:id="6118" w:author="Mohammad Nayeem Hasan" w:date="2024-11-04T00:07:00Z" w16du:dateUtc="2024-11-03T18:07:00Z">
              <w:r w:rsidDel="00994FF0">
                <w:rPr>
                  <w:rFonts w:ascii="Times New Roman" w:hAnsi="Times New Roman" w:cs="Times New Roman"/>
                  <w:sz w:val="24"/>
                  <w:szCs w:val="24"/>
                </w:rPr>
                <w:delText>1.44 (1.20, 1.73)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C3C08D1" w14:textId="1D6EFC30" w:rsidR="00B010D0" w:rsidDel="00994FF0" w:rsidRDefault="00B010D0" w:rsidP="00DA17B7">
            <w:pPr>
              <w:rPr>
                <w:del w:id="6119" w:author="Mohammad Nayeem Hasan" w:date="2024-11-04T00:07:00Z" w16du:dateUtc="2024-11-03T18:07:00Z"/>
                <w:rFonts w:ascii="Times New Roman" w:hAnsi="Times New Roman" w:cs="Times New Roman"/>
                <w:b/>
                <w:bCs/>
                <w:sz w:val="24"/>
                <w:szCs w:val="24"/>
              </w:rPr>
            </w:pPr>
            <w:del w:id="6120"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476E6C2B" w14:textId="6938793D" w:rsidTr="00BE6175">
        <w:trPr>
          <w:trHeight w:val="138"/>
          <w:jc w:val="center"/>
          <w:del w:id="612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9386AB3" w14:textId="14939842" w:rsidR="00B010D0" w:rsidDel="00994FF0" w:rsidRDefault="00B010D0" w:rsidP="00DA17B7">
            <w:pPr>
              <w:rPr>
                <w:del w:id="6122" w:author="Mohammad Nayeem Hasan" w:date="2024-11-04T00:07:00Z" w16du:dateUtc="2024-11-03T18:07:00Z"/>
                <w:rFonts w:ascii="Times New Roman" w:hAnsi="Times New Roman" w:cs="Times New Roman"/>
                <w:sz w:val="24"/>
                <w:szCs w:val="24"/>
              </w:rPr>
            </w:pPr>
            <w:del w:id="6123"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46236CF" w14:textId="5597D2A3" w:rsidR="00B010D0" w:rsidDel="00994FF0" w:rsidRDefault="00B010D0" w:rsidP="00DA17B7">
            <w:pPr>
              <w:rPr>
                <w:del w:id="6124" w:author="Mohammad Nayeem Hasan" w:date="2024-11-04T00:07:00Z" w16du:dateUtc="2024-11-03T18:07:00Z"/>
                <w:rFonts w:ascii="Times New Roman" w:hAnsi="Times New Roman" w:cs="Times New Roman"/>
                <w:sz w:val="24"/>
                <w:szCs w:val="24"/>
              </w:rPr>
            </w:pPr>
            <w:del w:id="6125"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6DD7E9D" w14:textId="79BA883C" w:rsidR="00B010D0" w:rsidDel="00994FF0" w:rsidRDefault="00B010D0" w:rsidP="00DA17B7">
            <w:pPr>
              <w:rPr>
                <w:del w:id="6126" w:author="Mohammad Nayeem Hasan" w:date="2024-11-04T00:07:00Z" w16du:dateUtc="2024-11-03T18:07:00Z"/>
                <w:rFonts w:ascii="Times New Roman" w:hAnsi="Times New Roman" w:cs="Times New Roman"/>
                <w:sz w:val="24"/>
                <w:szCs w:val="24"/>
              </w:rPr>
            </w:pPr>
            <w:del w:id="6127"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A4F1796" w14:textId="782A9947" w:rsidR="00B010D0" w:rsidDel="00994FF0" w:rsidRDefault="00B010D0" w:rsidP="00DA17B7">
            <w:pPr>
              <w:rPr>
                <w:del w:id="6128" w:author="Mohammad Nayeem Hasan" w:date="2024-11-04T00:07:00Z" w16du:dateUtc="2024-11-03T18:07:00Z"/>
                <w:rFonts w:ascii="Times New Roman" w:hAnsi="Times New Roman" w:cs="Times New Roman"/>
                <w:sz w:val="24"/>
                <w:szCs w:val="24"/>
              </w:rPr>
            </w:pPr>
            <w:del w:id="6129"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748CB6D" w14:textId="673A4DA1" w:rsidR="00B010D0" w:rsidDel="00994FF0" w:rsidRDefault="00B010D0" w:rsidP="00DA17B7">
            <w:pPr>
              <w:rPr>
                <w:del w:id="6130" w:author="Mohammad Nayeem Hasan" w:date="2024-11-04T00:07:00Z" w16du:dateUtc="2024-11-03T18:07:00Z"/>
                <w:rFonts w:ascii="Times New Roman" w:hAnsi="Times New Roman" w:cs="Times New Roman"/>
                <w:sz w:val="24"/>
                <w:szCs w:val="24"/>
              </w:rPr>
            </w:pPr>
            <w:del w:id="6131"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EB1110E" w14:textId="7F914BB1" w:rsidR="00B010D0" w:rsidDel="00994FF0" w:rsidRDefault="00B010D0" w:rsidP="00DA17B7">
            <w:pPr>
              <w:rPr>
                <w:del w:id="6132" w:author="Mohammad Nayeem Hasan" w:date="2024-11-04T00:07:00Z" w16du:dateUtc="2024-11-03T18:07:00Z"/>
                <w:rFonts w:ascii="Times New Roman" w:hAnsi="Times New Roman" w:cs="Times New Roman"/>
                <w:sz w:val="24"/>
                <w:szCs w:val="24"/>
              </w:rPr>
            </w:pPr>
            <w:del w:id="6133"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9E814B0" w14:textId="395411B7" w:rsidR="00B010D0" w:rsidDel="00994FF0" w:rsidRDefault="00B010D0" w:rsidP="00DA17B7">
            <w:pPr>
              <w:rPr>
                <w:del w:id="6134" w:author="Mohammad Nayeem Hasan" w:date="2024-11-04T00:07:00Z" w16du:dateUtc="2024-11-03T18:07:00Z"/>
                <w:rFonts w:ascii="Times New Roman" w:hAnsi="Times New Roman" w:cs="Times New Roman"/>
                <w:sz w:val="24"/>
                <w:szCs w:val="24"/>
              </w:rPr>
            </w:pPr>
            <w:del w:id="6135"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DF6D2E0" w14:textId="0D0A3775" w:rsidTr="00302153">
        <w:tblPrEx>
          <w:tblW w:w="5000" w:type="pct"/>
          <w:jc w:val="center"/>
          <w:tblPrExChange w:id="6136" w:author="Mohammad Nayeem Hasan" w:date="2024-11-03T22:39:00Z" w16du:dateUtc="2024-11-03T16:39:00Z">
            <w:tblPrEx>
              <w:tblW w:w="5000" w:type="pct"/>
              <w:jc w:val="center"/>
            </w:tblPrEx>
          </w:tblPrExChange>
        </w:tblPrEx>
        <w:trPr>
          <w:trHeight w:val="138"/>
          <w:jc w:val="center"/>
          <w:del w:id="6137" w:author="Mohammad Nayeem Hasan" w:date="2024-11-04T00:07:00Z"/>
          <w:trPrChange w:id="6138"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139"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2388B5B" w14:textId="4C334F9E" w:rsidR="00B010D0" w:rsidDel="00994FF0" w:rsidRDefault="00B010D0" w:rsidP="00DA17B7">
            <w:pPr>
              <w:rPr>
                <w:del w:id="6140" w:author="Mohammad Nayeem Hasan" w:date="2024-11-04T00:07:00Z" w16du:dateUtc="2024-11-03T18:07:00Z"/>
                <w:rFonts w:ascii="Times New Roman" w:hAnsi="Times New Roman" w:cs="Times New Roman"/>
                <w:sz w:val="24"/>
                <w:szCs w:val="24"/>
              </w:rPr>
            </w:pPr>
            <w:del w:id="6141" w:author="Mohammad Nayeem Hasan" w:date="2024-11-04T00:07:00Z" w16du:dateUtc="2024-11-03T18:07:00Z">
              <w:r w:rsidDel="00994FF0">
                <w:rPr>
                  <w:rFonts w:ascii="Times New Roman" w:hAnsi="Times New Roman" w:cs="Times New Roman"/>
                  <w:sz w:val="24"/>
                  <w:szCs w:val="24"/>
                </w:rPr>
                <w:delText>Stunned</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142"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E4704D0" w14:textId="67824C38" w:rsidR="00B010D0" w:rsidDel="00994FF0" w:rsidRDefault="00B010D0" w:rsidP="00DA17B7">
            <w:pPr>
              <w:rPr>
                <w:del w:id="6143"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144"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59088FE" w14:textId="0CB2E8CC" w:rsidR="00B010D0" w:rsidDel="00994FF0" w:rsidRDefault="00B010D0" w:rsidP="00DA17B7">
            <w:pPr>
              <w:rPr>
                <w:del w:id="6145"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146"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14E41B45" w14:textId="46999587" w:rsidR="00B010D0" w:rsidDel="00994FF0" w:rsidRDefault="00B010D0" w:rsidP="00DA17B7">
            <w:pPr>
              <w:rPr>
                <w:del w:id="6147" w:author="Mohammad Nayeem Hasan" w:date="2024-11-04T00:07:00Z" w16du:dateUtc="2024-11-03T18:07:00Z"/>
                <w:rFonts w:ascii="Times New Roman" w:hAnsi="Times New Roman" w:cs="Times New Roman"/>
                <w:sz w:val="24"/>
                <w:szCs w:val="24"/>
              </w:rPr>
            </w:pPr>
          </w:p>
        </w:tc>
      </w:tr>
      <w:tr w:rsidR="00B010D0" w:rsidDel="00994FF0" w14:paraId="7BDDF8D5" w14:textId="19D45257" w:rsidTr="00BE6175">
        <w:trPr>
          <w:trHeight w:val="138"/>
          <w:jc w:val="center"/>
          <w:del w:id="614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104A6AD" w14:textId="46056506" w:rsidR="00B010D0" w:rsidDel="00994FF0" w:rsidRDefault="00B010D0" w:rsidP="00DA17B7">
            <w:pPr>
              <w:rPr>
                <w:del w:id="6149" w:author="Mohammad Nayeem Hasan" w:date="2024-11-04T00:07:00Z" w16du:dateUtc="2024-11-03T18:07:00Z"/>
                <w:rFonts w:ascii="Times New Roman" w:hAnsi="Times New Roman" w:cs="Times New Roman"/>
                <w:sz w:val="24"/>
                <w:szCs w:val="24"/>
              </w:rPr>
            </w:pPr>
            <w:del w:id="6150"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A7B29BE" w14:textId="49C9E4F4" w:rsidR="00B010D0" w:rsidDel="00994FF0" w:rsidRDefault="00B010D0" w:rsidP="00DA17B7">
            <w:pPr>
              <w:rPr>
                <w:del w:id="6151" w:author="Mohammad Nayeem Hasan" w:date="2024-11-04T00:07:00Z" w16du:dateUtc="2024-11-03T18:07:00Z"/>
                <w:rFonts w:ascii="Times New Roman" w:hAnsi="Times New Roman" w:cs="Times New Roman"/>
                <w:sz w:val="24"/>
                <w:szCs w:val="24"/>
              </w:rPr>
            </w:pPr>
            <w:del w:id="6152"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1FD3145" w14:textId="6CB7AE8F" w:rsidR="00B010D0" w:rsidDel="00994FF0" w:rsidRDefault="00B010D0" w:rsidP="00DA17B7">
            <w:pPr>
              <w:rPr>
                <w:del w:id="6153" w:author="Mohammad Nayeem Hasan" w:date="2024-11-04T00:07:00Z" w16du:dateUtc="2024-11-03T18:07:00Z"/>
                <w:rFonts w:ascii="Times New Roman" w:hAnsi="Times New Roman" w:cs="Times New Roman"/>
                <w:sz w:val="24"/>
                <w:szCs w:val="24"/>
              </w:rPr>
            </w:pPr>
            <w:del w:id="615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957F657" w14:textId="581E3163" w:rsidR="00B010D0" w:rsidDel="00994FF0" w:rsidRDefault="00B010D0" w:rsidP="00DA17B7">
            <w:pPr>
              <w:rPr>
                <w:del w:id="6155" w:author="Mohammad Nayeem Hasan" w:date="2024-11-04T00:07:00Z" w16du:dateUtc="2024-11-03T18:07:00Z"/>
                <w:rFonts w:ascii="Times New Roman" w:hAnsi="Times New Roman" w:cs="Times New Roman"/>
                <w:sz w:val="24"/>
                <w:szCs w:val="24"/>
              </w:rPr>
            </w:pPr>
            <w:del w:id="615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922C05" w14:textId="18A5A18E" w:rsidR="00B010D0" w:rsidDel="00994FF0" w:rsidRDefault="00B010D0" w:rsidP="00DA17B7">
            <w:pPr>
              <w:rPr>
                <w:del w:id="6157" w:author="Mohammad Nayeem Hasan" w:date="2024-11-04T00:07:00Z" w16du:dateUtc="2024-11-03T18:07:00Z"/>
                <w:rFonts w:ascii="Times New Roman" w:hAnsi="Times New Roman" w:cs="Times New Roman"/>
                <w:sz w:val="24"/>
                <w:szCs w:val="24"/>
              </w:rPr>
            </w:pPr>
            <w:del w:id="615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8AF6913" w14:textId="439763B7" w:rsidR="00B010D0" w:rsidDel="00994FF0" w:rsidRDefault="00B010D0" w:rsidP="00DA17B7">
            <w:pPr>
              <w:rPr>
                <w:del w:id="6159" w:author="Mohammad Nayeem Hasan" w:date="2024-11-04T00:07:00Z" w16du:dateUtc="2024-11-03T18:07:00Z"/>
                <w:rFonts w:ascii="Times New Roman" w:hAnsi="Times New Roman" w:cs="Times New Roman"/>
                <w:sz w:val="24"/>
                <w:szCs w:val="24"/>
              </w:rPr>
            </w:pPr>
            <w:del w:id="6160" w:author="Mohammad Nayeem Hasan" w:date="2024-11-04T00:07:00Z" w16du:dateUtc="2024-11-03T18:07:00Z">
              <w:r w:rsidDel="00994FF0">
                <w:rPr>
                  <w:rFonts w:ascii="Times New Roman" w:hAnsi="Times New Roman" w:cs="Times New Roman"/>
                  <w:sz w:val="24"/>
                  <w:szCs w:val="24"/>
                </w:rPr>
                <w:delText>0.93 (0.77, 1.10)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C5ECCA8" w14:textId="274B965E" w:rsidR="00B010D0" w:rsidDel="00994FF0" w:rsidRDefault="00B010D0" w:rsidP="00DA17B7">
            <w:pPr>
              <w:rPr>
                <w:del w:id="6161" w:author="Mohammad Nayeem Hasan" w:date="2024-11-04T00:07:00Z" w16du:dateUtc="2024-11-03T18:07:00Z"/>
                <w:rFonts w:ascii="Times New Roman" w:hAnsi="Times New Roman" w:cs="Times New Roman"/>
                <w:sz w:val="24"/>
                <w:szCs w:val="24"/>
              </w:rPr>
            </w:pPr>
            <w:del w:id="6162" w:author="Mohammad Nayeem Hasan" w:date="2024-11-04T00:07:00Z" w16du:dateUtc="2024-11-03T18:07:00Z">
              <w:r w:rsidDel="00994FF0">
                <w:rPr>
                  <w:rFonts w:ascii="Times New Roman" w:hAnsi="Times New Roman" w:cs="Times New Roman"/>
                  <w:sz w:val="24"/>
                  <w:szCs w:val="24"/>
                </w:rPr>
                <w:delText>0.385</w:delText>
              </w:r>
            </w:del>
          </w:p>
        </w:tc>
      </w:tr>
      <w:tr w:rsidR="00B010D0" w:rsidDel="00994FF0" w14:paraId="7A33063D" w14:textId="3C7C3C50" w:rsidTr="00BE6175">
        <w:trPr>
          <w:trHeight w:val="138"/>
          <w:jc w:val="center"/>
          <w:del w:id="616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D9FFF3D" w14:textId="00170FDE" w:rsidR="00B010D0" w:rsidDel="00994FF0" w:rsidRDefault="00B010D0" w:rsidP="00DA17B7">
            <w:pPr>
              <w:rPr>
                <w:del w:id="6164" w:author="Mohammad Nayeem Hasan" w:date="2024-11-04T00:07:00Z" w16du:dateUtc="2024-11-03T18:07:00Z"/>
                <w:rFonts w:ascii="Times New Roman" w:hAnsi="Times New Roman" w:cs="Times New Roman"/>
                <w:sz w:val="24"/>
                <w:szCs w:val="24"/>
              </w:rPr>
            </w:pPr>
            <w:del w:id="6165"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E0F8460" w14:textId="174C8197" w:rsidR="00B010D0" w:rsidDel="00994FF0" w:rsidRDefault="00B010D0" w:rsidP="00DA17B7">
            <w:pPr>
              <w:rPr>
                <w:del w:id="6166" w:author="Mohammad Nayeem Hasan" w:date="2024-11-04T00:07:00Z" w16du:dateUtc="2024-11-03T18:07:00Z"/>
                <w:rFonts w:ascii="Times New Roman" w:hAnsi="Times New Roman" w:cs="Times New Roman"/>
                <w:sz w:val="24"/>
                <w:szCs w:val="24"/>
              </w:rPr>
            </w:pPr>
            <w:del w:id="6167"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4564013" w14:textId="3E900729" w:rsidR="00B010D0" w:rsidDel="00994FF0" w:rsidRDefault="00B010D0" w:rsidP="00DA17B7">
            <w:pPr>
              <w:rPr>
                <w:del w:id="6168" w:author="Mohammad Nayeem Hasan" w:date="2024-11-04T00:07:00Z" w16du:dateUtc="2024-11-03T18:07:00Z"/>
                <w:rFonts w:ascii="Times New Roman" w:hAnsi="Times New Roman" w:cs="Times New Roman"/>
                <w:sz w:val="24"/>
                <w:szCs w:val="24"/>
              </w:rPr>
            </w:pPr>
            <w:del w:id="616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BE4F3A4" w14:textId="6F404BC3" w:rsidR="00B010D0" w:rsidDel="00994FF0" w:rsidRDefault="00B010D0" w:rsidP="00DA17B7">
            <w:pPr>
              <w:rPr>
                <w:del w:id="6170" w:author="Mohammad Nayeem Hasan" w:date="2024-11-04T00:07:00Z" w16du:dateUtc="2024-11-03T18:07:00Z"/>
                <w:rFonts w:ascii="Times New Roman" w:hAnsi="Times New Roman" w:cs="Times New Roman"/>
                <w:sz w:val="24"/>
                <w:szCs w:val="24"/>
              </w:rPr>
            </w:pPr>
            <w:del w:id="6171"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963B324" w14:textId="7FA47E8E" w:rsidR="00B010D0" w:rsidDel="00994FF0" w:rsidRDefault="00B010D0" w:rsidP="00DA17B7">
            <w:pPr>
              <w:rPr>
                <w:del w:id="6172" w:author="Mohammad Nayeem Hasan" w:date="2024-11-04T00:07:00Z" w16du:dateUtc="2024-11-03T18:07:00Z"/>
                <w:rFonts w:ascii="Times New Roman" w:hAnsi="Times New Roman" w:cs="Times New Roman"/>
                <w:sz w:val="24"/>
                <w:szCs w:val="24"/>
              </w:rPr>
            </w:pPr>
            <w:del w:id="617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0DC60BD" w14:textId="38A92C4E" w:rsidR="00B010D0" w:rsidDel="00994FF0" w:rsidRDefault="00B010D0" w:rsidP="00DA17B7">
            <w:pPr>
              <w:rPr>
                <w:del w:id="6174" w:author="Mohammad Nayeem Hasan" w:date="2024-11-04T00:07:00Z" w16du:dateUtc="2024-11-03T18:07:00Z"/>
                <w:rFonts w:ascii="Times New Roman" w:hAnsi="Times New Roman" w:cs="Times New Roman"/>
                <w:sz w:val="24"/>
                <w:szCs w:val="24"/>
              </w:rPr>
            </w:pPr>
            <w:del w:id="6175" w:author="Mohammad Nayeem Hasan" w:date="2024-11-03T22:36:00Z" w16du:dateUtc="2024-11-03T16:36: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1782BC0" w14:textId="4D0E666D" w:rsidR="00B010D0" w:rsidDel="00994FF0" w:rsidRDefault="00B010D0" w:rsidP="00DA17B7">
            <w:pPr>
              <w:rPr>
                <w:del w:id="6176" w:author="Mohammad Nayeem Hasan" w:date="2024-11-04T00:07:00Z" w16du:dateUtc="2024-11-03T18:07:00Z"/>
                <w:rFonts w:ascii="Times New Roman" w:hAnsi="Times New Roman" w:cs="Times New Roman"/>
                <w:sz w:val="24"/>
                <w:szCs w:val="24"/>
              </w:rPr>
            </w:pPr>
            <w:del w:id="6177"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51E98061" w14:textId="7AD8C5DD" w:rsidTr="00302153">
        <w:tblPrEx>
          <w:tblW w:w="5000" w:type="pct"/>
          <w:jc w:val="center"/>
          <w:tblPrExChange w:id="6178" w:author="Mohammad Nayeem Hasan" w:date="2024-11-03T22:39:00Z" w16du:dateUtc="2024-11-03T16:39:00Z">
            <w:tblPrEx>
              <w:tblW w:w="5000" w:type="pct"/>
              <w:jc w:val="center"/>
            </w:tblPrEx>
          </w:tblPrExChange>
        </w:tblPrEx>
        <w:trPr>
          <w:trHeight w:val="138"/>
          <w:jc w:val="center"/>
          <w:del w:id="6179" w:author="Mohammad Nayeem Hasan" w:date="2024-11-04T00:07:00Z"/>
          <w:trPrChange w:id="6180"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181"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28359C9" w14:textId="1D2C4574" w:rsidR="00B010D0" w:rsidDel="00994FF0" w:rsidRDefault="00B010D0" w:rsidP="00DA17B7">
            <w:pPr>
              <w:rPr>
                <w:del w:id="6182" w:author="Mohammad Nayeem Hasan" w:date="2024-11-04T00:07:00Z" w16du:dateUtc="2024-11-03T18:07:00Z"/>
                <w:rFonts w:ascii="Times New Roman" w:hAnsi="Times New Roman" w:cs="Times New Roman"/>
                <w:sz w:val="24"/>
                <w:szCs w:val="24"/>
              </w:rPr>
            </w:pPr>
            <w:del w:id="6183" w:author="Mohammad Nayeem Hasan" w:date="2024-11-04T00:07:00Z" w16du:dateUtc="2024-11-03T18:07:00Z">
              <w:r w:rsidDel="00994FF0">
                <w:rPr>
                  <w:rFonts w:ascii="Times New Roman" w:hAnsi="Times New Roman" w:cs="Times New Roman"/>
                  <w:sz w:val="24"/>
                  <w:szCs w:val="24"/>
                </w:rPr>
                <w:delText>Wasted</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184"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54182A31" w14:textId="46713BBF" w:rsidR="00B010D0" w:rsidDel="00994FF0" w:rsidRDefault="00B010D0" w:rsidP="00DA17B7">
            <w:pPr>
              <w:rPr>
                <w:del w:id="6185"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186"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3E178027" w14:textId="010DE89B" w:rsidR="00B010D0" w:rsidDel="00994FF0" w:rsidRDefault="00B010D0" w:rsidP="00DA17B7">
            <w:pPr>
              <w:rPr>
                <w:del w:id="6187"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188"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269C36A8" w14:textId="0DA12A19" w:rsidR="00B010D0" w:rsidDel="00994FF0" w:rsidRDefault="00B010D0" w:rsidP="00DA17B7">
            <w:pPr>
              <w:rPr>
                <w:del w:id="6189" w:author="Mohammad Nayeem Hasan" w:date="2024-11-04T00:07:00Z" w16du:dateUtc="2024-11-03T18:07:00Z"/>
                <w:rFonts w:ascii="Times New Roman" w:hAnsi="Times New Roman" w:cs="Times New Roman"/>
                <w:sz w:val="24"/>
                <w:szCs w:val="24"/>
              </w:rPr>
            </w:pPr>
          </w:p>
        </w:tc>
      </w:tr>
      <w:tr w:rsidR="00B010D0" w:rsidDel="00994FF0" w14:paraId="0EE57522" w14:textId="33694EDD" w:rsidTr="00BE6175">
        <w:trPr>
          <w:trHeight w:val="138"/>
          <w:jc w:val="center"/>
          <w:del w:id="619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5EEEFAB" w14:textId="4C3BAD28" w:rsidR="00B010D0" w:rsidDel="00994FF0" w:rsidRDefault="00B010D0" w:rsidP="00DA17B7">
            <w:pPr>
              <w:rPr>
                <w:del w:id="6191" w:author="Mohammad Nayeem Hasan" w:date="2024-11-04T00:07:00Z" w16du:dateUtc="2024-11-03T18:07:00Z"/>
                <w:rFonts w:ascii="Times New Roman" w:hAnsi="Times New Roman" w:cs="Times New Roman"/>
                <w:sz w:val="24"/>
                <w:szCs w:val="24"/>
              </w:rPr>
            </w:pPr>
            <w:del w:id="6192"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A6D3236" w14:textId="38134CA5" w:rsidR="00B010D0" w:rsidDel="00994FF0" w:rsidRDefault="00B010D0" w:rsidP="00DA17B7">
            <w:pPr>
              <w:rPr>
                <w:del w:id="6193" w:author="Mohammad Nayeem Hasan" w:date="2024-11-04T00:07:00Z" w16du:dateUtc="2024-11-03T18:07:00Z"/>
                <w:rFonts w:ascii="Times New Roman" w:hAnsi="Times New Roman" w:cs="Times New Roman"/>
                <w:sz w:val="24"/>
                <w:szCs w:val="24"/>
              </w:rPr>
            </w:pPr>
            <w:del w:id="6194"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A2C1936" w14:textId="02F79F16" w:rsidR="00B010D0" w:rsidDel="00994FF0" w:rsidRDefault="00B010D0" w:rsidP="00DA17B7">
            <w:pPr>
              <w:rPr>
                <w:del w:id="6195" w:author="Mohammad Nayeem Hasan" w:date="2024-11-04T00:07:00Z" w16du:dateUtc="2024-11-03T18:07:00Z"/>
                <w:rFonts w:ascii="Times New Roman" w:hAnsi="Times New Roman" w:cs="Times New Roman"/>
                <w:sz w:val="24"/>
                <w:szCs w:val="24"/>
              </w:rPr>
            </w:pPr>
            <w:del w:id="619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8CFED0E" w14:textId="15BCA597" w:rsidR="00B010D0" w:rsidDel="00994FF0" w:rsidRDefault="00B010D0" w:rsidP="00DA17B7">
            <w:pPr>
              <w:rPr>
                <w:del w:id="6197" w:author="Mohammad Nayeem Hasan" w:date="2024-11-04T00:07:00Z" w16du:dateUtc="2024-11-03T18:07:00Z"/>
                <w:rFonts w:ascii="Times New Roman" w:hAnsi="Times New Roman" w:cs="Times New Roman"/>
                <w:sz w:val="24"/>
                <w:szCs w:val="24"/>
              </w:rPr>
            </w:pPr>
            <w:del w:id="6198" w:author="Mohammad Nayeem Hasan" w:date="2024-11-04T00:07:00Z" w16du:dateUtc="2024-11-03T18:07:00Z">
              <w:r w:rsidDel="00994FF0">
                <w:rPr>
                  <w:rFonts w:ascii="Times New Roman" w:hAnsi="Times New Roman" w:cs="Times New Roman"/>
                  <w:sz w:val="24"/>
                  <w:szCs w:val="24"/>
                </w:rPr>
                <w:delText>1.61 (0.92, 2.84)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BC61405" w14:textId="286F52E1" w:rsidR="00B010D0" w:rsidDel="00994FF0" w:rsidRDefault="00B010D0" w:rsidP="00DA17B7">
            <w:pPr>
              <w:rPr>
                <w:del w:id="6199" w:author="Mohammad Nayeem Hasan" w:date="2024-11-04T00:07:00Z" w16du:dateUtc="2024-11-03T18:07:00Z"/>
                <w:rFonts w:ascii="Times New Roman" w:hAnsi="Times New Roman" w:cs="Times New Roman"/>
                <w:sz w:val="24"/>
                <w:szCs w:val="24"/>
              </w:rPr>
            </w:pPr>
            <w:del w:id="6200" w:author="Mohammad Nayeem Hasan" w:date="2024-11-04T00:07:00Z" w16du:dateUtc="2024-11-03T18:07:00Z">
              <w:r w:rsidDel="00994FF0">
                <w:rPr>
                  <w:rFonts w:ascii="Times New Roman" w:hAnsi="Times New Roman" w:cs="Times New Roman"/>
                  <w:sz w:val="24"/>
                  <w:szCs w:val="24"/>
                </w:rPr>
                <w:delText>0.097</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8FAC6CE" w14:textId="7E6BBDA1" w:rsidR="00B010D0" w:rsidDel="00994FF0" w:rsidRDefault="00B010D0" w:rsidP="00DA17B7">
            <w:pPr>
              <w:rPr>
                <w:del w:id="6201" w:author="Mohammad Nayeem Hasan" w:date="2024-11-04T00:07:00Z" w16du:dateUtc="2024-11-03T18:07:00Z"/>
                <w:rFonts w:ascii="Times New Roman" w:hAnsi="Times New Roman" w:cs="Times New Roman"/>
                <w:sz w:val="24"/>
                <w:szCs w:val="24"/>
              </w:rPr>
            </w:pPr>
            <w:del w:id="6202" w:author="Mohammad Nayeem Hasan" w:date="2024-11-04T00:07:00Z" w16du:dateUtc="2024-11-03T18:07:00Z">
              <w:r w:rsidDel="00994FF0">
                <w:rPr>
                  <w:rFonts w:ascii="Times New Roman" w:hAnsi="Times New Roman" w:cs="Times New Roman"/>
                  <w:sz w:val="24"/>
                  <w:szCs w:val="24"/>
                </w:rPr>
                <w:delText>0.89 (0.72, 1.10)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7A98F27" w14:textId="4A9E3BCF" w:rsidR="00B010D0" w:rsidDel="00994FF0" w:rsidRDefault="00B010D0" w:rsidP="00DA17B7">
            <w:pPr>
              <w:rPr>
                <w:del w:id="6203" w:author="Mohammad Nayeem Hasan" w:date="2024-11-04T00:07:00Z" w16du:dateUtc="2024-11-03T18:07:00Z"/>
                <w:rFonts w:ascii="Times New Roman" w:hAnsi="Times New Roman" w:cs="Times New Roman"/>
                <w:sz w:val="24"/>
                <w:szCs w:val="24"/>
              </w:rPr>
            </w:pPr>
            <w:del w:id="6204" w:author="Mohammad Nayeem Hasan" w:date="2024-11-04T00:07:00Z" w16du:dateUtc="2024-11-03T18:07:00Z">
              <w:r w:rsidDel="00994FF0">
                <w:rPr>
                  <w:rFonts w:ascii="Times New Roman" w:hAnsi="Times New Roman" w:cs="Times New Roman"/>
                  <w:sz w:val="24"/>
                  <w:szCs w:val="24"/>
                </w:rPr>
                <w:delText>0.294</w:delText>
              </w:r>
            </w:del>
          </w:p>
        </w:tc>
      </w:tr>
      <w:tr w:rsidR="00B010D0" w:rsidDel="00994FF0" w14:paraId="6222793D" w14:textId="281B7077" w:rsidTr="00BE6175">
        <w:trPr>
          <w:trHeight w:val="138"/>
          <w:jc w:val="center"/>
          <w:del w:id="620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3CB420A" w14:textId="1A9CC186" w:rsidR="00B010D0" w:rsidDel="00994FF0" w:rsidRDefault="00B010D0" w:rsidP="00DA17B7">
            <w:pPr>
              <w:rPr>
                <w:del w:id="6206" w:author="Mohammad Nayeem Hasan" w:date="2024-11-04T00:07:00Z" w16du:dateUtc="2024-11-03T18:07:00Z"/>
                <w:rFonts w:ascii="Times New Roman" w:hAnsi="Times New Roman" w:cs="Times New Roman"/>
                <w:sz w:val="24"/>
                <w:szCs w:val="24"/>
              </w:rPr>
            </w:pPr>
            <w:del w:id="6207"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7B1454F" w14:textId="76DC4BEB" w:rsidR="00B010D0" w:rsidDel="00994FF0" w:rsidRDefault="00B010D0" w:rsidP="00DA17B7">
            <w:pPr>
              <w:rPr>
                <w:del w:id="6208" w:author="Mohammad Nayeem Hasan" w:date="2024-11-04T00:07:00Z" w16du:dateUtc="2024-11-03T18:07:00Z"/>
                <w:rFonts w:ascii="Times New Roman" w:hAnsi="Times New Roman" w:cs="Times New Roman"/>
                <w:sz w:val="24"/>
                <w:szCs w:val="24"/>
              </w:rPr>
            </w:pPr>
            <w:del w:id="6209"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6BCD312" w14:textId="0D9A0900" w:rsidR="00B010D0" w:rsidDel="00994FF0" w:rsidRDefault="00B010D0" w:rsidP="00DA17B7">
            <w:pPr>
              <w:rPr>
                <w:del w:id="6210" w:author="Mohammad Nayeem Hasan" w:date="2024-11-04T00:07:00Z" w16du:dateUtc="2024-11-03T18:07:00Z"/>
                <w:rFonts w:ascii="Times New Roman" w:hAnsi="Times New Roman" w:cs="Times New Roman"/>
                <w:sz w:val="24"/>
                <w:szCs w:val="24"/>
              </w:rPr>
            </w:pPr>
            <w:del w:id="6211"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4FA3E9D" w14:textId="6EDE7240" w:rsidR="00B010D0" w:rsidDel="00994FF0" w:rsidRDefault="00B010D0" w:rsidP="00DA17B7">
            <w:pPr>
              <w:rPr>
                <w:del w:id="6212" w:author="Mohammad Nayeem Hasan" w:date="2024-11-04T00:07:00Z" w16du:dateUtc="2024-11-03T18:07:00Z"/>
                <w:rFonts w:ascii="Times New Roman" w:hAnsi="Times New Roman" w:cs="Times New Roman"/>
                <w:sz w:val="24"/>
                <w:szCs w:val="24"/>
              </w:rPr>
            </w:pPr>
            <w:del w:id="6213"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F410E83" w14:textId="1CF9C5A8" w:rsidR="00B010D0" w:rsidDel="00994FF0" w:rsidRDefault="00B010D0" w:rsidP="00DA17B7">
            <w:pPr>
              <w:rPr>
                <w:del w:id="6214" w:author="Mohammad Nayeem Hasan" w:date="2024-11-04T00:07:00Z" w16du:dateUtc="2024-11-03T18:07:00Z"/>
                <w:rFonts w:ascii="Times New Roman" w:hAnsi="Times New Roman" w:cs="Times New Roman"/>
                <w:sz w:val="24"/>
                <w:szCs w:val="24"/>
              </w:rPr>
            </w:pPr>
            <w:del w:id="621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DD68CA2" w14:textId="38AC7A07" w:rsidR="00B010D0" w:rsidDel="00994FF0" w:rsidRDefault="00B010D0" w:rsidP="00DA17B7">
            <w:pPr>
              <w:rPr>
                <w:del w:id="6216" w:author="Mohammad Nayeem Hasan" w:date="2024-11-04T00:07:00Z" w16du:dateUtc="2024-11-03T18:07:00Z"/>
                <w:rFonts w:ascii="Times New Roman" w:hAnsi="Times New Roman" w:cs="Times New Roman"/>
                <w:sz w:val="24"/>
                <w:szCs w:val="24"/>
              </w:rPr>
            </w:pPr>
            <w:del w:id="6217"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ADE02E8" w14:textId="5B56B2EF" w:rsidR="00B010D0" w:rsidDel="00994FF0" w:rsidRDefault="00B010D0" w:rsidP="00DA17B7">
            <w:pPr>
              <w:rPr>
                <w:del w:id="6218" w:author="Mohammad Nayeem Hasan" w:date="2024-11-04T00:07:00Z" w16du:dateUtc="2024-11-03T18:07:00Z"/>
                <w:rFonts w:ascii="Times New Roman" w:hAnsi="Times New Roman" w:cs="Times New Roman"/>
                <w:sz w:val="24"/>
                <w:szCs w:val="24"/>
              </w:rPr>
            </w:pPr>
            <w:del w:id="6219"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3B238997" w14:textId="1EACF19E" w:rsidTr="00302153">
        <w:tblPrEx>
          <w:tblW w:w="5000" w:type="pct"/>
          <w:jc w:val="center"/>
          <w:tblPrExChange w:id="6220" w:author="Mohammad Nayeem Hasan" w:date="2024-11-03T22:39:00Z" w16du:dateUtc="2024-11-03T16:39:00Z">
            <w:tblPrEx>
              <w:tblW w:w="5000" w:type="pct"/>
              <w:jc w:val="center"/>
            </w:tblPrEx>
          </w:tblPrExChange>
        </w:tblPrEx>
        <w:trPr>
          <w:trHeight w:val="138"/>
          <w:jc w:val="center"/>
          <w:del w:id="6221" w:author="Mohammad Nayeem Hasan" w:date="2024-11-04T00:07:00Z"/>
          <w:trPrChange w:id="6222"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223"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5F91F5D8" w14:textId="4DACFDC9" w:rsidR="00B010D0" w:rsidDel="00994FF0" w:rsidRDefault="00B010D0" w:rsidP="00DA17B7">
            <w:pPr>
              <w:rPr>
                <w:del w:id="6224" w:author="Mohammad Nayeem Hasan" w:date="2024-11-04T00:07:00Z" w16du:dateUtc="2024-11-03T18:07:00Z"/>
                <w:rFonts w:ascii="Times New Roman" w:hAnsi="Times New Roman" w:cs="Times New Roman"/>
                <w:sz w:val="24"/>
                <w:szCs w:val="24"/>
              </w:rPr>
            </w:pPr>
            <w:del w:id="6225" w:author="Mohammad Nayeem Hasan" w:date="2024-11-04T00:07:00Z" w16du:dateUtc="2024-11-03T18:07:00Z">
              <w:r w:rsidDel="00994FF0">
                <w:rPr>
                  <w:rFonts w:ascii="Times New Roman" w:hAnsi="Times New Roman" w:cs="Times New Roman"/>
                  <w:sz w:val="24"/>
                  <w:szCs w:val="24"/>
                </w:rPr>
                <w:delText>Overweight</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226"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D9153C1" w14:textId="0090EE27" w:rsidR="00B010D0" w:rsidDel="00994FF0" w:rsidRDefault="00B010D0" w:rsidP="00DA17B7">
            <w:pPr>
              <w:rPr>
                <w:del w:id="6227"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228"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B470FB8" w14:textId="530CF162" w:rsidR="00B010D0" w:rsidDel="00994FF0" w:rsidRDefault="00B010D0" w:rsidP="00DA17B7">
            <w:pPr>
              <w:rPr>
                <w:del w:id="622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230"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0032E262" w14:textId="329524AE" w:rsidR="00B010D0" w:rsidDel="00994FF0" w:rsidRDefault="00B010D0" w:rsidP="00DA17B7">
            <w:pPr>
              <w:rPr>
                <w:del w:id="6231" w:author="Mohammad Nayeem Hasan" w:date="2024-11-04T00:07:00Z" w16du:dateUtc="2024-11-03T18:07:00Z"/>
                <w:rFonts w:ascii="Times New Roman" w:hAnsi="Times New Roman" w:cs="Times New Roman"/>
                <w:sz w:val="24"/>
                <w:szCs w:val="24"/>
              </w:rPr>
            </w:pPr>
          </w:p>
        </w:tc>
      </w:tr>
      <w:tr w:rsidR="00B010D0" w:rsidDel="00994FF0" w14:paraId="2D0353F9" w14:textId="097BD155" w:rsidTr="00BE6175">
        <w:trPr>
          <w:trHeight w:val="138"/>
          <w:jc w:val="center"/>
          <w:del w:id="623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D624457" w14:textId="727AC39A" w:rsidR="00B010D0" w:rsidDel="00994FF0" w:rsidRDefault="00B010D0" w:rsidP="00DA17B7">
            <w:pPr>
              <w:rPr>
                <w:del w:id="6233" w:author="Mohammad Nayeem Hasan" w:date="2024-11-04T00:07:00Z" w16du:dateUtc="2024-11-03T18:07:00Z"/>
                <w:rFonts w:ascii="Times New Roman" w:hAnsi="Times New Roman" w:cs="Times New Roman"/>
                <w:sz w:val="24"/>
                <w:szCs w:val="24"/>
              </w:rPr>
            </w:pPr>
            <w:del w:id="6234"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DE4A7B5" w14:textId="51B3F73E" w:rsidR="00B010D0" w:rsidDel="00994FF0" w:rsidRDefault="00B010D0" w:rsidP="00DA17B7">
            <w:pPr>
              <w:rPr>
                <w:del w:id="6235" w:author="Mohammad Nayeem Hasan" w:date="2024-11-04T00:07:00Z" w16du:dateUtc="2024-11-03T18:07:00Z"/>
                <w:rFonts w:ascii="Times New Roman" w:hAnsi="Times New Roman" w:cs="Times New Roman"/>
                <w:sz w:val="24"/>
                <w:szCs w:val="24"/>
              </w:rPr>
            </w:pPr>
            <w:del w:id="6236"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8028605" w14:textId="0A33CCCB" w:rsidR="00B010D0" w:rsidDel="00994FF0" w:rsidRDefault="00B010D0" w:rsidP="00DA17B7">
            <w:pPr>
              <w:rPr>
                <w:del w:id="6237" w:author="Mohammad Nayeem Hasan" w:date="2024-11-04T00:07:00Z" w16du:dateUtc="2024-11-03T18:07:00Z"/>
                <w:rFonts w:ascii="Times New Roman" w:hAnsi="Times New Roman" w:cs="Times New Roman"/>
                <w:sz w:val="24"/>
                <w:szCs w:val="24"/>
              </w:rPr>
            </w:pPr>
            <w:del w:id="623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3DC61A8" w14:textId="5686A3E6" w:rsidR="00B010D0" w:rsidDel="00994FF0" w:rsidRDefault="00B010D0" w:rsidP="00DA17B7">
            <w:pPr>
              <w:rPr>
                <w:del w:id="6239" w:author="Mohammad Nayeem Hasan" w:date="2024-11-04T00:07:00Z" w16du:dateUtc="2024-11-03T18:07:00Z"/>
                <w:rFonts w:ascii="Times New Roman" w:hAnsi="Times New Roman" w:cs="Times New Roman"/>
                <w:sz w:val="24"/>
                <w:szCs w:val="24"/>
              </w:rPr>
            </w:pPr>
            <w:del w:id="6240" w:author="Mohammad Nayeem Hasan" w:date="2024-11-04T00:07:00Z" w16du:dateUtc="2024-11-03T18:07:00Z">
              <w:r w:rsidDel="00994FF0">
                <w:rPr>
                  <w:rFonts w:ascii="Times New Roman" w:hAnsi="Times New Roman" w:cs="Times New Roman"/>
                  <w:sz w:val="24"/>
                  <w:szCs w:val="24"/>
                </w:rPr>
                <w:delText>3.46 (0.40, 29.65)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89B3CD3" w14:textId="76298A25" w:rsidR="00B010D0" w:rsidDel="00994FF0" w:rsidRDefault="00B010D0" w:rsidP="00DA17B7">
            <w:pPr>
              <w:rPr>
                <w:del w:id="6241" w:author="Mohammad Nayeem Hasan" w:date="2024-11-04T00:07:00Z" w16du:dateUtc="2024-11-03T18:07:00Z"/>
                <w:rFonts w:ascii="Times New Roman" w:hAnsi="Times New Roman" w:cs="Times New Roman"/>
                <w:sz w:val="24"/>
                <w:szCs w:val="24"/>
              </w:rPr>
            </w:pPr>
            <w:del w:id="6242" w:author="Mohammad Nayeem Hasan" w:date="2024-11-04T00:07:00Z" w16du:dateUtc="2024-11-03T18:07:00Z">
              <w:r w:rsidDel="00994FF0">
                <w:rPr>
                  <w:rFonts w:ascii="Times New Roman" w:hAnsi="Times New Roman" w:cs="Times New Roman"/>
                  <w:sz w:val="24"/>
                  <w:szCs w:val="24"/>
                </w:rPr>
                <w:delText>0.310</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76795FD6" w14:textId="17AA7436" w:rsidR="00B010D0" w:rsidDel="00994FF0" w:rsidRDefault="00B010D0" w:rsidP="00DA17B7">
            <w:pPr>
              <w:rPr>
                <w:del w:id="6243" w:author="Mohammad Nayeem Hasan" w:date="2024-11-04T00:07:00Z" w16du:dateUtc="2024-11-03T18:07:00Z"/>
                <w:rFonts w:ascii="Times New Roman" w:hAnsi="Times New Roman" w:cs="Times New Roman"/>
                <w:sz w:val="24"/>
                <w:szCs w:val="24"/>
              </w:rPr>
            </w:pPr>
            <w:del w:id="6244" w:author="Mohammad Nayeem Hasan" w:date="2024-11-04T00:07:00Z" w16du:dateUtc="2024-11-03T18:07:00Z">
              <w:r w:rsidDel="00994FF0">
                <w:rPr>
                  <w:rFonts w:ascii="Times New Roman" w:hAnsi="Times New Roman" w:cs="Times New Roman"/>
                  <w:sz w:val="24"/>
                  <w:szCs w:val="24"/>
                </w:rPr>
                <w:delText>1.43 (0.86, 2.38)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95E983E" w14:textId="00925963" w:rsidR="00B010D0" w:rsidDel="00994FF0" w:rsidRDefault="00B010D0" w:rsidP="00DA17B7">
            <w:pPr>
              <w:rPr>
                <w:del w:id="6245" w:author="Mohammad Nayeem Hasan" w:date="2024-11-04T00:07:00Z" w16du:dateUtc="2024-11-03T18:07:00Z"/>
                <w:rFonts w:ascii="Times New Roman" w:hAnsi="Times New Roman" w:cs="Times New Roman"/>
                <w:sz w:val="24"/>
                <w:szCs w:val="24"/>
              </w:rPr>
            </w:pPr>
            <w:del w:id="6246" w:author="Mohammad Nayeem Hasan" w:date="2024-11-04T00:07:00Z" w16du:dateUtc="2024-11-03T18:07:00Z">
              <w:r w:rsidDel="00994FF0">
                <w:rPr>
                  <w:rFonts w:ascii="Times New Roman" w:hAnsi="Times New Roman" w:cs="Times New Roman"/>
                  <w:sz w:val="24"/>
                  <w:szCs w:val="24"/>
                </w:rPr>
                <w:delText>0.165</w:delText>
              </w:r>
            </w:del>
          </w:p>
        </w:tc>
      </w:tr>
      <w:tr w:rsidR="00B010D0" w:rsidDel="00994FF0" w14:paraId="122D0C77" w14:textId="7FE8D561" w:rsidTr="00BE6175">
        <w:trPr>
          <w:trHeight w:val="138"/>
          <w:jc w:val="center"/>
          <w:del w:id="624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3B93BF0" w14:textId="063562E4" w:rsidR="00B010D0" w:rsidDel="00994FF0" w:rsidRDefault="00B010D0" w:rsidP="00DA17B7">
            <w:pPr>
              <w:rPr>
                <w:del w:id="6248" w:author="Mohammad Nayeem Hasan" w:date="2024-11-04T00:07:00Z" w16du:dateUtc="2024-11-03T18:07:00Z"/>
                <w:rFonts w:ascii="Times New Roman" w:hAnsi="Times New Roman" w:cs="Times New Roman"/>
                <w:sz w:val="24"/>
                <w:szCs w:val="24"/>
              </w:rPr>
            </w:pPr>
            <w:del w:id="6249"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43D6724" w14:textId="55407210" w:rsidR="00B010D0" w:rsidDel="00994FF0" w:rsidRDefault="00B010D0" w:rsidP="00DA17B7">
            <w:pPr>
              <w:rPr>
                <w:del w:id="6250" w:author="Mohammad Nayeem Hasan" w:date="2024-11-04T00:07:00Z" w16du:dateUtc="2024-11-03T18:07:00Z"/>
                <w:rFonts w:ascii="Times New Roman" w:hAnsi="Times New Roman" w:cs="Times New Roman"/>
                <w:sz w:val="24"/>
                <w:szCs w:val="24"/>
              </w:rPr>
            </w:pPr>
            <w:del w:id="6251"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2AA9AC8" w14:textId="449F3F69" w:rsidR="00B010D0" w:rsidDel="00994FF0" w:rsidRDefault="00B010D0" w:rsidP="00DA17B7">
            <w:pPr>
              <w:rPr>
                <w:del w:id="6252" w:author="Mohammad Nayeem Hasan" w:date="2024-11-04T00:07:00Z" w16du:dateUtc="2024-11-03T18:07:00Z"/>
                <w:rFonts w:ascii="Times New Roman" w:hAnsi="Times New Roman" w:cs="Times New Roman"/>
                <w:sz w:val="24"/>
                <w:szCs w:val="24"/>
              </w:rPr>
            </w:pPr>
            <w:del w:id="6253"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600C82B" w14:textId="248F009F" w:rsidR="00B010D0" w:rsidDel="00994FF0" w:rsidRDefault="00B010D0" w:rsidP="00DA17B7">
            <w:pPr>
              <w:rPr>
                <w:del w:id="6254" w:author="Mohammad Nayeem Hasan" w:date="2024-11-04T00:07:00Z" w16du:dateUtc="2024-11-03T18:07:00Z"/>
                <w:rFonts w:ascii="Times New Roman" w:hAnsi="Times New Roman" w:cs="Times New Roman"/>
                <w:sz w:val="24"/>
                <w:szCs w:val="24"/>
              </w:rPr>
            </w:pPr>
            <w:del w:id="6255"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70BE779" w14:textId="2B417A1C" w:rsidR="00B010D0" w:rsidDel="00994FF0" w:rsidRDefault="00B010D0" w:rsidP="00DA17B7">
            <w:pPr>
              <w:rPr>
                <w:del w:id="6256" w:author="Mohammad Nayeem Hasan" w:date="2024-11-04T00:07:00Z" w16du:dateUtc="2024-11-03T18:07:00Z"/>
                <w:rFonts w:ascii="Times New Roman" w:hAnsi="Times New Roman" w:cs="Times New Roman"/>
                <w:sz w:val="24"/>
                <w:szCs w:val="24"/>
              </w:rPr>
            </w:pPr>
            <w:del w:id="625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EBBDC3C" w14:textId="4811D256" w:rsidR="00B010D0" w:rsidDel="00994FF0" w:rsidRDefault="00B010D0" w:rsidP="00DA17B7">
            <w:pPr>
              <w:rPr>
                <w:del w:id="6258" w:author="Mohammad Nayeem Hasan" w:date="2024-11-04T00:07:00Z" w16du:dateUtc="2024-11-03T18:07:00Z"/>
                <w:rFonts w:ascii="Times New Roman" w:hAnsi="Times New Roman" w:cs="Times New Roman"/>
                <w:sz w:val="24"/>
                <w:szCs w:val="24"/>
              </w:rPr>
            </w:pPr>
            <w:del w:id="6259"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7FCA404" w14:textId="30B08B9D" w:rsidR="00B010D0" w:rsidDel="00994FF0" w:rsidRDefault="00B010D0" w:rsidP="00DA17B7">
            <w:pPr>
              <w:rPr>
                <w:del w:id="6260" w:author="Mohammad Nayeem Hasan" w:date="2024-11-04T00:07:00Z" w16du:dateUtc="2024-11-03T18:07:00Z"/>
                <w:rFonts w:ascii="Times New Roman" w:hAnsi="Times New Roman" w:cs="Times New Roman"/>
                <w:sz w:val="24"/>
                <w:szCs w:val="24"/>
              </w:rPr>
            </w:pPr>
            <w:del w:id="6261"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7A813037" w14:textId="681D40B1" w:rsidTr="00DA17B7">
        <w:trPr>
          <w:trHeight w:val="138"/>
          <w:jc w:val="center"/>
          <w:del w:id="6262"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543F0FE" w14:textId="7C8A7E53" w:rsidR="00B010D0" w:rsidRPr="003F6202" w:rsidDel="00994FF0" w:rsidRDefault="003F6202" w:rsidP="00DA17B7">
            <w:pPr>
              <w:rPr>
                <w:del w:id="6263" w:author="Mohammad Nayeem Hasan" w:date="2024-11-04T00:07:00Z" w16du:dateUtc="2024-11-03T18:07:00Z"/>
                <w:rFonts w:ascii="Times New Roman" w:hAnsi="Times New Roman" w:cs="Times New Roman"/>
                <w:b/>
                <w:bCs/>
                <w:sz w:val="24"/>
                <w:szCs w:val="24"/>
                <w:rPrChange w:id="6264" w:author="Mohammad Nayeem Hasan" w:date="2024-11-03T22:29:00Z" w16du:dateUtc="2024-11-03T16:29:00Z">
                  <w:rPr>
                    <w:del w:id="6265" w:author="Mohammad Nayeem Hasan" w:date="2024-11-04T00:07:00Z" w16du:dateUtc="2024-11-03T18:07:00Z"/>
                    <w:rFonts w:ascii="Times New Roman" w:hAnsi="Times New Roman" w:cs="Times New Roman"/>
                    <w:sz w:val="24"/>
                    <w:szCs w:val="24"/>
                  </w:rPr>
                </w:rPrChange>
              </w:rPr>
            </w:pPr>
            <w:del w:id="6266" w:author="Mohammad Nayeem Hasan" w:date="2024-11-03T22:27:00Z" w16du:dateUtc="2024-11-03T16:27:00Z">
              <w:r w:rsidRPr="003F6202" w:rsidDel="003F6202">
                <w:rPr>
                  <w:rFonts w:ascii="Times New Roman" w:hAnsi="Times New Roman" w:cs="Times New Roman"/>
                  <w:b/>
                  <w:bCs/>
                  <w:sz w:val="24"/>
                  <w:szCs w:val="24"/>
                  <w:rPrChange w:id="6267" w:author="Mohammad Nayeem Hasan" w:date="2024-11-03T22:29:00Z" w16du:dateUtc="2024-11-03T16:29:00Z">
                    <w:rPr>
                      <w:rFonts w:ascii="Times New Roman" w:hAnsi="Times New Roman" w:cs="Times New Roman"/>
                      <w:sz w:val="24"/>
                      <w:szCs w:val="24"/>
                    </w:rPr>
                  </w:rPrChange>
                </w:rPr>
                <w:delText>c</w:delText>
              </w:r>
            </w:del>
            <w:del w:id="6268" w:author="Mohammad Nayeem Hasan" w:date="2024-11-04T00:07:00Z" w16du:dateUtc="2024-11-03T18:07:00Z">
              <w:r w:rsidRPr="003F6202" w:rsidDel="00994FF0">
                <w:rPr>
                  <w:rFonts w:ascii="Times New Roman" w:hAnsi="Times New Roman" w:cs="Times New Roman"/>
                  <w:b/>
                  <w:bCs/>
                  <w:sz w:val="24"/>
                  <w:szCs w:val="24"/>
                  <w:rPrChange w:id="6269" w:author="Mohammad Nayeem Hasan" w:date="2024-11-03T22:29:00Z" w16du:dateUtc="2024-11-03T16:29:00Z">
                    <w:rPr>
                      <w:rFonts w:ascii="Times New Roman" w:hAnsi="Times New Roman" w:cs="Times New Roman"/>
                      <w:sz w:val="24"/>
                      <w:szCs w:val="24"/>
                    </w:rPr>
                  </w:rPrChange>
                </w:rPr>
                <w:delText>ommunity characteristics</w:delText>
              </w:r>
            </w:del>
          </w:p>
        </w:tc>
      </w:tr>
      <w:tr w:rsidR="00B010D0" w:rsidDel="00994FF0" w14:paraId="23E7D775" w14:textId="63FD6930" w:rsidTr="00302153">
        <w:tblPrEx>
          <w:tblW w:w="5000" w:type="pct"/>
          <w:jc w:val="center"/>
          <w:tblPrExChange w:id="6270" w:author="Mohammad Nayeem Hasan" w:date="2024-11-03T22:39:00Z" w16du:dateUtc="2024-11-03T16:39:00Z">
            <w:tblPrEx>
              <w:tblW w:w="5000" w:type="pct"/>
              <w:jc w:val="center"/>
            </w:tblPrEx>
          </w:tblPrExChange>
        </w:tblPrEx>
        <w:trPr>
          <w:trHeight w:val="138"/>
          <w:jc w:val="center"/>
          <w:del w:id="6271" w:author="Mohammad Nayeem Hasan" w:date="2024-11-04T00:07:00Z"/>
          <w:trPrChange w:id="6272"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273"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4923960E" w14:textId="6CC25E1A" w:rsidR="00B010D0" w:rsidDel="00994FF0" w:rsidRDefault="00B010D0" w:rsidP="00DA17B7">
            <w:pPr>
              <w:rPr>
                <w:del w:id="6274" w:author="Mohammad Nayeem Hasan" w:date="2024-11-04T00:07:00Z" w16du:dateUtc="2024-11-03T18:07:00Z"/>
                <w:rFonts w:ascii="Times New Roman" w:hAnsi="Times New Roman" w:cs="Times New Roman"/>
                <w:sz w:val="24"/>
                <w:szCs w:val="24"/>
              </w:rPr>
            </w:pPr>
            <w:del w:id="6275" w:author="Mohammad Nayeem Hasan" w:date="2024-11-04T00:07:00Z" w16du:dateUtc="2024-11-03T18:07:00Z">
              <w:r w:rsidDel="00994FF0">
                <w:rPr>
                  <w:rFonts w:ascii="Times New Roman" w:hAnsi="Times New Roman" w:cs="Times New Roman"/>
                  <w:sz w:val="24"/>
                  <w:szCs w:val="24"/>
                </w:rPr>
                <w:delText>Place of residence</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276"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5407C76" w14:textId="77A1093F" w:rsidR="00B010D0" w:rsidDel="00994FF0" w:rsidRDefault="00B010D0" w:rsidP="00DA17B7">
            <w:pPr>
              <w:rPr>
                <w:del w:id="6277"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278"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5F3B1DA" w14:textId="77ECB530" w:rsidR="00B010D0" w:rsidDel="00994FF0" w:rsidRDefault="00B010D0" w:rsidP="00DA17B7">
            <w:pPr>
              <w:rPr>
                <w:del w:id="6279"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280"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0FAE31F" w14:textId="4EEFE3A7" w:rsidR="00B010D0" w:rsidDel="00994FF0" w:rsidRDefault="00B010D0" w:rsidP="00DA17B7">
            <w:pPr>
              <w:rPr>
                <w:del w:id="6281" w:author="Mohammad Nayeem Hasan" w:date="2024-11-04T00:07:00Z" w16du:dateUtc="2024-11-03T18:07:00Z"/>
                <w:rFonts w:ascii="Times New Roman" w:hAnsi="Times New Roman" w:cs="Times New Roman"/>
                <w:sz w:val="24"/>
                <w:szCs w:val="24"/>
              </w:rPr>
            </w:pPr>
          </w:p>
        </w:tc>
      </w:tr>
      <w:tr w:rsidR="00B010D0" w:rsidDel="00994FF0" w14:paraId="7177C15A" w14:textId="143358AE" w:rsidTr="00BE6175">
        <w:trPr>
          <w:trHeight w:val="250"/>
          <w:jc w:val="center"/>
          <w:del w:id="628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0416A04" w14:textId="5E40DA24" w:rsidR="00B010D0" w:rsidDel="00994FF0" w:rsidRDefault="00B010D0" w:rsidP="00DA17B7">
            <w:pPr>
              <w:rPr>
                <w:del w:id="6283" w:author="Mohammad Nayeem Hasan" w:date="2024-11-04T00:07:00Z" w16du:dateUtc="2024-11-03T18:07:00Z"/>
                <w:rFonts w:ascii="Times New Roman" w:hAnsi="Times New Roman" w:cs="Times New Roman"/>
                <w:sz w:val="24"/>
                <w:szCs w:val="24"/>
              </w:rPr>
            </w:pPr>
            <w:del w:id="6284" w:author="Mohammad Nayeem Hasan" w:date="2024-11-04T00:07:00Z" w16du:dateUtc="2024-11-03T18:07:00Z">
              <w:r w:rsidDel="00994FF0">
                <w:rPr>
                  <w:rFonts w:ascii="Times New Roman" w:hAnsi="Times New Roman" w:cs="Times New Roman"/>
                  <w:sz w:val="24"/>
                  <w:szCs w:val="24"/>
                </w:rPr>
                <w:delText>Rural</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88CCC02" w14:textId="35CB1E5A" w:rsidR="00B010D0" w:rsidDel="00994FF0" w:rsidRDefault="00B010D0" w:rsidP="00DA17B7">
            <w:pPr>
              <w:rPr>
                <w:del w:id="6285" w:author="Mohammad Nayeem Hasan" w:date="2024-11-04T00:07:00Z" w16du:dateUtc="2024-11-03T18:07:00Z"/>
                <w:rFonts w:ascii="Times New Roman" w:hAnsi="Times New Roman" w:cs="Times New Roman"/>
                <w:sz w:val="24"/>
                <w:szCs w:val="24"/>
              </w:rPr>
            </w:pPr>
            <w:del w:id="6286" w:author="Mohammad Nayeem Hasan" w:date="2024-11-04T00:07:00Z" w16du:dateUtc="2024-11-03T18:07:00Z">
              <w:r w:rsidDel="00994FF0">
                <w:rPr>
                  <w:rFonts w:ascii="Times New Roman" w:hAnsi="Times New Roman" w:cs="Times New Roman"/>
                  <w:sz w:val="24"/>
                  <w:szCs w:val="24"/>
                </w:rPr>
                <w:delText>1.16 (0.65, 2.06)</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C7B372E" w14:textId="6F734CCF" w:rsidR="00B010D0" w:rsidDel="00994FF0" w:rsidRDefault="00B010D0" w:rsidP="00DA17B7">
            <w:pPr>
              <w:rPr>
                <w:del w:id="6287" w:author="Mohammad Nayeem Hasan" w:date="2024-11-04T00:07:00Z" w16du:dateUtc="2024-11-03T18:07:00Z"/>
                <w:rFonts w:ascii="Times New Roman" w:hAnsi="Times New Roman" w:cs="Times New Roman"/>
                <w:sz w:val="24"/>
                <w:szCs w:val="24"/>
              </w:rPr>
            </w:pPr>
            <w:del w:id="6288" w:author="Mohammad Nayeem Hasan" w:date="2024-11-04T00:07:00Z" w16du:dateUtc="2024-11-03T18:07:00Z">
              <w:r w:rsidDel="00994FF0">
                <w:rPr>
                  <w:rFonts w:ascii="Times New Roman" w:hAnsi="Times New Roman" w:cs="Times New Roman"/>
                  <w:sz w:val="24"/>
                  <w:szCs w:val="24"/>
                </w:rPr>
                <w:delText>0.610</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E009A01" w14:textId="581E96B8" w:rsidR="00B010D0" w:rsidDel="00994FF0" w:rsidRDefault="00B010D0" w:rsidP="00DA17B7">
            <w:pPr>
              <w:rPr>
                <w:del w:id="6289" w:author="Mohammad Nayeem Hasan" w:date="2024-11-04T00:07:00Z" w16du:dateUtc="2024-11-03T18:07:00Z"/>
                <w:rFonts w:ascii="Times New Roman" w:hAnsi="Times New Roman" w:cs="Times New Roman"/>
                <w:sz w:val="24"/>
                <w:szCs w:val="24"/>
              </w:rPr>
            </w:pPr>
            <w:del w:id="6290" w:author="Mohammad Nayeem Hasan" w:date="2024-11-04T00:07:00Z" w16du:dateUtc="2024-11-03T18:07:00Z">
              <w:r w:rsidDel="00994FF0">
                <w:rPr>
                  <w:rFonts w:ascii="Times New Roman" w:hAnsi="Times New Roman" w:cs="Times New Roman"/>
                  <w:sz w:val="24"/>
                  <w:szCs w:val="24"/>
                </w:rPr>
                <w:delText>1.29 (0.75, 2.23)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820FE58" w14:textId="26D9B62C" w:rsidR="00B010D0" w:rsidDel="00994FF0" w:rsidRDefault="00B010D0" w:rsidP="00DA17B7">
            <w:pPr>
              <w:rPr>
                <w:del w:id="6291" w:author="Mohammad Nayeem Hasan" w:date="2024-11-04T00:07:00Z" w16du:dateUtc="2024-11-03T18:07:00Z"/>
                <w:rFonts w:ascii="Times New Roman" w:hAnsi="Times New Roman" w:cs="Times New Roman"/>
                <w:sz w:val="24"/>
                <w:szCs w:val="24"/>
              </w:rPr>
            </w:pPr>
            <w:del w:id="6292" w:author="Mohammad Nayeem Hasan" w:date="2024-11-04T00:07:00Z" w16du:dateUtc="2024-11-03T18:07:00Z">
              <w:r w:rsidDel="00994FF0">
                <w:rPr>
                  <w:rFonts w:ascii="Times New Roman" w:hAnsi="Times New Roman" w:cs="Times New Roman"/>
                  <w:sz w:val="24"/>
                  <w:szCs w:val="24"/>
                </w:rPr>
                <w:delText>0.363</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4CA31B1" w14:textId="56DDEB07" w:rsidR="00B010D0" w:rsidDel="00994FF0" w:rsidRDefault="00B010D0" w:rsidP="00DA17B7">
            <w:pPr>
              <w:rPr>
                <w:del w:id="6293" w:author="Mohammad Nayeem Hasan" w:date="2024-11-04T00:07:00Z" w16du:dateUtc="2024-11-03T18:07:00Z"/>
                <w:rFonts w:ascii="Times New Roman" w:hAnsi="Times New Roman" w:cs="Times New Roman"/>
                <w:sz w:val="24"/>
                <w:szCs w:val="24"/>
              </w:rPr>
            </w:pPr>
            <w:del w:id="6294"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BE0FDDD" w14:textId="5ED7B478" w:rsidR="00B010D0" w:rsidDel="00994FF0" w:rsidRDefault="00B010D0" w:rsidP="00DA17B7">
            <w:pPr>
              <w:rPr>
                <w:del w:id="6295" w:author="Mohammad Nayeem Hasan" w:date="2024-11-04T00:07:00Z" w16du:dateUtc="2024-11-03T18:07:00Z"/>
                <w:rFonts w:ascii="Times New Roman" w:hAnsi="Times New Roman" w:cs="Times New Roman"/>
                <w:sz w:val="24"/>
                <w:szCs w:val="24"/>
              </w:rPr>
            </w:pPr>
            <w:del w:id="6296"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30CF3F95" w14:textId="48D40ED8" w:rsidTr="00BE6175">
        <w:trPr>
          <w:trHeight w:val="250"/>
          <w:jc w:val="center"/>
          <w:del w:id="629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A419122" w14:textId="28F7146F" w:rsidR="00B010D0" w:rsidDel="00994FF0" w:rsidRDefault="00B010D0" w:rsidP="00DA17B7">
            <w:pPr>
              <w:rPr>
                <w:del w:id="6298" w:author="Mohammad Nayeem Hasan" w:date="2024-11-04T00:07:00Z" w16du:dateUtc="2024-11-03T18:07:00Z"/>
                <w:rFonts w:ascii="Times New Roman" w:hAnsi="Times New Roman" w:cs="Times New Roman"/>
                <w:sz w:val="24"/>
                <w:szCs w:val="24"/>
              </w:rPr>
            </w:pPr>
            <w:del w:id="6299" w:author="Mohammad Nayeem Hasan" w:date="2024-11-04T00:07:00Z" w16du:dateUtc="2024-11-03T18:07:00Z">
              <w:r w:rsidDel="00994FF0">
                <w:rPr>
                  <w:rFonts w:ascii="Times New Roman" w:hAnsi="Times New Roman" w:cs="Times New Roman"/>
                  <w:sz w:val="24"/>
                  <w:szCs w:val="24"/>
                </w:rPr>
                <w:delText>Urban</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0698D81" w14:textId="53A0AC30" w:rsidR="00B010D0" w:rsidDel="00994FF0" w:rsidRDefault="00B010D0" w:rsidP="00DA17B7">
            <w:pPr>
              <w:rPr>
                <w:del w:id="6300" w:author="Mohammad Nayeem Hasan" w:date="2024-11-04T00:07:00Z" w16du:dateUtc="2024-11-03T18:07:00Z"/>
                <w:rFonts w:ascii="Times New Roman" w:hAnsi="Times New Roman" w:cs="Times New Roman"/>
                <w:sz w:val="24"/>
                <w:szCs w:val="24"/>
              </w:rPr>
            </w:pPr>
            <w:del w:id="6301" w:author="Mohammad Nayeem Hasan" w:date="2024-11-04T00:07:00Z" w16du:dateUtc="2024-11-03T18:07:00Z">
              <w:r w:rsidDel="00994FF0">
                <w:rPr>
                  <w:rFonts w:ascii="Times New Roman" w:hAnsi="Times New Roman" w:cs="Times New Roman"/>
                  <w:sz w:val="24"/>
                  <w:szCs w:val="24"/>
                </w:rPr>
                <w:delText>1.46 (0.81, 2.62)</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C668AFE" w14:textId="0AF5D47F" w:rsidR="00B010D0" w:rsidDel="00994FF0" w:rsidRDefault="00B010D0" w:rsidP="00DA17B7">
            <w:pPr>
              <w:rPr>
                <w:del w:id="6302" w:author="Mohammad Nayeem Hasan" w:date="2024-11-04T00:07:00Z" w16du:dateUtc="2024-11-03T18:07:00Z"/>
                <w:rFonts w:ascii="Times New Roman" w:hAnsi="Times New Roman" w:cs="Times New Roman"/>
                <w:sz w:val="24"/>
                <w:szCs w:val="24"/>
              </w:rPr>
            </w:pPr>
            <w:del w:id="6303" w:author="Mohammad Nayeem Hasan" w:date="2024-11-04T00:07:00Z" w16du:dateUtc="2024-11-03T18:07:00Z">
              <w:r w:rsidDel="00994FF0">
                <w:rPr>
                  <w:rFonts w:ascii="Times New Roman" w:hAnsi="Times New Roman" w:cs="Times New Roman"/>
                  <w:sz w:val="24"/>
                  <w:szCs w:val="24"/>
                </w:rPr>
                <w:delText>0.206</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4EF1927" w14:textId="72A0DCED" w:rsidR="00B010D0" w:rsidDel="00994FF0" w:rsidRDefault="00B010D0" w:rsidP="00DA17B7">
            <w:pPr>
              <w:rPr>
                <w:del w:id="6304" w:author="Mohammad Nayeem Hasan" w:date="2024-11-04T00:07:00Z" w16du:dateUtc="2024-11-03T18:07:00Z"/>
                <w:rFonts w:ascii="Times New Roman" w:hAnsi="Times New Roman" w:cs="Times New Roman"/>
                <w:sz w:val="24"/>
                <w:szCs w:val="24"/>
              </w:rPr>
            </w:pPr>
            <w:del w:id="6305"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3A4AFB5" w14:textId="12B63201" w:rsidR="00B010D0" w:rsidDel="00994FF0" w:rsidRDefault="00B010D0" w:rsidP="00DA17B7">
            <w:pPr>
              <w:rPr>
                <w:del w:id="6306" w:author="Mohammad Nayeem Hasan" w:date="2024-11-04T00:07:00Z" w16du:dateUtc="2024-11-03T18:07:00Z"/>
                <w:rFonts w:ascii="Times New Roman" w:hAnsi="Times New Roman" w:cs="Times New Roman"/>
                <w:sz w:val="24"/>
                <w:szCs w:val="24"/>
              </w:rPr>
            </w:pPr>
            <w:del w:id="630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FF5719E" w14:textId="58D442FA" w:rsidR="00B010D0" w:rsidDel="00994FF0" w:rsidRDefault="00B010D0" w:rsidP="00DA17B7">
            <w:pPr>
              <w:rPr>
                <w:del w:id="6308" w:author="Mohammad Nayeem Hasan" w:date="2024-11-04T00:07:00Z" w16du:dateUtc="2024-11-03T18:07:00Z"/>
                <w:rFonts w:ascii="Times New Roman" w:hAnsi="Times New Roman" w:cs="Times New Roman"/>
                <w:sz w:val="24"/>
                <w:szCs w:val="24"/>
              </w:rPr>
            </w:pPr>
            <w:del w:id="6309"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614A373" w14:textId="24A0D33A" w:rsidR="00B010D0" w:rsidDel="00994FF0" w:rsidRDefault="00B010D0" w:rsidP="00DA17B7">
            <w:pPr>
              <w:rPr>
                <w:del w:id="6310" w:author="Mohammad Nayeem Hasan" w:date="2024-11-04T00:07:00Z" w16du:dateUtc="2024-11-03T18:07:00Z"/>
                <w:rFonts w:ascii="Times New Roman" w:hAnsi="Times New Roman" w:cs="Times New Roman"/>
                <w:sz w:val="24"/>
                <w:szCs w:val="24"/>
              </w:rPr>
            </w:pPr>
            <w:del w:id="6311"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742DDD2" w14:textId="25AD0D49" w:rsidTr="00BE6175">
        <w:trPr>
          <w:trHeight w:val="138"/>
          <w:jc w:val="center"/>
          <w:del w:id="631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9C6F193" w14:textId="5E662CFC" w:rsidR="00B010D0" w:rsidDel="00994FF0" w:rsidRDefault="00B010D0" w:rsidP="00DA17B7">
            <w:pPr>
              <w:rPr>
                <w:del w:id="6313" w:author="Mohammad Nayeem Hasan" w:date="2024-11-04T00:07:00Z" w16du:dateUtc="2024-11-03T18:07:00Z"/>
                <w:rFonts w:ascii="Times New Roman" w:hAnsi="Times New Roman" w:cs="Times New Roman"/>
                <w:sz w:val="24"/>
                <w:szCs w:val="24"/>
              </w:rPr>
            </w:pPr>
            <w:del w:id="6314" w:author="Mohammad Nayeem Hasan" w:date="2024-11-04T00:07:00Z" w16du:dateUtc="2024-11-03T18:07:00Z">
              <w:r w:rsidDel="00994FF0">
                <w:rPr>
                  <w:rFonts w:ascii="Times New Roman" w:hAnsi="Times New Roman" w:cs="Times New Roman"/>
                  <w:sz w:val="24"/>
                  <w:szCs w:val="24"/>
                </w:rPr>
                <w:delText>Tribal</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02E61F5" w14:textId="613C143B" w:rsidR="00B010D0" w:rsidDel="00994FF0" w:rsidRDefault="00B010D0" w:rsidP="00DA17B7">
            <w:pPr>
              <w:rPr>
                <w:del w:id="6315" w:author="Mohammad Nayeem Hasan" w:date="2024-11-04T00:07:00Z" w16du:dateUtc="2024-11-03T18:07:00Z"/>
                <w:rFonts w:ascii="Times New Roman" w:hAnsi="Times New Roman" w:cs="Times New Roman"/>
                <w:sz w:val="24"/>
                <w:szCs w:val="24"/>
              </w:rPr>
            </w:pPr>
            <w:del w:id="6316" w:author="Mohammad Nayeem Hasan" w:date="2024-11-03T22:37:00Z" w16du:dateUtc="2024-11-03T16:37: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E70A768" w14:textId="4936EFB7" w:rsidR="00B010D0" w:rsidDel="00994FF0" w:rsidRDefault="00B010D0" w:rsidP="00DA17B7">
            <w:pPr>
              <w:rPr>
                <w:del w:id="6317" w:author="Mohammad Nayeem Hasan" w:date="2024-11-04T00:07:00Z" w16du:dateUtc="2024-11-03T18:07:00Z"/>
                <w:rFonts w:ascii="Times New Roman" w:hAnsi="Times New Roman" w:cs="Times New Roman"/>
                <w:sz w:val="24"/>
                <w:szCs w:val="24"/>
              </w:rPr>
            </w:pPr>
            <w:del w:id="631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2D30B7D" w14:textId="4CC7A693" w:rsidR="00B010D0" w:rsidDel="00994FF0" w:rsidRDefault="00B010D0" w:rsidP="00DA17B7">
            <w:pPr>
              <w:rPr>
                <w:del w:id="6319" w:author="Mohammad Nayeem Hasan" w:date="2024-11-04T00:07:00Z" w16du:dateUtc="2024-11-03T18:07:00Z"/>
                <w:rFonts w:ascii="Times New Roman" w:hAnsi="Times New Roman" w:cs="Times New Roman"/>
                <w:sz w:val="24"/>
                <w:szCs w:val="24"/>
              </w:rPr>
            </w:pPr>
            <w:del w:id="632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56C7FED" w14:textId="2E853788" w:rsidR="00B010D0" w:rsidDel="00994FF0" w:rsidRDefault="00B010D0" w:rsidP="00DA17B7">
            <w:pPr>
              <w:rPr>
                <w:del w:id="6321" w:author="Mohammad Nayeem Hasan" w:date="2024-11-04T00:07:00Z" w16du:dateUtc="2024-11-03T18:07:00Z"/>
                <w:rFonts w:ascii="Times New Roman" w:hAnsi="Times New Roman" w:cs="Times New Roman"/>
                <w:sz w:val="24"/>
                <w:szCs w:val="24"/>
              </w:rPr>
            </w:pPr>
            <w:del w:id="632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E747800" w14:textId="4A43ECEB" w:rsidR="00B010D0" w:rsidDel="00994FF0" w:rsidRDefault="00B010D0" w:rsidP="00DA17B7">
            <w:pPr>
              <w:rPr>
                <w:del w:id="6323" w:author="Mohammad Nayeem Hasan" w:date="2024-11-04T00:07:00Z" w16du:dateUtc="2024-11-03T18:07:00Z"/>
                <w:rFonts w:ascii="Times New Roman" w:hAnsi="Times New Roman" w:cs="Times New Roman"/>
                <w:sz w:val="24"/>
                <w:szCs w:val="24"/>
              </w:rPr>
            </w:pPr>
            <w:del w:id="6324"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tcPr>
          <w:p w14:paraId="052C804E" w14:textId="2AE4C6D8" w:rsidR="00B010D0" w:rsidDel="00994FF0" w:rsidRDefault="00B010D0" w:rsidP="00DA17B7">
            <w:pPr>
              <w:rPr>
                <w:del w:id="6325" w:author="Mohammad Nayeem Hasan" w:date="2024-11-04T00:07:00Z" w16du:dateUtc="2024-11-03T18:07:00Z"/>
                <w:rFonts w:ascii="Times New Roman" w:hAnsi="Times New Roman" w:cs="Times New Roman"/>
                <w:sz w:val="24"/>
                <w:szCs w:val="24"/>
              </w:rPr>
            </w:pPr>
          </w:p>
        </w:tc>
      </w:tr>
      <w:tr w:rsidR="00B010D0" w:rsidDel="00994FF0" w14:paraId="7B471DF0" w14:textId="544879BE" w:rsidTr="00302153">
        <w:tblPrEx>
          <w:tblW w:w="5000" w:type="pct"/>
          <w:jc w:val="center"/>
          <w:tblPrExChange w:id="6326" w:author="Mohammad Nayeem Hasan" w:date="2024-11-03T22:39:00Z" w16du:dateUtc="2024-11-03T16:39:00Z">
            <w:tblPrEx>
              <w:tblW w:w="5000" w:type="pct"/>
              <w:jc w:val="center"/>
            </w:tblPrEx>
          </w:tblPrExChange>
        </w:tblPrEx>
        <w:trPr>
          <w:trHeight w:val="138"/>
          <w:jc w:val="center"/>
          <w:del w:id="6327" w:author="Mohammad Nayeem Hasan" w:date="2024-11-04T00:07:00Z"/>
          <w:trPrChange w:id="6328"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329"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B447E94" w14:textId="0022CC6D" w:rsidR="00B010D0" w:rsidDel="00994FF0" w:rsidRDefault="00B010D0" w:rsidP="00DA17B7">
            <w:pPr>
              <w:rPr>
                <w:del w:id="6330" w:author="Mohammad Nayeem Hasan" w:date="2024-11-04T00:07:00Z" w16du:dateUtc="2024-11-03T18:07:00Z"/>
                <w:rFonts w:ascii="Times New Roman" w:hAnsi="Times New Roman" w:cs="Times New Roman"/>
                <w:sz w:val="24"/>
                <w:szCs w:val="24"/>
              </w:rPr>
            </w:pPr>
            <w:del w:id="6331" w:author="Mohammad Nayeem Hasan" w:date="2024-11-04T00:07:00Z" w16du:dateUtc="2024-11-03T18:07:00Z">
              <w:r w:rsidDel="00994FF0">
                <w:rPr>
                  <w:rFonts w:ascii="Times New Roman" w:hAnsi="Times New Roman" w:cs="Times New Roman"/>
                  <w:sz w:val="24"/>
                  <w:szCs w:val="24"/>
                </w:rPr>
                <w:delText>Division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332"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0DB8E3F0" w14:textId="52090F7E" w:rsidR="00B010D0" w:rsidDel="00994FF0" w:rsidRDefault="00B010D0" w:rsidP="00DA17B7">
            <w:pPr>
              <w:rPr>
                <w:del w:id="6333"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334"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90D1E85" w14:textId="40A440D2" w:rsidR="00B010D0" w:rsidDel="00994FF0" w:rsidRDefault="00B010D0" w:rsidP="00DA17B7">
            <w:pPr>
              <w:rPr>
                <w:del w:id="6335"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336"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57588DDC" w14:textId="78579DAA" w:rsidR="00B010D0" w:rsidDel="00994FF0" w:rsidRDefault="00B010D0" w:rsidP="00DA17B7">
            <w:pPr>
              <w:rPr>
                <w:del w:id="6337" w:author="Mohammad Nayeem Hasan" w:date="2024-11-04T00:07:00Z" w16du:dateUtc="2024-11-03T18:07:00Z"/>
                <w:rFonts w:ascii="Times New Roman" w:hAnsi="Times New Roman" w:cs="Times New Roman"/>
                <w:sz w:val="24"/>
                <w:szCs w:val="24"/>
              </w:rPr>
            </w:pPr>
          </w:p>
        </w:tc>
      </w:tr>
      <w:tr w:rsidR="00B010D0" w:rsidDel="00994FF0" w14:paraId="5D0DA085" w14:textId="76BF02A3" w:rsidTr="00BE6175">
        <w:trPr>
          <w:trHeight w:val="250"/>
          <w:jc w:val="center"/>
          <w:del w:id="633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2548B67" w14:textId="13281D79" w:rsidR="00B010D0" w:rsidDel="00994FF0" w:rsidRDefault="00B010D0" w:rsidP="00DA17B7">
            <w:pPr>
              <w:rPr>
                <w:del w:id="6339" w:author="Mohammad Nayeem Hasan" w:date="2024-11-04T00:07:00Z" w16du:dateUtc="2024-11-03T18:07:00Z"/>
                <w:rFonts w:ascii="Times New Roman" w:hAnsi="Times New Roman" w:cs="Times New Roman"/>
                <w:sz w:val="24"/>
                <w:szCs w:val="24"/>
              </w:rPr>
            </w:pPr>
            <w:del w:id="6340" w:author="Mohammad Nayeem Hasan" w:date="2024-11-04T00:07:00Z" w16du:dateUtc="2024-11-03T18:07:00Z">
              <w:r w:rsidDel="00994FF0">
                <w:rPr>
                  <w:rFonts w:ascii="Times New Roman" w:hAnsi="Times New Roman" w:cs="Times New Roman"/>
                  <w:sz w:val="24"/>
                  <w:szCs w:val="24"/>
                </w:rPr>
                <w:delText>Barishal</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074DB24" w14:textId="56B678E3" w:rsidR="00B010D0" w:rsidDel="00994FF0" w:rsidRDefault="00B010D0" w:rsidP="00DA17B7">
            <w:pPr>
              <w:rPr>
                <w:del w:id="6341" w:author="Mohammad Nayeem Hasan" w:date="2024-11-04T00:07:00Z" w16du:dateUtc="2024-11-03T18:07:00Z"/>
                <w:rFonts w:ascii="Times New Roman" w:hAnsi="Times New Roman" w:cs="Times New Roman"/>
                <w:sz w:val="24"/>
                <w:szCs w:val="24"/>
              </w:rPr>
            </w:pPr>
            <w:del w:id="6342" w:author="Mohammad Nayeem Hasan" w:date="2024-11-04T00:07:00Z" w16du:dateUtc="2024-11-03T18:07:00Z">
              <w:r w:rsidDel="00994FF0">
                <w:rPr>
                  <w:rFonts w:ascii="Times New Roman" w:hAnsi="Times New Roman" w:cs="Times New Roman"/>
                  <w:sz w:val="24"/>
                  <w:szCs w:val="24"/>
                </w:rPr>
                <w:delText>1.27 (0.99, 1.63)</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E07BD23" w14:textId="46BDFFAD" w:rsidR="00B010D0" w:rsidDel="00994FF0" w:rsidRDefault="00B010D0" w:rsidP="00DA17B7">
            <w:pPr>
              <w:rPr>
                <w:del w:id="6343" w:author="Mohammad Nayeem Hasan" w:date="2024-11-04T00:07:00Z" w16du:dateUtc="2024-11-03T18:07:00Z"/>
                <w:rFonts w:ascii="Times New Roman" w:hAnsi="Times New Roman" w:cs="Times New Roman"/>
                <w:sz w:val="24"/>
                <w:szCs w:val="24"/>
              </w:rPr>
            </w:pPr>
            <w:del w:id="6344" w:author="Mohammad Nayeem Hasan" w:date="2024-11-04T00:07:00Z" w16du:dateUtc="2024-11-03T18:07:00Z">
              <w:r w:rsidDel="00994FF0">
                <w:rPr>
                  <w:rFonts w:ascii="Times New Roman" w:hAnsi="Times New Roman" w:cs="Times New Roman"/>
                  <w:sz w:val="24"/>
                  <w:szCs w:val="24"/>
                </w:rPr>
                <w:delText>0.063</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9EF9F03" w14:textId="4BD4CDD1" w:rsidR="00B010D0" w:rsidDel="00994FF0" w:rsidRDefault="00B010D0" w:rsidP="00DA17B7">
            <w:pPr>
              <w:rPr>
                <w:del w:id="6345" w:author="Mohammad Nayeem Hasan" w:date="2024-11-04T00:07:00Z" w16du:dateUtc="2024-11-03T18:07:00Z"/>
                <w:rFonts w:ascii="Times New Roman" w:hAnsi="Times New Roman" w:cs="Times New Roman"/>
                <w:sz w:val="24"/>
                <w:szCs w:val="24"/>
              </w:rPr>
            </w:pPr>
            <w:del w:id="6346" w:author="Mohammad Nayeem Hasan" w:date="2024-11-04T00:07:00Z" w16du:dateUtc="2024-11-03T18:07:00Z">
              <w:r w:rsidDel="00994FF0">
                <w:rPr>
                  <w:rFonts w:ascii="Times New Roman" w:hAnsi="Times New Roman" w:cs="Times New Roman"/>
                  <w:sz w:val="24"/>
                  <w:szCs w:val="24"/>
                </w:rPr>
                <w:delText>0.67 (0.27, 1.63)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8B411E0" w14:textId="1F3430D5" w:rsidR="00B010D0" w:rsidDel="00994FF0" w:rsidRDefault="00B010D0" w:rsidP="00DA17B7">
            <w:pPr>
              <w:rPr>
                <w:del w:id="6347" w:author="Mohammad Nayeem Hasan" w:date="2024-11-04T00:07:00Z" w16du:dateUtc="2024-11-03T18:07:00Z"/>
                <w:rFonts w:ascii="Times New Roman" w:hAnsi="Times New Roman" w:cs="Times New Roman"/>
                <w:sz w:val="24"/>
                <w:szCs w:val="24"/>
              </w:rPr>
            </w:pPr>
            <w:del w:id="6348" w:author="Mohammad Nayeem Hasan" w:date="2024-11-04T00:07:00Z" w16du:dateUtc="2024-11-03T18:07:00Z">
              <w:r w:rsidDel="00994FF0">
                <w:rPr>
                  <w:rFonts w:ascii="Times New Roman" w:hAnsi="Times New Roman" w:cs="Times New Roman"/>
                  <w:sz w:val="24"/>
                  <w:szCs w:val="24"/>
                </w:rPr>
                <w:delText>0.375</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F1EABC6" w14:textId="7223CF03" w:rsidR="00B010D0" w:rsidDel="00994FF0" w:rsidRDefault="00B010D0" w:rsidP="00DA17B7">
            <w:pPr>
              <w:rPr>
                <w:del w:id="6349" w:author="Mohammad Nayeem Hasan" w:date="2024-11-04T00:07:00Z" w16du:dateUtc="2024-11-03T18:07:00Z"/>
                <w:rFonts w:ascii="Times New Roman" w:hAnsi="Times New Roman" w:cs="Times New Roman"/>
                <w:sz w:val="24"/>
                <w:szCs w:val="24"/>
              </w:rPr>
            </w:pPr>
            <w:del w:id="6350" w:author="Mohammad Nayeem Hasan" w:date="2024-11-04T00:07:00Z" w16du:dateUtc="2024-11-03T18:07:00Z">
              <w:r w:rsidDel="00994FF0">
                <w:rPr>
                  <w:rFonts w:ascii="Times New Roman" w:hAnsi="Times New Roman" w:cs="Times New Roman"/>
                  <w:sz w:val="24"/>
                  <w:szCs w:val="24"/>
                </w:rPr>
                <w:delText>2.51 (1.74, 3.63)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6B085E6" w14:textId="6A205DE5" w:rsidR="00B010D0" w:rsidDel="00994FF0" w:rsidRDefault="00B010D0" w:rsidP="00DA17B7">
            <w:pPr>
              <w:rPr>
                <w:del w:id="6351" w:author="Mohammad Nayeem Hasan" w:date="2024-11-04T00:07:00Z" w16du:dateUtc="2024-11-03T18:07:00Z"/>
                <w:rFonts w:ascii="Times New Roman" w:hAnsi="Times New Roman" w:cs="Times New Roman"/>
                <w:b/>
                <w:bCs/>
                <w:sz w:val="24"/>
                <w:szCs w:val="24"/>
              </w:rPr>
            </w:pPr>
            <w:del w:id="6352" w:author="Mohammad Nayeem Hasan" w:date="2024-11-04T00:07:00Z" w16du:dateUtc="2024-11-03T18:07:00Z">
              <w:r w:rsidDel="00994FF0">
                <w:rPr>
                  <w:rFonts w:ascii="Times New Roman" w:hAnsi="Times New Roman" w:cs="Times New Roman"/>
                  <w:b/>
                  <w:bCs/>
                  <w:sz w:val="24"/>
                  <w:szCs w:val="24"/>
                </w:rPr>
                <w:delText>&lt;0.001</w:delText>
              </w:r>
            </w:del>
          </w:p>
        </w:tc>
      </w:tr>
      <w:tr w:rsidR="00B010D0" w:rsidDel="00994FF0" w14:paraId="43ADAD00" w14:textId="3F79122F" w:rsidTr="00BE6175">
        <w:trPr>
          <w:trHeight w:val="138"/>
          <w:jc w:val="center"/>
          <w:del w:id="635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ED3F198" w14:textId="4586B7E9" w:rsidR="00B010D0" w:rsidDel="00994FF0" w:rsidRDefault="00B010D0" w:rsidP="00DA17B7">
            <w:pPr>
              <w:rPr>
                <w:del w:id="6354" w:author="Mohammad Nayeem Hasan" w:date="2024-11-04T00:07:00Z" w16du:dateUtc="2024-11-03T18:07:00Z"/>
                <w:rFonts w:ascii="Times New Roman" w:hAnsi="Times New Roman" w:cs="Times New Roman"/>
                <w:sz w:val="24"/>
                <w:szCs w:val="24"/>
              </w:rPr>
            </w:pPr>
            <w:del w:id="6355" w:author="Mohammad Nayeem Hasan" w:date="2024-11-04T00:07:00Z" w16du:dateUtc="2024-11-03T18:07:00Z">
              <w:r w:rsidDel="00994FF0">
                <w:rPr>
                  <w:rFonts w:ascii="Times New Roman" w:hAnsi="Times New Roman" w:cs="Times New Roman"/>
                  <w:sz w:val="24"/>
                  <w:szCs w:val="24"/>
                </w:rPr>
                <w:delText>Chattogram</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3E847E8" w14:textId="26333813" w:rsidR="00B010D0" w:rsidDel="00994FF0" w:rsidRDefault="00B010D0" w:rsidP="00DA17B7">
            <w:pPr>
              <w:rPr>
                <w:del w:id="6356" w:author="Mohammad Nayeem Hasan" w:date="2024-11-04T00:07:00Z" w16du:dateUtc="2024-11-03T18:07:00Z"/>
                <w:rFonts w:ascii="Times New Roman" w:hAnsi="Times New Roman" w:cs="Times New Roman"/>
                <w:sz w:val="24"/>
                <w:szCs w:val="24"/>
              </w:rPr>
            </w:pPr>
            <w:del w:id="6357" w:author="Mohammad Nayeem Hasan" w:date="2024-11-04T00:07:00Z" w16du:dateUtc="2024-11-03T18:07:00Z">
              <w:r w:rsidDel="00994FF0">
                <w:rPr>
                  <w:rFonts w:ascii="Times New Roman" w:hAnsi="Times New Roman" w:cs="Times New Roman"/>
                  <w:sz w:val="24"/>
                  <w:szCs w:val="24"/>
                </w:rPr>
                <w:delText>1.09 (0.87, 1.36)</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11B7A82" w14:textId="5A569283" w:rsidR="00B010D0" w:rsidDel="00994FF0" w:rsidRDefault="00B010D0" w:rsidP="00DA17B7">
            <w:pPr>
              <w:rPr>
                <w:del w:id="6358" w:author="Mohammad Nayeem Hasan" w:date="2024-11-04T00:07:00Z" w16du:dateUtc="2024-11-03T18:07:00Z"/>
                <w:rFonts w:ascii="Times New Roman" w:hAnsi="Times New Roman" w:cs="Times New Roman"/>
                <w:sz w:val="24"/>
                <w:szCs w:val="24"/>
              </w:rPr>
            </w:pPr>
            <w:del w:id="6359" w:author="Mohammad Nayeem Hasan" w:date="2024-11-04T00:07:00Z" w16du:dateUtc="2024-11-03T18:07:00Z">
              <w:r w:rsidDel="00994FF0">
                <w:rPr>
                  <w:rFonts w:ascii="Times New Roman" w:hAnsi="Times New Roman" w:cs="Times New Roman"/>
                  <w:sz w:val="24"/>
                  <w:szCs w:val="24"/>
                </w:rPr>
                <w:delText>0.439</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6377DEE" w14:textId="7014AA35" w:rsidR="00B010D0" w:rsidDel="00994FF0" w:rsidRDefault="00B010D0" w:rsidP="00DA17B7">
            <w:pPr>
              <w:rPr>
                <w:del w:id="6360" w:author="Mohammad Nayeem Hasan" w:date="2024-11-04T00:07:00Z" w16du:dateUtc="2024-11-03T18:07:00Z"/>
                <w:rFonts w:ascii="Times New Roman" w:hAnsi="Times New Roman" w:cs="Times New Roman"/>
                <w:sz w:val="24"/>
                <w:szCs w:val="24"/>
              </w:rPr>
            </w:pPr>
            <w:del w:id="6361" w:author="Mohammad Nayeem Hasan" w:date="2024-11-04T00:07:00Z" w16du:dateUtc="2024-11-03T18:07:00Z">
              <w:r w:rsidDel="00994FF0">
                <w:rPr>
                  <w:rFonts w:ascii="Times New Roman" w:hAnsi="Times New Roman" w:cs="Times New Roman"/>
                  <w:sz w:val="24"/>
                  <w:szCs w:val="24"/>
                </w:rPr>
                <w:delText>1.01 (0.47, 2.20)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9E6EFD8" w14:textId="2421ADED" w:rsidR="00B010D0" w:rsidDel="00994FF0" w:rsidRDefault="00B010D0" w:rsidP="00DA17B7">
            <w:pPr>
              <w:rPr>
                <w:del w:id="6362" w:author="Mohammad Nayeem Hasan" w:date="2024-11-04T00:07:00Z" w16du:dateUtc="2024-11-03T18:07:00Z"/>
                <w:rFonts w:ascii="Times New Roman" w:hAnsi="Times New Roman" w:cs="Times New Roman"/>
                <w:sz w:val="24"/>
                <w:szCs w:val="24"/>
              </w:rPr>
            </w:pPr>
            <w:del w:id="6363" w:author="Mohammad Nayeem Hasan" w:date="2024-11-04T00:07:00Z" w16du:dateUtc="2024-11-03T18:07:00Z">
              <w:r w:rsidDel="00994FF0">
                <w:rPr>
                  <w:rFonts w:ascii="Times New Roman" w:hAnsi="Times New Roman" w:cs="Times New Roman"/>
                  <w:sz w:val="24"/>
                  <w:szCs w:val="24"/>
                </w:rPr>
                <w:delText>0.973</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B8C3040" w14:textId="75FCDAE7" w:rsidR="00B010D0" w:rsidDel="00994FF0" w:rsidRDefault="00B010D0" w:rsidP="00DA17B7">
            <w:pPr>
              <w:rPr>
                <w:del w:id="6364" w:author="Mohammad Nayeem Hasan" w:date="2024-11-04T00:07:00Z" w16du:dateUtc="2024-11-03T18:07:00Z"/>
                <w:rFonts w:ascii="Times New Roman" w:hAnsi="Times New Roman" w:cs="Times New Roman"/>
                <w:sz w:val="24"/>
                <w:szCs w:val="24"/>
              </w:rPr>
            </w:pPr>
            <w:del w:id="6365" w:author="Mohammad Nayeem Hasan" w:date="2024-11-04T00:07:00Z" w16du:dateUtc="2024-11-03T18:07:00Z">
              <w:r w:rsidDel="00994FF0">
                <w:rPr>
                  <w:rFonts w:ascii="Times New Roman" w:hAnsi="Times New Roman" w:cs="Times New Roman"/>
                  <w:sz w:val="24"/>
                  <w:szCs w:val="24"/>
                </w:rPr>
                <w:delText>1.33 (0.94, 1.90)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C23C79D" w14:textId="01373F03" w:rsidR="00B010D0" w:rsidDel="00994FF0" w:rsidRDefault="00B010D0" w:rsidP="00DA17B7">
            <w:pPr>
              <w:rPr>
                <w:del w:id="6366" w:author="Mohammad Nayeem Hasan" w:date="2024-11-04T00:07:00Z" w16du:dateUtc="2024-11-03T18:07:00Z"/>
                <w:rFonts w:ascii="Times New Roman" w:hAnsi="Times New Roman" w:cs="Times New Roman"/>
                <w:sz w:val="24"/>
                <w:szCs w:val="24"/>
              </w:rPr>
            </w:pPr>
            <w:del w:id="6367" w:author="Mohammad Nayeem Hasan" w:date="2024-11-04T00:07:00Z" w16du:dateUtc="2024-11-03T18:07:00Z">
              <w:r w:rsidDel="00994FF0">
                <w:rPr>
                  <w:rFonts w:ascii="Times New Roman" w:hAnsi="Times New Roman" w:cs="Times New Roman"/>
                  <w:sz w:val="24"/>
                  <w:szCs w:val="24"/>
                </w:rPr>
                <w:delText>0.112</w:delText>
              </w:r>
            </w:del>
          </w:p>
        </w:tc>
      </w:tr>
      <w:tr w:rsidR="00B010D0" w:rsidDel="00994FF0" w14:paraId="559A5344" w14:textId="429E376E" w:rsidTr="00BE6175">
        <w:trPr>
          <w:trHeight w:val="138"/>
          <w:jc w:val="center"/>
          <w:del w:id="636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8D2A01B" w14:textId="0BE516D7" w:rsidR="00B010D0" w:rsidDel="00994FF0" w:rsidRDefault="00B010D0" w:rsidP="00DA17B7">
            <w:pPr>
              <w:rPr>
                <w:del w:id="6369" w:author="Mohammad Nayeem Hasan" w:date="2024-11-04T00:07:00Z" w16du:dateUtc="2024-11-03T18:07:00Z"/>
                <w:rFonts w:ascii="Times New Roman" w:hAnsi="Times New Roman" w:cs="Times New Roman"/>
                <w:sz w:val="24"/>
                <w:szCs w:val="24"/>
              </w:rPr>
            </w:pPr>
            <w:del w:id="6370" w:author="Mohammad Nayeem Hasan" w:date="2024-11-04T00:07:00Z" w16du:dateUtc="2024-11-03T18:07:00Z">
              <w:r w:rsidDel="00994FF0">
                <w:rPr>
                  <w:rFonts w:ascii="Times New Roman" w:hAnsi="Times New Roman" w:cs="Times New Roman"/>
                  <w:sz w:val="24"/>
                  <w:szCs w:val="24"/>
                </w:rPr>
                <w:delText>Dhaka</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355141C" w14:textId="0AD12402" w:rsidR="00B010D0" w:rsidDel="00994FF0" w:rsidRDefault="00B010D0" w:rsidP="00DA17B7">
            <w:pPr>
              <w:rPr>
                <w:del w:id="6371" w:author="Mohammad Nayeem Hasan" w:date="2024-11-04T00:07:00Z" w16du:dateUtc="2024-11-03T18:07:00Z"/>
                <w:rFonts w:ascii="Times New Roman" w:hAnsi="Times New Roman" w:cs="Times New Roman"/>
                <w:sz w:val="24"/>
                <w:szCs w:val="24"/>
              </w:rPr>
            </w:pPr>
            <w:del w:id="6372" w:author="Mohammad Nayeem Hasan" w:date="2024-11-04T00:07:00Z" w16du:dateUtc="2024-11-03T18:07:00Z">
              <w:r w:rsidDel="00994FF0">
                <w:rPr>
                  <w:rFonts w:ascii="Times New Roman" w:hAnsi="Times New Roman" w:cs="Times New Roman"/>
                  <w:sz w:val="24"/>
                  <w:szCs w:val="24"/>
                </w:rPr>
                <w:delText>0.96 (0.78, 1.19)</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1F14A05" w14:textId="1D3DF016" w:rsidR="00B010D0" w:rsidDel="00994FF0" w:rsidRDefault="00B010D0" w:rsidP="00DA17B7">
            <w:pPr>
              <w:rPr>
                <w:del w:id="6373" w:author="Mohammad Nayeem Hasan" w:date="2024-11-04T00:07:00Z" w16du:dateUtc="2024-11-03T18:07:00Z"/>
                <w:rFonts w:ascii="Times New Roman" w:hAnsi="Times New Roman" w:cs="Times New Roman"/>
                <w:sz w:val="24"/>
                <w:szCs w:val="24"/>
              </w:rPr>
            </w:pPr>
            <w:del w:id="6374" w:author="Mohammad Nayeem Hasan" w:date="2024-11-04T00:07:00Z" w16du:dateUtc="2024-11-03T18:07:00Z">
              <w:r w:rsidDel="00994FF0">
                <w:rPr>
                  <w:rFonts w:ascii="Times New Roman" w:hAnsi="Times New Roman" w:cs="Times New Roman"/>
                  <w:sz w:val="24"/>
                  <w:szCs w:val="24"/>
                </w:rPr>
                <w:delText>0.724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0B15F1C" w14:textId="0EE7A84A" w:rsidR="00B010D0" w:rsidDel="00994FF0" w:rsidRDefault="00B010D0" w:rsidP="00DA17B7">
            <w:pPr>
              <w:rPr>
                <w:del w:id="6375" w:author="Mohammad Nayeem Hasan" w:date="2024-11-04T00:07:00Z" w16du:dateUtc="2024-11-03T18:07:00Z"/>
                <w:rFonts w:ascii="Times New Roman" w:hAnsi="Times New Roman" w:cs="Times New Roman"/>
                <w:sz w:val="24"/>
                <w:szCs w:val="24"/>
              </w:rPr>
            </w:pPr>
            <w:del w:id="6376" w:author="Mohammad Nayeem Hasan" w:date="2024-11-04T00:07:00Z" w16du:dateUtc="2024-11-03T18:07:00Z">
              <w:r w:rsidDel="00994FF0">
                <w:rPr>
                  <w:rFonts w:ascii="Times New Roman" w:hAnsi="Times New Roman" w:cs="Times New Roman"/>
                  <w:sz w:val="24"/>
                  <w:szCs w:val="24"/>
                </w:rPr>
                <w:delText>1.01 (0.46, 2.16)</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F9A7EF9" w14:textId="0BA07C60" w:rsidR="00B010D0" w:rsidDel="00994FF0" w:rsidRDefault="00B010D0" w:rsidP="00DA17B7">
            <w:pPr>
              <w:rPr>
                <w:del w:id="6377" w:author="Mohammad Nayeem Hasan" w:date="2024-11-04T00:07:00Z" w16du:dateUtc="2024-11-03T18:07:00Z"/>
                <w:rFonts w:ascii="Times New Roman" w:hAnsi="Times New Roman" w:cs="Times New Roman"/>
                <w:sz w:val="24"/>
                <w:szCs w:val="24"/>
              </w:rPr>
            </w:pPr>
            <w:del w:id="6378" w:author="Mohammad Nayeem Hasan" w:date="2024-11-04T00:07:00Z" w16du:dateUtc="2024-11-03T18:07:00Z">
              <w:r w:rsidDel="00994FF0">
                <w:rPr>
                  <w:rFonts w:ascii="Times New Roman" w:hAnsi="Times New Roman" w:cs="Times New Roman"/>
                  <w:sz w:val="24"/>
                  <w:szCs w:val="24"/>
                </w:rPr>
                <w:delText>0.999</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506136F" w14:textId="1B9FD2E7" w:rsidR="00B010D0" w:rsidDel="00994FF0" w:rsidRDefault="00B010D0" w:rsidP="00DA17B7">
            <w:pPr>
              <w:rPr>
                <w:del w:id="6379" w:author="Mohammad Nayeem Hasan" w:date="2024-11-04T00:07:00Z" w16du:dateUtc="2024-11-03T18:07:00Z"/>
                <w:rFonts w:ascii="Times New Roman" w:hAnsi="Times New Roman" w:cs="Times New Roman"/>
                <w:sz w:val="24"/>
                <w:szCs w:val="24"/>
              </w:rPr>
            </w:pPr>
            <w:del w:id="6380" w:author="Mohammad Nayeem Hasan" w:date="2024-11-04T00:07:00Z" w16du:dateUtc="2024-11-03T18:07:00Z">
              <w:r w:rsidDel="00994FF0">
                <w:rPr>
                  <w:rFonts w:ascii="Times New Roman" w:hAnsi="Times New Roman" w:cs="Times New Roman"/>
                  <w:sz w:val="24"/>
                  <w:szCs w:val="24"/>
                </w:rPr>
                <w:delText>0.91 (0.64, 1.30)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52488A1" w14:textId="5EBE3904" w:rsidR="00B010D0" w:rsidDel="00994FF0" w:rsidRDefault="00B010D0" w:rsidP="00DA17B7">
            <w:pPr>
              <w:rPr>
                <w:del w:id="6381" w:author="Mohammad Nayeem Hasan" w:date="2024-11-04T00:07:00Z" w16du:dateUtc="2024-11-03T18:07:00Z"/>
                <w:rFonts w:ascii="Times New Roman" w:hAnsi="Times New Roman" w:cs="Times New Roman"/>
                <w:sz w:val="24"/>
                <w:szCs w:val="24"/>
              </w:rPr>
            </w:pPr>
            <w:del w:id="6382" w:author="Mohammad Nayeem Hasan" w:date="2024-11-04T00:07:00Z" w16du:dateUtc="2024-11-03T18:07:00Z">
              <w:r w:rsidDel="00994FF0">
                <w:rPr>
                  <w:rFonts w:ascii="Times New Roman" w:hAnsi="Times New Roman" w:cs="Times New Roman"/>
                  <w:sz w:val="24"/>
                  <w:szCs w:val="24"/>
                </w:rPr>
                <w:delText>0.597</w:delText>
              </w:r>
            </w:del>
          </w:p>
        </w:tc>
      </w:tr>
      <w:tr w:rsidR="00B010D0" w:rsidDel="00994FF0" w14:paraId="066EE1B2" w14:textId="6414684D" w:rsidTr="00BE6175">
        <w:trPr>
          <w:trHeight w:val="138"/>
          <w:jc w:val="center"/>
          <w:del w:id="638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C793C2F" w14:textId="72461CAC" w:rsidR="00B010D0" w:rsidDel="00994FF0" w:rsidRDefault="00B010D0" w:rsidP="00DA17B7">
            <w:pPr>
              <w:rPr>
                <w:del w:id="6384" w:author="Mohammad Nayeem Hasan" w:date="2024-11-04T00:07:00Z" w16du:dateUtc="2024-11-03T18:07:00Z"/>
                <w:rFonts w:ascii="Times New Roman" w:hAnsi="Times New Roman" w:cs="Times New Roman"/>
                <w:sz w:val="24"/>
                <w:szCs w:val="24"/>
              </w:rPr>
            </w:pPr>
            <w:del w:id="6385" w:author="Mohammad Nayeem Hasan" w:date="2024-11-04T00:07:00Z" w16du:dateUtc="2024-11-03T18:07:00Z">
              <w:r w:rsidDel="00994FF0">
                <w:rPr>
                  <w:rFonts w:ascii="Times New Roman" w:hAnsi="Times New Roman" w:cs="Times New Roman"/>
                  <w:sz w:val="24"/>
                  <w:szCs w:val="24"/>
                </w:rPr>
                <w:delText>Khulna</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206A0CD" w14:textId="1773519E" w:rsidR="00B010D0" w:rsidDel="00994FF0" w:rsidRDefault="00B010D0" w:rsidP="00DA17B7">
            <w:pPr>
              <w:rPr>
                <w:del w:id="6386" w:author="Mohammad Nayeem Hasan" w:date="2024-11-04T00:07:00Z" w16du:dateUtc="2024-11-03T18:07:00Z"/>
                <w:rFonts w:ascii="Times New Roman" w:hAnsi="Times New Roman" w:cs="Times New Roman"/>
                <w:sz w:val="24"/>
                <w:szCs w:val="24"/>
              </w:rPr>
            </w:pPr>
            <w:del w:id="6387" w:author="Mohammad Nayeem Hasan" w:date="2024-11-04T00:07:00Z" w16du:dateUtc="2024-11-03T18:07:00Z">
              <w:r w:rsidDel="00994FF0">
                <w:rPr>
                  <w:rFonts w:ascii="Times New Roman" w:hAnsi="Times New Roman" w:cs="Times New Roman"/>
                  <w:sz w:val="24"/>
                  <w:szCs w:val="24"/>
                </w:rPr>
                <w:delText>0.65 (0.50, 0.85)</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353CE7D" w14:textId="5BE55A8D" w:rsidR="00B010D0" w:rsidDel="00994FF0" w:rsidRDefault="00B010D0" w:rsidP="00DA17B7">
            <w:pPr>
              <w:rPr>
                <w:del w:id="6388" w:author="Mohammad Nayeem Hasan" w:date="2024-11-04T00:07:00Z" w16du:dateUtc="2024-11-03T18:07:00Z"/>
                <w:rFonts w:ascii="Times New Roman" w:hAnsi="Times New Roman" w:cs="Times New Roman"/>
                <w:b/>
                <w:bCs/>
                <w:sz w:val="24"/>
                <w:szCs w:val="24"/>
              </w:rPr>
            </w:pPr>
            <w:del w:id="6389" w:author="Mohammad Nayeem Hasan" w:date="2024-11-04T00:07:00Z" w16du:dateUtc="2024-11-03T18:07:00Z">
              <w:r w:rsidDel="00994FF0">
                <w:rPr>
                  <w:rFonts w:ascii="Times New Roman" w:hAnsi="Times New Roman" w:cs="Times New Roman"/>
                  <w:b/>
                  <w:bCs/>
                  <w:sz w:val="24"/>
                  <w:szCs w:val="24"/>
                </w:rPr>
                <w:delText>0.002</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125482F" w14:textId="2323657E" w:rsidR="00B010D0" w:rsidDel="00994FF0" w:rsidRDefault="00B010D0" w:rsidP="00DA17B7">
            <w:pPr>
              <w:rPr>
                <w:del w:id="6390" w:author="Mohammad Nayeem Hasan" w:date="2024-11-04T00:07:00Z" w16du:dateUtc="2024-11-03T18:07:00Z"/>
                <w:rFonts w:ascii="Times New Roman" w:hAnsi="Times New Roman" w:cs="Times New Roman"/>
                <w:sz w:val="24"/>
                <w:szCs w:val="24"/>
              </w:rPr>
            </w:pPr>
            <w:del w:id="6391" w:author="Mohammad Nayeem Hasan" w:date="2024-11-04T00:07:00Z" w16du:dateUtc="2024-11-03T18:07:00Z">
              <w:r w:rsidDel="00994FF0">
                <w:rPr>
                  <w:rFonts w:ascii="Times New Roman" w:hAnsi="Times New Roman" w:cs="Times New Roman"/>
                  <w:sz w:val="24"/>
                  <w:szCs w:val="24"/>
                </w:rPr>
                <w:delText>0.93 (0.41, 2.13)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E4F0473" w14:textId="3DF6BE26" w:rsidR="00B010D0" w:rsidDel="00994FF0" w:rsidRDefault="00B010D0" w:rsidP="00DA17B7">
            <w:pPr>
              <w:rPr>
                <w:del w:id="6392" w:author="Mohammad Nayeem Hasan" w:date="2024-11-04T00:07:00Z" w16du:dateUtc="2024-11-03T18:07:00Z"/>
                <w:rFonts w:ascii="Times New Roman" w:hAnsi="Times New Roman" w:cs="Times New Roman"/>
                <w:sz w:val="24"/>
                <w:szCs w:val="24"/>
              </w:rPr>
            </w:pPr>
            <w:del w:id="6393" w:author="Mohammad Nayeem Hasan" w:date="2024-11-04T00:07:00Z" w16du:dateUtc="2024-11-03T18:07:00Z">
              <w:r w:rsidDel="00994FF0">
                <w:rPr>
                  <w:rFonts w:ascii="Times New Roman" w:hAnsi="Times New Roman" w:cs="Times New Roman"/>
                  <w:sz w:val="24"/>
                  <w:szCs w:val="24"/>
                </w:rPr>
                <w:delText>0.862</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86A844C" w14:textId="438B23DD" w:rsidR="00B010D0" w:rsidDel="00994FF0" w:rsidRDefault="00B010D0" w:rsidP="00DA17B7">
            <w:pPr>
              <w:rPr>
                <w:del w:id="6394" w:author="Mohammad Nayeem Hasan" w:date="2024-11-04T00:07:00Z" w16du:dateUtc="2024-11-03T18:07:00Z"/>
                <w:rFonts w:ascii="Times New Roman" w:hAnsi="Times New Roman" w:cs="Times New Roman"/>
                <w:sz w:val="24"/>
                <w:szCs w:val="24"/>
              </w:rPr>
            </w:pPr>
            <w:del w:id="6395" w:author="Mohammad Nayeem Hasan" w:date="2024-11-04T00:07:00Z" w16du:dateUtc="2024-11-03T18:07:00Z">
              <w:r w:rsidDel="00994FF0">
                <w:rPr>
                  <w:rFonts w:ascii="Times New Roman" w:hAnsi="Times New Roman" w:cs="Times New Roman"/>
                  <w:sz w:val="24"/>
                  <w:szCs w:val="24"/>
                </w:rPr>
                <w:delText>1.05 (0.72, 1.53)</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9622D41" w14:textId="2D95BA2F" w:rsidR="00B010D0" w:rsidDel="00994FF0" w:rsidRDefault="00B010D0" w:rsidP="00DA17B7">
            <w:pPr>
              <w:rPr>
                <w:del w:id="6396" w:author="Mohammad Nayeem Hasan" w:date="2024-11-04T00:07:00Z" w16du:dateUtc="2024-11-03T18:07:00Z"/>
                <w:rFonts w:ascii="Times New Roman" w:hAnsi="Times New Roman" w:cs="Times New Roman"/>
                <w:sz w:val="24"/>
                <w:szCs w:val="24"/>
              </w:rPr>
            </w:pPr>
            <w:del w:id="6397" w:author="Mohammad Nayeem Hasan" w:date="2024-11-04T00:07:00Z" w16du:dateUtc="2024-11-03T18:07:00Z">
              <w:r w:rsidDel="00994FF0">
                <w:rPr>
                  <w:rFonts w:ascii="Times New Roman" w:hAnsi="Times New Roman" w:cs="Times New Roman"/>
                  <w:sz w:val="24"/>
                  <w:szCs w:val="24"/>
                </w:rPr>
                <w:delText>0.814</w:delText>
              </w:r>
            </w:del>
          </w:p>
        </w:tc>
      </w:tr>
      <w:tr w:rsidR="00B010D0" w:rsidDel="00994FF0" w14:paraId="79890734" w14:textId="5A8FDD18" w:rsidTr="00BE6175">
        <w:trPr>
          <w:trHeight w:val="138"/>
          <w:jc w:val="center"/>
          <w:del w:id="639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6D51D4A" w14:textId="50A403EC" w:rsidR="00B010D0" w:rsidDel="00994FF0" w:rsidRDefault="00B010D0" w:rsidP="00DA17B7">
            <w:pPr>
              <w:rPr>
                <w:del w:id="6399" w:author="Mohammad Nayeem Hasan" w:date="2024-11-04T00:07:00Z" w16du:dateUtc="2024-11-03T18:07:00Z"/>
                <w:rFonts w:ascii="Times New Roman" w:hAnsi="Times New Roman" w:cs="Times New Roman"/>
                <w:sz w:val="24"/>
                <w:szCs w:val="24"/>
              </w:rPr>
            </w:pPr>
            <w:del w:id="6400" w:author="Mohammad Nayeem Hasan" w:date="2024-11-04T00:07:00Z" w16du:dateUtc="2024-11-03T18:07:00Z">
              <w:r w:rsidDel="00994FF0">
                <w:rPr>
                  <w:rFonts w:ascii="Times New Roman" w:hAnsi="Times New Roman" w:cs="Times New Roman"/>
                  <w:sz w:val="24"/>
                  <w:szCs w:val="24"/>
                </w:rPr>
                <w:delText>Mymensingh</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8D17F7E" w14:textId="46A33C86" w:rsidR="00B010D0" w:rsidDel="00994FF0" w:rsidRDefault="00B010D0" w:rsidP="00DA17B7">
            <w:pPr>
              <w:rPr>
                <w:del w:id="6401" w:author="Mohammad Nayeem Hasan" w:date="2024-11-04T00:07:00Z" w16du:dateUtc="2024-11-03T18:07:00Z"/>
                <w:rFonts w:ascii="Times New Roman" w:hAnsi="Times New Roman" w:cs="Times New Roman"/>
                <w:sz w:val="24"/>
                <w:szCs w:val="24"/>
              </w:rPr>
            </w:pPr>
            <w:del w:id="6402"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814D5EC" w14:textId="17CD0763" w:rsidR="00B010D0" w:rsidDel="00994FF0" w:rsidRDefault="00B010D0" w:rsidP="00DA17B7">
            <w:pPr>
              <w:rPr>
                <w:del w:id="6403" w:author="Mohammad Nayeem Hasan" w:date="2024-11-04T00:07:00Z" w16du:dateUtc="2024-11-03T18:07:00Z"/>
                <w:rFonts w:ascii="Times New Roman" w:hAnsi="Times New Roman" w:cs="Times New Roman"/>
                <w:sz w:val="24"/>
                <w:szCs w:val="24"/>
              </w:rPr>
            </w:pPr>
            <w:del w:id="640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25F8DB6" w14:textId="52A278D3" w:rsidR="00B010D0" w:rsidDel="00994FF0" w:rsidRDefault="00B010D0" w:rsidP="00DA17B7">
            <w:pPr>
              <w:rPr>
                <w:del w:id="6405" w:author="Mohammad Nayeem Hasan" w:date="2024-11-04T00:07:00Z" w16du:dateUtc="2024-11-03T18:07:00Z"/>
                <w:rFonts w:ascii="Times New Roman" w:hAnsi="Times New Roman" w:cs="Times New Roman"/>
                <w:sz w:val="24"/>
                <w:szCs w:val="24"/>
              </w:rPr>
            </w:pPr>
            <w:del w:id="640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6CC43D3" w14:textId="70DABC76" w:rsidR="00B010D0" w:rsidDel="00994FF0" w:rsidRDefault="00B010D0" w:rsidP="00DA17B7">
            <w:pPr>
              <w:rPr>
                <w:del w:id="6407" w:author="Mohammad Nayeem Hasan" w:date="2024-11-04T00:07:00Z" w16du:dateUtc="2024-11-03T18:07:00Z"/>
                <w:rFonts w:ascii="Times New Roman" w:hAnsi="Times New Roman" w:cs="Times New Roman"/>
                <w:sz w:val="24"/>
                <w:szCs w:val="24"/>
              </w:rPr>
            </w:pPr>
            <w:del w:id="640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552E526" w14:textId="5B0CE916" w:rsidR="00B010D0" w:rsidDel="00994FF0" w:rsidRDefault="00B010D0" w:rsidP="00DA17B7">
            <w:pPr>
              <w:rPr>
                <w:del w:id="6409" w:author="Mohammad Nayeem Hasan" w:date="2024-11-04T00:07:00Z" w16du:dateUtc="2024-11-03T18:07:00Z"/>
                <w:rFonts w:ascii="Times New Roman" w:hAnsi="Times New Roman" w:cs="Times New Roman"/>
                <w:sz w:val="24"/>
                <w:szCs w:val="24"/>
              </w:rPr>
            </w:pPr>
            <w:del w:id="6410" w:author="Mohammad Nayeem Hasan" w:date="2024-11-04T00:07:00Z" w16du:dateUtc="2024-11-03T18:07:00Z">
              <w:r w:rsidDel="00994FF0">
                <w:rPr>
                  <w:rFonts w:ascii="Times New Roman" w:hAnsi="Times New Roman" w:cs="Times New Roman"/>
                  <w:sz w:val="24"/>
                  <w:szCs w:val="24"/>
                </w:rPr>
                <w:delText>1.22 (0.84, 1.79)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82DA112" w14:textId="30DE487E" w:rsidR="00B010D0" w:rsidDel="00994FF0" w:rsidRDefault="00B010D0" w:rsidP="00DA17B7">
            <w:pPr>
              <w:rPr>
                <w:del w:id="6411" w:author="Mohammad Nayeem Hasan" w:date="2024-11-04T00:07:00Z" w16du:dateUtc="2024-11-03T18:07:00Z"/>
                <w:rFonts w:ascii="Times New Roman" w:hAnsi="Times New Roman" w:cs="Times New Roman"/>
                <w:sz w:val="24"/>
                <w:szCs w:val="24"/>
              </w:rPr>
            </w:pPr>
            <w:del w:id="6412" w:author="Mohammad Nayeem Hasan" w:date="2024-11-04T00:07:00Z" w16du:dateUtc="2024-11-03T18:07:00Z">
              <w:r w:rsidDel="00994FF0">
                <w:rPr>
                  <w:rFonts w:ascii="Times New Roman" w:hAnsi="Times New Roman" w:cs="Times New Roman"/>
                  <w:sz w:val="24"/>
                  <w:szCs w:val="24"/>
                </w:rPr>
                <w:delText>0.296</w:delText>
              </w:r>
            </w:del>
          </w:p>
        </w:tc>
      </w:tr>
      <w:tr w:rsidR="00B010D0" w:rsidDel="00994FF0" w14:paraId="376B3A72" w14:textId="3AA61592" w:rsidTr="00BE6175">
        <w:trPr>
          <w:trHeight w:val="138"/>
          <w:jc w:val="center"/>
          <w:del w:id="641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8E643AA" w14:textId="150E2FA9" w:rsidR="00B010D0" w:rsidDel="00994FF0" w:rsidRDefault="00B010D0" w:rsidP="00DA17B7">
            <w:pPr>
              <w:rPr>
                <w:del w:id="6414" w:author="Mohammad Nayeem Hasan" w:date="2024-11-04T00:07:00Z" w16du:dateUtc="2024-11-03T18:07:00Z"/>
                <w:rFonts w:ascii="Times New Roman" w:hAnsi="Times New Roman" w:cs="Times New Roman"/>
                <w:sz w:val="24"/>
                <w:szCs w:val="24"/>
              </w:rPr>
            </w:pPr>
            <w:del w:id="6415" w:author="Mohammad Nayeem Hasan" w:date="2024-11-04T00:07:00Z" w16du:dateUtc="2024-11-03T18:07:00Z">
              <w:r w:rsidDel="00994FF0">
                <w:rPr>
                  <w:rFonts w:ascii="Times New Roman" w:hAnsi="Times New Roman" w:cs="Times New Roman"/>
                  <w:sz w:val="24"/>
                  <w:szCs w:val="24"/>
                </w:rPr>
                <w:delText>Rajshahi</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4BE8847" w14:textId="2DD81BC6" w:rsidR="00B010D0" w:rsidDel="00994FF0" w:rsidRDefault="00B010D0" w:rsidP="00DA17B7">
            <w:pPr>
              <w:rPr>
                <w:del w:id="6416" w:author="Mohammad Nayeem Hasan" w:date="2024-11-04T00:07:00Z" w16du:dateUtc="2024-11-03T18:07:00Z"/>
                <w:rFonts w:ascii="Times New Roman" w:hAnsi="Times New Roman" w:cs="Times New Roman"/>
                <w:sz w:val="24"/>
                <w:szCs w:val="24"/>
              </w:rPr>
            </w:pPr>
            <w:del w:id="6417" w:author="Mohammad Nayeem Hasan" w:date="2024-11-04T00:07:00Z" w16du:dateUtc="2024-11-03T18:07:00Z">
              <w:r w:rsidDel="00994FF0">
                <w:rPr>
                  <w:rFonts w:ascii="Times New Roman" w:hAnsi="Times New Roman" w:cs="Times New Roman"/>
                  <w:sz w:val="24"/>
                  <w:szCs w:val="24"/>
                </w:rPr>
                <w:delText>1.04 (0.83, 1.28)</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C7EFC7D" w14:textId="75538523" w:rsidR="00B010D0" w:rsidDel="00994FF0" w:rsidRDefault="00B010D0" w:rsidP="00DA17B7">
            <w:pPr>
              <w:rPr>
                <w:del w:id="6418" w:author="Mohammad Nayeem Hasan" w:date="2024-11-04T00:07:00Z" w16du:dateUtc="2024-11-03T18:07:00Z"/>
                <w:rFonts w:ascii="Times New Roman" w:hAnsi="Times New Roman" w:cs="Times New Roman"/>
                <w:sz w:val="24"/>
                <w:szCs w:val="24"/>
              </w:rPr>
            </w:pPr>
            <w:del w:id="6419" w:author="Mohammad Nayeem Hasan" w:date="2024-11-04T00:07:00Z" w16du:dateUtc="2024-11-03T18:07:00Z">
              <w:r w:rsidDel="00994FF0">
                <w:rPr>
                  <w:rFonts w:ascii="Times New Roman" w:hAnsi="Times New Roman" w:cs="Times New Roman"/>
                  <w:sz w:val="24"/>
                  <w:szCs w:val="24"/>
                </w:rPr>
                <w:delText>0.754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EA90215" w14:textId="279849D4" w:rsidR="00B010D0" w:rsidDel="00994FF0" w:rsidRDefault="00B010D0" w:rsidP="00DA17B7">
            <w:pPr>
              <w:rPr>
                <w:del w:id="6420" w:author="Mohammad Nayeem Hasan" w:date="2024-11-04T00:07:00Z" w16du:dateUtc="2024-11-03T18:07:00Z"/>
                <w:rFonts w:ascii="Times New Roman" w:hAnsi="Times New Roman" w:cs="Times New Roman"/>
                <w:sz w:val="24"/>
                <w:szCs w:val="24"/>
              </w:rPr>
            </w:pPr>
            <w:del w:id="6421" w:author="Mohammad Nayeem Hasan" w:date="2024-11-04T00:07:00Z" w16du:dateUtc="2024-11-03T18:07:00Z">
              <w:r w:rsidDel="00994FF0">
                <w:rPr>
                  <w:rFonts w:ascii="Times New Roman" w:hAnsi="Times New Roman" w:cs="Times New Roman"/>
                  <w:sz w:val="24"/>
                  <w:szCs w:val="24"/>
                </w:rPr>
                <w:delText>0.90 (0.36, 2.22)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4C19BB8" w14:textId="12C0D797" w:rsidR="00B010D0" w:rsidDel="00994FF0" w:rsidRDefault="00B010D0" w:rsidP="00DA17B7">
            <w:pPr>
              <w:rPr>
                <w:del w:id="6422" w:author="Mohammad Nayeem Hasan" w:date="2024-11-04T00:07:00Z" w16du:dateUtc="2024-11-03T18:07:00Z"/>
                <w:rFonts w:ascii="Times New Roman" w:hAnsi="Times New Roman" w:cs="Times New Roman"/>
                <w:sz w:val="24"/>
                <w:szCs w:val="24"/>
              </w:rPr>
            </w:pPr>
            <w:del w:id="6423" w:author="Mohammad Nayeem Hasan" w:date="2024-11-04T00:07:00Z" w16du:dateUtc="2024-11-03T18:07:00Z">
              <w:r w:rsidDel="00994FF0">
                <w:rPr>
                  <w:rFonts w:ascii="Times New Roman" w:hAnsi="Times New Roman" w:cs="Times New Roman"/>
                  <w:sz w:val="24"/>
                  <w:szCs w:val="24"/>
                </w:rPr>
                <w:delText>0.811</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27FD59C" w14:textId="38AFE8DA" w:rsidR="00B010D0" w:rsidDel="00994FF0" w:rsidRDefault="00B010D0" w:rsidP="00DA17B7">
            <w:pPr>
              <w:rPr>
                <w:del w:id="6424" w:author="Mohammad Nayeem Hasan" w:date="2024-11-04T00:07:00Z" w16du:dateUtc="2024-11-03T18:07:00Z"/>
                <w:rFonts w:ascii="Times New Roman" w:hAnsi="Times New Roman" w:cs="Times New Roman"/>
                <w:sz w:val="24"/>
                <w:szCs w:val="24"/>
              </w:rPr>
            </w:pPr>
            <w:del w:id="6425" w:author="Mohammad Nayeem Hasan" w:date="2024-11-04T00:07:00Z" w16du:dateUtc="2024-11-03T18:07:00Z">
              <w:r w:rsidDel="00994FF0">
                <w:rPr>
                  <w:rFonts w:ascii="Times New Roman" w:hAnsi="Times New Roman" w:cs="Times New Roman"/>
                  <w:sz w:val="24"/>
                  <w:szCs w:val="24"/>
                </w:rPr>
                <w:delText>0.93 (0.64, 1.35)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D328D80" w14:textId="31AFA6FD" w:rsidR="00B010D0" w:rsidDel="00994FF0" w:rsidRDefault="00B010D0" w:rsidP="00DA17B7">
            <w:pPr>
              <w:rPr>
                <w:del w:id="6426" w:author="Mohammad Nayeem Hasan" w:date="2024-11-04T00:07:00Z" w16du:dateUtc="2024-11-03T18:07:00Z"/>
                <w:rFonts w:ascii="Times New Roman" w:hAnsi="Times New Roman" w:cs="Times New Roman"/>
                <w:sz w:val="24"/>
                <w:szCs w:val="24"/>
              </w:rPr>
            </w:pPr>
            <w:del w:id="6427" w:author="Mohammad Nayeem Hasan" w:date="2024-11-04T00:07:00Z" w16du:dateUtc="2024-11-03T18:07:00Z">
              <w:r w:rsidDel="00994FF0">
                <w:rPr>
                  <w:rFonts w:ascii="Times New Roman" w:hAnsi="Times New Roman" w:cs="Times New Roman"/>
                  <w:sz w:val="24"/>
                  <w:szCs w:val="24"/>
                </w:rPr>
                <w:delText>0.702</w:delText>
              </w:r>
            </w:del>
          </w:p>
        </w:tc>
      </w:tr>
      <w:tr w:rsidR="00B010D0" w:rsidDel="00994FF0" w14:paraId="49CEBEAF" w14:textId="6738F64B" w:rsidTr="00BE6175">
        <w:trPr>
          <w:trHeight w:val="138"/>
          <w:jc w:val="center"/>
          <w:del w:id="642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7AE042D" w14:textId="739A550B" w:rsidR="00B010D0" w:rsidDel="00994FF0" w:rsidRDefault="00B010D0" w:rsidP="00DA17B7">
            <w:pPr>
              <w:rPr>
                <w:del w:id="6429" w:author="Mohammad Nayeem Hasan" w:date="2024-11-04T00:07:00Z" w16du:dateUtc="2024-11-03T18:07:00Z"/>
                <w:rFonts w:ascii="Times New Roman" w:hAnsi="Times New Roman" w:cs="Times New Roman"/>
                <w:sz w:val="24"/>
                <w:szCs w:val="24"/>
              </w:rPr>
            </w:pPr>
            <w:del w:id="6430" w:author="Mohammad Nayeem Hasan" w:date="2024-11-04T00:07:00Z" w16du:dateUtc="2024-11-03T18:07:00Z">
              <w:r w:rsidDel="00994FF0">
                <w:rPr>
                  <w:rFonts w:ascii="Times New Roman" w:hAnsi="Times New Roman" w:cs="Times New Roman"/>
                  <w:sz w:val="24"/>
                  <w:szCs w:val="24"/>
                </w:rPr>
                <w:delText>Rangpur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9E3073D" w14:textId="3D17F458" w:rsidR="00B010D0" w:rsidDel="00994FF0" w:rsidRDefault="00B010D0" w:rsidP="00DA17B7">
            <w:pPr>
              <w:rPr>
                <w:del w:id="6431" w:author="Mohammad Nayeem Hasan" w:date="2024-11-04T00:07:00Z" w16du:dateUtc="2024-11-03T18:07:00Z"/>
                <w:rFonts w:ascii="Times New Roman" w:hAnsi="Times New Roman" w:cs="Times New Roman"/>
                <w:sz w:val="24"/>
                <w:szCs w:val="24"/>
              </w:rPr>
            </w:pPr>
            <w:del w:id="6432"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599A7A4" w14:textId="009F8CC5" w:rsidR="00B010D0" w:rsidDel="00994FF0" w:rsidRDefault="00B010D0" w:rsidP="00DA17B7">
            <w:pPr>
              <w:rPr>
                <w:del w:id="6433" w:author="Mohammad Nayeem Hasan" w:date="2024-11-04T00:07:00Z" w16du:dateUtc="2024-11-03T18:07:00Z"/>
                <w:rFonts w:ascii="Times New Roman" w:hAnsi="Times New Roman" w:cs="Times New Roman"/>
                <w:sz w:val="24"/>
                <w:szCs w:val="24"/>
              </w:rPr>
            </w:pPr>
            <w:del w:id="643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2C141C8" w14:textId="7AC989AA" w:rsidR="00B010D0" w:rsidDel="00994FF0" w:rsidRDefault="00B010D0" w:rsidP="00DA17B7">
            <w:pPr>
              <w:rPr>
                <w:del w:id="6435" w:author="Mohammad Nayeem Hasan" w:date="2024-11-04T00:07:00Z" w16du:dateUtc="2024-11-03T18:07:00Z"/>
                <w:rFonts w:ascii="Times New Roman" w:hAnsi="Times New Roman" w:cs="Times New Roman"/>
                <w:sz w:val="24"/>
                <w:szCs w:val="24"/>
              </w:rPr>
            </w:pPr>
            <w:del w:id="6436" w:author="Mohammad Nayeem Hasan" w:date="2024-11-04T00:07:00Z" w16du:dateUtc="2024-11-03T18:07:00Z">
              <w:r w:rsidDel="00994FF0">
                <w:rPr>
                  <w:rFonts w:ascii="Times New Roman" w:hAnsi="Times New Roman" w:cs="Times New Roman"/>
                  <w:sz w:val="24"/>
                  <w:szCs w:val="24"/>
                </w:rPr>
                <w:delText>1.42 (0.63, 3.17)</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B054B3A" w14:textId="1684A298" w:rsidR="00B010D0" w:rsidDel="00994FF0" w:rsidRDefault="00B010D0" w:rsidP="00DA17B7">
            <w:pPr>
              <w:rPr>
                <w:del w:id="6437" w:author="Mohammad Nayeem Hasan" w:date="2024-11-04T00:07:00Z" w16du:dateUtc="2024-11-03T18:07:00Z"/>
                <w:rFonts w:ascii="Times New Roman" w:hAnsi="Times New Roman" w:cs="Times New Roman"/>
                <w:sz w:val="24"/>
                <w:szCs w:val="24"/>
              </w:rPr>
            </w:pPr>
            <w:del w:id="6438" w:author="Mohammad Nayeem Hasan" w:date="2024-11-04T00:07:00Z" w16du:dateUtc="2024-11-03T18:07:00Z">
              <w:r w:rsidDel="00994FF0">
                <w:rPr>
                  <w:rFonts w:ascii="Times New Roman" w:hAnsi="Times New Roman" w:cs="Times New Roman"/>
                  <w:sz w:val="24"/>
                  <w:szCs w:val="24"/>
                </w:rPr>
                <w:delText>0.397</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523EB67" w14:textId="3445926E" w:rsidR="00B010D0" w:rsidDel="00994FF0" w:rsidRDefault="00B010D0" w:rsidP="00DA17B7">
            <w:pPr>
              <w:rPr>
                <w:del w:id="6439" w:author="Mohammad Nayeem Hasan" w:date="2024-11-04T00:07:00Z" w16du:dateUtc="2024-11-03T18:07:00Z"/>
                <w:rFonts w:ascii="Times New Roman" w:hAnsi="Times New Roman" w:cs="Times New Roman"/>
                <w:sz w:val="24"/>
                <w:szCs w:val="24"/>
              </w:rPr>
            </w:pPr>
            <w:del w:id="6440" w:author="Mohammad Nayeem Hasan" w:date="2024-11-04T00:07:00Z" w16du:dateUtc="2024-11-03T18:07:00Z">
              <w:r w:rsidDel="00994FF0">
                <w:rPr>
                  <w:rFonts w:ascii="Times New Roman" w:hAnsi="Times New Roman" w:cs="Times New Roman"/>
                  <w:sz w:val="24"/>
                  <w:szCs w:val="24"/>
                </w:rPr>
                <w:delText>0.59 (0.40, 0.88)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0AA7A9" w14:textId="23935BE4" w:rsidR="00B010D0" w:rsidDel="00994FF0" w:rsidRDefault="00B010D0" w:rsidP="00DA17B7">
            <w:pPr>
              <w:rPr>
                <w:del w:id="6441" w:author="Mohammad Nayeem Hasan" w:date="2024-11-04T00:07:00Z" w16du:dateUtc="2024-11-03T18:07:00Z"/>
                <w:rFonts w:ascii="Times New Roman" w:hAnsi="Times New Roman" w:cs="Times New Roman"/>
                <w:b/>
                <w:bCs/>
                <w:sz w:val="24"/>
                <w:szCs w:val="24"/>
              </w:rPr>
            </w:pPr>
            <w:del w:id="6442" w:author="Mohammad Nayeem Hasan" w:date="2024-11-04T00:07:00Z" w16du:dateUtc="2024-11-03T18:07:00Z">
              <w:r w:rsidDel="00994FF0">
                <w:rPr>
                  <w:rFonts w:ascii="Times New Roman" w:hAnsi="Times New Roman" w:cs="Times New Roman"/>
                  <w:b/>
                  <w:bCs/>
                  <w:sz w:val="24"/>
                  <w:szCs w:val="24"/>
                </w:rPr>
                <w:delText>0.010</w:delText>
              </w:r>
            </w:del>
          </w:p>
        </w:tc>
      </w:tr>
      <w:tr w:rsidR="00B010D0" w:rsidDel="00994FF0" w14:paraId="5CB14919" w14:textId="3829D5F6" w:rsidTr="00BE6175">
        <w:trPr>
          <w:trHeight w:val="138"/>
          <w:jc w:val="center"/>
          <w:del w:id="644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B761392" w14:textId="2CED17FF" w:rsidR="00B010D0" w:rsidDel="00994FF0" w:rsidRDefault="00B010D0" w:rsidP="00DA17B7">
            <w:pPr>
              <w:rPr>
                <w:del w:id="6444" w:author="Mohammad Nayeem Hasan" w:date="2024-11-04T00:07:00Z" w16du:dateUtc="2024-11-03T18:07:00Z"/>
                <w:rFonts w:ascii="Times New Roman" w:hAnsi="Times New Roman" w:cs="Times New Roman"/>
                <w:sz w:val="24"/>
                <w:szCs w:val="24"/>
              </w:rPr>
            </w:pPr>
            <w:del w:id="6445" w:author="Mohammad Nayeem Hasan" w:date="2024-11-04T00:07:00Z" w16du:dateUtc="2024-11-03T18:07:00Z">
              <w:r w:rsidDel="00994FF0">
                <w:rPr>
                  <w:rFonts w:ascii="Times New Roman" w:hAnsi="Times New Roman" w:cs="Times New Roman"/>
                  <w:sz w:val="24"/>
                  <w:szCs w:val="24"/>
                </w:rPr>
                <w:delText>Sylhet</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BD99345" w14:textId="096D61A9" w:rsidR="00B010D0" w:rsidDel="00994FF0" w:rsidRDefault="00B010D0" w:rsidP="00DA17B7">
            <w:pPr>
              <w:rPr>
                <w:del w:id="6446" w:author="Mohammad Nayeem Hasan" w:date="2024-11-04T00:07:00Z" w16du:dateUtc="2024-11-03T18:07:00Z"/>
                <w:rFonts w:ascii="Times New Roman" w:hAnsi="Times New Roman" w:cs="Times New Roman"/>
                <w:sz w:val="24"/>
                <w:szCs w:val="24"/>
              </w:rPr>
            </w:pPr>
            <w:del w:id="6447" w:author="Mohammad Nayeem Hasan" w:date="2024-11-03T22:37:00Z" w16du:dateUtc="2024-11-03T16:37: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4F37FA2" w14:textId="2471A766" w:rsidR="00B010D0" w:rsidDel="00994FF0" w:rsidRDefault="00B010D0" w:rsidP="00DA17B7">
            <w:pPr>
              <w:rPr>
                <w:del w:id="6448" w:author="Mohammad Nayeem Hasan" w:date="2024-11-04T00:07:00Z" w16du:dateUtc="2024-11-03T18:07:00Z"/>
                <w:rFonts w:ascii="Times New Roman" w:hAnsi="Times New Roman" w:cs="Times New Roman"/>
                <w:sz w:val="24"/>
                <w:szCs w:val="24"/>
              </w:rPr>
            </w:pPr>
            <w:del w:id="644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C741ADC" w14:textId="3EBB8A38" w:rsidR="00B010D0" w:rsidDel="00994FF0" w:rsidRDefault="00B010D0" w:rsidP="00DA17B7">
            <w:pPr>
              <w:rPr>
                <w:del w:id="6450" w:author="Mohammad Nayeem Hasan" w:date="2024-11-04T00:07:00Z" w16du:dateUtc="2024-11-03T18:07:00Z"/>
                <w:rFonts w:ascii="Times New Roman" w:hAnsi="Times New Roman" w:cs="Times New Roman"/>
                <w:sz w:val="24"/>
                <w:szCs w:val="24"/>
              </w:rPr>
            </w:pPr>
            <w:del w:id="6451"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D371574" w14:textId="449F6291" w:rsidR="00B010D0" w:rsidDel="00994FF0" w:rsidRDefault="00B010D0" w:rsidP="00DA17B7">
            <w:pPr>
              <w:rPr>
                <w:del w:id="6452" w:author="Mohammad Nayeem Hasan" w:date="2024-11-04T00:07:00Z" w16du:dateUtc="2024-11-03T18:07:00Z"/>
                <w:rFonts w:ascii="Times New Roman" w:hAnsi="Times New Roman" w:cs="Times New Roman"/>
                <w:sz w:val="24"/>
                <w:szCs w:val="24"/>
              </w:rPr>
            </w:pPr>
            <w:del w:id="645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53EF170" w14:textId="4220BB65" w:rsidR="00B010D0" w:rsidDel="00994FF0" w:rsidRDefault="00B010D0" w:rsidP="00DA17B7">
            <w:pPr>
              <w:rPr>
                <w:del w:id="6454" w:author="Mohammad Nayeem Hasan" w:date="2024-11-04T00:07:00Z" w16du:dateUtc="2024-11-03T18:07:00Z"/>
                <w:rFonts w:ascii="Times New Roman" w:hAnsi="Times New Roman" w:cs="Times New Roman"/>
                <w:sz w:val="24"/>
                <w:szCs w:val="24"/>
              </w:rPr>
            </w:pPr>
            <w:del w:id="6455"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AC1178C" w14:textId="3519C1BA" w:rsidR="00B010D0" w:rsidDel="00994FF0" w:rsidRDefault="00B010D0" w:rsidP="00DA17B7">
            <w:pPr>
              <w:rPr>
                <w:del w:id="6456" w:author="Mohammad Nayeem Hasan" w:date="2024-11-04T00:07:00Z" w16du:dateUtc="2024-11-03T18:07:00Z"/>
                <w:rFonts w:ascii="Times New Roman" w:hAnsi="Times New Roman" w:cs="Times New Roman"/>
                <w:sz w:val="24"/>
                <w:szCs w:val="24"/>
              </w:rPr>
            </w:pPr>
            <w:del w:id="6457"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9FB2019" w14:textId="019B8D36" w:rsidTr="00DA17B7">
        <w:trPr>
          <w:trHeight w:val="138"/>
          <w:jc w:val="center"/>
          <w:del w:id="6458"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84E2C03" w14:textId="2F419270" w:rsidR="00B010D0" w:rsidRPr="003F6202" w:rsidDel="00994FF0" w:rsidRDefault="003F6202" w:rsidP="00DA17B7">
            <w:pPr>
              <w:rPr>
                <w:del w:id="6459" w:author="Mohammad Nayeem Hasan" w:date="2024-11-04T00:07:00Z" w16du:dateUtc="2024-11-03T18:07:00Z"/>
                <w:rFonts w:ascii="Times New Roman" w:hAnsi="Times New Roman" w:cs="Times New Roman"/>
                <w:b/>
                <w:bCs/>
                <w:sz w:val="24"/>
                <w:szCs w:val="24"/>
                <w:rPrChange w:id="6460" w:author="Mohammad Nayeem Hasan" w:date="2024-11-03T22:29:00Z" w16du:dateUtc="2024-11-03T16:29:00Z">
                  <w:rPr>
                    <w:del w:id="6461" w:author="Mohammad Nayeem Hasan" w:date="2024-11-04T00:07:00Z" w16du:dateUtc="2024-11-03T18:07:00Z"/>
                    <w:rFonts w:ascii="Times New Roman" w:hAnsi="Times New Roman" w:cs="Times New Roman"/>
                    <w:sz w:val="24"/>
                    <w:szCs w:val="24"/>
                  </w:rPr>
                </w:rPrChange>
              </w:rPr>
            </w:pPr>
            <w:del w:id="6462" w:author="Mohammad Nayeem Hasan" w:date="2024-11-03T22:27:00Z" w16du:dateUtc="2024-11-03T16:27:00Z">
              <w:r w:rsidRPr="003F6202" w:rsidDel="003F6202">
                <w:rPr>
                  <w:rFonts w:ascii="Times New Roman" w:hAnsi="Times New Roman" w:cs="Times New Roman"/>
                  <w:b/>
                  <w:bCs/>
                  <w:sz w:val="24"/>
                  <w:szCs w:val="24"/>
                  <w:rPrChange w:id="6463" w:author="Mohammad Nayeem Hasan" w:date="2024-11-03T22:29:00Z" w16du:dateUtc="2024-11-03T16:29:00Z">
                    <w:rPr>
                      <w:rFonts w:ascii="Times New Roman" w:hAnsi="Times New Roman" w:cs="Times New Roman"/>
                      <w:sz w:val="24"/>
                      <w:szCs w:val="24"/>
                    </w:rPr>
                  </w:rPrChange>
                </w:rPr>
                <w:delText>p</w:delText>
              </w:r>
            </w:del>
            <w:del w:id="6464" w:author="Mohammad Nayeem Hasan" w:date="2024-11-04T00:07:00Z" w16du:dateUtc="2024-11-03T18:07:00Z">
              <w:r w:rsidRPr="003F6202" w:rsidDel="00994FF0">
                <w:rPr>
                  <w:rFonts w:ascii="Times New Roman" w:hAnsi="Times New Roman" w:cs="Times New Roman"/>
                  <w:b/>
                  <w:bCs/>
                  <w:sz w:val="24"/>
                  <w:szCs w:val="24"/>
                  <w:rPrChange w:id="6465" w:author="Mohammad Nayeem Hasan" w:date="2024-11-03T22:29:00Z" w16du:dateUtc="2024-11-03T16:29:00Z">
                    <w:rPr>
                      <w:rFonts w:ascii="Times New Roman" w:hAnsi="Times New Roman" w:cs="Times New Roman"/>
                      <w:sz w:val="24"/>
                      <w:szCs w:val="24"/>
                    </w:rPr>
                  </w:rPrChange>
                </w:rPr>
                <w:delText>arental characteristics</w:delText>
              </w:r>
            </w:del>
          </w:p>
        </w:tc>
      </w:tr>
      <w:tr w:rsidR="00B010D0" w:rsidDel="00994FF0" w14:paraId="060F49A2" w14:textId="1BE1F286" w:rsidTr="00302153">
        <w:tblPrEx>
          <w:tblW w:w="5000" w:type="pct"/>
          <w:jc w:val="center"/>
          <w:tblPrExChange w:id="6466" w:author="Mohammad Nayeem Hasan" w:date="2024-11-03T22:39:00Z" w16du:dateUtc="2024-11-03T16:39:00Z">
            <w:tblPrEx>
              <w:tblW w:w="5000" w:type="pct"/>
              <w:jc w:val="center"/>
            </w:tblPrEx>
          </w:tblPrExChange>
        </w:tblPrEx>
        <w:trPr>
          <w:trHeight w:val="138"/>
          <w:jc w:val="center"/>
          <w:del w:id="6467" w:author="Mohammad Nayeem Hasan" w:date="2024-11-04T00:07:00Z"/>
          <w:trPrChange w:id="6468"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469"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20B0A9F" w14:textId="3E4E9DE3" w:rsidR="00B010D0" w:rsidDel="00994FF0" w:rsidRDefault="00B010D0" w:rsidP="00DA17B7">
            <w:pPr>
              <w:rPr>
                <w:del w:id="6470" w:author="Mohammad Nayeem Hasan" w:date="2024-11-04T00:07:00Z" w16du:dateUtc="2024-11-03T18:07:00Z"/>
                <w:rFonts w:ascii="Times New Roman" w:hAnsi="Times New Roman" w:cs="Times New Roman"/>
                <w:sz w:val="24"/>
                <w:szCs w:val="24"/>
              </w:rPr>
            </w:pPr>
            <w:del w:id="6471" w:author="Mohammad Nayeem Hasan" w:date="2024-11-04T00:07:00Z" w16du:dateUtc="2024-11-03T18:07:00Z">
              <w:r w:rsidDel="00994FF0">
                <w:rPr>
                  <w:rFonts w:ascii="Times New Roman" w:hAnsi="Times New Roman" w:cs="Times New Roman"/>
                  <w:sz w:val="24"/>
                  <w:szCs w:val="24"/>
                </w:rPr>
                <w:delText xml:space="preserve">Mother’s </w:delText>
              </w:r>
            </w:del>
            <w:del w:id="6472" w:author="Mohammad Nayeem Hasan" w:date="2024-11-03T22:28:00Z" w16du:dateUtc="2024-11-03T16:28:00Z">
              <w:r w:rsidDel="003F6202">
                <w:rPr>
                  <w:rFonts w:ascii="Times New Roman" w:hAnsi="Times New Roman" w:cs="Times New Roman"/>
                  <w:sz w:val="24"/>
                  <w:szCs w:val="24"/>
                </w:rPr>
                <w:delText>E</w:delText>
              </w:r>
            </w:del>
            <w:del w:id="6473" w:author="Mohammad Nayeem Hasan" w:date="2024-11-04T00:07:00Z" w16du:dateUtc="2024-11-03T18:07:00Z">
              <w:r w:rsidDel="00994FF0">
                <w:rPr>
                  <w:rFonts w:ascii="Times New Roman" w:hAnsi="Times New Roman" w:cs="Times New Roman"/>
                  <w:sz w:val="24"/>
                  <w:szCs w:val="24"/>
                </w:rPr>
                <w:delText>ducation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474"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CA31754" w14:textId="690BDC5D" w:rsidR="00B010D0" w:rsidDel="00994FF0" w:rsidRDefault="00B010D0" w:rsidP="00DA17B7">
            <w:pPr>
              <w:rPr>
                <w:del w:id="6475"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476"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17C2D9BF" w14:textId="0711BFE5" w:rsidR="00B010D0" w:rsidDel="00994FF0" w:rsidRDefault="00B010D0" w:rsidP="00DA17B7">
            <w:pPr>
              <w:rPr>
                <w:del w:id="6477"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478"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292831E8" w14:textId="4EFB5B14" w:rsidR="00B010D0" w:rsidDel="00994FF0" w:rsidRDefault="00B010D0" w:rsidP="00DA17B7">
            <w:pPr>
              <w:rPr>
                <w:del w:id="6479" w:author="Mohammad Nayeem Hasan" w:date="2024-11-04T00:07:00Z" w16du:dateUtc="2024-11-03T18:07:00Z"/>
                <w:rFonts w:ascii="Times New Roman" w:hAnsi="Times New Roman" w:cs="Times New Roman"/>
                <w:sz w:val="24"/>
                <w:szCs w:val="24"/>
              </w:rPr>
            </w:pPr>
          </w:p>
        </w:tc>
      </w:tr>
      <w:tr w:rsidR="00B010D0" w:rsidDel="00994FF0" w14:paraId="3E9E32DD" w14:textId="0264CAD2" w:rsidTr="00BE6175">
        <w:trPr>
          <w:trHeight w:val="396"/>
          <w:jc w:val="center"/>
          <w:del w:id="648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3886FBF" w14:textId="15F037E1" w:rsidR="00B010D0" w:rsidDel="00994FF0" w:rsidRDefault="00B010D0" w:rsidP="00DA17B7">
            <w:pPr>
              <w:rPr>
                <w:del w:id="6481" w:author="Mohammad Nayeem Hasan" w:date="2024-11-04T00:07:00Z" w16du:dateUtc="2024-11-03T18:07:00Z"/>
                <w:rFonts w:ascii="Times New Roman" w:hAnsi="Times New Roman" w:cs="Times New Roman"/>
                <w:sz w:val="24"/>
                <w:szCs w:val="24"/>
              </w:rPr>
            </w:pPr>
            <w:del w:id="6482" w:author="Mohammad Nayeem Hasan" w:date="2024-11-04T00:07:00Z" w16du:dateUtc="2024-11-03T18:07:00Z">
              <w:r w:rsidDel="00994FF0">
                <w:rPr>
                  <w:rFonts w:ascii="Times New Roman" w:hAnsi="Times New Roman" w:cs="Times New Roman"/>
                  <w:sz w:val="24"/>
                  <w:szCs w:val="24"/>
                </w:rPr>
                <w:delText>Non-standard curriculum</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433A616" w14:textId="00D3FE00" w:rsidR="00B010D0" w:rsidDel="00994FF0" w:rsidRDefault="00B010D0" w:rsidP="00DA17B7">
            <w:pPr>
              <w:rPr>
                <w:del w:id="6483" w:author="Mohammad Nayeem Hasan" w:date="2024-11-04T00:07:00Z" w16du:dateUtc="2024-11-03T18:07:00Z"/>
                <w:rFonts w:ascii="Times New Roman" w:hAnsi="Times New Roman" w:cs="Times New Roman"/>
                <w:sz w:val="24"/>
                <w:szCs w:val="24"/>
              </w:rPr>
            </w:pPr>
            <w:del w:id="6484" w:author="Mohammad Nayeem Hasan" w:date="2024-11-04T00:07:00Z" w16du:dateUtc="2024-11-03T18:07:00Z">
              <w:r w:rsidDel="00994FF0">
                <w:rPr>
                  <w:rFonts w:ascii="Times New Roman" w:hAnsi="Times New Roman" w:cs="Times New Roman"/>
                  <w:sz w:val="24"/>
                  <w:szCs w:val="24"/>
                </w:rPr>
                <w:delText>2.58 (1.21, 5.51)</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C778091" w14:textId="7C1E50CD" w:rsidR="00B010D0" w:rsidDel="00994FF0" w:rsidRDefault="00B010D0" w:rsidP="00DA17B7">
            <w:pPr>
              <w:rPr>
                <w:del w:id="6485" w:author="Mohammad Nayeem Hasan" w:date="2024-11-04T00:07:00Z" w16du:dateUtc="2024-11-03T18:07:00Z"/>
                <w:rFonts w:ascii="Times New Roman" w:hAnsi="Times New Roman" w:cs="Times New Roman"/>
                <w:sz w:val="24"/>
                <w:szCs w:val="24"/>
              </w:rPr>
            </w:pPr>
            <w:del w:id="6486" w:author="Mohammad Nayeem Hasan" w:date="2024-11-04T00:07:00Z" w16du:dateUtc="2024-11-03T18:07:00Z">
              <w:r w:rsidDel="00994FF0">
                <w:rPr>
                  <w:rFonts w:ascii="Times New Roman" w:hAnsi="Times New Roman" w:cs="Times New Roman"/>
                  <w:sz w:val="24"/>
                  <w:szCs w:val="24"/>
                </w:rPr>
                <w:delText>0.015</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F8C2E25" w14:textId="7B01D45B" w:rsidR="00B010D0" w:rsidDel="00994FF0" w:rsidRDefault="00B010D0" w:rsidP="00DA17B7">
            <w:pPr>
              <w:rPr>
                <w:del w:id="6487" w:author="Mohammad Nayeem Hasan" w:date="2024-11-04T00:07:00Z" w16du:dateUtc="2024-11-03T18:07:00Z"/>
                <w:rFonts w:ascii="Times New Roman" w:hAnsi="Times New Roman" w:cs="Times New Roman"/>
                <w:sz w:val="24"/>
                <w:szCs w:val="24"/>
              </w:rPr>
            </w:pPr>
            <w:del w:id="648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FD2F179" w14:textId="7EEFC96E" w:rsidR="00B010D0" w:rsidDel="00994FF0" w:rsidRDefault="00B010D0" w:rsidP="00DA17B7">
            <w:pPr>
              <w:rPr>
                <w:del w:id="6489" w:author="Mohammad Nayeem Hasan" w:date="2024-11-04T00:07:00Z" w16du:dateUtc="2024-11-03T18:07:00Z"/>
                <w:rFonts w:ascii="Times New Roman" w:hAnsi="Times New Roman" w:cs="Times New Roman"/>
                <w:sz w:val="24"/>
                <w:szCs w:val="24"/>
              </w:rPr>
            </w:pPr>
            <w:del w:id="649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A8672FE" w14:textId="7CCFA61A" w:rsidR="00B010D0" w:rsidDel="00994FF0" w:rsidRDefault="00B010D0" w:rsidP="00DA17B7">
            <w:pPr>
              <w:rPr>
                <w:del w:id="6491" w:author="Mohammad Nayeem Hasan" w:date="2024-11-04T00:07:00Z" w16du:dateUtc="2024-11-03T18:07:00Z"/>
                <w:rFonts w:ascii="Times New Roman" w:hAnsi="Times New Roman" w:cs="Times New Roman"/>
                <w:sz w:val="24"/>
                <w:szCs w:val="24"/>
              </w:rPr>
            </w:pPr>
            <w:del w:id="6492"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2F6516B" w14:textId="1AD5427F" w:rsidR="00B010D0" w:rsidDel="00994FF0" w:rsidRDefault="00B010D0" w:rsidP="00DA17B7">
            <w:pPr>
              <w:rPr>
                <w:del w:id="6493" w:author="Mohammad Nayeem Hasan" w:date="2024-11-04T00:07:00Z" w16du:dateUtc="2024-11-03T18:07:00Z"/>
                <w:rFonts w:ascii="Times New Roman" w:hAnsi="Times New Roman" w:cs="Times New Roman"/>
                <w:sz w:val="24"/>
                <w:szCs w:val="24"/>
              </w:rPr>
            </w:pPr>
            <w:del w:id="6494"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94F4D24" w14:textId="717B96F3" w:rsidTr="00BE6175">
        <w:trPr>
          <w:trHeight w:val="396"/>
          <w:jc w:val="center"/>
          <w:del w:id="649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6121C95" w14:textId="09F61D35" w:rsidR="00B010D0" w:rsidDel="00994FF0" w:rsidRDefault="00B010D0" w:rsidP="00DA17B7">
            <w:pPr>
              <w:rPr>
                <w:del w:id="6496" w:author="Mohammad Nayeem Hasan" w:date="2024-11-04T00:07:00Z" w16du:dateUtc="2024-11-03T18:07:00Z"/>
                <w:rFonts w:ascii="Times New Roman" w:hAnsi="Times New Roman" w:cs="Times New Roman"/>
                <w:sz w:val="24"/>
                <w:szCs w:val="24"/>
              </w:rPr>
            </w:pPr>
            <w:del w:id="6497" w:author="Mohammad Nayeem Hasan" w:date="2024-11-04T00:07:00Z" w16du:dateUtc="2024-11-03T18:07:00Z">
              <w:r w:rsidDel="00994FF0">
                <w:rPr>
                  <w:rFonts w:ascii="Times New Roman" w:hAnsi="Times New Roman" w:cs="Times New Roman"/>
                  <w:sz w:val="24"/>
                  <w:szCs w:val="24"/>
                </w:rPr>
                <w:delText>Primary incomplete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FDF57E0" w14:textId="2B022C78" w:rsidR="00B010D0" w:rsidDel="00994FF0" w:rsidRDefault="00B010D0" w:rsidP="00DA17B7">
            <w:pPr>
              <w:rPr>
                <w:del w:id="6498" w:author="Mohammad Nayeem Hasan" w:date="2024-11-04T00:07:00Z" w16du:dateUtc="2024-11-03T18:07:00Z"/>
                <w:rFonts w:ascii="Times New Roman" w:hAnsi="Times New Roman" w:cs="Times New Roman"/>
                <w:sz w:val="24"/>
                <w:szCs w:val="24"/>
              </w:rPr>
            </w:pPr>
            <w:del w:id="6499" w:author="Mohammad Nayeem Hasan" w:date="2024-11-04T00:07:00Z" w16du:dateUtc="2024-11-03T18:07:00Z">
              <w:r w:rsidDel="00994FF0">
                <w:rPr>
                  <w:rFonts w:ascii="Times New Roman" w:hAnsi="Times New Roman" w:cs="Times New Roman"/>
                  <w:sz w:val="24"/>
                  <w:szCs w:val="24"/>
                </w:rPr>
                <w:delText>1.29 (0.98, 1.69)</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63AD464" w14:textId="398A3EBE" w:rsidR="00B010D0" w:rsidDel="00994FF0" w:rsidRDefault="00B010D0" w:rsidP="00DA17B7">
            <w:pPr>
              <w:rPr>
                <w:del w:id="6500" w:author="Mohammad Nayeem Hasan" w:date="2024-11-04T00:07:00Z" w16du:dateUtc="2024-11-03T18:07:00Z"/>
                <w:rFonts w:ascii="Times New Roman" w:hAnsi="Times New Roman" w:cs="Times New Roman"/>
                <w:sz w:val="24"/>
                <w:szCs w:val="24"/>
              </w:rPr>
            </w:pPr>
            <w:del w:id="6501" w:author="Mohammad Nayeem Hasan" w:date="2024-11-04T00:07:00Z" w16du:dateUtc="2024-11-03T18:07:00Z">
              <w:r w:rsidDel="00994FF0">
                <w:rPr>
                  <w:rFonts w:ascii="Times New Roman" w:hAnsi="Times New Roman" w:cs="Times New Roman"/>
                  <w:sz w:val="24"/>
                  <w:szCs w:val="24"/>
                </w:rPr>
                <w:delText>0.064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9F2B3A8" w14:textId="18ECFC22" w:rsidR="00B010D0" w:rsidDel="00994FF0" w:rsidRDefault="00B010D0" w:rsidP="00DA17B7">
            <w:pPr>
              <w:rPr>
                <w:del w:id="6502" w:author="Mohammad Nayeem Hasan" w:date="2024-11-04T00:07:00Z" w16du:dateUtc="2024-11-03T18:07:00Z"/>
                <w:rFonts w:ascii="Times New Roman" w:hAnsi="Times New Roman" w:cs="Times New Roman"/>
                <w:sz w:val="24"/>
                <w:szCs w:val="24"/>
              </w:rPr>
            </w:pPr>
            <w:del w:id="650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E2F7C5" w14:textId="252D4049" w:rsidR="00B010D0" w:rsidDel="00994FF0" w:rsidRDefault="00B010D0" w:rsidP="00DA17B7">
            <w:pPr>
              <w:rPr>
                <w:del w:id="6504" w:author="Mohammad Nayeem Hasan" w:date="2024-11-04T00:07:00Z" w16du:dateUtc="2024-11-03T18:07:00Z"/>
                <w:rFonts w:ascii="Times New Roman" w:hAnsi="Times New Roman" w:cs="Times New Roman"/>
                <w:sz w:val="24"/>
                <w:szCs w:val="24"/>
              </w:rPr>
            </w:pPr>
            <w:del w:id="650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447FBD6" w14:textId="533D4032" w:rsidR="00B010D0" w:rsidDel="00994FF0" w:rsidRDefault="00B010D0" w:rsidP="00DA17B7">
            <w:pPr>
              <w:rPr>
                <w:del w:id="6506" w:author="Mohammad Nayeem Hasan" w:date="2024-11-04T00:07:00Z" w16du:dateUtc="2024-11-03T18:07:00Z"/>
                <w:rFonts w:ascii="Times New Roman" w:hAnsi="Times New Roman" w:cs="Times New Roman"/>
                <w:sz w:val="24"/>
                <w:szCs w:val="24"/>
              </w:rPr>
            </w:pPr>
            <w:del w:id="6507" w:author="Mohammad Nayeem Hasan" w:date="2024-11-04T00:07:00Z" w16du:dateUtc="2024-11-03T18:07:00Z">
              <w:r w:rsidDel="00994FF0">
                <w:rPr>
                  <w:rFonts w:ascii="Times New Roman" w:hAnsi="Times New Roman" w:cs="Times New Roman"/>
                  <w:sz w:val="24"/>
                  <w:szCs w:val="24"/>
                </w:rPr>
                <w:delText>1.21 (0.91, 1.61)</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8950E38" w14:textId="4D19CA88" w:rsidR="00B010D0" w:rsidDel="00994FF0" w:rsidRDefault="00B010D0" w:rsidP="00DA17B7">
            <w:pPr>
              <w:rPr>
                <w:del w:id="6508" w:author="Mohammad Nayeem Hasan" w:date="2024-11-04T00:07:00Z" w16du:dateUtc="2024-11-03T18:07:00Z"/>
                <w:rFonts w:ascii="Times New Roman" w:hAnsi="Times New Roman" w:cs="Times New Roman"/>
                <w:sz w:val="24"/>
                <w:szCs w:val="24"/>
              </w:rPr>
            </w:pPr>
            <w:del w:id="6509" w:author="Mohammad Nayeem Hasan" w:date="2024-11-04T00:07:00Z" w16du:dateUtc="2024-11-03T18:07:00Z">
              <w:r w:rsidDel="00994FF0">
                <w:rPr>
                  <w:rFonts w:ascii="Times New Roman" w:hAnsi="Times New Roman" w:cs="Times New Roman"/>
                  <w:sz w:val="24"/>
                  <w:szCs w:val="24"/>
                </w:rPr>
                <w:delText>0.188</w:delText>
              </w:r>
            </w:del>
          </w:p>
        </w:tc>
      </w:tr>
      <w:tr w:rsidR="00B010D0" w:rsidDel="00994FF0" w14:paraId="3FB52B3D" w14:textId="5439A0B6" w:rsidTr="00BE6175">
        <w:trPr>
          <w:trHeight w:val="138"/>
          <w:jc w:val="center"/>
          <w:del w:id="651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24F2CE8" w14:textId="10E0C7AD" w:rsidR="00B010D0" w:rsidDel="00994FF0" w:rsidRDefault="00B010D0" w:rsidP="00DA17B7">
            <w:pPr>
              <w:rPr>
                <w:del w:id="6511" w:author="Mohammad Nayeem Hasan" w:date="2024-11-04T00:07:00Z" w16du:dateUtc="2024-11-03T18:07:00Z"/>
                <w:rFonts w:ascii="Times New Roman" w:hAnsi="Times New Roman" w:cs="Times New Roman"/>
                <w:sz w:val="24"/>
                <w:szCs w:val="24"/>
              </w:rPr>
            </w:pPr>
            <w:del w:id="6512" w:author="Mohammad Nayeem Hasan" w:date="2024-11-04T00:07:00Z" w16du:dateUtc="2024-11-03T18:07:00Z">
              <w:r w:rsidDel="00994FF0">
                <w:rPr>
                  <w:rFonts w:ascii="Times New Roman" w:hAnsi="Times New Roman" w:cs="Times New Roman"/>
                  <w:sz w:val="24"/>
                  <w:szCs w:val="24"/>
                </w:rPr>
                <w:delText>Primary complete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27A770F" w14:textId="61AA30EA" w:rsidR="00B010D0" w:rsidDel="00994FF0" w:rsidRDefault="00B010D0" w:rsidP="00DA17B7">
            <w:pPr>
              <w:rPr>
                <w:del w:id="6513" w:author="Mohammad Nayeem Hasan" w:date="2024-11-04T00:07:00Z" w16du:dateUtc="2024-11-03T18:07:00Z"/>
                <w:rFonts w:ascii="Times New Roman" w:hAnsi="Times New Roman" w:cs="Times New Roman"/>
                <w:sz w:val="24"/>
                <w:szCs w:val="24"/>
              </w:rPr>
            </w:pPr>
            <w:del w:id="6514" w:author="Mohammad Nayeem Hasan" w:date="2024-11-04T00:07:00Z" w16du:dateUtc="2024-11-03T18:07:00Z">
              <w:r w:rsidDel="00994FF0">
                <w:rPr>
                  <w:rFonts w:ascii="Times New Roman" w:hAnsi="Times New Roman" w:cs="Times New Roman"/>
                  <w:sz w:val="24"/>
                  <w:szCs w:val="24"/>
                </w:rPr>
                <w:delText>1.19 (0.87, 1.63)</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F362576" w14:textId="40D63529" w:rsidR="00B010D0" w:rsidDel="00994FF0" w:rsidRDefault="00B010D0" w:rsidP="00DA17B7">
            <w:pPr>
              <w:rPr>
                <w:del w:id="6515" w:author="Mohammad Nayeem Hasan" w:date="2024-11-04T00:07:00Z" w16du:dateUtc="2024-11-03T18:07:00Z"/>
                <w:rFonts w:ascii="Times New Roman" w:hAnsi="Times New Roman" w:cs="Times New Roman"/>
                <w:sz w:val="24"/>
                <w:szCs w:val="24"/>
              </w:rPr>
            </w:pPr>
            <w:del w:id="6516" w:author="Mohammad Nayeem Hasan" w:date="2024-11-04T00:07:00Z" w16du:dateUtc="2024-11-03T18:07:00Z">
              <w:r w:rsidDel="00994FF0">
                <w:rPr>
                  <w:rFonts w:ascii="Times New Roman" w:hAnsi="Times New Roman" w:cs="Times New Roman"/>
                  <w:sz w:val="24"/>
                  <w:szCs w:val="24"/>
                </w:rPr>
                <w:delText>0.266</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B47DD63" w14:textId="5D0AEA56" w:rsidR="00B010D0" w:rsidDel="00994FF0" w:rsidRDefault="00B010D0" w:rsidP="00DA17B7">
            <w:pPr>
              <w:rPr>
                <w:del w:id="6517" w:author="Mohammad Nayeem Hasan" w:date="2024-11-04T00:07:00Z" w16du:dateUtc="2024-11-03T18:07:00Z"/>
                <w:rFonts w:ascii="Times New Roman" w:hAnsi="Times New Roman" w:cs="Times New Roman"/>
                <w:sz w:val="24"/>
                <w:szCs w:val="24"/>
              </w:rPr>
            </w:pPr>
            <w:del w:id="651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F04EE51" w14:textId="78E50DA0" w:rsidR="00B010D0" w:rsidDel="00994FF0" w:rsidRDefault="00B010D0" w:rsidP="00DA17B7">
            <w:pPr>
              <w:rPr>
                <w:del w:id="6519" w:author="Mohammad Nayeem Hasan" w:date="2024-11-04T00:07:00Z" w16du:dateUtc="2024-11-03T18:07:00Z"/>
                <w:rFonts w:ascii="Times New Roman" w:hAnsi="Times New Roman" w:cs="Times New Roman"/>
                <w:sz w:val="24"/>
                <w:szCs w:val="24"/>
              </w:rPr>
            </w:pPr>
            <w:del w:id="652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B375A9E" w14:textId="2AFB12F5" w:rsidR="00B010D0" w:rsidDel="00994FF0" w:rsidRDefault="00B010D0" w:rsidP="00DA17B7">
            <w:pPr>
              <w:rPr>
                <w:del w:id="6521" w:author="Mohammad Nayeem Hasan" w:date="2024-11-04T00:07:00Z" w16du:dateUtc="2024-11-03T18:07:00Z"/>
                <w:rFonts w:ascii="Times New Roman" w:hAnsi="Times New Roman" w:cs="Times New Roman"/>
                <w:sz w:val="24"/>
                <w:szCs w:val="24"/>
              </w:rPr>
            </w:pPr>
            <w:del w:id="6522" w:author="Mohammad Nayeem Hasan" w:date="2024-11-04T00:07:00Z" w16du:dateUtc="2024-11-03T18:07:00Z">
              <w:r w:rsidDel="00994FF0">
                <w:rPr>
                  <w:rFonts w:ascii="Times New Roman" w:hAnsi="Times New Roman" w:cs="Times New Roman"/>
                  <w:sz w:val="24"/>
                  <w:szCs w:val="24"/>
                </w:rPr>
                <w:delText>1.08 (0.86, 1.36)</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59C13ED" w14:textId="5FEE4E2B" w:rsidR="00B010D0" w:rsidDel="00994FF0" w:rsidRDefault="00B010D0" w:rsidP="00DA17B7">
            <w:pPr>
              <w:rPr>
                <w:del w:id="6523" w:author="Mohammad Nayeem Hasan" w:date="2024-11-04T00:07:00Z" w16du:dateUtc="2024-11-03T18:07:00Z"/>
                <w:rFonts w:ascii="Times New Roman" w:hAnsi="Times New Roman" w:cs="Times New Roman"/>
                <w:sz w:val="24"/>
                <w:szCs w:val="24"/>
              </w:rPr>
            </w:pPr>
            <w:del w:id="6524" w:author="Mohammad Nayeem Hasan" w:date="2024-11-04T00:07:00Z" w16du:dateUtc="2024-11-03T18:07:00Z">
              <w:r w:rsidDel="00994FF0">
                <w:rPr>
                  <w:rFonts w:ascii="Times New Roman" w:hAnsi="Times New Roman" w:cs="Times New Roman"/>
                  <w:sz w:val="24"/>
                  <w:szCs w:val="24"/>
                </w:rPr>
                <w:delText>0.518</w:delText>
              </w:r>
            </w:del>
          </w:p>
        </w:tc>
      </w:tr>
      <w:tr w:rsidR="00B010D0" w:rsidDel="00994FF0" w14:paraId="542DBAB5" w14:textId="3FF9F669" w:rsidTr="00BE6175">
        <w:trPr>
          <w:trHeight w:val="138"/>
          <w:jc w:val="center"/>
          <w:del w:id="652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4488938" w14:textId="79924D9D" w:rsidR="00B010D0" w:rsidDel="00994FF0" w:rsidRDefault="00B010D0" w:rsidP="00DA17B7">
            <w:pPr>
              <w:rPr>
                <w:del w:id="6526" w:author="Mohammad Nayeem Hasan" w:date="2024-11-04T00:07:00Z" w16du:dateUtc="2024-11-03T18:07:00Z"/>
                <w:rFonts w:ascii="Times New Roman" w:hAnsi="Times New Roman" w:cs="Times New Roman"/>
                <w:sz w:val="24"/>
                <w:szCs w:val="24"/>
              </w:rPr>
            </w:pPr>
            <w:del w:id="6527" w:author="Mohammad Nayeem Hasan" w:date="2024-11-04T00:07:00Z" w16du:dateUtc="2024-11-03T18:07:00Z">
              <w:r w:rsidDel="00994FF0">
                <w:rPr>
                  <w:rFonts w:ascii="Times New Roman" w:hAnsi="Times New Roman" w:cs="Times New Roman"/>
                  <w:sz w:val="24"/>
                  <w:szCs w:val="24"/>
                </w:rPr>
                <w:delText>Secondary incomplete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DC4FCD1" w14:textId="4ACF307E" w:rsidR="00B010D0" w:rsidDel="00994FF0" w:rsidRDefault="00B010D0" w:rsidP="00DA17B7">
            <w:pPr>
              <w:rPr>
                <w:del w:id="6528" w:author="Mohammad Nayeem Hasan" w:date="2024-11-04T00:07:00Z" w16du:dateUtc="2024-11-03T18:07:00Z"/>
                <w:rFonts w:ascii="Times New Roman" w:hAnsi="Times New Roman" w:cs="Times New Roman"/>
                <w:sz w:val="24"/>
                <w:szCs w:val="24"/>
              </w:rPr>
            </w:pPr>
            <w:del w:id="6529" w:author="Mohammad Nayeem Hasan" w:date="2024-11-04T00:07:00Z" w16du:dateUtc="2024-11-03T18:07:00Z">
              <w:r w:rsidDel="00994FF0">
                <w:rPr>
                  <w:rFonts w:ascii="Times New Roman" w:hAnsi="Times New Roman" w:cs="Times New Roman"/>
                  <w:sz w:val="24"/>
                  <w:szCs w:val="24"/>
                </w:rPr>
                <w:delText>1.11 (0.86, 1.44)</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59239EBD" w14:textId="30B1DEE1" w:rsidR="00B010D0" w:rsidDel="00994FF0" w:rsidRDefault="00B010D0" w:rsidP="00DA17B7">
            <w:pPr>
              <w:rPr>
                <w:del w:id="6530" w:author="Mohammad Nayeem Hasan" w:date="2024-11-04T00:07:00Z" w16du:dateUtc="2024-11-03T18:07:00Z"/>
                <w:rFonts w:ascii="Times New Roman" w:hAnsi="Times New Roman" w:cs="Times New Roman"/>
                <w:sz w:val="24"/>
                <w:szCs w:val="24"/>
              </w:rPr>
            </w:pPr>
            <w:del w:id="6531" w:author="Mohammad Nayeem Hasan" w:date="2024-11-04T00:07:00Z" w16du:dateUtc="2024-11-03T18:07:00Z">
              <w:r w:rsidDel="00994FF0">
                <w:rPr>
                  <w:rFonts w:ascii="Times New Roman" w:hAnsi="Times New Roman" w:cs="Times New Roman"/>
                  <w:sz w:val="24"/>
                  <w:szCs w:val="24"/>
                </w:rPr>
                <w:delText>0.421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68D9712" w14:textId="0F77E49A" w:rsidR="00B010D0" w:rsidDel="00994FF0" w:rsidRDefault="00B010D0" w:rsidP="00DA17B7">
            <w:pPr>
              <w:rPr>
                <w:del w:id="6532" w:author="Mohammad Nayeem Hasan" w:date="2024-11-04T00:07:00Z" w16du:dateUtc="2024-11-03T18:07:00Z"/>
                <w:rFonts w:ascii="Times New Roman" w:hAnsi="Times New Roman" w:cs="Times New Roman"/>
                <w:sz w:val="24"/>
                <w:szCs w:val="24"/>
              </w:rPr>
            </w:pPr>
            <w:del w:id="653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0E96249" w14:textId="0B27CF64" w:rsidR="00B010D0" w:rsidDel="00994FF0" w:rsidRDefault="00B010D0" w:rsidP="00DA17B7">
            <w:pPr>
              <w:rPr>
                <w:del w:id="6534" w:author="Mohammad Nayeem Hasan" w:date="2024-11-04T00:07:00Z" w16du:dateUtc="2024-11-03T18:07:00Z"/>
                <w:rFonts w:ascii="Times New Roman" w:hAnsi="Times New Roman" w:cs="Times New Roman"/>
                <w:sz w:val="24"/>
                <w:szCs w:val="24"/>
              </w:rPr>
            </w:pPr>
            <w:del w:id="653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46C4EB4" w14:textId="2A7EE586" w:rsidR="00B010D0" w:rsidDel="00994FF0" w:rsidRDefault="00B010D0" w:rsidP="00DA17B7">
            <w:pPr>
              <w:rPr>
                <w:del w:id="6536" w:author="Mohammad Nayeem Hasan" w:date="2024-11-04T00:07:00Z" w16du:dateUtc="2024-11-03T18:07:00Z"/>
                <w:rFonts w:ascii="Times New Roman" w:hAnsi="Times New Roman" w:cs="Times New Roman"/>
                <w:sz w:val="24"/>
                <w:szCs w:val="24"/>
              </w:rPr>
            </w:pPr>
            <w:del w:id="6537" w:author="Mohammad Nayeem Hasan" w:date="2024-11-04T00:07:00Z" w16du:dateUtc="2024-11-03T18:07:00Z">
              <w:r w:rsidDel="00994FF0">
                <w:rPr>
                  <w:rFonts w:ascii="Times New Roman" w:hAnsi="Times New Roman" w:cs="Times New Roman"/>
                  <w:sz w:val="24"/>
                  <w:szCs w:val="24"/>
                </w:rPr>
                <w:delText>1.09 (0.88, 1.34)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A143478" w14:textId="3CE5339E" w:rsidR="00B010D0" w:rsidDel="00994FF0" w:rsidRDefault="00B010D0" w:rsidP="00DA17B7">
            <w:pPr>
              <w:rPr>
                <w:del w:id="6538" w:author="Mohammad Nayeem Hasan" w:date="2024-11-04T00:07:00Z" w16du:dateUtc="2024-11-03T18:07:00Z"/>
                <w:rFonts w:ascii="Times New Roman" w:hAnsi="Times New Roman" w:cs="Times New Roman"/>
                <w:sz w:val="24"/>
                <w:szCs w:val="24"/>
              </w:rPr>
            </w:pPr>
            <w:del w:id="6539" w:author="Mohammad Nayeem Hasan" w:date="2024-11-04T00:07:00Z" w16du:dateUtc="2024-11-03T18:07:00Z">
              <w:r w:rsidDel="00994FF0">
                <w:rPr>
                  <w:rFonts w:ascii="Times New Roman" w:hAnsi="Times New Roman" w:cs="Times New Roman"/>
                  <w:sz w:val="24"/>
                  <w:szCs w:val="24"/>
                </w:rPr>
                <w:delText>0.426</w:delText>
              </w:r>
            </w:del>
          </w:p>
        </w:tc>
      </w:tr>
      <w:tr w:rsidR="00B010D0" w:rsidDel="00994FF0" w14:paraId="7FAFDDE7" w14:textId="12279CE1" w:rsidTr="00BE6175">
        <w:trPr>
          <w:trHeight w:val="138"/>
          <w:jc w:val="center"/>
          <w:del w:id="654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96086CB" w14:textId="02B83A8B" w:rsidR="00B010D0" w:rsidDel="00994FF0" w:rsidRDefault="00B010D0" w:rsidP="00DA17B7">
            <w:pPr>
              <w:rPr>
                <w:del w:id="6541" w:author="Mohammad Nayeem Hasan" w:date="2024-11-04T00:07:00Z" w16du:dateUtc="2024-11-03T18:07:00Z"/>
                <w:rFonts w:ascii="Times New Roman" w:hAnsi="Times New Roman" w:cs="Times New Roman"/>
                <w:sz w:val="24"/>
                <w:szCs w:val="24"/>
              </w:rPr>
            </w:pPr>
            <w:del w:id="6542" w:author="Mohammad Nayeem Hasan" w:date="2024-11-04T00:07:00Z" w16du:dateUtc="2024-11-03T18:07:00Z">
              <w:r w:rsidDel="00994FF0">
                <w:rPr>
                  <w:rFonts w:ascii="Times New Roman" w:hAnsi="Times New Roman" w:cs="Times New Roman"/>
                  <w:sz w:val="24"/>
                  <w:szCs w:val="24"/>
                </w:rPr>
                <w:delText>Secondary complete or higher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720202C" w14:textId="598BD208" w:rsidR="00B010D0" w:rsidDel="00994FF0" w:rsidRDefault="00B010D0" w:rsidP="00DA17B7">
            <w:pPr>
              <w:rPr>
                <w:del w:id="6543" w:author="Mohammad Nayeem Hasan" w:date="2024-11-04T00:07:00Z" w16du:dateUtc="2024-11-03T18:07:00Z"/>
                <w:rFonts w:ascii="Times New Roman" w:hAnsi="Times New Roman" w:cs="Times New Roman"/>
                <w:sz w:val="24"/>
                <w:szCs w:val="24"/>
              </w:rPr>
            </w:pPr>
            <w:del w:id="6544" w:author="Mohammad Nayeem Hasan" w:date="2024-11-03T22:37:00Z" w16du:dateUtc="2024-11-03T16:37: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67EE65D" w14:textId="3B7BF375" w:rsidR="00B010D0" w:rsidDel="00994FF0" w:rsidRDefault="00B010D0" w:rsidP="00DA17B7">
            <w:pPr>
              <w:rPr>
                <w:del w:id="6545" w:author="Mohammad Nayeem Hasan" w:date="2024-11-04T00:07:00Z" w16du:dateUtc="2024-11-03T18:07:00Z"/>
                <w:rFonts w:ascii="Times New Roman" w:hAnsi="Times New Roman" w:cs="Times New Roman"/>
                <w:sz w:val="24"/>
                <w:szCs w:val="24"/>
              </w:rPr>
            </w:pPr>
            <w:del w:id="654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D586854" w14:textId="79577E6F" w:rsidR="00B010D0" w:rsidDel="00994FF0" w:rsidRDefault="00B010D0" w:rsidP="00DA17B7">
            <w:pPr>
              <w:rPr>
                <w:del w:id="6547" w:author="Mohammad Nayeem Hasan" w:date="2024-11-04T00:07:00Z" w16du:dateUtc="2024-11-03T18:07:00Z"/>
                <w:rFonts w:ascii="Times New Roman" w:hAnsi="Times New Roman" w:cs="Times New Roman"/>
                <w:sz w:val="24"/>
                <w:szCs w:val="24"/>
              </w:rPr>
            </w:pPr>
            <w:del w:id="654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3A76A1B" w14:textId="393EA516" w:rsidR="00B010D0" w:rsidDel="00994FF0" w:rsidRDefault="00B010D0" w:rsidP="00DA17B7">
            <w:pPr>
              <w:rPr>
                <w:del w:id="6549" w:author="Mohammad Nayeem Hasan" w:date="2024-11-04T00:07:00Z" w16du:dateUtc="2024-11-03T18:07:00Z"/>
                <w:rFonts w:ascii="Times New Roman" w:hAnsi="Times New Roman" w:cs="Times New Roman"/>
                <w:sz w:val="24"/>
                <w:szCs w:val="24"/>
              </w:rPr>
            </w:pPr>
            <w:del w:id="655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89E76F0" w14:textId="20D6AE95" w:rsidR="00B010D0" w:rsidDel="00994FF0" w:rsidRDefault="00B010D0" w:rsidP="00DA17B7">
            <w:pPr>
              <w:rPr>
                <w:del w:id="6551" w:author="Mohammad Nayeem Hasan" w:date="2024-11-04T00:07:00Z" w16du:dateUtc="2024-11-03T18:07:00Z"/>
                <w:rFonts w:ascii="Times New Roman" w:hAnsi="Times New Roman" w:cs="Times New Roman"/>
                <w:sz w:val="24"/>
                <w:szCs w:val="24"/>
              </w:rPr>
            </w:pPr>
            <w:del w:id="6552"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2458298" w14:textId="441FC725" w:rsidR="00B010D0" w:rsidDel="00994FF0" w:rsidRDefault="00B010D0" w:rsidP="00DA17B7">
            <w:pPr>
              <w:rPr>
                <w:del w:id="6553" w:author="Mohammad Nayeem Hasan" w:date="2024-11-04T00:07:00Z" w16du:dateUtc="2024-11-03T18:07:00Z"/>
                <w:rFonts w:ascii="Times New Roman" w:hAnsi="Times New Roman" w:cs="Times New Roman"/>
                <w:sz w:val="24"/>
                <w:szCs w:val="24"/>
              </w:rPr>
            </w:pPr>
            <w:del w:id="6554" w:author="Mohammad Nayeem Hasan" w:date="2024-11-04T00:07:00Z" w16du:dateUtc="2024-11-03T18:07:00Z">
              <w:r w:rsidDel="00994FF0">
                <w:rPr>
                  <w:rFonts w:ascii="Times New Roman" w:hAnsi="Times New Roman" w:cs="Times New Roman"/>
                  <w:sz w:val="24"/>
                  <w:szCs w:val="24"/>
                </w:rPr>
                <w:delText>-</w:delText>
              </w:r>
            </w:del>
          </w:p>
        </w:tc>
      </w:tr>
      <w:tr w:rsidR="00BE6175" w:rsidDel="00994FF0" w14:paraId="2A68B46A" w14:textId="2B0956E5" w:rsidTr="00BE6175">
        <w:trPr>
          <w:trHeight w:val="138"/>
          <w:jc w:val="center"/>
          <w:del w:id="6555"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D4926F7" w14:textId="22EE4CE9" w:rsidR="00BE6175" w:rsidDel="00994FF0" w:rsidRDefault="00BE6175" w:rsidP="00DA17B7">
            <w:pPr>
              <w:rPr>
                <w:del w:id="6556" w:author="Mohammad Nayeem Hasan" w:date="2024-11-04T00:07:00Z" w16du:dateUtc="2024-11-03T18:07:00Z"/>
                <w:rFonts w:ascii="Times New Roman" w:hAnsi="Times New Roman" w:cs="Times New Roman"/>
                <w:sz w:val="24"/>
                <w:szCs w:val="24"/>
              </w:rPr>
            </w:pPr>
            <w:del w:id="6557" w:author="Mohammad Nayeem Hasan" w:date="2024-11-04T00:07:00Z" w16du:dateUtc="2024-11-03T18:07:00Z">
              <w:r w:rsidDel="00994FF0">
                <w:rPr>
                  <w:rFonts w:ascii="Times New Roman" w:hAnsi="Times New Roman" w:cs="Times New Roman"/>
                  <w:sz w:val="24"/>
                  <w:szCs w:val="24"/>
                </w:rPr>
                <w:delText xml:space="preserve">Mother’s </w:delText>
              </w:r>
            </w:del>
            <w:del w:id="6558" w:author="Mohammad Nayeem Hasan" w:date="2024-11-03T22:28:00Z" w16du:dateUtc="2024-11-03T16:28:00Z">
              <w:r w:rsidDel="003F6202">
                <w:rPr>
                  <w:rFonts w:ascii="Times New Roman" w:hAnsi="Times New Roman" w:cs="Times New Roman"/>
                  <w:sz w:val="24"/>
                  <w:szCs w:val="24"/>
                </w:rPr>
                <w:delText>A</w:delText>
              </w:r>
            </w:del>
            <w:del w:id="6559" w:author="Mohammad Nayeem Hasan" w:date="2024-11-04T00:07:00Z" w16du:dateUtc="2024-11-03T18:07:00Z">
              <w:r w:rsidDel="00994FF0">
                <w:rPr>
                  <w:rFonts w:ascii="Times New Roman" w:hAnsi="Times New Roman" w:cs="Times New Roman"/>
                  <w:sz w:val="24"/>
                  <w:szCs w:val="24"/>
                </w:rPr>
                <w:delText xml:space="preserve">ge </w:delText>
              </w:r>
            </w:del>
            <w:del w:id="6560" w:author="Mohammad Nayeem Hasan" w:date="2024-11-03T22:00:00Z" w16du:dateUtc="2024-11-03T16:00:00Z">
              <w:r w:rsidDel="00BE6175">
                <w:rPr>
                  <w:rFonts w:ascii="Times New Roman" w:hAnsi="Times New Roman" w:cs="Times New Roman"/>
                  <w:sz w:val="24"/>
                  <w:szCs w:val="24"/>
                </w:rPr>
                <w:delText>at the Survey Time</w:delText>
              </w:r>
            </w:del>
          </w:p>
        </w:tc>
      </w:tr>
      <w:tr w:rsidR="00B010D0" w:rsidDel="00994FF0" w14:paraId="44457450" w14:textId="40A369E9" w:rsidTr="00BE6175">
        <w:trPr>
          <w:trHeight w:val="138"/>
          <w:jc w:val="center"/>
          <w:del w:id="656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DDE0287" w14:textId="51BBE83A" w:rsidR="00B010D0" w:rsidDel="00994FF0" w:rsidRDefault="00B010D0" w:rsidP="00DA17B7">
            <w:pPr>
              <w:rPr>
                <w:del w:id="6562" w:author="Mohammad Nayeem Hasan" w:date="2024-11-04T00:07:00Z" w16du:dateUtc="2024-11-03T18:07:00Z"/>
                <w:rFonts w:ascii="Times New Roman" w:hAnsi="Times New Roman" w:cs="Times New Roman"/>
                <w:sz w:val="24"/>
                <w:szCs w:val="24"/>
              </w:rPr>
            </w:pPr>
            <w:del w:id="6563" w:author="Mohammad Nayeem Hasan" w:date="2024-11-04T00:07:00Z" w16du:dateUtc="2024-11-03T18:07:00Z">
              <w:r w:rsidDel="00994FF0">
                <w:rPr>
                  <w:rFonts w:ascii="Times New Roman" w:hAnsi="Times New Roman" w:cs="Times New Roman"/>
                  <w:sz w:val="24"/>
                  <w:szCs w:val="24"/>
                </w:rPr>
                <w:delText>15-19</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913BB7A" w14:textId="25E248B4" w:rsidR="00B010D0" w:rsidDel="00994FF0" w:rsidRDefault="00B010D0" w:rsidP="00DA17B7">
            <w:pPr>
              <w:rPr>
                <w:del w:id="6564" w:author="Mohammad Nayeem Hasan" w:date="2024-11-04T00:07:00Z" w16du:dateUtc="2024-11-03T18:07:00Z"/>
                <w:rFonts w:ascii="Times New Roman" w:hAnsi="Times New Roman" w:cs="Times New Roman"/>
                <w:sz w:val="24"/>
                <w:szCs w:val="24"/>
              </w:rPr>
            </w:pPr>
            <w:del w:id="6565"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50C0745" w14:textId="642E2095" w:rsidR="00B010D0" w:rsidDel="00994FF0" w:rsidRDefault="00B010D0" w:rsidP="00DA17B7">
            <w:pPr>
              <w:rPr>
                <w:del w:id="6566" w:author="Mohammad Nayeem Hasan" w:date="2024-11-04T00:07:00Z" w16du:dateUtc="2024-11-03T18:07:00Z"/>
                <w:rFonts w:ascii="Times New Roman" w:hAnsi="Times New Roman" w:cs="Times New Roman"/>
                <w:sz w:val="24"/>
                <w:szCs w:val="24"/>
              </w:rPr>
            </w:pPr>
            <w:del w:id="6567"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97FB4A3" w14:textId="49050C28" w:rsidR="00B010D0" w:rsidDel="00994FF0" w:rsidRDefault="00B010D0" w:rsidP="00DA17B7">
            <w:pPr>
              <w:rPr>
                <w:del w:id="6568" w:author="Mohammad Nayeem Hasan" w:date="2024-11-04T00:07:00Z" w16du:dateUtc="2024-11-03T18:07:00Z"/>
                <w:rFonts w:ascii="Times New Roman" w:hAnsi="Times New Roman" w:cs="Times New Roman"/>
                <w:sz w:val="24"/>
                <w:szCs w:val="24"/>
              </w:rPr>
            </w:pPr>
            <w:del w:id="6569" w:author="Mohammad Nayeem Hasan" w:date="2024-11-04T00:07:00Z" w16du:dateUtc="2024-11-03T18:07:00Z">
              <w:r w:rsidDel="00994FF0">
                <w:rPr>
                  <w:rFonts w:ascii="Times New Roman" w:hAnsi="Times New Roman" w:cs="Times New Roman"/>
                  <w:sz w:val="24"/>
                  <w:szCs w:val="24"/>
                </w:rPr>
                <w:delText>1.57 (0.69, 3.57)</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341B180" w14:textId="4151611D" w:rsidR="00B010D0" w:rsidDel="00994FF0" w:rsidRDefault="00B010D0" w:rsidP="00DA17B7">
            <w:pPr>
              <w:rPr>
                <w:del w:id="6570" w:author="Mohammad Nayeem Hasan" w:date="2024-11-04T00:07:00Z" w16du:dateUtc="2024-11-03T18:07:00Z"/>
                <w:rFonts w:ascii="Times New Roman" w:hAnsi="Times New Roman" w:cs="Times New Roman"/>
                <w:sz w:val="24"/>
                <w:szCs w:val="24"/>
              </w:rPr>
            </w:pPr>
            <w:del w:id="6571" w:author="Mohammad Nayeem Hasan" w:date="2024-11-04T00:07:00Z" w16du:dateUtc="2024-11-03T18:07:00Z">
              <w:r w:rsidDel="00994FF0">
                <w:rPr>
                  <w:rFonts w:ascii="Times New Roman" w:hAnsi="Times New Roman" w:cs="Times New Roman"/>
                  <w:sz w:val="24"/>
                  <w:szCs w:val="24"/>
                </w:rPr>
                <w:delText>0.280</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A433EA2" w14:textId="392ED439" w:rsidR="00B010D0" w:rsidDel="00994FF0" w:rsidRDefault="00B010D0" w:rsidP="00DA17B7">
            <w:pPr>
              <w:rPr>
                <w:del w:id="6572" w:author="Mohammad Nayeem Hasan" w:date="2024-11-04T00:07:00Z" w16du:dateUtc="2024-11-03T18:07:00Z"/>
                <w:rFonts w:ascii="Times New Roman" w:hAnsi="Times New Roman" w:cs="Times New Roman"/>
                <w:sz w:val="24"/>
                <w:szCs w:val="24"/>
              </w:rPr>
            </w:pPr>
            <w:del w:id="657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0C6C376" w14:textId="403EB49B" w:rsidR="00B010D0" w:rsidDel="00994FF0" w:rsidRDefault="00B010D0" w:rsidP="00DA17B7">
            <w:pPr>
              <w:rPr>
                <w:del w:id="6574" w:author="Mohammad Nayeem Hasan" w:date="2024-11-04T00:07:00Z" w16du:dateUtc="2024-11-03T18:07:00Z"/>
                <w:rFonts w:ascii="Times New Roman" w:hAnsi="Times New Roman" w:cs="Times New Roman"/>
                <w:sz w:val="24"/>
                <w:szCs w:val="24"/>
              </w:rPr>
            </w:pPr>
            <w:del w:id="6575"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432487A9" w14:textId="52B0994E" w:rsidTr="00BE6175">
        <w:trPr>
          <w:trHeight w:val="138"/>
          <w:jc w:val="center"/>
          <w:del w:id="657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78BF0DD" w14:textId="4FF9597C" w:rsidR="00B010D0" w:rsidDel="00994FF0" w:rsidRDefault="00B010D0" w:rsidP="00DA17B7">
            <w:pPr>
              <w:rPr>
                <w:del w:id="6577" w:author="Mohammad Nayeem Hasan" w:date="2024-11-04T00:07:00Z" w16du:dateUtc="2024-11-03T18:07:00Z"/>
                <w:rFonts w:ascii="Times New Roman" w:hAnsi="Times New Roman" w:cs="Times New Roman"/>
                <w:sz w:val="24"/>
                <w:szCs w:val="24"/>
              </w:rPr>
            </w:pPr>
            <w:del w:id="6578" w:author="Mohammad Nayeem Hasan" w:date="2024-11-04T00:07:00Z" w16du:dateUtc="2024-11-03T18:07:00Z">
              <w:r w:rsidDel="00994FF0">
                <w:rPr>
                  <w:rFonts w:ascii="Times New Roman" w:hAnsi="Times New Roman" w:cs="Times New Roman"/>
                  <w:sz w:val="24"/>
                  <w:szCs w:val="24"/>
                </w:rPr>
                <w:delText>20-34</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EA412EC" w14:textId="6780D79C" w:rsidR="00B010D0" w:rsidDel="00994FF0" w:rsidRDefault="00B010D0" w:rsidP="00DA17B7">
            <w:pPr>
              <w:rPr>
                <w:del w:id="6579" w:author="Mohammad Nayeem Hasan" w:date="2024-11-04T00:07:00Z" w16du:dateUtc="2024-11-03T18:07:00Z"/>
                <w:rFonts w:ascii="Times New Roman" w:hAnsi="Times New Roman" w:cs="Times New Roman"/>
                <w:sz w:val="24"/>
                <w:szCs w:val="24"/>
              </w:rPr>
            </w:pPr>
            <w:del w:id="6580"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776A9E5" w14:textId="27C0069D" w:rsidR="00B010D0" w:rsidDel="00994FF0" w:rsidRDefault="00B010D0" w:rsidP="00DA17B7">
            <w:pPr>
              <w:rPr>
                <w:del w:id="6581" w:author="Mohammad Nayeem Hasan" w:date="2024-11-04T00:07:00Z" w16du:dateUtc="2024-11-03T18:07:00Z"/>
                <w:rFonts w:ascii="Times New Roman" w:hAnsi="Times New Roman" w:cs="Times New Roman"/>
                <w:sz w:val="24"/>
                <w:szCs w:val="24"/>
              </w:rPr>
            </w:pPr>
            <w:del w:id="6582"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E609EF1" w14:textId="4C7CD6BC" w:rsidR="00B010D0" w:rsidDel="00994FF0" w:rsidRDefault="00B010D0" w:rsidP="00DA17B7">
            <w:pPr>
              <w:rPr>
                <w:del w:id="6583" w:author="Mohammad Nayeem Hasan" w:date="2024-11-04T00:07:00Z" w16du:dateUtc="2024-11-03T18:07:00Z"/>
                <w:rFonts w:ascii="Times New Roman" w:hAnsi="Times New Roman" w:cs="Times New Roman"/>
                <w:sz w:val="24"/>
                <w:szCs w:val="24"/>
              </w:rPr>
            </w:pPr>
            <w:del w:id="6584" w:author="Mohammad Nayeem Hasan" w:date="2024-11-04T00:07:00Z" w16du:dateUtc="2024-11-03T18:07:00Z">
              <w:r w:rsidDel="00994FF0">
                <w:rPr>
                  <w:rFonts w:ascii="Times New Roman" w:hAnsi="Times New Roman" w:cs="Times New Roman"/>
                  <w:sz w:val="24"/>
                  <w:szCs w:val="24"/>
                </w:rPr>
                <w:delText>1.46 (0.77, 2.74)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BBE5AD8" w14:textId="732F9541" w:rsidR="00B010D0" w:rsidDel="00994FF0" w:rsidRDefault="00B010D0" w:rsidP="00DA17B7">
            <w:pPr>
              <w:rPr>
                <w:del w:id="6585" w:author="Mohammad Nayeem Hasan" w:date="2024-11-04T00:07:00Z" w16du:dateUtc="2024-11-03T18:07:00Z"/>
                <w:rFonts w:ascii="Times New Roman" w:hAnsi="Times New Roman" w:cs="Times New Roman"/>
                <w:sz w:val="24"/>
                <w:szCs w:val="24"/>
              </w:rPr>
            </w:pPr>
            <w:del w:id="6586" w:author="Mohammad Nayeem Hasan" w:date="2024-11-04T00:07:00Z" w16du:dateUtc="2024-11-03T18:07:00Z">
              <w:r w:rsidDel="00994FF0">
                <w:rPr>
                  <w:rFonts w:ascii="Times New Roman" w:hAnsi="Times New Roman" w:cs="Times New Roman"/>
                  <w:sz w:val="24"/>
                  <w:szCs w:val="24"/>
                </w:rPr>
                <w:delText>0.243</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0AFDB65" w14:textId="0B86EFF5" w:rsidR="00B010D0" w:rsidDel="00994FF0" w:rsidRDefault="00B010D0" w:rsidP="00DA17B7">
            <w:pPr>
              <w:rPr>
                <w:del w:id="6587" w:author="Mohammad Nayeem Hasan" w:date="2024-11-04T00:07:00Z" w16du:dateUtc="2024-11-03T18:07:00Z"/>
                <w:rFonts w:ascii="Times New Roman" w:hAnsi="Times New Roman" w:cs="Times New Roman"/>
                <w:sz w:val="24"/>
                <w:szCs w:val="24"/>
              </w:rPr>
            </w:pPr>
            <w:del w:id="658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580A41B" w14:textId="4E028B8E" w:rsidR="00B010D0" w:rsidDel="00994FF0" w:rsidRDefault="00B010D0" w:rsidP="00DA17B7">
            <w:pPr>
              <w:rPr>
                <w:del w:id="6589" w:author="Mohammad Nayeem Hasan" w:date="2024-11-04T00:07:00Z" w16du:dateUtc="2024-11-03T18:07:00Z"/>
                <w:rFonts w:ascii="Times New Roman" w:hAnsi="Times New Roman" w:cs="Times New Roman"/>
                <w:sz w:val="24"/>
                <w:szCs w:val="24"/>
              </w:rPr>
            </w:pPr>
            <w:del w:id="6590"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F313205" w14:textId="4CC885F3" w:rsidTr="00BE6175">
        <w:trPr>
          <w:trHeight w:val="138"/>
          <w:jc w:val="center"/>
          <w:del w:id="659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B752ECA" w14:textId="0F24AFD9" w:rsidR="00B010D0" w:rsidDel="00994FF0" w:rsidRDefault="00B010D0" w:rsidP="00DA17B7">
            <w:pPr>
              <w:rPr>
                <w:del w:id="6592" w:author="Mohammad Nayeem Hasan" w:date="2024-11-04T00:07:00Z" w16du:dateUtc="2024-11-03T18:07:00Z"/>
                <w:rFonts w:ascii="Times New Roman" w:hAnsi="Times New Roman" w:cs="Times New Roman"/>
                <w:sz w:val="24"/>
                <w:szCs w:val="24"/>
              </w:rPr>
            </w:pPr>
            <w:del w:id="6593" w:author="Mohammad Nayeem Hasan" w:date="2024-11-04T00:07:00Z" w16du:dateUtc="2024-11-03T18:07:00Z">
              <w:r w:rsidDel="00994FF0">
                <w:rPr>
                  <w:rFonts w:ascii="Times New Roman" w:hAnsi="Times New Roman" w:cs="Times New Roman"/>
                  <w:sz w:val="24"/>
                  <w:szCs w:val="24"/>
                </w:rPr>
                <w:delText>35+</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990F7C4" w14:textId="398336A2" w:rsidR="00B010D0" w:rsidDel="00994FF0" w:rsidRDefault="00B010D0" w:rsidP="00DA17B7">
            <w:pPr>
              <w:rPr>
                <w:del w:id="6594" w:author="Mohammad Nayeem Hasan" w:date="2024-11-04T00:07:00Z" w16du:dateUtc="2024-11-03T18:07:00Z"/>
                <w:rFonts w:ascii="Times New Roman" w:hAnsi="Times New Roman" w:cs="Times New Roman"/>
                <w:sz w:val="24"/>
                <w:szCs w:val="24"/>
              </w:rPr>
            </w:pPr>
            <w:del w:id="6595"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97DE1C3" w14:textId="4958F437" w:rsidR="00B010D0" w:rsidDel="00994FF0" w:rsidRDefault="00B010D0" w:rsidP="00DA17B7">
            <w:pPr>
              <w:rPr>
                <w:del w:id="6596" w:author="Mohammad Nayeem Hasan" w:date="2024-11-04T00:07:00Z" w16du:dateUtc="2024-11-03T18:07:00Z"/>
                <w:rFonts w:ascii="Times New Roman" w:hAnsi="Times New Roman" w:cs="Times New Roman"/>
                <w:sz w:val="24"/>
                <w:szCs w:val="24"/>
              </w:rPr>
            </w:pPr>
            <w:del w:id="6597"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D4ABB3A" w14:textId="64ED19EC" w:rsidR="00B010D0" w:rsidDel="00994FF0" w:rsidRDefault="00B010D0" w:rsidP="00DA17B7">
            <w:pPr>
              <w:rPr>
                <w:del w:id="6598" w:author="Mohammad Nayeem Hasan" w:date="2024-11-04T00:07:00Z" w16du:dateUtc="2024-11-03T18:07:00Z"/>
                <w:rFonts w:ascii="Times New Roman" w:hAnsi="Times New Roman" w:cs="Times New Roman"/>
                <w:sz w:val="24"/>
                <w:szCs w:val="24"/>
              </w:rPr>
            </w:pPr>
            <w:del w:id="6599"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6FD5B31" w14:textId="15A4E71C" w:rsidR="00B010D0" w:rsidDel="00994FF0" w:rsidRDefault="00B010D0" w:rsidP="00DA17B7">
            <w:pPr>
              <w:rPr>
                <w:del w:id="6600" w:author="Mohammad Nayeem Hasan" w:date="2024-11-04T00:07:00Z" w16du:dateUtc="2024-11-03T18:07:00Z"/>
                <w:rFonts w:ascii="Times New Roman" w:hAnsi="Times New Roman" w:cs="Times New Roman"/>
                <w:sz w:val="24"/>
                <w:szCs w:val="24"/>
              </w:rPr>
            </w:pPr>
            <w:del w:id="6601"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0A02657" w14:textId="0A8A281D" w:rsidR="00B010D0" w:rsidDel="00994FF0" w:rsidRDefault="00B010D0" w:rsidP="00DA17B7">
            <w:pPr>
              <w:rPr>
                <w:del w:id="6602" w:author="Mohammad Nayeem Hasan" w:date="2024-11-04T00:07:00Z" w16du:dateUtc="2024-11-03T18:07:00Z"/>
                <w:rFonts w:ascii="Times New Roman" w:hAnsi="Times New Roman" w:cs="Times New Roman"/>
                <w:sz w:val="24"/>
                <w:szCs w:val="24"/>
              </w:rPr>
            </w:pPr>
            <w:del w:id="660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AEBB2A4" w14:textId="18F36724" w:rsidR="00B010D0" w:rsidDel="00994FF0" w:rsidRDefault="00B010D0" w:rsidP="00DA17B7">
            <w:pPr>
              <w:rPr>
                <w:del w:id="6604" w:author="Mohammad Nayeem Hasan" w:date="2024-11-04T00:07:00Z" w16du:dateUtc="2024-11-03T18:07:00Z"/>
                <w:rFonts w:ascii="Times New Roman" w:hAnsi="Times New Roman" w:cs="Times New Roman"/>
                <w:sz w:val="24"/>
                <w:szCs w:val="24"/>
              </w:rPr>
            </w:pPr>
            <w:del w:id="6605"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D23C613" w14:textId="59D0C36F" w:rsidTr="00DA17B7">
        <w:trPr>
          <w:trHeight w:val="138"/>
          <w:jc w:val="center"/>
          <w:del w:id="6606" w:author="Mohammad Nayeem Hasan" w:date="2024-11-04T00:07:00Z"/>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D58A7A2" w14:textId="7C72C3DC" w:rsidR="00B010D0" w:rsidRPr="003F6202" w:rsidDel="00994FF0" w:rsidRDefault="003F6202" w:rsidP="00DA17B7">
            <w:pPr>
              <w:rPr>
                <w:del w:id="6607" w:author="Mohammad Nayeem Hasan" w:date="2024-11-04T00:07:00Z" w16du:dateUtc="2024-11-03T18:07:00Z"/>
                <w:rFonts w:ascii="Times New Roman" w:hAnsi="Times New Roman" w:cs="Times New Roman"/>
                <w:b/>
                <w:bCs/>
                <w:sz w:val="24"/>
                <w:szCs w:val="24"/>
                <w:rPrChange w:id="6608" w:author="Mohammad Nayeem Hasan" w:date="2024-11-03T22:29:00Z" w16du:dateUtc="2024-11-03T16:29:00Z">
                  <w:rPr>
                    <w:del w:id="6609" w:author="Mohammad Nayeem Hasan" w:date="2024-11-04T00:07:00Z" w16du:dateUtc="2024-11-03T18:07:00Z"/>
                    <w:rFonts w:ascii="Times New Roman" w:hAnsi="Times New Roman" w:cs="Times New Roman"/>
                    <w:sz w:val="24"/>
                    <w:szCs w:val="24"/>
                  </w:rPr>
                </w:rPrChange>
              </w:rPr>
            </w:pPr>
            <w:del w:id="6610" w:author="Mohammad Nayeem Hasan" w:date="2024-11-03T22:27:00Z" w16du:dateUtc="2024-11-03T16:27:00Z">
              <w:r w:rsidRPr="003F6202" w:rsidDel="003F6202">
                <w:rPr>
                  <w:rFonts w:ascii="Times New Roman" w:hAnsi="Times New Roman" w:cs="Times New Roman"/>
                  <w:b/>
                  <w:bCs/>
                  <w:sz w:val="24"/>
                  <w:szCs w:val="24"/>
                  <w:rPrChange w:id="6611" w:author="Mohammad Nayeem Hasan" w:date="2024-11-03T22:29:00Z" w16du:dateUtc="2024-11-03T16:29:00Z">
                    <w:rPr>
                      <w:rFonts w:ascii="Times New Roman" w:hAnsi="Times New Roman" w:cs="Times New Roman"/>
                      <w:sz w:val="24"/>
                      <w:szCs w:val="24"/>
                    </w:rPr>
                  </w:rPrChange>
                </w:rPr>
                <w:delText>h</w:delText>
              </w:r>
            </w:del>
            <w:del w:id="6612" w:author="Mohammad Nayeem Hasan" w:date="2024-11-04T00:07:00Z" w16du:dateUtc="2024-11-03T18:07:00Z">
              <w:r w:rsidRPr="003F6202" w:rsidDel="00994FF0">
                <w:rPr>
                  <w:rFonts w:ascii="Times New Roman" w:hAnsi="Times New Roman" w:cs="Times New Roman"/>
                  <w:b/>
                  <w:bCs/>
                  <w:sz w:val="24"/>
                  <w:szCs w:val="24"/>
                  <w:rPrChange w:id="6613" w:author="Mohammad Nayeem Hasan" w:date="2024-11-03T22:29:00Z" w16du:dateUtc="2024-11-03T16:29:00Z">
                    <w:rPr>
                      <w:rFonts w:ascii="Times New Roman" w:hAnsi="Times New Roman" w:cs="Times New Roman"/>
                      <w:sz w:val="24"/>
                      <w:szCs w:val="24"/>
                    </w:rPr>
                  </w:rPrChange>
                </w:rPr>
                <w:delText>ousehold characteristics</w:delText>
              </w:r>
            </w:del>
          </w:p>
        </w:tc>
      </w:tr>
      <w:tr w:rsidR="00B010D0" w:rsidDel="00994FF0" w14:paraId="7E6DE9E2" w14:textId="74548387" w:rsidTr="00302153">
        <w:tblPrEx>
          <w:tblW w:w="5000" w:type="pct"/>
          <w:jc w:val="center"/>
          <w:tblPrExChange w:id="6614" w:author="Mohammad Nayeem Hasan" w:date="2024-11-03T22:39:00Z" w16du:dateUtc="2024-11-03T16:39:00Z">
            <w:tblPrEx>
              <w:tblW w:w="5000" w:type="pct"/>
              <w:jc w:val="center"/>
            </w:tblPrEx>
          </w:tblPrExChange>
        </w:tblPrEx>
        <w:trPr>
          <w:trHeight w:val="138"/>
          <w:jc w:val="center"/>
          <w:del w:id="6615" w:author="Mohammad Nayeem Hasan" w:date="2024-11-04T00:07:00Z"/>
          <w:trPrChange w:id="6616"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617"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307280AC" w14:textId="646C5A89" w:rsidR="00B010D0" w:rsidDel="00994FF0" w:rsidRDefault="00B010D0" w:rsidP="00DA17B7">
            <w:pPr>
              <w:rPr>
                <w:del w:id="6618" w:author="Mohammad Nayeem Hasan" w:date="2024-11-04T00:07:00Z" w16du:dateUtc="2024-11-03T18:07:00Z"/>
                <w:rFonts w:ascii="Times New Roman" w:hAnsi="Times New Roman" w:cs="Times New Roman"/>
                <w:sz w:val="24"/>
                <w:szCs w:val="24"/>
              </w:rPr>
            </w:pPr>
            <w:del w:id="6619" w:author="Mohammad Nayeem Hasan" w:date="2024-11-04T00:07:00Z" w16du:dateUtc="2024-11-03T18:07:00Z">
              <w:r w:rsidDel="00994FF0">
                <w:rPr>
                  <w:rFonts w:ascii="Times New Roman" w:hAnsi="Times New Roman" w:cs="Times New Roman"/>
                  <w:sz w:val="24"/>
                  <w:szCs w:val="24"/>
                </w:rPr>
                <w:delText xml:space="preserve">Wealth </w:delText>
              </w:r>
            </w:del>
            <w:del w:id="6620" w:author="Mohammad Nayeem Hasan" w:date="2024-11-03T22:28:00Z" w16du:dateUtc="2024-11-03T16:28:00Z">
              <w:r w:rsidDel="003F6202">
                <w:rPr>
                  <w:rFonts w:ascii="Times New Roman" w:hAnsi="Times New Roman" w:cs="Times New Roman"/>
                  <w:sz w:val="24"/>
                  <w:szCs w:val="24"/>
                </w:rPr>
                <w:delText>I</w:delText>
              </w:r>
            </w:del>
            <w:del w:id="6621" w:author="Mohammad Nayeem Hasan" w:date="2024-11-04T00:07:00Z" w16du:dateUtc="2024-11-03T18:07:00Z">
              <w:r w:rsidDel="00994FF0">
                <w:rPr>
                  <w:rFonts w:ascii="Times New Roman" w:hAnsi="Times New Roman" w:cs="Times New Roman"/>
                  <w:sz w:val="24"/>
                  <w:szCs w:val="24"/>
                </w:rPr>
                <w:delText>ndex</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622"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3BF220C" w14:textId="2BDA2777" w:rsidR="00B010D0" w:rsidDel="00994FF0" w:rsidRDefault="00B010D0" w:rsidP="00DA17B7">
            <w:pPr>
              <w:rPr>
                <w:del w:id="6623"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624"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689FEDA" w14:textId="6B28D712" w:rsidR="00B010D0" w:rsidDel="00994FF0" w:rsidRDefault="00B010D0" w:rsidP="00DA17B7">
            <w:pPr>
              <w:rPr>
                <w:del w:id="6625"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626"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702B887" w14:textId="18CFBB63" w:rsidR="00B010D0" w:rsidDel="00994FF0" w:rsidRDefault="00B010D0" w:rsidP="00DA17B7">
            <w:pPr>
              <w:rPr>
                <w:del w:id="6627" w:author="Mohammad Nayeem Hasan" w:date="2024-11-04T00:07:00Z" w16du:dateUtc="2024-11-03T18:07:00Z"/>
                <w:rFonts w:ascii="Times New Roman" w:hAnsi="Times New Roman" w:cs="Times New Roman"/>
                <w:sz w:val="24"/>
                <w:szCs w:val="24"/>
              </w:rPr>
            </w:pPr>
          </w:p>
        </w:tc>
      </w:tr>
      <w:tr w:rsidR="00B010D0" w:rsidDel="00994FF0" w14:paraId="4FB40363" w14:textId="3F8E6AEC" w:rsidTr="00BE6175">
        <w:trPr>
          <w:trHeight w:val="250"/>
          <w:jc w:val="center"/>
          <w:del w:id="662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9B270F2" w14:textId="5B16C290" w:rsidR="00B010D0" w:rsidDel="00994FF0" w:rsidRDefault="00B010D0" w:rsidP="00DA17B7">
            <w:pPr>
              <w:rPr>
                <w:del w:id="6629" w:author="Mohammad Nayeem Hasan" w:date="2024-11-04T00:07:00Z" w16du:dateUtc="2024-11-03T18:07:00Z"/>
                <w:rFonts w:ascii="Times New Roman" w:hAnsi="Times New Roman" w:cs="Times New Roman"/>
                <w:sz w:val="24"/>
                <w:szCs w:val="24"/>
              </w:rPr>
            </w:pPr>
            <w:del w:id="6630" w:author="Mohammad Nayeem Hasan" w:date="2024-11-04T00:07:00Z" w16du:dateUtc="2024-11-03T18:07:00Z">
              <w:r w:rsidDel="00994FF0">
                <w:rPr>
                  <w:rFonts w:ascii="Times New Roman" w:hAnsi="Times New Roman" w:cs="Times New Roman"/>
                  <w:sz w:val="24"/>
                  <w:szCs w:val="24"/>
                </w:rPr>
                <w:delText>Poorest</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DA3D8D8" w14:textId="25E97059" w:rsidR="00B010D0" w:rsidDel="00994FF0" w:rsidRDefault="00B010D0" w:rsidP="00DA17B7">
            <w:pPr>
              <w:rPr>
                <w:del w:id="6631" w:author="Mohammad Nayeem Hasan" w:date="2024-11-04T00:07:00Z" w16du:dateUtc="2024-11-03T18:07:00Z"/>
                <w:rFonts w:ascii="Times New Roman" w:hAnsi="Times New Roman" w:cs="Times New Roman"/>
                <w:sz w:val="24"/>
                <w:szCs w:val="24"/>
              </w:rPr>
            </w:pPr>
            <w:del w:id="6632" w:author="Mohammad Nayeem Hasan" w:date="2024-11-04T00:07:00Z" w16du:dateUtc="2024-11-03T18:07:00Z">
              <w:r w:rsidDel="00994FF0">
                <w:rPr>
                  <w:rFonts w:ascii="Times New Roman" w:hAnsi="Times New Roman" w:cs="Times New Roman"/>
                  <w:sz w:val="24"/>
                  <w:szCs w:val="24"/>
                </w:rPr>
                <w:delText>1.30 (1.01, 1.65)</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1C2A3A6" w14:textId="7DE460E0" w:rsidR="00B010D0" w:rsidDel="00994FF0" w:rsidRDefault="00B010D0" w:rsidP="00DA17B7">
            <w:pPr>
              <w:rPr>
                <w:del w:id="6633" w:author="Mohammad Nayeem Hasan" w:date="2024-11-04T00:07:00Z" w16du:dateUtc="2024-11-03T18:07:00Z"/>
                <w:rFonts w:ascii="Times New Roman" w:hAnsi="Times New Roman" w:cs="Times New Roman"/>
                <w:b/>
                <w:bCs/>
                <w:sz w:val="24"/>
                <w:szCs w:val="24"/>
              </w:rPr>
            </w:pPr>
            <w:del w:id="6634" w:author="Mohammad Nayeem Hasan" w:date="2024-11-04T00:07:00Z" w16du:dateUtc="2024-11-03T18:07:00Z">
              <w:r w:rsidDel="00994FF0">
                <w:rPr>
                  <w:rFonts w:ascii="Times New Roman" w:hAnsi="Times New Roman" w:cs="Times New Roman"/>
                  <w:b/>
                  <w:bCs/>
                  <w:sz w:val="24"/>
                  <w:szCs w:val="24"/>
                </w:rPr>
                <w:delText>0.038</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30CCE3B" w14:textId="76F13606" w:rsidR="00B010D0" w:rsidDel="00994FF0" w:rsidRDefault="00B010D0" w:rsidP="00DA17B7">
            <w:pPr>
              <w:rPr>
                <w:del w:id="6635" w:author="Mohammad Nayeem Hasan" w:date="2024-11-04T00:07:00Z" w16du:dateUtc="2024-11-03T18:07:00Z"/>
                <w:rFonts w:ascii="Times New Roman" w:hAnsi="Times New Roman" w:cs="Times New Roman"/>
                <w:sz w:val="24"/>
                <w:szCs w:val="24"/>
              </w:rPr>
            </w:pPr>
            <w:del w:id="663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D506662" w14:textId="42AA089F" w:rsidR="00B010D0" w:rsidDel="00994FF0" w:rsidRDefault="00B010D0" w:rsidP="00DA17B7">
            <w:pPr>
              <w:rPr>
                <w:del w:id="6637" w:author="Mohammad Nayeem Hasan" w:date="2024-11-04T00:07:00Z" w16du:dateUtc="2024-11-03T18:07:00Z"/>
                <w:rFonts w:ascii="Times New Roman" w:hAnsi="Times New Roman" w:cs="Times New Roman"/>
                <w:sz w:val="24"/>
                <w:szCs w:val="24"/>
              </w:rPr>
            </w:pPr>
            <w:del w:id="663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07489E1" w14:textId="3EEC395F" w:rsidR="00B010D0" w:rsidDel="00994FF0" w:rsidRDefault="00B010D0" w:rsidP="00DA17B7">
            <w:pPr>
              <w:rPr>
                <w:del w:id="6639" w:author="Mohammad Nayeem Hasan" w:date="2024-11-04T00:07:00Z" w16du:dateUtc="2024-11-03T18:07:00Z"/>
                <w:rFonts w:ascii="Times New Roman" w:hAnsi="Times New Roman" w:cs="Times New Roman"/>
                <w:sz w:val="24"/>
                <w:szCs w:val="24"/>
              </w:rPr>
            </w:pPr>
            <w:del w:id="6640" w:author="Mohammad Nayeem Hasan" w:date="2024-11-04T00:07:00Z" w16du:dateUtc="2024-11-03T18:07:00Z">
              <w:r w:rsidDel="00994FF0">
                <w:rPr>
                  <w:rFonts w:ascii="Times New Roman" w:hAnsi="Times New Roman" w:cs="Times New Roman"/>
                  <w:sz w:val="24"/>
                  <w:szCs w:val="24"/>
                </w:rPr>
                <w:delText>1.14 (0.90, 1.44)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1DA5322" w14:textId="4B420A35" w:rsidR="00B010D0" w:rsidDel="00994FF0" w:rsidRDefault="00B010D0" w:rsidP="00DA17B7">
            <w:pPr>
              <w:rPr>
                <w:del w:id="6641" w:author="Mohammad Nayeem Hasan" w:date="2024-11-04T00:07:00Z" w16du:dateUtc="2024-11-03T18:07:00Z"/>
                <w:rFonts w:ascii="Times New Roman" w:hAnsi="Times New Roman" w:cs="Times New Roman"/>
                <w:sz w:val="24"/>
                <w:szCs w:val="24"/>
              </w:rPr>
            </w:pPr>
            <w:del w:id="6642" w:author="Mohammad Nayeem Hasan" w:date="2024-11-04T00:07:00Z" w16du:dateUtc="2024-11-03T18:07:00Z">
              <w:r w:rsidDel="00994FF0">
                <w:rPr>
                  <w:rFonts w:ascii="Times New Roman" w:hAnsi="Times New Roman" w:cs="Times New Roman"/>
                  <w:sz w:val="24"/>
                  <w:szCs w:val="24"/>
                </w:rPr>
                <w:delText>0.277</w:delText>
              </w:r>
            </w:del>
          </w:p>
        </w:tc>
      </w:tr>
      <w:tr w:rsidR="00B010D0" w:rsidDel="00994FF0" w14:paraId="714626F6" w14:textId="7F611D9F" w:rsidTr="00BE6175">
        <w:trPr>
          <w:trHeight w:val="250"/>
          <w:jc w:val="center"/>
          <w:del w:id="664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7F2C41B" w14:textId="4220EDE3" w:rsidR="00B010D0" w:rsidDel="00994FF0" w:rsidRDefault="00B010D0" w:rsidP="00DA17B7">
            <w:pPr>
              <w:rPr>
                <w:del w:id="6644" w:author="Mohammad Nayeem Hasan" w:date="2024-11-04T00:07:00Z" w16du:dateUtc="2024-11-03T18:07:00Z"/>
                <w:rFonts w:ascii="Times New Roman" w:hAnsi="Times New Roman" w:cs="Times New Roman"/>
                <w:sz w:val="24"/>
                <w:szCs w:val="24"/>
              </w:rPr>
            </w:pPr>
            <w:del w:id="6645" w:author="Mohammad Nayeem Hasan" w:date="2024-11-04T00:07:00Z" w16du:dateUtc="2024-11-03T18:07:00Z">
              <w:r w:rsidDel="00994FF0">
                <w:rPr>
                  <w:rFonts w:ascii="Times New Roman" w:hAnsi="Times New Roman" w:cs="Times New Roman"/>
                  <w:sz w:val="24"/>
                  <w:szCs w:val="24"/>
                </w:rPr>
                <w:delText>Second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75A232A" w14:textId="0047A198" w:rsidR="00B010D0" w:rsidDel="00994FF0" w:rsidRDefault="00B010D0" w:rsidP="00DA17B7">
            <w:pPr>
              <w:rPr>
                <w:del w:id="6646" w:author="Mohammad Nayeem Hasan" w:date="2024-11-04T00:07:00Z" w16du:dateUtc="2024-11-03T18:07:00Z"/>
                <w:rFonts w:ascii="Times New Roman" w:hAnsi="Times New Roman" w:cs="Times New Roman"/>
                <w:sz w:val="24"/>
                <w:szCs w:val="24"/>
              </w:rPr>
            </w:pPr>
            <w:del w:id="6647" w:author="Mohammad Nayeem Hasan" w:date="2024-11-04T00:07:00Z" w16du:dateUtc="2024-11-03T18:07:00Z">
              <w:r w:rsidDel="00994FF0">
                <w:rPr>
                  <w:rFonts w:ascii="Times New Roman" w:hAnsi="Times New Roman" w:cs="Times New Roman"/>
                  <w:sz w:val="24"/>
                  <w:szCs w:val="24"/>
                </w:rPr>
                <w:delText>1.13 (0.89, 1.44)</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803D68D" w14:textId="757D6B1C" w:rsidR="00B010D0" w:rsidDel="00994FF0" w:rsidRDefault="00B010D0" w:rsidP="00DA17B7">
            <w:pPr>
              <w:rPr>
                <w:del w:id="6648" w:author="Mohammad Nayeem Hasan" w:date="2024-11-04T00:07:00Z" w16du:dateUtc="2024-11-03T18:07:00Z"/>
                <w:rFonts w:ascii="Times New Roman" w:hAnsi="Times New Roman" w:cs="Times New Roman"/>
                <w:sz w:val="24"/>
                <w:szCs w:val="24"/>
              </w:rPr>
            </w:pPr>
            <w:del w:id="6649" w:author="Mohammad Nayeem Hasan" w:date="2024-11-04T00:07:00Z" w16du:dateUtc="2024-11-03T18:07:00Z">
              <w:r w:rsidDel="00994FF0">
                <w:rPr>
                  <w:rFonts w:ascii="Times New Roman" w:hAnsi="Times New Roman" w:cs="Times New Roman"/>
                  <w:sz w:val="24"/>
                  <w:szCs w:val="24"/>
                </w:rPr>
                <w:delText>0.325</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64AC652" w14:textId="27A37FA1" w:rsidR="00B010D0" w:rsidDel="00994FF0" w:rsidRDefault="00B010D0" w:rsidP="00DA17B7">
            <w:pPr>
              <w:rPr>
                <w:del w:id="6650" w:author="Mohammad Nayeem Hasan" w:date="2024-11-04T00:07:00Z" w16du:dateUtc="2024-11-03T18:07:00Z"/>
                <w:rFonts w:ascii="Times New Roman" w:hAnsi="Times New Roman" w:cs="Times New Roman"/>
                <w:sz w:val="24"/>
                <w:szCs w:val="24"/>
              </w:rPr>
            </w:pPr>
            <w:del w:id="6651"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DA73598" w14:textId="048D4D54" w:rsidR="00B010D0" w:rsidDel="00994FF0" w:rsidRDefault="00B010D0" w:rsidP="00DA17B7">
            <w:pPr>
              <w:rPr>
                <w:del w:id="6652" w:author="Mohammad Nayeem Hasan" w:date="2024-11-04T00:07:00Z" w16du:dateUtc="2024-11-03T18:07:00Z"/>
                <w:rFonts w:ascii="Times New Roman" w:hAnsi="Times New Roman" w:cs="Times New Roman"/>
                <w:sz w:val="24"/>
                <w:szCs w:val="24"/>
              </w:rPr>
            </w:pPr>
            <w:del w:id="665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2BFE12A" w14:textId="0BA9BFF5" w:rsidR="00B010D0" w:rsidDel="00994FF0" w:rsidRDefault="00B010D0" w:rsidP="00DA17B7">
            <w:pPr>
              <w:rPr>
                <w:del w:id="6654" w:author="Mohammad Nayeem Hasan" w:date="2024-11-04T00:07:00Z" w16du:dateUtc="2024-11-03T18:07:00Z"/>
                <w:rFonts w:ascii="Times New Roman" w:hAnsi="Times New Roman" w:cs="Times New Roman"/>
                <w:sz w:val="24"/>
                <w:szCs w:val="24"/>
              </w:rPr>
            </w:pPr>
            <w:del w:id="6655" w:author="Mohammad Nayeem Hasan" w:date="2024-11-04T00:07:00Z" w16du:dateUtc="2024-11-03T18:07:00Z">
              <w:r w:rsidDel="00994FF0">
                <w:rPr>
                  <w:rFonts w:ascii="Times New Roman" w:hAnsi="Times New Roman" w:cs="Times New Roman"/>
                  <w:sz w:val="24"/>
                  <w:szCs w:val="24"/>
                </w:rPr>
                <w:delText>1.32 (1.04, 1.66)</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62DACAD" w14:textId="4EED4446" w:rsidR="00B010D0" w:rsidDel="00994FF0" w:rsidRDefault="00B010D0" w:rsidP="00DA17B7">
            <w:pPr>
              <w:rPr>
                <w:del w:id="6656" w:author="Mohammad Nayeem Hasan" w:date="2024-11-04T00:07:00Z" w16du:dateUtc="2024-11-03T18:07:00Z"/>
                <w:rFonts w:ascii="Times New Roman" w:hAnsi="Times New Roman" w:cs="Times New Roman"/>
                <w:b/>
                <w:bCs/>
                <w:sz w:val="24"/>
                <w:szCs w:val="24"/>
              </w:rPr>
            </w:pPr>
            <w:del w:id="6657" w:author="Mohammad Nayeem Hasan" w:date="2024-11-04T00:07:00Z" w16du:dateUtc="2024-11-03T18:07:00Z">
              <w:r w:rsidDel="00994FF0">
                <w:rPr>
                  <w:rFonts w:ascii="Times New Roman" w:hAnsi="Times New Roman" w:cs="Times New Roman"/>
                  <w:b/>
                  <w:bCs/>
                  <w:sz w:val="24"/>
                  <w:szCs w:val="24"/>
                </w:rPr>
                <w:delText>0.020</w:delText>
              </w:r>
            </w:del>
          </w:p>
        </w:tc>
      </w:tr>
      <w:tr w:rsidR="00B010D0" w:rsidDel="00994FF0" w14:paraId="488DE233" w14:textId="36D84F32" w:rsidTr="00BE6175">
        <w:trPr>
          <w:trHeight w:val="138"/>
          <w:jc w:val="center"/>
          <w:del w:id="665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B51B277" w14:textId="4936AE56" w:rsidR="00B010D0" w:rsidDel="00994FF0" w:rsidRDefault="00B010D0" w:rsidP="00DA17B7">
            <w:pPr>
              <w:rPr>
                <w:del w:id="6659" w:author="Mohammad Nayeem Hasan" w:date="2024-11-04T00:07:00Z" w16du:dateUtc="2024-11-03T18:07:00Z"/>
                <w:rFonts w:ascii="Times New Roman" w:hAnsi="Times New Roman" w:cs="Times New Roman"/>
                <w:sz w:val="24"/>
                <w:szCs w:val="24"/>
              </w:rPr>
            </w:pPr>
            <w:del w:id="6660" w:author="Mohammad Nayeem Hasan" w:date="2024-11-04T00:07:00Z" w16du:dateUtc="2024-11-03T18:07:00Z">
              <w:r w:rsidDel="00994FF0">
                <w:rPr>
                  <w:rFonts w:ascii="Times New Roman" w:hAnsi="Times New Roman" w:cs="Times New Roman"/>
                  <w:sz w:val="24"/>
                  <w:szCs w:val="24"/>
                </w:rPr>
                <w:delText>Middle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83845E2" w14:textId="736BCC52" w:rsidR="00B010D0" w:rsidDel="00994FF0" w:rsidRDefault="00B010D0" w:rsidP="00DA17B7">
            <w:pPr>
              <w:rPr>
                <w:del w:id="6661" w:author="Mohammad Nayeem Hasan" w:date="2024-11-04T00:07:00Z" w16du:dateUtc="2024-11-03T18:07:00Z"/>
                <w:rFonts w:ascii="Times New Roman" w:hAnsi="Times New Roman" w:cs="Times New Roman"/>
                <w:sz w:val="24"/>
                <w:szCs w:val="24"/>
              </w:rPr>
            </w:pPr>
            <w:del w:id="6662" w:author="Mohammad Nayeem Hasan" w:date="2024-11-04T00:07:00Z" w16du:dateUtc="2024-11-03T18:07:00Z">
              <w:r w:rsidDel="00994FF0">
                <w:rPr>
                  <w:rFonts w:ascii="Times New Roman" w:hAnsi="Times New Roman" w:cs="Times New Roman"/>
                  <w:sz w:val="24"/>
                  <w:szCs w:val="24"/>
                </w:rPr>
                <w:delText>1.12 (0.89, 1.41)</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1DDFA52" w14:textId="1DCAEF32" w:rsidR="00B010D0" w:rsidDel="00994FF0" w:rsidRDefault="00B010D0" w:rsidP="00DA17B7">
            <w:pPr>
              <w:rPr>
                <w:del w:id="6663" w:author="Mohammad Nayeem Hasan" w:date="2024-11-04T00:07:00Z" w16du:dateUtc="2024-11-03T18:07:00Z"/>
                <w:rFonts w:ascii="Times New Roman" w:hAnsi="Times New Roman" w:cs="Times New Roman"/>
                <w:sz w:val="24"/>
                <w:szCs w:val="24"/>
              </w:rPr>
            </w:pPr>
            <w:del w:id="6664" w:author="Mohammad Nayeem Hasan" w:date="2024-11-04T00:07:00Z" w16du:dateUtc="2024-11-03T18:07:00Z">
              <w:r w:rsidDel="00994FF0">
                <w:rPr>
                  <w:rFonts w:ascii="Times New Roman" w:hAnsi="Times New Roman" w:cs="Times New Roman"/>
                  <w:sz w:val="24"/>
                  <w:szCs w:val="24"/>
                </w:rPr>
                <w:delText>0.331</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BD8E225" w14:textId="7D8EBF70" w:rsidR="00B010D0" w:rsidDel="00994FF0" w:rsidRDefault="00B010D0" w:rsidP="00DA17B7">
            <w:pPr>
              <w:rPr>
                <w:del w:id="6665" w:author="Mohammad Nayeem Hasan" w:date="2024-11-04T00:07:00Z" w16du:dateUtc="2024-11-03T18:07:00Z"/>
                <w:rFonts w:ascii="Times New Roman" w:hAnsi="Times New Roman" w:cs="Times New Roman"/>
                <w:sz w:val="24"/>
                <w:szCs w:val="24"/>
              </w:rPr>
            </w:pPr>
            <w:del w:id="666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A6894C9" w14:textId="599C7D70" w:rsidR="00B010D0" w:rsidDel="00994FF0" w:rsidRDefault="00B010D0" w:rsidP="00DA17B7">
            <w:pPr>
              <w:rPr>
                <w:del w:id="6667" w:author="Mohammad Nayeem Hasan" w:date="2024-11-04T00:07:00Z" w16du:dateUtc="2024-11-03T18:07:00Z"/>
                <w:rFonts w:ascii="Times New Roman" w:hAnsi="Times New Roman" w:cs="Times New Roman"/>
                <w:sz w:val="24"/>
                <w:szCs w:val="24"/>
              </w:rPr>
            </w:pPr>
            <w:del w:id="666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920B9B7" w14:textId="058A8404" w:rsidR="00B010D0" w:rsidDel="00994FF0" w:rsidRDefault="00B010D0" w:rsidP="00DA17B7">
            <w:pPr>
              <w:rPr>
                <w:del w:id="6669" w:author="Mohammad Nayeem Hasan" w:date="2024-11-04T00:07:00Z" w16du:dateUtc="2024-11-03T18:07:00Z"/>
                <w:rFonts w:ascii="Times New Roman" w:hAnsi="Times New Roman" w:cs="Times New Roman"/>
                <w:sz w:val="24"/>
                <w:szCs w:val="24"/>
              </w:rPr>
            </w:pPr>
            <w:del w:id="6670" w:author="Mohammad Nayeem Hasan" w:date="2024-11-04T00:07:00Z" w16du:dateUtc="2024-11-03T18:07:00Z">
              <w:r w:rsidDel="00994FF0">
                <w:rPr>
                  <w:rFonts w:ascii="Times New Roman" w:hAnsi="Times New Roman" w:cs="Times New Roman"/>
                  <w:sz w:val="24"/>
                  <w:szCs w:val="24"/>
                </w:rPr>
                <w:delText>0.95 (0.75, 1.20)</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7815B06" w14:textId="01911B7E" w:rsidR="00B010D0" w:rsidDel="00994FF0" w:rsidRDefault="00B010D0" w:rsidP="00DA17B7">
            <w:pPr>
              <w:rPr>
                <w:del w:id="6671" w:author="Mohammad Nayeem Hasan" w:date="2024-11-04T00:07:00Z" w16du:dateUtc="2024-11-03T18:07:00Z"/>
                <w:rFonts w:ascii="Times New Roman" w:hAnsi="Times New Roman" w:cs="Times New Roman"/>
                <w:sz w:val="24"/>
                <w:szCs w:val="24"/>
              </w:rPr>
            </w:pPr>
            <w:del w:id="6672" w:author="Mohammad Nayeem Hasan" w:date="2024-11-04T00:07:00Z" w16du:dateUtc="2024-11-03T18:07:00Z">
              <w:r w:rsidDel="00994FF0">
                <w:rPr>
                  <w:rFonts w:ascii="Times New Roman" w:hAnsi="Times New Roman" w:cs="Times New Roman"/>
                  <w:sz w:val="24"/>
                  <w:szCs w:val="24"/>
                </w:rPr>
                <w:delText>0.667</w:delText>
              </w:r>
            </w:del>
          </w:p>
        </w:tc>
      </w:tr>
      <w:tr w:rsidR="00B010D0" w:rsidDel="00994FF0" w14:paraId="2688FAD1" w14:textId="56B8A073" w:rsidTr="00BE6175">
        <w:trPr>
          <w:trHeight w:val="138"/>
          <w:jc w:val="center"/>
          <w:del w:id="667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62BA362" w14:textId="28345350" w:rsidR="00B010D0" w:rsidDel="00994FF0" w:rsidRDefault="00B010D0" w:rsidP="00DA17B7">
            <w:pPr>
              <w:rPr>
                <w:del w:id="6674" w:author="Mohammad Nayeem Hasan" w:date="2024-11-04T00:07:00Z" w16du:dateUtc="2024-11-03T18:07:00Z"/>
                <w:rFonts w:ascii="Times New Roman" w:hAnsi="Times New Roman" w:cs="Times New Roman"/>
                <w:sz w:val="24"/>
                <w:szCs w:val="24"/>
              </w:rPr>
            </w:pPr>
            <w:del w:id="6675" w:author="Mohammad Nayeem Hasan" w:date="2024-11-04T00:07:00Z" w16du:dateUtc="2024-11-03T18:07:00Z">
              <w:r w:rsidDel="00994FF0">
                <w:rPr>
                  <w:rFonts w:ascii="Times New Roman" w:hAnsi="Times New Roman" w:cs="Times New Roman"/>
                  <w:sz w:val="24"/>
                  <w:szCs w:val="24"/>
                </w:rPr>
                <w:delText>Fourth</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327ACCF" w14:textId="40DCC988" w:rsidR="00B010D0" w:rsidDel="00994FF0" w:rsidRDefault="00B010D0" w:rsidP="00DA17B7">
            <w:pPr>
              <w:rPr>
                <w:del w:id="6676" w:author="Mohammad Nayeem Hasan" w:date="2024-11-04T00:07:00Z" w16du:dateUtc="2024-11-03T18:07:00Z"/>
                <w:rFonts w:ascii="Times New Roman" w:hAnsi="Times New Roman" w:cs="Times New Roman"/>
                <w:sz w:val="24"/>
                <w:szCs w:val="24"/>
              </w:rPr>
            </w:pPr>
            <w:del w:id="6677" w:author="Mohammad Nayeem Hasan" w:date="2024-11-04T00:07:00Z" w16du:dateUtc="2024-11-03T18:07:00Z">
              <w:r w:rsidDel="00994FF0">
                <w:rPr>
                  <w:rFonts w:ascii="Times New Roman" w:hAnsi="Times New Roman" w:cs="Times New Roman"/>
                  <w:sz w:val="24"/>
                  <w:szCs w:val="24"/>
                </w:rPr>
                <w:delText>0.90 (0.71, 1.14)</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41D629B" w14:textId="4A057E6B" w:rsidR="00B010D0" w:rsidDel="00994FF0" w:rsidRDefault="00B010D0" w:rsidP="00DA17B7">
            <w:pPr>
              <w:rPr>
                <w:del w:id="6678" w:author="Mohammad Nayeem Hasan" w:date="2024-11-04T00:07:00Z" w16du:dateUtc="2024-11-03T18:07:00Z"/>
                <w:rFonts w:ascii="Times New Roman" w:hAnsi="Times New Roman" w:cs="Times New Roman"/>
                <w:sz w:val="24"/>
                <w:szCs w:val="24"/>
              </w:rPr>
            </w:pPr>
            <w:del w:id="6679" w:author="Mohammad Nayeem Hasan" w:date="2024-11-04T00:07:00Z" w16du:dateUtc="2024-11-03T18:07:00Z">
              <w:r w:rsidDel="00994FF0">
                <w:rPr>
                  <w:rFonts w:ascii="Times New Roman" w:hAnsi="Times New Roman" w:cs="Times New Roman"/>
                  <w:sz w:val="24"/>
                  <w:szCs w:val="24"/>
                </w:rPr>
                <w:delText>0.373</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65CB33E" w14:textId="6FB87B0F" w:rsidR="00B010D0" w:rsidDel="00994FF0" w:rsidRDefault="00B010D0" w:rsidP="00DA17B7">
            <w:pPr>
              <w:rPr>
                <w:del w:id="6680" w:author="Mohammad Nayeem Hasan" w:date="2024-11-04T00:07:00Z" w16du:dateUtc="2024-11-03T18:07:00Z"/>
                <w:rFonts w:ascii="Times New Roman" w:hAnsi="Times New Roman" w:cs="Times New Roman"/>
                <w:sz w:val="24"/>
                <w:szCs w:val="24"/>
              </w:rPr>
            </w:pPr>
            <w:del w:id="6681"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D5530B0" w14:textId="5FB4B0D0" w:rsidR="00B010D0" w:rsidDel="00994FF0" w:rsidRDefault="00B010D0" w:rsidP="00DA17B7">
            <w:pPr>
              <w:rPr>
                <w:del w:id="6682" w:author="Mohammad Nayeem Hasan" w:date="2024-11-04T00:07:00Z" w16du:dateUtc="2024-11-03T18:07:00Z"/>
                <w:rFonts w:ascii="Times New Roman" w:hAnsi="Times New Roman" w:cs="Times New Roman"/>
                <w:sz w:val="24"/>
                <w:szCs w:val="24"/>
              </w:rPr>
            </w:pPr>
            <w:del w:id="668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8397747" w14:textId="61ED70D1" w:rsidR="00B010D0" w:rsidDel="00994FF0" w:rsidRDefault="00B010D0" w:rsidP="00DA17B7">
            <w:pPr>
              <w:rPr>
                <w:del w:id="6684" w:author="Mohammad Nayeem Hasan" w:date="2024-11-04T00:07:00Z" w16du:dateUtc="2024-11-03T18:07:00Z"/>
                <w:rFonts w:ascii="Times New Roman" w:hAnsi="Times New Roman" w:cs="Times New Roman"/>
                <w:sz w:val="24"/>
                <w:szCs w:val="24"/>
              </w:rPr>
            </w:pPr>
            <w:del w:id="6685" w:author="Mohammad Nayeem Hasan" w:date="2024-11-04T00:07:00Z" w16du:dateUtc="2024-11-03T18:07:00Z">
              <w:r w:rsidDel="00994FF0">
                <w:rPr>
                  <w:rFonts w:ascii="Times New Roman" w:hAnsi="Times New Roman" w:cs="Times New Roman"/>
                  <w:sz w:val="24"/>
                  <w:szCs w:val="24"/>
                </w:rPr>
                <w:delText>1.03 (0.81, 1.32)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FA1A021" w14:textId="480DDBDE" w:rsidR="00B010D0" w:rsidDel="00994FF0" w:rsidRDefault="00B010D0" w:rsidP="00DA17B7">
            <w:pPr>
              <w:rPr>
                <w:del w:id="6686" w:author="Mohammad Nayeem Hasan" w:date="2024-11-04T00:07:00Z" w16du:dateUtc="2024-11-03T18:07:00Z"/>
                <w:rFonts w:ascii="Times New Roman" w:hAnsi="Times New Roman" w:cs="Times New Roman"/>
                <w:sz w:val="24"/>
                <w:szCs w:val="24"/>
              </w:rPr>
            </w:pPr>
            <w:del w:id="6687" w:author="Mohammad Nayeem Hasan" w:date="2024-11-04T00:07:00Z" w16du:dateUtc="2024-11-03T18:07:00Z">
              <w:r w:rsidDel="00994FF0">
                <w:rPr>
                  <w:rFonts w:ascii="Times New Roman" w:hAnsi="Times New Roman" w:cs="Times New Roman"/>
                  <w:sz w:val="24"/>
                  <w:szCs w:val="24"/>
                </w:rPr>
                <w:delText>0.791</w:delText>
              </w:r>
            </w:del>
          </w:p>
        </w:tc>
      </w:tr>
      <w:tr w:rsidR="00B010D0" w:rsidDel="00994FF0" w14:paraId="44E6866C" w14:textId="7F452632" w:rsidTr="00BE6175">
        <w:trPr>
          <w:trHeight w:val="138"/>
          <w:jc w:val="center"/>
          <w:del w:id="668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700ADBE5" w14:textId="3251140B" w:rsidR="00B010D0" w:rsidDel="00994FF0" w:rsidRDefault="00B010D0" w:rsidP="00DA17B7">
            <w:pPr>
              <w:rPr>
                <w:del w:id="6689" w:author="Mohammad Nayeem Hasan" w:date="2024-11-04T00:07:00Z" w16du:dateUtc="2024-11-03T18:07:00Z"/>
                <w:rFonts w:ascii="Times New Roman" w:hAnsi="Times New Roman" w:cs="Times New Roman"/>
                <w:sz w:val="24"/>
                <w:szCs w:val="24"/>
              </w:rPr>
            </w:pPr>
            <w:del w:id="6690" w:author="Mohammad Nayeem Hasan" w:date="2024-11-04T00:07:00Z" w16du:dateUtc="2024-11-03T18:07:00Z">
              <w:r w:rsidDel="00994FF0">
                <w:rPr>
                  <w:rFonts w:ascii="Times New Roman" w:hAnsi="Times New Roman" w:cs="Times New Roman"/>
                  <w:sz w:val="24"/>
                  <w:szCs w:val="24"/>
                </w:rPr>
                <w:delText>Richest</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BA2D454" w14:textId="5FB4DA8B" w:rsidR="00B010D0" w:rsidDel="00994FF0" w:rsidRDefault="00B010D0" w:rsidP="00DA17B7">
            <w:pPr>
              <w:rPr>
                <w:del w:id="6691" w:author="Mohammad Nayeem Hasan" w:date="2024-11-04T00:07:00Z" w16du:dateUtc="2024-11-03T18:07:00Z"/>
                <w:rFonts w:ascii="Times New Roman" w:hAnsi="Times New Roman" w:cs="Times New Roman"/>
                <w:sz w:val="24"/>
                <w:szCs w:val="24"/>
              </w:rPr>
            </w:pPr>
            <w:del w:id="6692" w:author="Mohammad Nayeem Hasan" w:date="2024-11-03T22:37:00Z" w16du:dateUtc="2024-11-03T16:37: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0B88955" w14:textId="46AACE73" w:rsidR="00B010D0" w:rsidDel="00994FF0" w:rsidRDefault="00B010D0" w:rsidP="00DA17B7">
            <w:pPr>
              <w:rPr>
                <w:del w:id="6693" w:author="Mohammad Nayeem Hasan" w:date="2024-11-04T00:07:00Z" w16du:dateUtc="2024-11-03T18:07:00Z"/>
                <w:rFonts w:ascii="Times New Roman" w:hAnsi="Times New Roman" w:cs="Times New Roman"/>
                <w:sz w:val="24"/>
                <w:szCs w:val="24"/>
              </w:rPr>
            </w:pPr>
            <w:del w:id="669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2797499" w14:textId="322E776B" w:rsidR="00B010D0" w:rsidDel="00994FF0" w:rsidRDefault="00B010D0" w:rsidP="00DA17B7">
            <w:pPr>
              <w:rPr>
                <w:del w:id="6695" w:author="Mohammad Nayeem Hasan" w:date="2024-11-04T00:07:00Z" w16du:dateUtc="2024-11-03T18:07:00Z"/>
                <w:rFonts w:ascii="Times New Roman" w:hAnsi="Times New Roman" w:cs="Times New Roman"/>
                <w:sz w:val="24"/>
                <w:szCs w:val="24"/>
              </w:rPr>
            </w:pPr>
            <w:del w:id="669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87AC895" w14:textId="3BC7DDF2" w:rsidR="00B010D0" w:rsidDel="00994FF0" w:rsidRDefault="00B010D0" w:rsidP="00DA17B7">
            <w:pPr>
              <w:rPr>
                <w:del w:id="6697" w:author="Mohammad Nayeem Hasan" w:date="2024-11-04T00:07:00Z" w16du:dateUtc="2024-11-03T18:07:00Z"/>
                <w:rFonts w:ascii="Times New Roman" w:hAnsi="Times New Roman" w:cs="Times New Roman"/>
                <w:sz w:val="24"/>
                <w:szCs w:val="24"/>
              </w:rPr>
            </w:pPr>
            <w:del w:id="669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96DBC0C" w14:textId="253CE49E" w:rsidR="00B010D0" w:rsidDel="00994FF0" w:rsidRDefault="00B010D0" w:rsidP="00DA17B7">
            <w:pPr>
              <w:rPr>
                <w:del w:id="6699" w:author="Mohammad Nayeem Hasan" w:date="2024-11-04T00:07:00Z" w16du:dateUtc="2024-11-03T18:07:00Z"/>
                <w:rFonts w:ascii="Times New Roman" w:hAnsi="Times New Roman" w:cs="Times New Roman"/>
                <w:sz w:val="24"/>
                <w:szCs w:val="24"/>
              </w:rPr>
            </w:pPr>
            <w:del w:id="6700" w:author="Mohammad Nayeem Hasan" w:date="2024-11-03T22:37:00Z" w16du:dateUtc="2024-11-03T16:37: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1D3C983" w14:textId="2E549E2E" w:rsidR="00B010D0" w:rsidDel="00994FF0" w:rsidRDefault="00B010D0" w:rsidP="00DA17B7">
            <w:pPr>
              <w:rPr>
                <w:del w:id="6701" w:author="Mohammad Nayeem Hasan" w:date="2024-11-04T00:07:00Z" w16du:dateUtc="2024-11-03T18:07:00Z"/>
                <w:rFonts w:ascii="Times New Roman" w:hAnsi="Times New Roman" w:cs="Times New Roman"/>
                <w:sz w:val="24"/>
                <w:szCs w:val="24"/>
              </w:rPr>
            </w:pPr>
            <w:del w:id="6702"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45CA8B5B" w14:textId="344FAD6A" w:rsidTr="00302153">
        <w:tblPrEx>
          <w:tblW w:w="5000" w:type="pct"/>
          <w:jc w:val="center"/>
          <w:tblPrExChange w:id="6703" w:author="Mohammad Nayeem Hasan" w:date="2024-11-03T22:39:00Z" w16du:dateUtc="2024-11-03T16:39:00Z">
            <w:tblPrEx>
              <w:tblW w:w="5000" w:type="pct"/>
              <w:jc w:val="center"/>
            </w:tblPrEx>
          </w:tblPrExChange>
        </w:tblPrEx>
        <w:trPr>
          <w:trHeight w:val="138"/>
          <w:jc w:val="center"/>
          <w:del w:id="6704" w:author="Mohammad Nayeem Hasan" w:date="2024-11-04T00:07:00Z"/>
          <w:trPrChange w:id="6705"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706"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5ABFC349" w14:textId="4F5A722D" w:rsidR="00B010D0" w:rsidDel="00994FF0" w:rsidRDefault="00B010D0" w:rsidP="00DA17B7">
            <w:pPr>
              <w:rPr>
                <w:del w:id="6707" w:author="Mohammad Nayeem Hasan" w:date="2024-11-04T00:07:00Z" w16du:dateUtc="2024-11-03T18:07:00Z"/>
                <w:rFonts w:ascii="Times New Roman" w:hAnsi="Times New Roman" w:cs="Times New Roman"/>
                <w:sz w:val="24"/>
                <w:szCs w:val="24"/>
              </w:rPr>
            </w:pPr>
            <w:del w:id="6708" w:author="Mohammad Nayeem Hasan" w:date="2024-11-04T00:07:00Z" w16du:dateUtc="2024-11-03T18:07:00Z">
              <w:r w:rsidDel="00994FF0">
                <w:rPr>
                  <w:rFonts w:ascii="Times New Roman" w:hAnsi="Times New Roman" w:cs="Times New Roman"/>
                  <w:sz w:val="24"/>
                  <w:szCs w:val="24"/>
                </w:rPr>
                <w:delText>Religion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709"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09B3B07F" w14:textId="5BDAFED0" w:rsidR="00B010D0" w:rsidDel="00994FF0" w:rsidRDefault="00B010D0" w:rsidP="00DA17B7">
            <w:pPr>
              <w:rPr>
                <w:del w:id="671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711"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4D86BDF8" w14:textId="7B6E62ED" w:rsidR="00B010D0" w:rsidDel="00994FF0" w:rsidRDefault="00B010D0" w:rsidP="00DA17B7">
            <w:pPr>
              <w:rPr>
                <w:del w:id="671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713"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4532B806" w14:textId="54D6177B" w:rsidR="00B010D0" w:rsidDel="00994FF0" w:rsidRDefault="00B010D0" w:rsidP="00DA17B7">
            <w:pPr>
              <w:rPr>
                <w:del w:id="6714" w:author="Mohammad Nayeem Hasan" w:date="2024-11-04T00:07:00Z" w16du:dateUtc="2024-11-03T18:07:00Z"/>
                <w:rFonts w:ascii="Times New Roman" w:hAnsi="Times New Roman" w:cs="Times New Roman"/>
                <w:sz w:val="24"/>
                <w:szCs w:val="24"/>
              </w:rPr>
            </w:pPr>
          </w:p>
        </w:tc>
      </w:tr>
      <w:tr w:rsidR="00B010D0" w:rsidDel="00994FF0" w14:paraId="28C2BB1B" w14:textId="7BC56F24" w:rsidTr="00BE6175">
        <w:trPr>
          <w:trHeight w:val="268"/>
          <w:jc w:val="center"/>
          <w:del w:id="671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0650FF59" w14:textId="2F5E78A7" w:rsidR="00B010D0" w:rsidDel="00994FF0" w:rsidRDefault="00B010D0" w:rsidP="00DA17B7">
            <w:pPr>
              <w:rPr>
                <w:del w:id="6716" w:author="Mohammad Nayeem Hasan" w:date="2024-11-04T00:07:00Z" w16du:dateUtc="2024-11-03T18:07:00Z"/>
                <w:rFonts w:ascii="Times New Roman" w:hAnsi="Times New Roman" w:cs="Times New Roman"/>
                <w:sz w:val="24"/>
                <w:szCs w:val="24"/>
              </w:rPr>
            </w:pPr>
            <w:del w:id="6717" w:author="Mohammad Nayeem Hasan" w:date="2024-11-04T00:07:00Z" w16du:dateUtc="2024-11-03T18:07:00Z">
              <w:r w:rsidDel="00994FF0">
                <w:rPr>
                  <w:rFonts w:ascii="Times New Roman" w:hAnsi="Times New Roman" w:cs="Times New Roman"/>
                  <w:sz w:val="24"/>
                  <w:szCs w:val="24"/>
                </w:rPr>
                <w:delText>Islam</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C60B246" w14:textId="0ED5A5AD" w:rsidR="00B010D0" w:rsidDel="00994FF0" w:rsidRDefault="00B010D0" w:rsidP="00DA17B7">
            <w:pPr>
              <w:rPr>
                <w:del w:id="6718" w:author="Mohammad Nayeem Hasan" w:date="2024-11-04T00:07:00Z" w16du:dateUtc="2024-11-03T18:07:00Z"/>
                <w:rFonts w:ascii="Times New Roman" w:hAnsi="Times New Roman" w:cs="Times New Roman"/>
                <w:sz w:val="24"/>
                <w:szCs w:val="24"/>
              </w:rPr>
            </w:pPr>
            <w:del w:id="6719" w:author="Mohammad Nayeem Hasan" w:date="2024-11-04T00:07:00Z" w16du:dateUtc="2024-11-03T18:07:00Z">
              <w:r w:rsidDel="00994FF0">
                <w:rPr>
                  <w:rFonts w:ascii="Times New Roman" w:hAnsi="Times New Roman" w:cs="Times New Roman"/>
                  <w:sz w:val="24"/>
                  <w:szCs w:val="24"/>
                </w:rPr>
                <w:delText>1.05 (0.82, 1.35)</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54A4296E" w14:textId="331444EC" w:rsidR="00B010D0" w:rsidDel="00994FF0" w:rsidRDefault="00B010D0" w:rsidP="00DA17B7">
            <w:pPr>
              <w:rPr>
                <w:del w:id="6720" w:author="Mohammad Nayeem Hasan" w:date="2024-11-04T00:07:00Z" w16du:dateUtc="2024-11-03T18:07:00Z"/>
                <w:rFonts w:ascii="Times New Roman" w:hAnsi="Times New Roman" w:cs="Times New Roman"/>
                <w:sz w:val="24"/>
                <w:szCs w:val="24"/>
              </w:rPr>
            </w:pPr>
            <w:del w:id="6721" w:author="Mohammad Nayeem Hasan" w:date="2024-11-04T00:07:00Z" w16du:dateUtc="2024-11-03T18:07:00Z">
              <w:r w:rsidDel="00994FF0">
                <w:rPr>
                  <w:rFonts w:ascii="Times New Roman" w:hAnsi="Times New Roman" w:cs="Times New Roman"/>
                  <w:sz w:val="24"/>
                  <w:szCs w:val="24"/>
                </w:rPr>
                <w:delText>0.684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8D6407F" w14:textId="71FC6BEA" w:rsidR="00B010D0" w:rsidDel="00994FF0" w:rsidRDefault="00B010D0" w:rsidP="00DA17B7">
            <w:pPr>
              <w:rPr>
                <w:del w:id="6722" w:author="Mohammad Nayeem Hasan" w:date="2024-11-04T00:07:00Z" w16du:dateUtc="2024-11-03T18:07:00Z"/>
                <w:rFonts w:ascii="Times New Roman" w:hAnsi="Times New Roman" w:cs="Times New Roman"/>
                <w:sz w:val="24"/>
                <w:szCs w:val="24"/>
              </w:rPr>
            </w:pPr>
            <w:del w:id="672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E751252" w14:textId="4C9F209B" w:rsidR="00B010D0" w:rsidDel="00994FF0" w:rsidRDefault="00B010D0" w:rsidP="00DA17B7">
            <w:pPr>
              <w:rPr>
                <w:del w:id="6724" w:author="Mohammad Nayeem Hasan" w:date="2024-11-04T00:07:00Z" w16du:dateUtc="2024-11-03T18:07:00Z"/>
                <w:rFonts w:ascii="Times New Roman" w:hAnsi="Times New Roman" w:cs="Times New Roman"/>
                <w:sz w:val="24"/>
                <w:szCs w:val="24"/>
              </w:rPr>
            </w:pPr>
            <w:del w:id="672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C4C8086" w14:textId="56C9DB0F" w:rsidR="00B010D0" w:rsidDel="00994FF0" w:rsidRDefault="00B010D0" w:rsidP="00DA17B7">
            <w:pPr>
              <w:rPr>
                <w:del w:id="6726" w:author="Mohammad Nayeem Hasan" w:date="2024-11-04T00:07:00Z" w16du:dateUtc="2024-11-03T18:07:00Z"/>
                <w:rFonts w:ascii="Times New Roman" w:hAnsi="Times New Roman" w:cs="Times New Roman"/>
                <w:sz w:val="24"/>
                <w:szCs w:val="24"/>
              </w:rPr>
            </w:pPr>
            <w:del w:id="6727" w:author="Mohammad Nayeem Hasan" w:date="2024-11-04T00:07:00Z" w16du:dateUtc="2024-11-03T18:07:00Z">
              <w:r w:rsidDel="00994FF0">
                <w:rPr>
                  <w:rFonts w:ascii="Times New Roman" w:hAnsi="Times New Roman" w:cs="Times New Roman"/>
                  <w:sz w:val="24"/>
                  <w:szCs w:val="24"/>
                </w:rPr>
                <w:delText>1.39 (1.02, 1.88)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DEB5903" w14:textId="415883CF" w:rsidR="00B010D0" w:rsidDel="00994FF0" w:rsidRDefault="00B010D0" w:rsidP="00DA17B7">
            <w:pPr>
              <w:rPr>
                <w:del w:id="6728" w:author="Mohammad Nayeem Hasan" w:date="2024-11-04T00:07:00Z" w16du:dateUtc="2024-11-03T18:07:00Z"/>
                <w:rFonts w:ascii="Times New Roman" w:hAnsi="Times New Roman" w:cs="Times New Roman"/>
                <w:b/>
                <w:bCs/>
                <w:sz w:val="24"/>
                <w:szCs w:val="24"/>
              </w:rPr>
            </w:pPr>
            <w:del w:id="6729" w:author="Mohammad Nayeem Hasan" w:date="2024-11-04T00:07:00Z" w16du:dateUtc="2024-11-03T18:07:00Z">
              <w:r w:rsidDel="00994FF0">
                <w:rPr>
                  <w:rFonts w:ascii="Times New Roman" w:hAnsi="Times New Roman" w:cs="Times New Roman"/>
                  <w:b/>
                  <w:bCs/>
                  <w:sz w:val="24"/>
                  <w:szCs w:val="24"/>
                </w:rPr>
                <w:delText>0.036</w:delText>
              </w:r>
            </w:del>
          </w:p>
        </w:tc>
      </w:tr>
      <w:tr w:rsidR="00B010D0" w:rsidDel="00994FF0" w14:paraId="3D4BDAF5" w14:textId="694D5FFA" w:rsidTr="00BE6175">
        <w:trPr>
          <w:trHeight w:val="138"/>
          <w:jc w:val="center"/>
          <w:del w:id="673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190CDAE" w14:textId="6E2B8EEF" w:rsidR="00B010D0" w:rsidDel="00994FF0" w:rsidRDefault="00B010D0" w:rsidP="00DA17B7">
            <w:pPr>
              <w:rPr>
                <w:del w:id="6731" w:author="Mohammad Nayeem Hasan" w:date="2024-11-04T00:07:00Z" w16du:dateUtc="2024-11-03T18:07:00Z"/>
                <w:rFonts w:ascii="Times New Roman" w:hAnsi="Times New Roman" w:cs="Times New Roman"/>
                <w:sz w:val="24"/>
                <w:szCs w:val="24"/>
              </w:rPr>
            </w:pPr>
            <w:del w:id="6732" w:author="Mohammad Nayeem Hasan" w:date="2024-11-04T00:07:00Z" w16du:dateUtc="2024-11-03T18:07:00Z">
              <w:r w:rsidDel="00994FF0">
                <w:rPr>
                  <w:rFonts w:ascii="Times New Roman" w:hAnsi="Times New Roman" w:cs="Times New Roman"/>
                  <w:sz w:val="24"/>
                  <w:szCs w:val="24"/>
                </w:rPr>
                <w:delText>Others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B2F6201" w14:textId="500720D8" w:rsidR="00B010D0" w:rsidDel="00994FF0" w:rsidRDefault="00B010D0" w:rsidP="00DA17B7">
            <w:pPr>
              <w:rPr>
                <w:del w:id="6733" w:author="Mohammad Nayeem Hasan" w:date="2024-11-04T00:07:00Z" w16du:dateUtc="2024-11-03T18:07:00Z"/>
                <w:rFonts w:ascii="Times New Roman" w:hAnsi="Times New Roman" w:cs="Times New Roman"/>
                <w:sz w:val="24"/>
                <w:szCs w:val="24"/>
              </w:rPr>
            </w:pPr>
            <w:del w:id="6734"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3CF9961" w14:textId="2B8F2388" w:rsidR="00B010D0" w:rsidDel="00994FF0" w:rsidRDefault="00B010D0" w:rsidP="00DA17B7">
            <w:pPr>
              <w:rPr>
                <w:del w:id="6735" w:author="Mohammad Nayeem Hasan" w:date="2024-11-04T00:07:00Z" w16du:dateUtc="2024-11-03T18:07:00Z"/>
                <w:rFonts w:ascii="Times New Roman" w:hAnsi="Times New Roman" w:cs="Times New Roman"/>
                <w:sz w:val="24"/>
                <w:szCs w:val="24"/>
              </w:rPr>
            </w:pPr>
            <w:del w:id="673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E3BEFFC" w14:textId="62550A5C" w:rsidR="00B010D0" w:rsidDel="00994FF0" w:rsidRDefault="00B010D0" w:rsidP="00DA17B7">
            <w:pPr>
              <w:rPr>
                <w:del w:id="6737" w:author="Mohammad Nayeem Hasan" w:date="2024-11-04T00:07:00Z" w16du:dateUtc="2024-11-03T18:07:00Z"/>
                <w:rFonts w:ascii="Times New Roman" w:hAnsi="Times New Roman" w:cs="Times New Roman"/>
                <w:sz w:val="24"/>
                <w:szCs w:val="24"/>
              </w:rPr>
            </w:pPr>
            <w:del w:id="673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C7276E8" w14:textId="5C0B8247" w:rsidR="00B010D0" w:rsidDel="00994FF0" w:rsidRDefault="00B010D0" w:rsidP="00DA17B7">
            <w:pPr>
              <w:rPr>
                <w:del w:id="6739" w:author="Mohammad Nayeem Hasan" w:date="2024-11-04T00:07:00Z" w16du:dateUtc="2024-11-03T18:07:00Z"/>
                <w:rFonts w:ascii="Times New Roman" w:hAnsi="Times New Roman" w:cs="Times New Roman"/>
                <w:sz w:val="24"/>
                <w:szCs w:val="24"/>
              </w:rPr>
            </w:pPr>
            <w:del w:id="674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E486C8A" w14:textId="31ABCE9C" w:rsidR="00B010D0" w:rsidDel="00994FF0" w:rsidRDefault="00B010D0" w:rsidP="00DA17B7">
            <w:pPr>
              <w:rPr>
                <w:del w:id="6741" w:author="Mohammad Nayeem Hasan" w:date="2024-11-04T00:07:00Z" w16du:dateUtc="2024-11-03T18:07:00Z"/>
                <w:rFonts w:ascii="Times New Roman" w:hAnsi="Times New Roman" w:cs="Times New Roman"/>
                <w:sz w:val="24"/>
                <w:szCs w:val="24"/>
              </w:rPr>
            </w:pPr>
            <w:del w:id="6742"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B789DD5" w14:textId="60564978" w:rsidR="00B010D0" w:rsidDel="00994FF0" w:rsidRDefault="00B010D0" w:rsidP="00DA17B7">
            <w:pPr>
              <w:rPr>
                <w:del w:id="6743" w:author="Mohammad Nayeem Hasan" w:date="2024-11-04T00:07:00Z" w16du:dateUtc="2024-11-03T18:07:00Z"/>
                <w:rFonts w:ascii="Times New Roman" w:hAnsi="Times New Roman" w:cs="Times New Roman"/>
                <w:sz w:val="24"/>
                <w:szCs w:val="24"/>
              </w:rPr>
            </w:pPr>
            <w:del w:id="6744"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3DF36CF2" w14:textId="59F479D1" w:rsidTr="00302153">
        <w:tblPrEx>
          <w:tblW w:w="5000" w:type="pct"/>
          <w:jc w:val="center"/>
          <w:tblPrExChange w:id="6745" w:author="Mohammad Nayeem Hasan" w:date="2024-11-03T22:39:00Z" w16du:dateUtc="2024-11-03T16:39:00Z">
            <w:tblPrEx>
              <w:tblW w:w="5000" w:type="pct"/>
              <w:jc w:val="center"/>
            </w:tblPrEx>
          </w:tblPrExChange>
        </w:tblPrEx>
        <w:trPr>
          <w:trHeight w:val="188"/>
          <w:jc w:val="center"/>
          <w:del w:id="6746" w:author="Mohammad Nayeem Hasan" w:date="2024-11-04T00:07:00Z"/>
          <w:trPrChange w:id="6747" w:author="Mohammad Nayeem Hasan" w:date="2024-11-03T22:39:00Z" w16du:dateUtc="2024-11-03T16:39:00Z">
            <w:trPr>
              <w:trHeight w:val="18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748"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221BB608" w14:textId="51859884" w:rsidR="00B010D0" w:rsidDel="00994FF0" w:rsidRDefault="00B010D0" w:rsidP="00DA17B7">
            <w:pPr>
              <w:rPr>
                <w:del w:id="6749" w:author="Mohammad Nayeem Hasan" w:date="2024-11-04T00:07:00Z" w16du:dateUtc="2024-11-03T18:07:00Z"/>
                <w:rFonts w:ascii="Times New Roman" w:hAnsi="Times New Roman" w:cs="Times New Roman"/>
                <w:sz w:val="24"/>
                <w:szCs w:val="24"/>
              </w:rPr>
            </w:pPr>
            <w:del w:id="6750" w:author="Mohammad Nayeem Hasan" w:date="2024-11-04T00:07:00Z" w16du:dateUtc="2024-11-03T18:07:00Z">
              <w:r w:rsidDel="00994FF0">
                <w:rPr>
                  <w:rFonts w:ascii="Times New Roman" w:hAnsi="Times New Roman" w:cs="Times New Roman"/>
                  <w:sz w:val="24"/>
                  <w:szCs w:val="24"/>
                </w:rPr>
                <w:delText xml:space="preserve">Household </w:delText>
              </w:r>
            </w:del>
            <w:del w:id="6751" w:author="Mohammad Nayeem Hasan" w:date="2024-11-03T22:28:00Z" w16du:dateUtc="2024-11-03T16:28:00Z">
              <w:r w:rsidDel="003F6202">
                <w:rPr>
                  <w:rFonts w:ascii="Times New Roman" w:hAnsi="Times New Roman" w:cs="Times New Roman"/>
                  <w:sz w:val="24"/>
                  <w:szCs w:val="24"/>
                </w:rPr>
                <w:delText>H</w:delText>
              </w:r>
            </w:del>
            <w:del w:id="6752" w:author="Mohammad Nayeem Hasan" w:date="2024-11-04T00:07:00Z" w16du:dateUtc="2024-11-03T18:07:00Z">
              <w:r w:rsidDel="00994FF0">
                <w:rPr>
                  <w:rFonts w:ascii="Times New Roman" w:hAnsi="Times New Roman" w:cs="Times New Roman"/>
                  <w:sz w:val="24"/>
                  <w:szCs w:val="24"/>
                </w:rPr>
                <w:delText xml:space="preserve">ead </w:delText>
              </w:r>
            </w:del>
            <w:del w:id="6753" w:author="Mohammad Nayeem Hasan" w:date="2024-11-03T22:28:00Z" w16du:dateUtc="2024-11-03T16:28:00Z">
              <w:r w:rsidDel="003F6202">
                <w:rPr>
                  <w:rFonts w:ascii="Times New Roman" w:hAnsi="Times New Roman" w:cs="Times New Roman"/>
                  <w:sz w:val="24"/>
                  <w:szCs w:val="24"/>
                </w:rPr>
                <w:delText>S</w:delText>
              </w:r>
            </w:del>
            <w:del w:id="6754" w:author="Mohammad Nayeem Hasan" w:date="2024-11-04T00:07:00Z" w16du:dateUtc="2024-11-03T18:07:00Z">
              <w:r w:rsidDel="00994FF0">
                <w:rPr>
                  <w:rFonts w:ascii="Times New Roman" w:hAnsi="Times New Roman" w:cs="Times New Roman"/>
                  <w:sz w:val="24"/>
                  <w:szCs w:val="24"/>
                </w:rPr>
                <w:delText>ex</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755"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1C232042" w14:textId="0D38D5D3" w:rsidR="00B010D0" w:rsidDel="00994FF0" w:rsidRDefault="00B010D0" w:rsidP="00DA17B7">
            <w:pPr>
              <w:rPr>
                <w:del w:id="6756"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757"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A99452B" w14:textId="586FB945" w:rsidR="00B010D0" w:rsidDel="00994FF0" w:rsidRDefault="00B010D0" w:rsidP="00DA17B7">
            <w:pPr>
              <w:rPr>
                <w:del w:id="6758"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759"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4FF3726" w14:textId="5123800E" w:rsidR="00B010D0" w:rsidDel="00994FF0" w:rsidRDefault="00B010D0" w:rsidP="00DA17B7">
            <w:pPr>
              <w:rPr>
                <w:del w:id="6760" w:author="Mohammad Nayeem Hasan" w:date="2024-11-04T00:07:00Z" w16du:dateUtc="2024-11-03T18:07:00Z"/>
                <w:rFonts w:ascii="Times New Roman" w:hAnsi="Times New Roman" w:cs="Times New Roman"/>
                <w:sz w:val="24"/>
                <w:szCs w:val="24"/>
              </w:rPr>
            </w:pPr>
          </w:p>
        </w:tc>
      </w:tr>
      <w:tr w:rsidR="00B010D0" w:rsidDel="00994FF0" w14:paraId="71FC0F4C" w14:textId="7DC5832C" w:rsidTr="00BE6175">
        <w:trPr>
          <w:trHeight w:val="250"/>
          <w:jc w:val="center"/>
          <w:del w:id="676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EA745F9" w14:textId="70BCCFE5" w:rsidR="00B010D0" w:rsidDel="00994FF0" w:rsidRDefault="00B010D0" w:rsidP="00DA17B7">
            <w:pPr>
              <w:rPr>
                <w:del w:id="6762" w:author="Mohammad Nayeem Hasan" w:date="2024-11-04T00:07:00Z" w16du:dateUtc="2024-11-03T18:07:00Z"/>
                <w:rFonts w:ascii="Times New Roman" w:hAnsi="Times New Roman" w:cs="Times New Roman"/>
                <w:sz w:val="24"/>
                <w:szCs w:val="24"/>
              </w:rPr>
            </w:pPr>
            <w:del w:id="6763" w:author="Mohammad Nayeem Hasan" w:date="2024-11-04T00:07:00Z" w16du:dateUtc="2024-11-03T18:07:00Z">
              <w:r w:rsidDel="00994FF0">
                <w:rPr>
                  <w:rFonts w:ascii="Times New Roman" w:hAnsi="Times New Roman" w:cs="Times New Roman"/>
                  <w:sz w:val="24"/>
                  <w:szCs w:val="24"/>
                </w:rPr>
                <w:delText>Male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23434EE" w14:textId="5910E322" w:rsidR="00B010D0" w:rsidDel="00994FF0" w:rsidRDefault="00B010D0" w:rsidP="00DA17B7">
            <w:pPr>
              <w:rPr>
                <w:del w:id="6764" w:author="Mohammad Nayeem Hasan" w:date="2024-11-04T00:07:00Z" w16du:dateUtc="2024-11-03T18:07:00Z"/>
                <w:rFonts w:ascii="Times New Roman" w:hAnsi="Times New Roman" w:cs="Times New Roman"/>
                <w:sz w:val="24"/>
                <w:szCs w:val="24"/>
              </w:rPr>
            </w:pPr>
            <w:del w:id="6765"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7DF4F47" w14:textId="5EA8DF99" w:rsidR="00B010D0" w:rsidDel="00994FF0" w:rsidRDefault="00B010D0" w:rsidP="00DA17B7">
            <w:pPr>
              <w:rPr>
                <w:del w:id="6766" w:author="Mohammad Nayeem Hasan" w:date="2024-11-04T00:07:00Z" w16du:dateUtc="2024-11-03T18:07:00Z"/>
                <w:rFonts w:ascii="Times New Roman" w:hAnsi="Times New Roman" w:cs="Times New Roman"/>
                <w:sz w:val="24"/>
                <w:szCs w:val="24"/>
              </w:rPr>
            </w:pPr>
            <w:del w:id="6767"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CF10ED6" w14:textId="2A8978BF" w:rsidR="00B010D0" w:rsidDel="00994FF0" w:rsidRDefault="00B010D0" w:rsidP="00DA17B7">
            <w:pPr>
              <w:rPr>
                <w:del w:id="6768" w:author="Mohammad Nayeem Hasan" w:date="2024-11-04T00:07:00Z" w16du:dateUtc="2024-11-03T18:07:00Z"/>
                <w:rFonts w:ascii="Times New Roman" w:hAnsi="Times New Roman" w:cs="Times New Roman"/>
                <w:sz w:val="24"/>
                <w:szCs w:val="24"/>
              </w:rPr>
            </w:pPr>
            <w:del w:id="6769"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6D322D9" w14:textId="0C75B1D1" w:rsidR="00B010D0" w:rsidDel="00994FF0" w:rsidRDefault="00B010D0" w:rsidP="00DA17B7">
            <w:pPr>
              <w:rPr>
                <w:del w:id="6770" w:author="Mohammad Nayeem Hasan" w:date="2024-11-04T00:07:00Z" w16du:dateUtc="2024-11-03T18:07:00Z"/>
                <w:rFonts w:ascii="Times New Roman" w:hAnsi="Times New Roman" w:cs="Times New Roman"/>
                <w:sz w:val="24"/>
                <w:szCs w:val="24"/>
              </w:rPr>
            </w:pPr>
            <w:del w:id="6771"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CECC975" w14:textId="3C439E3B" w:rsidR="00B010D0" w:rsidDel="00994FF0" w:rsidRDefault="00B010D0" w:rsidP="00DA17B7">
            <w:pPr>
              <w:rPr>
                <w:del w:id="6772" w:author="Mohammad Nayeem Hasan" w:date="2024-11-04T00:07:00Z" w16du:dateUtc="2024-11-03T18:07:00Z"/>
                <w:rFonts w:ascii="Times New Roman" w:hAnsi="Times New Roman" w:cs="Times New Roman"/>
                <w:sz w:val="24"/>
                <w:szCs w:val="24"/>
              </w:rPr>
            </w:pPr>
            <w:del w:id="6773" w:author="Mohammad Nayeem Hasan" w:date="2024-11-04T00:07:00Z" w16du:dateUtc="2024-11-03T18:07:00Z">
              <w:r w:rsidDel="00994FF0">
                <w:rPr>
                  <w:rFonts w:ascii="Times New Roman" w:hAnsi="Times New Roman" w:cs="Times New Roman"/>
                  <w:sz w:val="24"/>
                  <w:szCs w:val="24"/>
                </w:rPr>
                <w:delText>1.20 (0.92, 1.55)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2F95343" w14:textId="4854F19A" w:rsidR="00B010D0" w:rsidDel="00994FF0" w:rsidRDefault="00B010D0" w:rsidP="00DA17B7">
            <w:pPr>
              <w:rPr>
                <w:del w:id="6774" w:author="Mohammad Nayeem Hasan" w:date="2024-11-04T00:07:00Z" w16du:dateUtc="2024-11-03T18:07:00Z"/>
                <w:rFonts w:ascii="Times New Roman" w:hAnsi="Times New Roman" w:cs="Times New Roman"/>
                <w:sz w:val="24"/>
                <w:szCs w:val="24"/>
              </w:rPr>
            </w:pPr>
            <w:del w:id="6775" w:author="Mohammad Nayeem Hasan" w:date="2024-11-04T00:07:00Z" w16du:dateUtc="2024-11-03T18:07:00Z">
              <w:r w:rsidDel="00994FF0">
                <w:rPr>
                  <w:rFonts w:ascii="Times New Roman" w:hAnsi="Times New Roman" w:cs="Times New Roman"/>
                  <w:sz w:val="24"/>
                  <w:szCs w:val="24"/>
                </w:rPr>
                <w:delText>0.174</w:delText>
              </w:r>
            </w:del>
          </w:p>
        </w:tc>
      </w:tr>
      <w:tr w:rsidR="00B010D0" w:rsidDel="00994FF0" w14:paraId="3B6AFE4C" w14:textId="1D594210" w:rsidTr="00BE6175">
        <w:trPr>
          <w:trHeight w:val="138"/>
          <w:jc w:val="center"/>
          <w:del w:id="677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DE3CE44" w14:textId="294DAD99" w:rsidR="00B010D0" w:rsidDel="00994FF0" w:rsidRDefault="00B010D0" w:rsidP="00DA17B7">
            <w:pPr>
              <w:rPr>
                <w:del w:id="6777" w:author="Mohammad Nayeem Hasan" w:date="2024-11-04T00:07:00Z" w16du:dateUtc="2024-11-03T18:07:00Z"/>
                <w:rFonts w:ascii="Times New Roman" w:hAnsi="Times New Roman" w:cs="Times New Roman"/>
                <w:sz w:val="24"/>
                <w:szCs w:val="24"/>
              </w:rPr>
            </w:pPr>
            <w:del w:id="6778" w:author="Mohammad Nayeem Hasan" w:date="2024-11-04T00:07:00Z" w16du:dateUtc="2024-11-03T18:07:00Z">
              <w:r w:rsidDel="00994FF0">
                <w:rPr>
                  <w:rFonts w:ascii="Times New Roman" w:hAnsi="Times New Roman" w:cs="Times New Roman"/>
                  <w:sz w:val="24"/>
                  <w:szCs w:val="24"/>
                </w:rPr>
                <w:delText>Female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76D0A0D" w14:textId="1B7F78E8" w:rsidR="00B010D0" w:rsidDel="00994FF0" w:rsidRDefault="00B010D0" w:rsidP="00DA17B7">
            <w:pPr>
              <w:rPr>
                <w:del w:id="6779" w:author="Mohammad Nayeem Hasan" w:date="2024-11-04T00:07:00Z" w16du:dateUtc="2024-11-03T18:07:00Z"/>
                <w:rFonts w:ascii="Times New Roman" w:hAnsi="Times New Roman" w:cs="Times New Roman"/>
                <w:sz w:val="24"/>
                <w:szCs w:val="24"/>
              </w:rPr>
            </w:pPr>
            <w:del w:id="6780"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D277E9A" w14:textId="44A215E9" w:rsidR="00B010D0" w:rsidDel="00994FF0" w:rsidRDefault="00B010D0" w:rsidP="00DA17B7">
            <w:pPr>
              <w:rPr>
                <w:del w:id="6781" w:author="Mohammad Nayeem Hasan" w:date="2024-11-04T00:07:00Z" w16du:dateUtc="2024-11-03T18:07:00Z"/>
                <w:rFonts w:ascii="Times New Roman" w:hAnsi="Times New Roman" w:cs="Times New Roman"/>
                <w:sz w:val="24"/>
                <w:szCs w:val="24"/>
              </w:rPr>
            </w:pPr>
            <w:del w:id="6782"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3F30804F" w14:textId="4C859E80" w:rsidR="00B010D0" w:rsidDel="00994FF0" w:rsidRDefault="00B010D0" w:rsidP="00DA17B7">
            <w:pPr>
              <w:rPr>
                <w:del w:id="6783" w:author="Mohammad Nayeem Hasan" w:date="2024-11-04T00:07:00Z" w16du:dateUtc="2024-11-03T18:07:00Z"/>
                <w:rFonts w:ascii="Times New Roman" w:hAnsi="Times New Roman" w:cs="Times New Roman"/>
                <w:sz w:val="24"/>
                <w:szCs w:val="24"/>
              </w:rPr>
            </w:pPr>
            <w:del w:id="6784"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2B7308A" w14:textId="53B82E90" w:rsidR="00B010D0" w:rsidDel="00994FF0" w:rsidRDefault="00B010D0" w:rsidP="00DA17B7">
            <w:pPr>
              <w:rPr>
                <w:del w:id="6785" w:author="Mohammad Nayeem Hasan" w:date="2024-11-04T00:07:00Z" w16du:dateUtc="2024-11-03T18:07:00Z"/>
                <w:rFonts w:ascii="Times New Roman" w:hAnsi="Times New Roman" w:cs="Times New Roman"/>
                <w:sz w:val="24"/>
                <w:szCs w:val="24"/>
              </w:rPr>
            </w:pPr>
            <w:del w:id="6786"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8CDEFCF" w14:textId="18F0EF8F" w:rsidR="00B010D0" w:rsidDel="00994FF0" w:rsidRDefault="00B010D0" w:rsidP="00DA17B7">
            <w:pPr>
              <w:rPr>
                <w:del w:id="6787" w:author="Mohammad Nayeem Hasan" w:date="2024-11-04T00:07:00Z" w16du:dateUtc="2024-11-03T18:07:00Z"/>
                <w:rFonts w:ascii="Times New Roman" w:hAnsi="Times New Roman" w:cs="Times New Roman"/>
                <w:sz w:val="24"/>
                <w:szCs w:val="24"/>
              </w:rPr>
            </w:pPr>
            <w:del w:id="6788"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F758B39" w14:textId="52157C95" w:rsidR="00B010D0" w:rsidDel="00994FF0" w:rsidRDefault="00B010D0" w:rsidP="00DA17B7">
            <w:pPr>
              <w:rPr>
                <w:del w:id="6789" w:author="Mohammad Nayeem Hasan" w:date="2024-11-04T00:07:00Z" w16du:dateUtc="2024-11-03T18:07:00Z"/>
                <w:rFonts w:ascii="Times New Roman" w:hAnsi="Times New Roman" w:cs="Times New Roman"/>
                <w:sz w:val="24"/>
                <w:szCs w:val="24"/>
              </w:rPr>
            </w:pPr>
            <w:del w:id="6790"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A2EBB38" w14:textId="333C4226" w:rsidTr="00302153">
        <w:tblPrEx>
          <w:tblW w:w="5000" w:type="pct"/>
          <w:jc w:val="center"/>
          <w:tblPrExChange w:id="6791" w:author="Mohammad Nayeem Hasan" w:date="2024-11-03T22:39:00Z" w16du:dateUtc="2024-11-03T16:39:00Z">
            <w:tblPrEx>
              <w:tblW w:w="5000" w:type="pct"/>
              <w:jc w:val="center"/>
            </w:tblPrEx>
          </w:tblPrExChange>
        </w:tblPrEx>
        <w:trPr>
          <w:trHeight w:val="138"/>
          <w:jc w:val="center"/>
          <w:del w:id="6792" w:author="Mohammad Nayeem Hasan" w:date="2024-11-04T00:07:00Z"/>
          <w:trPrChange w:id="6793"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794"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2AA755D" w14:textId="5E6BD4C8" w:rsidR="00B010D0" w:rsidDel="00994FF0" w:rsidRDefault="00B010D0" w:rsidP="00DA17B7">
            <w:pPr>
              <w:rPr>
                <w:del w:id="6795" w:author="Mohammad Nayeem Hasan" w:date="2024-11-04T00:07:00Z" w16du:dateUtc="2024-11-03T18:07:00Z"/>
                <w:rFonts w:ascii="Times New Roman" w:hAnsi="Times New Roman" w:cs="Times New Roman"/>
                <w:sz w:val="24"/>
                <w:szCs w:val="24"/>
              </w:rPr>
            </w:pPr>
            <w:del w:id="6796" w:author="Mohammad Nayeem Hasan" w:date="2024-11-04T00:07:00Z" w16du:dateUtc="2024-11-03T18:07:00Z">
              <w:r w:rsidDel="00994FF0">
                <w:rPr>
                  <w:rFonts w:ascii="Times New Roman" w:hAnsi="Times New Roman" w:cs="Times New Roman"/>
                  <w:sz w:val="24"/>
                  <w:szCs w:val="24"/>
                </w:rPr>
                <w:delText>Ethnicity</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797"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0653CC4" w14:textId="69CEF357" w:rsidR="00B010D0" w:rsidDel="00994FF0" w:rsidRDefault="00B010D0" w:rsidP="00DA17B7">
            <w:pPr>
              <w:rPr>
                <w:del w:id="679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799"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36D8E5B9" w14:textId="435A4605" w:rsidR="00B010D0" w:rsidDel="00994FF0" w:rsidRDefault="00B010D0" w:rsidP="00DA17B7">
            <w:pPr>
              <w:rPr>
                <w:del w:id="680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801"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39F1BEBA" w14:textId="793CF97E" w:rsidR="00B010D0" w:rsidDel="00994FF0" w:rsidRDefault="00B010D0" w:rsidP="00DA17B7">
            <w:pPr>
              <w:rPr>
                <w:del w:id="6802" w:author="Mohammad Nayeem Hasan" w:date="2024-11-04T00:07:00Z" w16du:dateUtc="2024-11-03T18:07:00Z"/>
                <w:rFonts w:ascii="Times New Roman" w:hAnsi="Times New Roman" w:cs="Times New Roman"/>
                <w:sz w:val="24"/>
                <w:szCs w:val="24"/>
              </w:rPr>
            </w:pPr>
          </w:p>
        </w:tc>
      </w:tr>
      <w:tr w:rsidR="00B010D0" w:rsidDel="00994FF0" w14:paraId="352078C8" w14:textId="4B866059" w:rsidTr="00BE6175">
        <w:trPr>
          <w:trHeight w:val="138"/>
          <w:jc w:val="center"/>
          <w:del w:id="680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DD0F80F" w14:textId="227D4B6E" w:rsidR="00B010D0" w:rsidDel="00994FF0" w:rsidRDefault="00B010D0" w:rsidP="00DA17B7">
            <w:pPr>
              <w:rPr>
                <w:del w:id="6804" w:author="Mohammad Nayeem Hasan" w:date="2024-11-04T00:07:00Z" w16du:dateUtc="2024-11-03T18:07:00Z"/>
                <w:rFonts w:ascii="Times New Roman" w:hAnsi="Times New Roman" w:cs="Times New Roman"/>
                <w:sz w:val="24"/>
                <w:szCs w:val="24"/>
              </w:rPr>
            </w:pPr>
            <w:del w:id="6805" w:author="Mohammad Nayeem Hasan" w:date="2024-11-04T00:07:00Z" w16du:dateUtc="2024-11-03T18:07:00Z">
              <w:r w:rsidDel="00994FF0">
                <w:rPr>
                  <w:rFonts w:ascii="Times New Roman" w:hAnsi="Times New Roman" w:cs="Times New Roman"/>
                  <w:sz w:val="24"/>
                  <w:szCs w:val="24"/>
                </w:rPr>
                <w:delText>Bengali</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14C93171" w14:textId="5878566C" w:rsidR="00B010D0" w:rsidDel="00994FF0" w:rsidRDefault="00B010D0" w:rsidP="00DA17B7">
            <w:pPr>
              <w:rPr>
                <w:del w:id="6806" w:author="Mohammad Nayeem Hasan" w:date="2024-11-04T00:07:00Z" w16du:dateUtc="2024-11-03T18:07:00Z"/>
                <w:rFonts w:ascii="Times New Roman" w:hAnsi="Times New Roman" w:cs="Times New Roman"/>
                <w:sz w:val="24"/>
                <w:szCs w:val="24"/>
              </w:rPr>
            </w:pPr>
            <w:del w:id="6807" w:author="Mohammad Nayeem Hasan" w:date="2024-11-04T00:07:00Z" w16du:dateUtc="2024-11-03T18:07:00Z">
              <w:r w:rsidDel="00994FF0">
                <w:rPr>
                  <w:rFonts w:ascii="Times New Roman" w:hAnsi="Times New Roman" w:cs="Times New Roman"/>
                  <w:sz w:val="24"/>
                  <w:szCs w:val="24"/>
                </w:rPr>
                <w:delText>1.27 (0.76, 2.13)</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57A754D" w14:textId="3B223EA1" w:rsidR="00B010D0" w:rsidDel="00994FF0" w:rsidRDefault="00B010D0" w:rsidP="00DA17B7">
            <w:pPr>
              <w:rPr>
                <w:del w:id="6808" w:author="Mohammad Nayeem Hasan" w:date="2024-11-04T00:07:00Z" w16du:dateUtc="2024-11-03T18:07:00Z"/>
                <w:rFonts w:ascii="Times New Roman" w:hAnsi="Times New Roman" w:cs="Times New Roman"/>
                <w:sz w:val="24"/>
                <w:szCs w:val="24"/>
              </w:rPr>
            </w:pPr>
            <w:del w:id="6809" w:author="Mohammad Nayeem Hasan" w:date="2024-11-04T00:07:00Z" w16du:dateUtc="2024-11-03T18:07:00Z">
              <w:r w:rsidDel="00994FF0">
                <w:rPr>
                  <w:rFonts w:ascii="Times New Roman" w:hAnsi="Times New Roman" w:cs="Times New Roman"/>
                  <w:sz w:val="24"/>
                  <w:szCs w:val="24"/>
                </w:rPr>
                <w:delText>0.684</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5F2B5C2" w14:textId="697888C6" w:rsidR="00B010D0" w:rsidDel="00994FF0" w:rsidRDefault="00B010D0" w:rsidP="00DA17B7">
            <w:pPr>
              <w:rPr>
                <w:del w:id="6810" w:author="Mohammad Nayeem Hasan" w:date="2024-11-04T00:07:00Z" w16du:dateUtc="2024-11-03T18:07:00Z"/>
                <w:rFonts w:ascii="Times New Roman" w:hAnsi="Times New Roman" w:cs="Times New Roman"/>
                <w:sz w:val="24"/>
                <w:szCs w:val="24"/>
              </w:rPr>
            </w:pPr>
            <w:del w:id="6811"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B33A274" w14:textId="137B6A26" w:rsidR="00B010D0" w:rsidDel="00994FF0" w:rsidRDefault="00B010D0" w:rsidP="00DA17B7">
            <w:pPr>
              <w:rPr>
                <w:del w:id="6812" w:author="Mohammad Nayeem Hasan" w:date="2024-11-04T00:07:00Z" w16du:dateUtc="2024-11-03T18:07:00Z"/>
                <w:rFonts w:ascii="Times New Roman" w:hAnsi="Times New Roman" w:cs="Times New Roman"/>
                <w:sz w:val="24"/>
                <w:szCs w:val="24"/>
              </w:rPr>
            </w:pPr>
            <w:del w:id="681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6EC00D9" w14:textId="29939659" w:rsidR="00B010D0" w:rsidDel="00994FF0" w:rsidRDefault="00B010D0" w:rsidP="00DA17B7">
            <w:pPr>
              <w:rPr>
                <w:del w:id="6814" w:author="Mohammad Nayeem Hasan" w:date="2024-11-04T00:07:00Z" w16du:dateUtc="2024-11-03T18:07:00Z"/>
                <w:rFonts w:ascii="Times New Roman" w:hAnsi="Times New Roman" w:cs="Times New Roman"/>
                <w:sz w:val="24"/>
                <w:szCs w:val="24"/>
              </w:rPr>
            </w:pPr>
            <w:del w:id="6815" w:author="Mohammad Nayeem Hasan" w:date="2024-11-04T00:07:00Z" w16du:dateUtc="2024-11-03T18:07:00Z">
              <w:r w:rsidDel="00994FF0">
                <w:rPr>
                  <w:rFonts w:ascii="Times New Roman" w:hAnsi="Times New Roman" w:cs="Times New Roman"/>
                  <w:sz w:val="24"/>
                  <w:szCs w:val="24"/>
                </w:rPr>
                <w:delText>0.59 (0.34, 1.01)</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6E97454" w14:textId="5AA3732D" w:rsidR="00B010D0" w:rsidDel="00994FF0" w:rsidRDefault="00B010D0" w:rsidP="00DA17B7">
            <w:pPr>
              <w:rPr>
                <w:del w:id="6816" w:author="Mohammad Nayeem Hasan" w:date="2024-11-04T00:07:00Z" w16du:dateUtc="2024-11-03T18:07:00Z"/>
                <w:rFonts w:ascii="Times New Roman" w:hAnsi="Times New Roman" w:cs="Times New Roman"/>
                <w:sz w:val="24"/>
                <w:szCs w:val="24"/>
              </w:rPr>
            </w:pPr>
            <w:del w:id="6817" w:author="Mohammad Nayeem Hasan" w:date="2024-11-04T00:07:00Z" w16du:dateUtc="2024-11-03T18:07:00Z">
              <w:r w:rsidDel="00994FF0">
                <w:rPr>
                  <w:rFonts w:ascii="Times New Roman" w:hAnsi="Times New Roman" w:cs="Times New Roman"/>
                  <w:sz w:val="24"/>
                  <w:szCs w:val="24"/>
                </w:rPr>
                <w:delText>0.056</w:delText>
              </w:r>
            </w:del>
          </w:p>
        </w:tc>
      </w:tr>
      <w:tr w:rsidR="00B010D0" w:rsidDel="00994FF0" w14:paraId="67CD840D" w14:textId="0F33DFF6" w:rsidTr="00BE6175">
        <w:trPr>
          <w:trHeight w:val="138"/>
          <w:jc w:val="center"/>
          <w:del w:id="681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9C66853" w14:textId="78B092CC" w:rsidR="00B010D0" w:rsidDel="00994FF0" w:rsidRDefault="00B010D0" w:rsidP="00DA17B7">
            <w:pPr>
              <w:rPr>
                <w:del w:id="6819" w:author="Mohammad Nayeem Hasan" w:date="2024-11-04T00:07:00Z" w16du:dateUtc="2024-11-03T18:07:00Z"/>
                <w:rFonts w:ascii="Times New Roman" w:hAnsi="Times New Roman" w:cs="Times New Roman"/>
                <w:sz w:val="24"/>
                <w:szCs w:val="24"/>
              </w:rPr>
            </w:pPr>
            <w:del w:id="6820" w:author="Mohammad Nayeem Hasan" w:date="2024-11-04T00:07:00Z" w16du:dateUtc="2024-11-03T18:07:00Z">
              <w:r w:rsidDel="00994FF0">
                <w:rPr>
                  <w:rFonts w:ascii="Times New Roman" w:hAnsi="Times New Roman" w:cs="Times New Roman"/>
                  <w:sz w:val="24"/>
                  <w:szCs w:val="24"/>
                </w:rPr>
                <w:delText>Other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B9CFF90" w14:textId="7FBA6726" w:rsidR="00B010D0" w:rsidDel="00994FF0" w:rsidRDefault="00B010D0" w:rsidP="00DA17B7">
            <w:pPr>
              <w:rPr>
                <w:del w:id="6821" w:author="Mohammad Nayeem Hasan" w:date="2024-11-04T00:07:00Z" w16du:dateUtc="2024-11-03T18:07:00Z"/>
                <w:rFonts w:ascii="Times New Roman" w:hAnsi="Times New Roman" w:cs="Times New Roman"/>
                <w:sz w:val="24"/>
                <w:szCs w:val="24"/>
              </w:rPr>
            </w:pPr>
            <w:del w:id="6822"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104EEC3" w14:textId="76C0D205" w:rsidR="00B010D0" w:rsidDel="00994FF0" w:rsidRDefault="00B010D0" w:rsidP="00DA17B7">
            <w:pPr>
              <w:rPr>
                <w:del w:id="6823" w:author="Mohammad Nayeem Hasan" w:date="2024-11-04T00:07:00Z" w16du:dateUtc="2024-11-03T18:07:00Z"/>
                <w:rFonts w:ascii="Times New Roman" w:hAnsi="Times New Roman" w:cs="Times New Roman"/>
                <w:sz w:val="24"/>
                <w:szCs w:val="24"/>
              </w:rPr>
            </w:pPr>
            <w:del w:id="682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5487233" w14:textId="4048D026" w:rsidR="00B010D0" w:rsidDel="00994FF0" w:rsidRDefault="00B010D0" w:rsidP="00DA17B7">
            <w:pPr>
              <w:rPr>
                <w:del w:id="6825" w:author="Mohammad Nayeem Hasan" w:date="2024-11-04T00:07:00Z" w16du:dateUtc="2024-11-03T18:07:00Z"/>
                <w:rFonts w:ascii="Times New Roman" w:hAnsi="Times New Roman" w:cs="Times New Roman"/>
                <w:sz w:val="24"/>
                <w:szCs w:val="24"/>
              </w:rPr>
            </w:pPr>
            <w:del w:id="6826"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751F3AE" w14:textId="19179EF5" w:rsidR="00B010D0" w:rsidDel="00994FF0" w:rsidRDefault="00B010D0" w:rsidP="00DA17B7">
            <w:pPr>
              <w:rPr>
                <w:del w:id="6827" w:author="Mohammad Nayeem Hasan" w:date="2024-11-04T00:07:00Z" w16du:dateUtc="2024-11-03T18:07:00Z"/>
                <w:rFonts w:ascii="Times New Roman" w:hAnsi="Times New Roman" w:cs="Times New Roman"/>
                <w:sz w:val="24"/>
                <w:szCs w:val="24"/>
              </w:rPr>
            </w:pPr>
            <w:del w:id="6828"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7DFE3C4A" w14:textId="57FFA4D8" w:rsidR="00B010D0" w:rsidDel="00994FF0" w:rsidRDefault="00B010D0" w:rsidP="00DA17B7">
            <w:pPr>
              <w:rPr>
                <w:del w:id="6829" w:author="Mohammad Nayeem Hasan" w:date="2024-11-04T00:07:00Z" w16du:dateUtc="2024-11-03T18:07:00Z"/>
                <w:rFonts w:ascii="Times New Roman" w:hAnsi="Times New Roman" w:cs="Times New Roman"/>
                <w:sz w:val="24"/>
                <w:szCs w:val="24"/>
              </w:rPr>
            </w:pPr>
            <w:del w:id="6830"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D5BDA2C" w14:textId="6317480C" w:rsidR="00B010D0" w:rsidDel="00994FF0" w:rsidRDefault="00B010D0" w:rsidP="00DA17B7">
            <w:pPr>
              <w:rPr>
                <w:del w:id="6831" w:author="Mohammad Nayeem Hasan" w:date="2024-11-04T00:07:00Z" w16du:dateUtc="2024-11-03T18:07:00Z"/>
                <w:rFonts w:ascii="Times New Roman" w:hAnsi="Times New Roman" w:cs="Times New Roman"/>
                <w:sz w:val="24"/>
                <w:szCs w:val="24"/>
              </w:rPr>
            </w:pPr>
            <w:del w:id="6832"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7E16C316" w14:textId="6466F539" w:rsidTr="00302153">
        <w:tblPrEx>
          <w:tblW w:w="5000" w:type="pct"/>
          <w:jc w:val="center"/>
          <w:tblPrExChange w:id="6833" w:author="Mohammad Nayeem Hasan" w:date="2024-11-03T22:39:00Z" w16du:dateUtc="2024-11-03T16:39:00Z">
            <w:tblPrEx>
              <w:tblW w:w="5000" w:type="pct"/>
              <w:jc w:val="center"/>
            </w:tblPrEx>
          </w:tblPrExChange>
        </w:tblPrEx>
        <w:trPr>
          <w:trHeight w:val="138"/>
          <w:jc w:val="center"/>
          <w:del w:id="6834" w:author="Mohammad Nayeem Hasan" w:date="2024-11-04T00:07:00Z"/>
          <w:trPrChange w:id="6835" w:author="Mohammad Nayeem Hasan" w:date="2024-11-03T22:39:00Z" w16du:dateUtc="2024-11-03T16:39:00Z">
            <w:trPr>
              <w:trHeight w:val="13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836"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524FDE28" w14:textId="72FA2200" w:rsidR="00B010D0" w:rsidDel="00994FF0" w:rsidRDefault="00B010D0" w:rsidP="00DA17B7">
            <w:pPr>
              <w:rPr>
                <w:del w:id="6837" w:author="Mohammad Nayeem Hasan" w:date="2024-11-04T00:07:00Z" w16du:dateUtc="2024-11-03T18:07:00Z"/>
                <w:rFonts w:ascii="Times New Roman" w:hAnsi="Times New Roman" w:cs="Times New Roman"/>
                <w:sz w:val="24"/>
                <w:szCs w:val="24"/>
              </w:rPr>
            </w:pPr>
            <w:del w:id="6838" w:author="Mohammad Nayeem Hasan" w:date="2024-11-04T00:07:00Z" w16du:dateUtc="2024-11-03T18:07:00Z">
              <w:r w:rsidDel="00994FF0">
                <w:rPr>
                  <w:rFonts w:ascii="Times New Roman" w:hAnsi="Times New Roman" w:cs="Times New Roman"/>
                  <w:sz w:val="24"/>
                  <w:szCs w:val="24"/>
                </w:rPr>
                <w:delText>Toilet facilities shared</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839"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5D0A92E6" w14:textId="00F75AA8" w:rsidR="00B010D0" w:rsidDel="00994FF0" w:rsidRDefault="00B010D0" w:rsidP="00DA17B7">
            <w:pPr>
              <w:rPr>
                <w:del w:id="684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841"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79B270BF" w14:textId="2C5D8DDD" w:rsidR="00B010D0" w:rsidDel="00994FF0" w:rsidRDefault="00B010D0" w:rsidP="00DA17B7">
            <w:pPr>
              <w:rPr>
                <w:del w:id="684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843"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4D9C3E81" w14:textId="1C181EEC" w:rsidR="00B010D0" w:rsidDel="00994FF0" w:rsidRDefault="00B010D0" w:rsidP="00DA17B7">
            <w:pPr>
              <w:rPr>
                <w:del w:id="6844" w:author="Mohammad Nayeem Hasan" w:date="2024-11-04T00:07:00Z" w16du:dateUtc="2024-11-03T18:07:00Z"/>
                <w:rFonts w:ascii="Times New Roman" w:hAnsi="Times New Roman" w:cs="Times New Roman"/>
                <w:sz w:val="24"/>
                <w:szCs w:val="24"/>
              </w:rPr>
            </w:pPr>
          </w:p>
        </w:tc>
      </w:tr>
      <w:tr w:rsidR="00B010D0" w:rsidDel="00994FF0" w14:paraId="3D34231F" w14:textId="1FD015D7" w:rsidTr="00BE6175">
        <w:trPr>
          <w:trHeight w:val="107"/>
          <w:jc w:val="center"/>
          <w:del w:id="684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A47163B" w14:textId="442F8E22" w:rsidR="00B010D0" w:rsidDel="00994FF0" w:rsidRDefault="00B010D0" w:rsidP="00DA17B7">
            <w:pPr>
              <w:rPr>
                <w:del w:id="6846" w:author="Mohammad Nayeem Hasan" w:date="2024-11-04T00:07:00Z" w16du:dateUtc="2024-11-03T18:07:00Z"/>
                <w:rFonts w:ascii="Times New Roman" w:hAnsi="Times New Roman" w:cs="Times New Roman"/>
                <w:sz w:val="24"/>
                <w:szCs w:val="24"/>
              </w:rPr>
            </w:pPr>
            <w:del w:id="6847"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42CBD5C" w14:textId="30D15B90" w:rsidR="00B010D0" w:rsidDel="00994FF0" w:rsidRDefault="00B010D0" w:rsidP="00DA17B7">
            <w:pPr>
              <w:rPr>
                <w:del w:id="6848" w:author="Mohammad Nayeem Hasan" w:date="2024-11-04T00:07:00Z" w16du:dateUtc="2024-11-03T18:07:00Z"/>
                <w:rFonts w:ascii="Times New Roman" w:hAnsi="Times New Roman" w:cs="Times New Roman"/>
                <w:sz w:val="24"/>
                <w:szCs w:val="24"/>
              </w:rPr>
            </w:pPr>
            <w:del w:id="6849" w:author="Mohammad Nayeem Hasan" w:date="2024-11-04T00:07:00Z" w16du:dateUtc="2024-11-03T18:07:00Z">
              <w:r w:rsidDel="00994FF0">
                <w:rPr>
                  <w:rFonts w:ascii="Times New Roman" w:hAnsi="Times New Roman" w:cs="Times New Roman"/>
                  <w:sz w:val="24"/>
                  <w:szCs w:val="24"/>
                </w:rPr>
                <w:delText>1.07 (0.96, 1.20)</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36949C9" w14:textId="58D4BCBD" w:rsidR="00B010D0" w:rsidDel="00994FF0" w:rsidRDefault="00B010D0" w:rsidP="00DA17B7">
            <w:pPr>
              <w:rPr>
                <w:del w:id="6850" w:author="Mohammad Nayeem Hasan" w:date="2024-11-04T00:07:00Z" w16du:dateUtc="2024-11-03T18:07:00Z"/>
                <w:rFonts w:ascii="Times New Roman" w:hAnsi="Times New Roman" w:cs="Times New Roman"/>
                <w:sz w:val="24"/>
                <w:szCs w:val="24"/>
              </w:rPr>
            </w:pPr>
            <w:del w:id="6851" w:author="Mohammad Nayeem Hasan" w:date="2024-11-04T00:07:00Z" w16du:dateUtc="2024-11-03T18:07:00Z">
              <w:r w:rsidDel="00994FF0">
                <w:rPr>
                  <w:rFonts w:ascii="Times New Roman" w:hAnsi="Times New Roman" w:cs="Times New Roman"/>
                  <w:sz w:val="24"/>
                  <w:szCs w:val="24"/>
                </w:rPr>
                <w:delText>0.210</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9409C47" w14:textId="2BFFA3AB" w:rsidR="00B010D0" w:rsidDel="00994FF0" w:rsidRDefault="00B010D0" w:rsidP="00DA17B7">
            <w:pPr>
              <w:rPr>
                <w:del w:id="6852" w:author="Mohammad Nayeem Hasan" w:date="2024-11-04T00:07:00Z" w16du:dateUtc="2024-11-03T18:07:00Z"/>
                <w:rFonts w:ascii="Times New Roman" w:hAnsi="Times New Roman" w:cs="Times New Roman"/>
                <w:sz w:val="24"/>
                <w:szCs w:val="24"/>
              </w:rPr>
            </w:pPr>
            <w:del w:id="6853" w:author="Mohammad Nayeem Hasan" w:date="2024-11-04T00:07:00Z" w16du:dateUtc="2024-11-03T18:07:00Z">
              <w:r w:rsidDel="00994FF0">
                <w:rPr>
                  <w:rFonts w:ascii="Times New Roman" w:hAnsi="Times New Roman" w:cs="Times New Roman"/>
                  <w:sz w:val="24"/>
                  <w:szCs w:val="24"/>
                </w:rPr>
                <w:delText>0.60 (0.36, 0.99)</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EB83E17" w14:textId="0E97C86D" w:rsidR="00B010D0" w:rsidDel="00994FF0" w:rsidRDefault="00B010D0" w:rsidP="00DA17B7">
            <w:pPr>
              <w:rPr>
                <w:del w:id="6854" w:author="Mohammad Nayeem Hasan" w:date="2024-11-04T00:07:00Z" w16du:dateUtc="2024-11-03T18:07:00Z"/>
                <w:rFonts w:ascii="Times New Roman" w:hAnsi="Times New Roman" w:cs="Times New Roman"/>
                <w:b/>
                <w:bCs/>
                <w:sz w:val="24"/>
                <w:szCs w:val="24"/>
              </w:rPr>
            </w:pPr>
            <w:del w:id="6855" w:author="Mohammad Nayeem Hasan" w:date="2024-11-04T00:07:00Z" w16du:dateUtc="2024-11-03T18:07:00Z">
              <w:r w:rsidDel="00994FF0">
                <w:rPr>
                  <w:rFonts w:ascii="Times New Roman" w:hAnsi="Times New Roman" w:cs="Times New Roman"/>
                  <w:b/>
                  <w:bCs/>
                  <w:sz w:val="24"/>
                  <w:szCs w:val="24"/>
                </w:rPr>
                <w:delText>0.047</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D32BA38" w14:textId="01DC9F86" w:rsidR="00B010D0" w:rsidDel="00994FF0" w:rsidRDefault="00B010D0" w:rsidP="00DA17B7">
            <w:pPr>
              <w:rPr>
                <w:del w:id="6856" w:author="Mohammad Nayeem Hasan" w:date="2024-11-04T00:07:00Z" w16du:dateUtc="2024-11-03T18:07:00Z"/>
                <w:rFonts w:ascii="Times New Roman" w:hAnsi="Times New Roman" w:cs="Times New Roman"/>
                <w:sz w:val="24"/>
                <w:szCs w:val="24"/>
              </w:rPr>
            </w:pPr>
            <w:del w:id="6857" w:author="Mohammad Nayeem Hasan" w:date="2024-11-04T00:07:00Z" w16du:dateUtc="2024-11-03T18:07:00Z">
              <w:r w:rsidDel="00994FF0">
                <w:rPr>
                  <w:rFonts w:ascii="Times New Roman" w:hAnsi="Times New Roman" w:cs="Times New Roman"/>
                  <w:sz w:val="24"/>
                  <w:szCs w:val="24"/>
                </w:rPr>
                <w:delText>1.23 (1.07, 1.42)</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E1EC338" w14:textId="4C52CEB0" w:rsidR="00B010D0" w:rsidDel="00994FF0" w:rsidRDefault="00B010D0" w:rsidP="00DA17B7">
            <w:pPr>
              <w:rPr>
                <w:del w:id="6858" w:author="Mohammad Nayeem Hasan" w:date="2024-11-04T00:07:00Z" w16du:dateUtc="2024-11-03T18:07:00Z"/>
                <w:rFonts w:ascii="Times New Roman" w:hAnsi="Times New Roman" w:cs="Times New Roman"/>
                <w:b/>
                <w:bCs/>
                <w:sz w:val="24"/>
                <w:szCs w:val="24"/>
              </w:rPr>
            </w:pPr>
            <w:del w:id="6859" w:author="Mohammad Nayeem Hasan" w:date="2024-11-04T00:07:00Z" w16du:dateUtc="2024-11-03T18:07:00Z">
              <w:r w:rsidDel="00994FF0">
                <w:rPr>
                  <w:rFonts w:ascii="Times New Roman" w:hAnsi="Times New Roman" w:cs="Times New Roman"/>
                  <w:b/>
                  <w:bCs/>
                  <w:sz w:val="24"/>
                  <w:szCs w:val="24"/>
                </w:rPr>
                <w:delText>0.004</w:delText>
              </w:r>
            </w:del>
          </w:p>
        </w:tc>
      </w:tr>
      <w:tr w:rsidR="00B010D0" w:rsidDel="00994FF0" w14:paraId="22F42DAE" w14:textId="79DB287F" w:rsidTr="00BE6175">
        <w:trPr>
          <w:trHeight w:val="288"/>
          <w:jc w:val="center"/>
          <w:del w:id="686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43425B2" w14:textId="6ACD7B13" w:rsidR="00B010D0" w:rsidDel="00994FF0" w:rsidRDefault="00B010D0" w:rsidP="00DA17B7">
            <w:pPr>
              <w:rPr>
                <w:del w:id="6861" w:author="Mohammad Nayeem Hasan" w:date="2024-11-04T00:07:00Z" w16du:dateUtc="2024-11-03T18:07:00Z"/>
                <w:rFonts w:ascii="Times New Roman" w:hAnsi="Times New Roman" w:cs="Times New Roman"/>
                <w:sz w:val="24"/>
                <w:szCs w:val="24"/>
              </w:rPr>
            </w:pPr>
            <w:del w:id="6862"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F96D171" w14:textId="1ABDAD22" w:rsidR="00B010D0" w:rsidDel="00994FF0" w:rsidRDefault="00B010D0" w:rsidP="00DA17B7">
            <w:pPr>
              <w:rPr>
                <w:del w:id="6863" w:author="Mohammad Nayeem Hasan" w:date="2024-11-04T00:07:00Z" w16du:dateUtc="2024-11-03T18:07:00Z"/>
                <w:rFonts w:ascii="Times New Roman" w:hAnsi="Times New Roman" w:cs="Times New Roman"/>
                <w:sz w:val="24"/>
                <w:szCs w:val="24"/>
              </w:rPr>
            </w:pPr>
            <w:del w:id="6864"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7EDA33C" w14:textId="2FA787F9" w:rsidR="00B010D0" w:rsidDel="00994FF0" w:rsidRDefault="00B010D0" w:rsidP="00DA17B7">
            <w:pPr>
              <w:rPr>
                <w:del w:id="6865" w:author="Mohammad Nayeem Hasan" w:date="2024-11-04T00:07:00Z" w16du:dateUtc="2024-11-03T18:07:00Z"/>
                <w:rFonts w:ascii="Times New Roman" w:hAnsi="Times New Roman" w:cs="Times New Roman"/>
                <w:sz w:val="24"/>
                <w:szCs w:val="24"/>
              </w:rPr>
            </w:pPr>
            <w:del w:id="686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29BFDB5" w14:textId="3F3A87DF" w:rsidR="00B010D0" w:rsidDel="00994FF0" w:rsidRDefault="00B010D0" w:rsidP="00DA17B7">
            <w:pPr>
              <w:rPr>
                <w:del w:id="6867" w:author="Mohammad Nayeem Hasan" w:date="2024-11-04T00:07:00Z" w16du:dateUtc="2024-11-03T18:07:00Z"/>
                <w:rFonts w:ascii="Times New Roman" w:hAnsi="Times New Roman" w:cs="Times New Roman"/>
                <w:sz w:val="24"/>
                <w:szCs w:val="24"/>
              </w:rPr>
            </w:pPr>
            <w:del w:id="6868"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560B21E" w14:textId="6A630A82" w:rsidR="00B010D0" w:rsidDel="00994FF0" w:rsidRDefault="00B010D0" w:rsidP="00DA17B7">
            <w:pPr>
              <w:rPr>
                <w:del w:id="6869" w:author="Mohammad Nayeem Hasan" w:date="2024-11-04T00:07:00Z" w16du:dateUtc="2024-11-03T18:07:00Z"/>
                <w:rFonts w:ascii="Times New Roman" w:hAnsi="Times New Roman" w:cs="Times New Roman"/>
                <w:sz w:val="24"/>
                <w:szCs w:val="24"/>
              </w:rPr>
            </w:pPr>
            <w:del w:id="687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99DE691" w14:textId="5F3D9116" w:rsidR="00B010D0" w:rsidDel="00994FF0" w:rsidRDefault="00B010D0" w:rsidP="00DA17B7">
            <w:pPr>
              <w:rPr>
                <w:del w:id="6871" w:author="Mohammad Nayeem Hasan" w:date="2024-11-04T00:07:00Z" w16du:dateUtc="2024-11-03T18:07:00Z"/>
                <w:rFonts w:ascii="Times New Roman" w:hAnsi="Times New Roman" w:cs="Times New Roman"/>
                <w:sz w:val="24"/>
                <w:szCs w:val="24"/>
              </w:rPr>
            </w:pPr>
            <w:del w:id="6872"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9A325F7" w14:textId="4310E2D7" w:rsidR="00B010D0" w:rsidDel="00994FF0" w:rsidRDefault="00B010D0" w:rsidP="00DA17B7">
            <w:pPr>
              <w:rPr>
                <w:del w:id="6873" w:author="Mohammad Nayeem Hasan" w:date="2024-11-04T00:07:00Z" w16du:dateUtc="2024-11-03T18:07:00Z"/>
                <w:rFonts w:ascii="Times New Roman" w:hAnsi="Times New Roman" w:cs="Times New Roman"/>
                <w:sz w:val="24"/>
                <w:szCs w:val="24"/>
              </w:rPr>
            </w:pPr>
            <w:del w:id="6874"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751B2E3D" w14:textId="34EE6BC6" w:rsidTr="00302153">
        <w:tblPrEx>
          <w:tblW w:w="5000" w:type="pct"/>
          <w:jc w:val="center"/>
          <w:tblPrExChange w:id="6875" w:author="Mohammad Nayeem Hasan" w:date="2024-11-03T22:39:00Z" w16du:dateUtc="2024-11-03T16:39:00Z">
            <w:tblPrEx>
              <w:tblW w:w="5000" w:type="pct"/>
              <w:jc w:val="center"/>
            </w:tblPrEx>
          </w:tblPrExChange>
        </w:tblPrEx>
        <w:trPr>
          <w:trHeight w:val="288"/>
          <w:jc w:val="center"/>
          <w:del w:id="6876" w:author="Mohammad Nayeem Hasan" w:date="2024-11-04T00:07:00Z"/>
          <w:trPrChange w:id="6877" w:author="Mohammad Nayeem Hasan" w:date="2024-11-03T22:39:00Z" w16du:dateUtc="2024-11-03T16:39:00Z">
            <w:trPr>
              <w:trHeight w:val="28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878"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C89217D" w14:textId="0542B0EA" w:rsidR="00B010D0" w:rsidDel="00994FF0" w:rsidRDefault="00B010D0" w:rsidP="00DA17B7">
            <w:pPr>
              <w:rPr>
                <w:del w:id="6879" w:author="Mohammad Nayeem Hasan" w:date="2024-11-04T00:07:00Z" w16du:dateUtc="2024-11-03T18:07:00Z"/>
                <w:rFonts w:ascii="Times New Roman" w:hAnsi="Times New Roman" w:cs="Times New Roman"/>
                <w:sz w:val="24"/>
                <w:szCs w:val="24"/>
              </w:rPr>
            </w:pPr>
            <w:del w:id="6880" w:author="Mohammad Nayeem Hasan" w:date="2024-11-04T00:07:00Z" w16du:dateUtc="2024-11-03T18:07:00Z">
              <w:r w:rsidDel="00994FF0">
                <w:rPr>
                  <w:rFonts w:ascii="Times New Roman" w:hAnsi="Times New Roman" w:cs="Times New Roman"/>
                  <w:sz w:val="24"/>
                  <w:szCs w:val="24"/>
                </w:rPr>
                <w:delText>Toilet facility type</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881"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03D67182" w14:textId="6A89BDFF" w:rsidR="00B010D0" w:rsidDel="00994FF0" w:rsidRDefault="00B010D0" w:rsidP="00DA17B7">
            <w:pPr>
              <w:rPr>
                <w:del w:id="6882"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883"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54CD4B70" w14:textId="414ADA4B" w:rsidR="00B010D0" w:rsidDel="00994FF0" w:rsidRDefault="00B010D0" w:rsidP="00DA17B7">
            <w:pPr>
              <w:rPr>
                <w:del w:id="6884"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885"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62D3DEE7" w14:textId="6FA55658" w:rsidR="00B010D0" w:rsidDel="00994FF0" w:rsidRDefault="00B010D0" w:rsidP="00DA17B7">
            <w:pPr>
              <w:rPr>
                <w:del w:id="6886" w:author="Mohammad Nayeem Hasan" w:date="2024-11-04T00:07:00Z" w16du:dateUtc="2024-11-03T18:07:00Z"/>
                <w:rFonts w:ascii="Times New Roman" w:hAnsi="Times New Roman" w:cs="Times New Roman"/>
                <w:sz w:val="24"/>
                <w:szCs w:val="24"/>
              </w:rPr>
            </w:pPr>
          </w:p>
        </w:tc>
      </w:tr>
      <w:tr w:rsidR="00B010D0" w:rsidDel="00994FF0" w14:paraId="31A80723" w14:textId="1E952862" w:rsidTr="00BE6175">
        <w:trPr>
          <w:trHeight w:val="288"/>
          <w:jc w:val="center"/>
          <w:del w:id="688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EC9D0B3" w14:textId="32692CCB" w:rsidR="00B010D0" w:rsidDel="00994FF0" w:rsidRDefault="00B010D0" w:rsidP="00DA17B7">
            <w:pPr>
              <w:rPr>
                <w:del w:id="6888" w:author="Mohammad Nayeem Hasan" w:date="2024-11-04T00:07:00Z" w16du:dateUtc="2024-11-03T18:07:00Z"/>
                <w:rFonts w:ascii="Times New Roman" w:hAnsi="Times New Roman" w:cs="Times New Roman"/>
                <w:sz w:val="24"/>
                <w:szCs w:val="24"/>
              </w:rPr>
            </w:pPr>
            <w:del w:id="6889" w:author="Mohammad Nayeem Hasan" w:date="2024-11-04T00:07:00Z" w16du:dateUtc="2024-11-03T18:07:00Z">
              <w:r w:rsidDel="00994FF0">
                <w:rPr>
                  <w:rFonts w:ascii="Times New Roman" w:hAnsi="Times New Roman" w:cs="Times New Roman"/>
                  <w:sz w:val="24"/>
                  <w:szCs w:val="24"/>
                </w:rPr>
                <w:delText>Non-improved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0F58244B" w14:textId="70015903" w:rsidR="00B010D0" w:rsidDel="00994FF0" w:rsidRDefault="00B010D0" w:rsidP="00DA17B7">
            <w:pPr>
              <w:rPr>
                <w:del w:id="6890" w:author="Mohammad Nayeem Hasan" w:date="2024-11-04T00:07:00Z" w16du:dateUtc="2024-11-03T18:07:00Z"/>
                <w:rFonts w:ascii="Times New Roman" w:hAnsi="Times New Roman" w:cs="Times New Roman"/>
                <w:sz w:val="24"/>
                <w:szCs w:val="24"/>
              </w:rPr>
            </w:pPr>
            <w:del w:id="6891" w:author="Mohammad Nayeem Hasan" w:date="2024-11-04T00:07:00Z" w16du:dateUtc="2024-11-03T18:07:00Z">
              <w:r w:rsidDel="00994FF0">
                <w:rPr>
                  <w:rFonts w:ascii="Times New Roman" w:hAnsi="Times New Roman" w:cs="Times New Roman"/>
                  <w:sz w:val="24"/>
                  <w:szCs w:val="24"/>
                </w:rPr>
                <w:delText>1.23 (1.08, 1.40)</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3750CBD" w14:textId="4349C895" w:rsidR="00B010D0" w:rsidDel="00994FF0" w:rsidRDefault="00B010D0" w:rsidP="00DA17B7">
            <w:pPr>
              <w:rPr>
                <w:del w:id="6892" w:author="Mohammad Nayeem Hasan" w:date="2024-11-04T00:07:00Z" w16du:dateUtc="2024-11-03T18:07:00Z"/>
                <w:rFonts w:ascii="Times New Roman" w:hAnsi="Times New Roman" w:cs="Times New Roman"/>
                <w:sz w:val="24"/>
                <w:szCs w:val="24"/>
              </w:rPr>
            </w:pPr>
            <w:del w:id="6893" w:author="Mohammad Nayeem Hasan" w:date="2024-11-04T00:07:00Z" w16du:dateUtc="2024-11-03T18:07:00Z">
              <w:r w:rsidDel="00994FF0">
                <w:rPr>
                  <w:rFonts w:ascii="Times New Roman" w:hAnsi="Times New Roman" w:cs="Times New Roman"/>
                  <w:sz w:val="24"/>
                  <w:szCs w:val="24"/>
                </w:rPr>
                <w:delText>0.002</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C76910A" w14:textId="33FB6B40" w:rsidR="00B010D0" w:rsidDel="00994FF0" w:rsidRDefault="00B010D0" w:rsidP="00DA17B7">
            <w:pPr>
              <w:rPr>
                <w:del w:id="6894" w:author="Mohammad Nayeem Hasan" w:date="2024-11-04T00:07:00Z" w16du:dateUtc="2024-11-03T18:07:00Z"/>
                <w:rFonts w:ascii="Times New Roman" w:hAnsi="Times New Roman" w:cs="Times New Roman"/>
                <w:sz w:val="24"/>
                <w:szCs w:val="24"/>
              </w:rPr>
            </w:pPr>
            <w:del w:id="689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BA7196D" w14:textId="0A801E3D" w:rsidR="00B010D0" w:rsidDel="00994FF0" w:rsidRDefault="00B010D0" w:rsidP="00DA17B7">
            <w:pPr>
              <w:rPr>
                <w:del w:id="6896" w:author="Mohammad Nayeem Hasan" w:date="2024-11-04T00:07:00Z" w16du:dateUtc="2024-11-03T18:07:00Z"/>
                <w:rFonts w:ascii="Times New Roman" w:hAnsi="Times New Roman" w:cs="Times New Roman"/>
                <w:sz w:val="24"/>
                <w:szCs w:val="24"/>
              </w:rPr>
            </w:pPr>
            <w:del w:id="6897"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48760EA" w14:textId="686DF45B" w:rsidR="00B010D0" w:rsidDel="00994FF0" w:rsidRDefault="00B010D0" w:rsidP="00DA17B7">
            <w:pPr>
              <w:rPr>
                <w:del w:id="6898" w:author="Mohammad Nayeem Hasan" w:date="2024-11-04T00:07:00Z" w16du:dateUtc="2024-11-03T18:07:00Z"/>
                <w:rFonts w:ascii="Times New Roman" w:hAnsi="Times New Roman" w:cs="Times New Roman"/>
                <w:sz w:val="24"/>
                <w:szCs w:val="24"/>
              </w:rPr>
            </w:pPr>
            <w:del w:id="6899" w:author="Mohammad Nayeem Hasan" w:date="2024-11-04T00:07:00Z" w16du:dateUtc="2024-11-03T18:07:00Z">
              <w:r w:rsidDel="00994FF0">
                <w:rPr>
                  <w:rFonts w:ascii="Times New Roman" w:hAnsi="Times New Roman" w:cs="Times New Roman"/>
                  <w:sz w:val="24"/>
                  <w:szCs w:val="24"/>
                </w:rPr>
                <w:delText>1.49 (1.08, 2.05)</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89D9D4A" w14:textId="1E1B7646" w:rsidR="00B010D0" w:rsidDel="00994FF0" w:rsidRDefault="00B010D0" w:rsidP="00DA17B7">
            <w:pPr>
              <w:rPr>
                <w:del w:id="6900" w:author="Mohammad Nayeem Hasan" w:date="2024-11-04T00:07:00Z" w16du:dateUtc="2024-11-03T18:07:00Z"/>
                <w:rFonts w:ascii="Times New Roman" w:hAnsi="Times New Roman" w:cs="Times New Roman"/>
                <w:sz w:val="24"/>
                <w:szCs w:val="24"/>
              </w:rPr>
            </w:pPr>
            <w:del w:id="6901" w:author="Mohammad Nayeem Hasan" w:date="2024-11-04T00:07:00Z" w16du:dateUtc="2024-11-03T18:07:00Z">
              <w:r w:rsidDel="00994FF0">
                <w:rPr>
                  <w:rFonts w:ascii="Times New Roman" w:hAnsi="Times New Roman" w:cs="Times New Roman"/>
                  <w:b/>
                  <w:bCs/>
                  <w:sz w:val="24"/>
                  <w:szCs w:val="24"/>
                </w:rPr>
                <w:delText>0.015</w:delText>
              </w:r>
            </w:del>
          </w:p>
        </w:tc>
      </w:tr>
      <w:tr w:rsidR="00B010D0" w:rsidDel="00994FF0" w14:paraId="24A89796" w14:textId="1836AB64" w:rsidTr="00BE6175">
        <w:trPr>
          <w:trHeight w:val="288"/>
          <w:jc w:val="center"/>
          <w:del w:id="690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162688BB" w14:textId="017B2BDC" w:rsidR="00B010D0" w:rsidDel="00994FF0" w:rsidRDefault="00B010D0" w:rsidP="00DA17B7">
            <w:pPr>
              <w:rPr>
                <w:del w:id="6903" w:author="Mohammad Nayeem Hasan" w:date="2024-11-04T00:07:00Z" w16du:dateUtc="2024-11-03T18:07:00Z"/>
                <w:rFonts w:ascii="Times New Roman" w:hAnsi="Times New Roman" w:cs="Times New Roman"/>
                <w:sz w:val="24"/>
                <w:szCs w:val="24"/>
              </w:rPr>
            </w:pPr>
            <w:del w:id="6904" w:author="Mohammad Nayeem Hasan" w:date="2024-11-04T00:07:00Z" w16du:dateUtc="2024-11-03T18:07:00Z">
              <w:r w:rsidDel="00994FF0">
                <w:rPr>
                  <w:rFonts w:ascii="Times New Roman" w:hAnsi="Times New Roman" w:cs="Times New Roman"/>
                  <w:sz w:val="24"/>
                  <w:szCs w:val="24"/>
                </w:rPr>
                <w:delText>Improved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F583E8E" w14:textId="6FA2DB90" w:rsidR="00B010D0" w:rsidDel="00994FF0" w:rsidRDefault="00B010D0" w:rsidP="00DA17B7">
            <w:pPr>
              <w:rPr>
                <w:del w:id="6905" w:author="Mohammad Nayeem Hasan" w:date="2024-11-04T00:07:00Z" w16du:dateUtc="2024-11-03T18:07:00Z"/>
                <w:rFonts w:ascii="Times New Roman" w:hAnsi="Times New Roman" w:cs="Times New Roman"/>
                <w:sz w:val="24"/>
                <w:szCs w:val="24"/>
              </w:rPr>
            </w:pPr>
            <w:del w:id="6906"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5764B882" w14:textId="5C52BD72" w:rsidR="00B010D0" w:rsidDel="00994FF0" w:rsidRDefault="00B010D0" w:rsidP="00DA17B7">
            <w:pPr>
              <w:rPr>
                <w:del w:id="6907" w:author="Mohammad Nayeem Hasan" w:date="2024-11-04T00:07:00Z" w16du:dateUtc="2024-11-03T18:07:00Z"/>
                <w:rFonts w:ascii="Times New Roman" w:hAnsi="Times New Roman" w:cs="Times New Roman"/>
                <w:sz w:val="24"/>
                <w:szCs w:val="24"/>
              </w:rPr>
            </w:pPr>
            <w:del w:id="690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E0734C8" w14:textId="7DE110E9" w:rsidR="00B010D0" w:rsidDel="00994FF0" w:rsidRDefault="00B010D0" w:rsidP="00DA17B7">
            <w:pPr>
              <w:rPr>
                <w:del w:id="6909" w:author="Mohammad Nayeem Hasan" w:date="2024-11-04T00:07:00Z" w16du:dateUtc="2024-11-03T18:07:00Z"/>
                <w:rFonts w:ascii="Times New Roman" w:hAnsi="Times New Roman" w:cs="Times New Roman"/>
                <w:sz w:val="24"/>
                <w:szCs w:val="24"/>
              </w:rPr>
            </w:pPr>
            <w:del w:id="691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580C988" w14:textId="036D0FE6" w:rsidR="00B010D0" w:rsidDel="00994FF0" w:rsidRDefault="00B010D0" w:rsidP="00DA17B7">
            <w:pPr>
              <w:rPr>
                <w:del w:id="6911" w:author="Mohammad Nayeem Hasan" w:date="2024-11-04T00:07:00Z" w16du:dateUtc="2024-11-03T18:07:00Z"/>
                <w:rFonts w:ascii="Times New Roman" w:hAnsi="Times New Roman" w:cs="Times New Roman"/>
                <w:sz w:val="24"/>
                <w:szCs w:val="24"/>
              </w:rPr>
            </w:pPr>
            <w:del w:id="691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8C016F6" w14:textId="60469616" w:rsidR="00B010D0" w:rsidDel="00994FF0" w:rsidRDefault="00B010D0" w:rsidP="00DA17B7">
            <w:pPr>
              <w:rPr>
                <w:del w:id="6913" w:author="Mohammad Nayeem Hasan" w:date="2024-11-04T00:07:00Z" w16du:dateUtc="2024-11-03T18:07:00Z"/>
                <w:rFonts w:ascii="Times New Roman" w:hAnsi="Times New Roman" w:cs="Times New Roman"/>
                <w:sz w:val="24"/>
                <w:szCs w:val="24"/>
              </w:rPr>
            </w:pPr>
            <w:del w:id="6914"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C3DA9D1" w14:textId="76D9AFB5" w:rsidR="00B010D0" w:rsidDel="00994FF0" w:rsidRDefault="00B010D0" w:rsidP="00DA17B7">
            <w:pPr>
              <w:rPr>
                <w:del w:id="6915" w:author="Mohammad Nayeem Hasan" w:date="2024-11-04T00:07:00Z" w16du:dateUtc="2024-11-03T18:07:00Z"/>
                <w:rFonts w:ascii="Times New Roman" w:hAnsi="Times New Roman" w:cs="Times New Roman"/>
                <w:sz w:val="24"/>
                <w:szCs w:val="24"/>
              </w:rPr>
            </w:pPr>
            <w:del w:id="6916"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7D4BB317" w14:textId="2B15B8C6" w:rsidTr="00302153">
        <w:tblPrEx>
          <w:tblW w:w="5000" w:type="pct"/>
          <w:jc w:val="center"/>
          <w:tblPrExChange w:id="6917" w:author="Mohammad Nayeem Hasan" w:date="2024-11-03T22:39:00Z" w16du:dateUtc="2024-11-03T16:39:00Z">
            <w:tblPrEx>
              <w:tblW w:w="5000" w:type="pct"/>
              <w:jc w:val="center"/>
            </w:tblPrEx>
          </w:tblPrExChange>
        </w:tblPrEx>
        <w:trPr>
          <w:trHeight w:val="288"/>
          <w:jc w:val="center"/>
          <w:del w:id="6918" w:author="Mohammad Nayeem Hasan" w:date="2024-11-04T00:07:00Z"/>
          <w:trPrChange w:id="6919" w:author="Mohammad Nayeem Hasan" w:date="2024-11-03T22:39:00Z" w16du:dateUtc="2024-11-03T16:39:00Z">
            <w:trPr>
              <w:trHeight w:val="28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920"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2CC151B" w14:textId="2140A3DB" w:rsidR="00B010D0" w:rsidDel="00994FF0" w:rsidRDefault="00B010D0" w:rsidP="00DA17B7">
            <w:pPr>
              <w:rPr>
                <w:del w:id="6921" w:author="Mohammad Nayeem Hasan" w:date="2024-11-04T00:07:00Z" w16du:dateUtc="2024-11-03T18:07:00Z"/>
                <w:rFonts w:ascii="Times New Roman" w:hAnsi="Times New Roman" w:cs="Times New Roman"/>
                <w:sz w:val="24"/>
                <w:szCs w:val="24"/>
              </w:rPr>
            </w:pPr>
            <w:del w:id="6922" w:author="Mohammad Nayeem Hasan" w:date="2024-11-04T00:07:00Z" w16du:dateUtc="2024-11-03T18:07:00Z">
              <w:r w:rsidDel="00994FF0">
                <w:rPr>
                  <w:rFonts w:ascii="Times New Roman" w:hAnsi="Times New Roman" w:cs="Times New Roman"/>
                  <w:sz w:val="24"/>
                  <w:szCs w:val="24"/>
                </w:rPr>
                <w:delText xml:space="preserve">Salt </w:delText>
              </w:r>
            </w:del>
            <w:del w:id="6923" w:author="Mohammad Nayeem Hasan" w:date="2024-11-03T22:28:00Z" w16du:dateUtc="2024-11-03T16:28:00Z">
              <w:r w:rsidDel="003F6202">
                <w:rPr>
                  <w:rFonts w:ascii="Times New Roman" w:hAnsi="Times New Roman" w:cs="Times New Roman"/>
                  <w:sz w:val="24"/>
                  <w:szCs w:val="24"/>
                </w:rPr>
                <w:delText>I</w:delText>
              </w:r>
            </w:del>
            <w:del w:id="6924" w:author="Mohammad Nayeem Hasan" w:date="2024-11-04T00:07:00Z" w16du:dateUtc="2024-11-03T18:07:00Z">
              <w:r w:rsidDel="00994FF0">
                <w:rPr>
                  <w:rFonts w:ascii="Times New Roman" w:hAnsi="Times New Roman" w:cs="Times New Roman"/>
                  <w:sz w:val="24"/>
                  <w:szCs w:val="24"/>
                </w:rPr>
                <w:delText>odization</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925"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1A528ED1" w14:textId="47DAD702" w:rsidR="00B010D0" w:rsidDel="00994FF0" w:rsidRDefault="00B010D0" w:rsidP="00DA17B7">
            <w:pPr>
              <w:rPr>
                <w:del w:id="6926"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927"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6C3DB1E1" w14:textId="31774863" w:rsidR="00B010D0" w:rsidDel="00994FF0" w:rsidRDefault="00B010D0" w:rsidP="00DA17B7">
            <w:pPr>
              <w:rPr>
                <w:del w:id="6928"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929"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15DDE94C" w14:textId="4820BD94" w:rsidR="00B010D0" w:rsidDel="00994FF0" w:rsidRDefault="00B010D0" w:rsidP="00DA17B7">
            <w:pPr>
              <w:rPr>
                <w:del w:id="6930" w:author="Mohammad Nayeem Hasan" w:date="2024-11-04T00:07:00Z" w16du:dateUtc="2024-11-03T18:07:00Z"/>
                <w:rFonts w:ascii="Times New Roman" w:hAnsi="Times New Roman" w:cs="Times New Roman"/>
                <w:sz w:val="24"/>
                <w:szCs w:val="24"/>
              </w:rPr>
            </w:pPr>
          </w:p>
        </w:tc>
      </w:tr>
      <w:tr w:rsidR="00B010D0" w:rsidDel="00994FF0" w14:paraId="3CEEB708" w14:textId="0D2A064A" w:rsidTr="00BE6175">
        <w:trPr>
          <w:trHeight w:val="288"/>
          <w:jc w:val="center"/>
          <w:del w:id="6931"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5C22792F" w14:textId="6BDEBBA7" w:rsidR="00B010D0" w:rsidDel="00994FF0" w:rsidRDefault="00B010D0" w:rsidP="00DA17B7">
            <w:pPr>
              <w:rPr>
                <w:del w:id="6932" w:author="Mohammad Nayeem Hasan" w:date="2024-11-04T00:07:00Z" w16du:dateUtc="2024-11-03T18:07:00Z"/>
                <w:rFonts w:ascii="Times New Roman" w:hAnsi="Times New Roman" w:cs="Times New Roman"/>
                <w:sz w:val="24"/>
                <w:szCs w:val="24"/>
              </w:rPr>
            </w:pPr>
            <w:del w:id="6933"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18FD56B" w14:textId="42794D47" w:rsidR="00B010D0" w:rsidDel="00994FF0" w:rsidRDefault="00B010D0" w:rsidP="00DA17B7">
            <w:pPr>
              <w:rPr>
                <w:del w:id="6934" w:author="Mohammad Nayeem Hasan" w:date="2024-11-04T00:07:00Z" w16du:dateUtc="2024-11-03T18:07:00Z"/>
                <w:rFonts w:ascii="Times New Roman" w:hAnsi="Times New Roman" w:cs="Times New Roman"/>
                <w:sz w:val="24"/>
                <w:szCs w:val="24"/>
              </w:rPr>
            </w:pPr>
            <w:del w:id="6935" w:author="Mohammad Nayeem Hasan" w:date="2024-11-04T00:07:00Z" w16du:dateUtc="2024-11-03T18:07:00Z">
              <w:r w:rsidDel="00994FF0">
                <w:rPr>
                  <w:rFonts w:ascii="Times New Roman" w:hAnsi="Times New Roman" w:cs="Times New Roman"/>
                  <w:sz w:val="24"/>
                  <w:szCs w:val="24"/>
                </w:rPr>
                <w:delText>1.13 (0.98, 1.30)</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5FB3F70" w14:textId="21AB1284" w:rsidR="00B010D0" w:rsidDel="00994FF0" w:rsidRDefault="00B010D0" w:rsidP="00DA17B7">
            <w:pPr>
              <w:rPr>
                <w:del w:id="6936" w:author="Mohammad Nayeem Hasan" w:date="2024-11-04T00:07:00Z" w16du:dateUtc="2024-11-03T18:07:00Z"/>
                <w:rFonts w:ascii="Times New Roman" w:hAnsi="Times New Roman" w:cs="Times New Roman"/>
                <w:sz w:val="24"/>
                <w:szCs w:val="24"/>
              </w:rPr>
            </w:pPr>
            <w:del w:id="6937" w:author="Mohammad Nayeem Hasan" w:date="2024-11-04T00:07:00Z" w16du:dateUtc="2024-11-03T18:07:00Z">
              <w:r w:rsidDel="00994FF0">
                <w:rPr>
                  <w:rFonts w:ascii="Times New Roman" w:hAnsi="Times New Roman" w:cs="Times New Roman"/>
                  <w:sz w:val="24"/>
                  <w:szCs w:val="24"/>
                </w:rPr>
                <w:delText>0.103</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2BD9629" w14:textId="758FD30C" w:rsidR="00B010D0" w:rsidDel="00994FF0" w:rsidRDefault="00B010D0" w:rsidP="00DA17B7">
            <w:pPr>
              <w:rPr>
                <w:del w:id="6938" w:author="Mohammad Nayeem Hasan" w:date="2024-11-04T00:07:00Z" w16du:dateUtc="2024-11-03T18:07:00Z"/>
                <w:rFonts w:ascii="Times New Roman" w:hAnsi="Times New Roman" w:cs="Times New Roman"/>
                <w:sz w:val="24"/>
                <w:szCs w:val="24"/>
              </w:rPr>
            </w:pPr>
            <w:del w:id="6939"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E368113" w14:textId="0A44DB3C" w:rsidR="00B010D0" w:rsidDel="00994FF0" w:rsidRDefault="00B010D0" w:rsidP="00DA17B7">
            <w:pPr>
              <w:rPr>
                <w:del w:id="6940" w:author="Mohammad Nayeem Hasan" w:date="2024-11-04T00:07:00Z" w16du:dateUtc="2024-11-03T18:07:00Z"/>
                <w:rFonts w:ascii="Times New Roman" w:hAnsi="Times New Roman" w:cs="Times New Roman"/>
                <w:sz w:val="24"/>
                <w:szCs w:val="24"/>
              </w:rPr>
            </w:pPr>
            <w:del w:id="6941"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C02C279" w14:textId="7556AB17" w:rsidR="00B010D0" w:rsidDel="00994FF0" w:rsidRDefault="00B010D0" w:rsidP="00DA17B7">
            <w:pPr>
              <w:rPr>
                <w:del w:id="6942" w:author="Mohammad Nayeem Hasan" w:date="2024-11-04T00:07:00Z" w16du:dateUtc="2024-11-03T18:07:00Z"/>
                <w:rFonts w:ascii="Times New Roman" w:hAnsi="Times New Roman" w:cs="Times New Roman"/>
                <w:sz w:val="24"/>
                <w:szCs w:val="24"/>
              </w:rPr>
            </w:pPr>
            <w:del w:id="6943" w:author="Mohammad Nayeem Hasan" w:date="2024-11-04T00:07:00Z" w16du:dateUtc="2024-11-03T18:07:00Z">
              <w:r w:rsidDel="00994FF0">
                <w:rPr>
                  <w:rFonts w:ascii="Times New Roman" w:hAnsi="Times New Roman" w:cs="Times New Roman"/>
                  <w:sz w:val="24"/>
                  <w:szCs w:val="24"/>
                </w:rPr>
                <w:delText>1.15 (0.99, 1.34)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0EB4624" w14:textId="115BE342" w:rsidR="00B010D0" w:rsidDel="00994FF0" w:rsidRDefault="00B010D0" w:rsidP="00DA17B7">
            <w:pPr>
              <w:rPr>
                <w:del w:id="6944" w:author="Mohammad Nayeem Hasan" w:date="2024-11-04T00:07:00Z" w16du:dateUtc="2024-11-03T18:07:00Z"/>
                <w:rFonts w:ascii="Times New Roman" w:hAnsi="Times New Roman" w:cs="Times New Roman"/>
                <w:sz w:val="24"/>
                <w:szCs w:val="24"/>
              </w:rPr>
            </w:pPr>
            <w:del w:id="6945" w:author="Mohammad Nayeem Hasan" w:date="2024-11-04T00:07:00Z" w16du:dateUtc="2024-11-03T18:07:00Z">
              <w:r w:rsidDel="00994FF0">
                <w:rPr>
                  <w:rFonts w:ascii="Times New Roman" w:hAnsi="Times New Roman" w:cs="Times New Roman"/>
                  <w:sz w:val="24"/>
                  <w:szCs w:val="24"/>
                </w:rPr>
                <w:delText>0.065</w:delText>
              </w:r>
            </w:del>
          </w:p>
        </w:tc>
      </w:tr>
      <w:tr w:rsidR="00B010D0" w:rsidDel="00994FF0" w14:paraId="0F76A703" w14:textId="09152C74" w:rsidTr="00BE6175">
        <w:trPr>
          <w:trHeight w:val="288"/>
          <w:jc w:val="center"/>
          <w:del w:id="6946"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CF09396" w14:textId="511673DE" w:rsidR="00B010D0" w:rsidDel="00994FF0" w:rsidRDefault="00B010D0" w:rsidP="00DA17B7">
            <w:pPr>
              <w:rPr>
                <w:del w:id="6947" w:author="Mohammad Nayeem Hasan" w:date="2024-11-04T00:07:00Z" w16du:dateUtc="2024-11-03T18:07:00Z"/>
                <w:rFonts w:ascii="Times New Roman" w:hAnsi="Times New Roman" w:cs="Times New Roman"/>
                <w:sz w:val="24"/>
                <w:szCs w:val="24"/>
              </w:rPr>
            </w:pPr>
            <w:del w:id="6948"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45AA7A1" w14:textId="617F142E" w:rsidR="00B010D0" w:rsidDel="00994FF0" w:rsidRDefault="00B010D0" w:rsidP="00DA17B7">
            <w:pPr>
              <w:rPr>
                <w:del w:id="6949" w:author="Mohammad Nayeem Hasan" w:date="2024-11-04T00:07:00Z" w16du:dateUtc="2024-11-03T18:07:00Z"/>
                <w:rFonts w:ascii="Times New Roman" w:hAnsi="Times New Roman" w:cs="Times New Roman"/>
                <w:sz w:val="24"/>
                <w:szCs w:val="24"/>
              </w:rPr>
            </w:pPr>
            <w:del w:id="6950" w:author="Mohammad Nayeem Hasan" w:date="2024-11-03T22:38:00Z" w16du:dateUtc="2024-11-03T16:38:00Z">
              <w:r w:rsidDel="00302153">
                <w:rPr>
                  <w:rFonts w:ascii="Times New Roman" w:hAnsi="Times New Roman" w:cs="Times New Roman"/>
                  <w:sz w:val="24"/>
                  <w:szCs w:val="24"/>
                </w:rPr>
                <w:delText>Ref.</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44DD7F90" w14:textId="2B1AE0BD" w:rsidR="00B010D0" w:rsidDel="00994FF0" w:rsidRDefault="00B010D0" w:rsidP="00DA17B7">
            <w:pPr>
              <w:rPr>
                <w:del w:id="6951" w:author="Mohammad Nayeem Hasan" w:date="2024-11-04T00:07:00Z" w16du:dateUtc="2024-11-03T18:07:00Z"/>
                <w:rFonts w:ascii="Times New Roman" w:hAnsi="Times New Roman" w:cs="Times New Roman"/>
                <w:sz w:val="24"/>
                <w:szCs w:val="24"/>
              </w:rPr>
            </w:pPr>
            <w:del w:id="6952"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0739A5F" w14:textId="6475E36A" w:rsidR="00B010D0" w:rsidDel="00994FF0" w:rsidRDefault="00B010D0" w:rsidP="00DA17B7">
            <w:pPr>
              <w:rPr>
                <w:del w:id="6953" w:author="Mohammad Nayeem Hasan" w:date="2024-11-04T00:07:00Z" w16du:dateUtc="2024-11-03T18:07:00Z"/>
                <w:rFonts w:ascii="Times New Roman" w:hAnsi="Times New Roman" w:cs="Times New Roman"/>
                <w:sz w:val="24"/>
                <w:szCs w:val="24"/>
              </w:rPr>
            </w:pPr>
            <w:del w:id="6954"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DF5E6EE" w14:textId="7E9E6EBE" w:rsidR="00B010D0" w:rsidDel="00994FF0" w:rsidRDefault="00B010D0" w:rsidP="00DA17B7">
            <w:pPr>
              <w:rPr>
                <w:del w:id="6955" w:author="Mohammad Nayeem Hasan" w:date="2024-11-04T00:07:00Z" w16du:dateUtc="2024-11-03T18:07:00Z"/>
                <w:rFonts w:ascii="Times New Roman" w:hAnsi="Times New Roman" w:cs="Times New Roman"/>
                <w:sz w:val="24"/>
                <w:szCs w:val="24"/>
              </w:rPr>
            </w:pPr>
            <w:del w:id="6956"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0DA9300D" w14:textId="136964D2" w:rsidR="00B010D0" w:rsidDel="00994FF0" w:rsidRDefault="00B010D0" w:rsidP="00DA17B7">
            <w:pPr>
              <w:rPr>
                <w:del w:id="6957" w:author="Mohammad Nayeem Hasan" w:date="2024-11-04T00:07:00Z" w16du:dateUtc="2024-11-03T18:07:00Z"/>
                <w:rFonts w:ascii="Times New Roman" w:hAnsi="Times New Roman" w:cs="Times New Roman"/>
                <w:sz w:val="24"/>
                <w:szCs w:val="24"/>
              </w:rPr>
            </w:pPr>
            <w:del w:id="6958"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EA51DD8" w14:textId="34CBCA1B" w:rsidR="00B010D0" w:rsidDel="00994FF0" w:rsidRDefault="00B010D0" w:rsidP="00DA17B7">
            <w:pPr>
              <w:rPr>
                <w:del w:id="6959" w:author="Mohammad Nayeem Hasan" w:date="2024-11-04T00:07:00Z" w16du:dateUtc="2024-11-03T18:07:00Z"/>
                <w:rFonts w:ascii="Times New Roman" w:hAnsi="Times New Roman" w:cs="Times New Roman"/>
                <w:sz w:val="24"/>
                <w:szCs w:val="24"/>
              </w:rPr>
            </w:pPr>
            <w:del w:id="6960"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12BF32FC" w14:textId="04613977" w:rsidTr="00302153">
        <w:tblPrEx>
          <w:tblW w:w="5000" w:type="pct"/>
          <w:jc w:val="center"/>
          <w:tblPrExChange w:id="6961" w:author="Mohammad Nayeem Hasan" w:date="2024-11-03T22:39:00Z" w16du:dateUtc="2024-11-03T16:39:00Z">
            <w:tblPrEx>
              <w:tblW w:w="5000" w:type="pct"/>
              <w:jc w:val="center"/>
            </w:tblPrEx>
          </w:tblPrExChange>
        </w:tblPrEx>
        <w:trPr>
          <w:trHeight w:val="288"/>
          <w:jc w:val="center"/>
          <w:del w:id="6962" w:author="Mohammad Nayeem Hasan" w:date="2024-11-04T00:07:00Z"/>
          <w:trPrChange w:id="6963" w:author="Mohammad Nayeem Hasan" w:date="2024-11-03T22:39:00Z" w16du:dateUtc="2024-11-03T16:39:00Z">
            <w:trPr>
              <w:trHeight w:val="288"/>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6964"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55F1D2C3" w14:textId="0C363448" w:rsidR="00B010D0" w:rsidDel="00994FF0" w:rsidRDefault="00B010D0" w:rsidP="00DA17B7">
            <w:pPr>
              <w:rPr>
                <w:del w:id="6965" w:author="Mohammad Nayeem Hasan" w:date="2024-11-04T00:07:00Z" w16du:dateUtc="2024-11-03T18:07:00Z"/>
                <w:rFonts w:ascii="Times New Roman" w:hAnsi="Times New Roman" w:cs="Times New Roman"/>
                <w:sz w:val="24"/>
                <w:szCs w:val="24"/>
              </w:rPr>
            </w:pPr>
            <w:del w:id="6966" w:author="Mohammad Nayeem Hasan" w:date="2024-11-04T00:07:00Z" w16du:dateUtc="2024-11-03T18:07:00Z">
              <w:r w:rsidDel="00994FF0">
                <w:rPr>
                  <w:rFonts w:ascii="Times New Roman" w:hAnsi="Times New Roman" w:cs="Times New Roman"/>
                  <w:sz w:val="24"/>
                  <w:szCs w:val="24"/>
                </w:rPr>
                <w:delText xml:space="preserve">Mass </w:delText>
              </w:r>
            </w:del>
            <w:del w:id="6967" w:author="Mohammad Nayeem Hasan" w:date="2024-11-03T22:28:00Z" w16du:dateUtc="2024-11-03T16:28:00Z">
              <w:r w:rsidDel="003F6202">
                <w:rPr>
                  <w:rFonts w:ascii="Times New Roman" w:hAnsi="Times New Roman" w:cs="Times New Roman"/>
                  <w:sz w:val="24"/>
                  <w:szCs w:val="24"/>
                </w:rPr>
                <w:delText>M</w:delText>
              </w:r>
            </w:del>
            <w:del w:id="6968" w:author="Mohammad Nayeem Hasan" w:date="2024-11-04T00:07:00Z" w16du:dateUtc="2024-11-03T18:07:00Z">
              <w:r w:rsidDel="00994FF0">
                <w:rPr>
                  <w:rFonts w:ascii="Times New Roman" w:hAnsi="Times New Roman" w:cs="Times New Roman"/>
                  <w:sz w:val="24"/>
                  <w:szCs w:val="24"/>
                </w:rPr>
                <w:delText>edia</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6969"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92F7747" w14:textId="168069A7" w:rsidR="00B010D0" w:rsidDel="00994FF0" w:rsidRDefault="00B010D0" w:rsidP="00DA17B7">
            <w:pPr>
              <w:rPr>
                <w:del w:id="6970"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6971"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6CFFC2F8" w14:textId="5761E7AF" w:rsidR="00B010D0" w:rsidDel="00994FF0" w:rsidRDefault="00B010D0" w:rsidP="00DA17B7">
            <w:pPr>
              <w:rPr>
                <w:del w:id="6972"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6973"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2AE79EAE" w14:textId="6202115E" w:rsidR="00B010D0" w:rsidDel="00994FF0" w:rsidRDefault="00B010D0" w:rsidP="00DA17B7">
            <w:pPr>
              <w:rPr>
                <w:del w:id="6974" w:author="Mohammad Nayeem Hasan" w:date="2024-11-04T00:07:00Z" w16du:dateUtc="2024-11-03T18:07:00Z"/>
                <w:rFonts w:ascii="Times New Roman" w:hAnsi="Times New Roman" w:cs="Times New Roman"/>
                <w:sz w:val="24"/>
                <w:szCs w:val="24"/>
              </w:rPr>
            </w:pPr>
          </w:p>
        </w:tc>
      </w:tr>
      <w:tr w:rsidR="00B010D0" w:rsidDel="00994FF0" w14:paraId="3A3579C8" w14:textId="1439B565" w:rsidTr="00BE6175">
        <w:trPr>
          <w:trHeight w:val="288"/>
          <w:jc w:val="center"/>
          <w:del w:id="6975"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C13A2BF" w14:textId="3AC346F9" w:rsidR="00B010D0" w:rsidDel="00994FF0" w:rsidRDefault="00B010D0" w:rsidP="00DA17B7">
            <w:pPr>
              <w:rPr>
                <w:del w:id="6976" w:author="Mohammad Nayeem Hasan" w:date="2024-11-04T00:07:00Z" w16du:dateUtc="2024-11-03T18:07:00Z"/>
                <w:rFonts w:ascii="Times New Roman" w:hAnsi="Times New Roman" w:cs="Times New Roman"/>
                <w:sz w:val="24"/>
                <w:szCs w:val="24"/>
              </w:rPr>
            </w:pPr>
            <w:del w:id="6977" w:author="Mohammad Nayeem Hasan" w:date="2024-11-04T00:07:00Z" w16du:dateUtc="2024-11-03T18:07:00Z">
              <w:r w:rsidDel="00994FF0">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285751E1" w14:textId="73267477" w:rsidR="00B010D0" w:rsidDel="00994FF0" w:rsidRDefault="00B010D0" w:rsidP="00DA17B7">
            <w:pPr>
              <w:rPr>
                <w:del w:id="6978" w:author="Mohammad Nayeem Hasan" w:date="2024-11-04T00:07:00Z" w16du:dateUtc="2024-11-03T18:07:00Z"/>
                <w:rFonts w:ascii="Times New Roman" w:hAnsi="Times New Roman" w:cs="Times New Roman"/>
                <w:sz w:val="24"/>
                <w:szCs w:val="24"/>
              </w:rPr>
            </w:pPr>
            <w:del w:id="6979"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8ECEC12" w14:textId="5F1D8797" w:rsidR="00B010D0" w:rsidDel="00994FF0" w:rsidRDefault="00B010D0" w:rsidP="00DA17B7">
            <w:pPr>
              <w:rPr>
                <w:del w:id="6980" w:author="Mohammad Nayeem Hasan" w:date="2024-11-04T00:07:00Z" w16du:dateUtc="2024-11-03T18:07:00Z"/>
                <w:rFonts w:ascii="Times New Roman" w:hAnsi="Times New Roman" w:cs="Times New Roman"/>
                <w:sz w:val="24"/>
                <w:szCs w:val="24"/>
              </w:rPr>
            </w:pPr>
            <w:del w:id="6981"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4294561" w14:textId="72004CCE" w:rsidR="00B010D0" w:rsidDel="00994FF0" w:rsidRDefault="00B010D0" w:rsidP="00DA17B7">
            <w:pPr>
              <w:rPr>
                <w:del w:id="6982" w:author="Mohammad Nayeem Hasan" w:date="2024-11-04T00:07:00Z" w16du:dateUtc="2024-11-03T18:07:00Z"/>
                <w:rFonts w:ascii="Times New Roman" w:hAnsi="Times New Roman" w:cs="Times New Roman"/>
                <w:sz w:val="24"/>
                <w:szCs w:val="24"/>
              </w:rPr>
            </w:pPr>
            <w:del w:id="6983"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E578815" w14:textId="67738E37" w:rsidR="00B010D0" w:rsidDel="00994FF0" w:rsidRDefault="00B010D0" w:rsidP="00DA17B7">
            <w:pPr>
              <w:rPr>
                <w:del w:id="6984" w:author="Mohammad Nayeem Hasan" w:date="2024-11-04T00:07:00Z" w16du:dateUtc="2024-11-03T18:07:00Z"/>
                <w:rFonts w:ascii="Times New Roman" w:hAnsi="Times New Roman" w:cs="Times New Roman"/>
                <w:sz w:val="24"/>
                <w:szCs w:val="24"/>
              </w:rPr>
            </w:pPr>
            <w:del w:id="6985"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2F0C728F" w14:textId="0F853AD1" w:rsidR="00B010D0" w:rsidDel="00994FF0" w:rsidRDefault="00B010D0" w:rsidP="00DA17B7">
            <w:pPr>
              <w:rPr>
                <w:del w:id="6986" w:author="Mohammad Nayeem Hasan" w:date="2024-11-04T00:07:00Z" w16du:dateUtc="2024-11-03T18:07:00Z"/>
                <w:rFonts w:ascii="Times New Roman" w:hAnsi="Times New Roman" w:cs="Times New Roman"/>
                <w:sz w:val="24"/>
                <w:szCs w:val="24"/>
              </w:rPr>
            </w:pPr>
            <w:del w:id="6987" w:author="Mohammad Nayeem Hasan" w:date="2024-11-04T00:07:00Z" w16du:dateUtc="2024-11-03T18:07:00Z">
              <w:r w:rsidDel="00994FF0">
                <w:rPr>
                  <w:rFonts w:ascii="Times New Roman" w:hAnsi="Times New Roman" w:cs="Times New Roman"/>
                  <w:sz w:val="24"/>
                  <w:szCs w:val="24"/>
                </w:rPr>
                <w:delText>0.99 (0.87, 1.14)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B93A534" w14:textId="55896D7A" w:rsidR="00B010D0" w:rsidDel="00994FF0" w:rsidRDefault="00B010D0" w:rsidP="00DA17B7">
            <w:pPr>
              <w:rPr>
                <w:del w:id="6988" w:author="Mohammad Nayeem Hasan" w:date="2024-11-04T00:07:00Z" w16du:dateUtc="2024-11-03T18:07:00Z"/>
                <w:rFonts w:ascii="Times New Roman" w:hAnsi="Times New Roman" w:cs="Times New Roman"/>
                <w:sz w:val="24"/>
                <w:szCs w:val="24"/>
              </w:rPr>
            </w:pPr>
            <w:del w:id="6989" w:author="Mohammad Nayeem Hasan" w:date="2024-11-04T00:07:00Z" w16du:dateUtc="2024-11-03T18:07:00Z">
              <w:r w:rsidDel="00994FF0">
                <w:rPr>
                  <w:rFonts w:ascii="Times New Roman" w:hAnsi="Times New Roman" w:cs="Times New Roman"/>
                  <w:sz w:val="24"/>
                  <w:szCs w:val="24"/>
                </w:rPr>
                <w:delText>0.920</w:delText>
              </w:r>
            </w:del>
          </w:p>
        </w:tc>
      </w:tr>
      <w:tr w:rsidR="00B010D0" w:rsidDel="00994FF0" w14:paraId="73BBE470" w14:textId="21C56FF9" w:rsidTr="00BE6175">
        <w:trPr>
          <w:trHeight w:val="288"/>
          <w:jc w:val="center"/>
          <w:del w:id="6990"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308DC8D8" w14:textId="1BBEEB7D" w:rsidR="00B010D0" w:rsidDel="00994FF0" w:rsidRDefault="00B010D0" w:rsidP="00DA17B7">
            <w:pPr>
              <w:rPr>
                <w:del w:id="6991" w:author="Mohammad Nayeem Hasan" w:date="2024-11-04T00:07:00Z" w16du:dateUtc="2024-11-03T18:07:00Z"/>
                <w:rFonts w:ascii="Times New Roman" w:hAnsi="Times New Roman" w:cs="Times New Roman"/>
                <w:sz w:val="24"/>
                <w:szCs w:val="24"/>
              </w:rPr>
            </w:pPr>
            <w:del w:id="6992" w:author="Mohammad Nayeem Hasan" w:date="2024-11-04T00:07:00Z" w16du:dateUtc="2024-11-03T18:07:00Z">
              <w:r w:rsidDel="00994FF0">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A5EE27B" w14:textId="3102D2C2" w:rsidR="00B010D0" w:rsidDel="00994FF0" w:rsidRDefault="00B010D0" w:rsidP="00DA17B7">
            <w:pPr>
              <w:rPr>
                <w:del w:id="6993" w:author="Mohammad Nayeem Hasan" w:date="2024-11-04T00:07:00Z" w16du:dateUtc="2024-11-03T18:07:00Z"/>
                <w:rFonts w:ascii="Times New Roman" w:hAnsi="Times New Roman" w:cs="Times New Roman"/>
                <w:sz w:val="24"/>
                <w:szCs w:val="24"/>
              </w:rPr>
            </w:pPr>
            <w:del w:id="6994"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523649F" w14:textId="7096D35B" w:rsidR="00B010D0" w:rsidDel="00994FF0" w:rsidRDefault="00B010D0" w:rsidP="00DA17B7">
            <w:pPr>
              <w:rPr>
                <w:del w:id="6995" w:author="Mohammad Nayeem Hasan" w:date="2024-11-04T00:07:00Z" w16du:dateUtc="2024-11-03T18:07:00Z"/>
                <w:rFonts w:ascii="Times New Roman" w:hAnsi="Times New Roman" w:cs="Times New Roman"/>
                <w:sz w:val="24"/>
                <w:szCs w:val="24"/>
              </w:rPr>
            </w:pPr>
            <w:del w:id="6996"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9D7FCBB" w14:textId="1093F2DB" w:rsidR="00B010D0" w:rsidDel="00994FF0" w:rsidRDefault="00B010D0" w:rsidP="00DA17B7">
            <w:pPr>
              <w:rPr>
                <w:del w:id="6997" w:author="Mohammad Nayeem Hasan" w:date="2024-11-04T00:07:00Z" w16du:dateUtc="2024-11-03T18:07:00Z"/>
                <w:rFonts w:ascii="Times New Roman" w:hAnsi="Times New Roman" w:cs="Times New Roman"/>
                <w:sz w:val="24"/>
                <w:szCs w:val="24"/>
              </w:rPr>
            </w:pPr>
            <w:del w:id="6998"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E076B06" w14:textId="08259E13" w:rsidR="00B010D0" w:rsidDel="00994FF0" w:rsidRDefault="00B010D0" w:rsidP="00DA17B7">
            <w:pPr>
              <w:rPr>
                <w:del w:id="6999" w:author="Mohammad Nayeem Hasan" w:date="2024-11-04T00:07:00Z" w16du:dateUtc="2024-11-03T18:07:00Z"/>
                <w:rFonts w:ascii="Times New Roman" w:hAnsi="Times New Roman" w:cs="Times New Roman"/>
                <w:sz w:val="24"/>
                <w:szCs w:val="24"/>
              </w:rPr>
            </w:pPr>
            <w:del w:id="7000"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DA19DE5" w14:textId="4C451E93" w:rsidR="00B010D0" w:rsidDel="00994FF0" w:rsidRDefault="00B010D0" w:rsidP="00DA17B7">
            <w:pPr>
              <w:rPr>
                <w:del w:id="7001" w:author="Mohammad Nayeem Hasan" w:date="2024-11-04T00:07:00Z" w16du:dateUtc="2024-11-03T18:07:00Z"/>
                <w:rFonts w:ascii="Times New Roman" w:hAnsi="Times New Roman" w:cs="Times New Roman"/>
                <w:sz w:val="24"/>
                <w:szCs w:val="24"/>
              </w:rPr>
            </w:pPr>
            <w:del w:id="7002"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C33366E" w14:textId="6DFD196E" w:rsidR="00B010D0" w:rsidDel="00994FF0" w:rsidRDefault="00B010D0" w:rsidP="00DA17B7">
            <w:pPr>
              <w:rPr>
                <w:del w:id="7003" w:author="Mohammad Nayeem Hasan" w:date="2024-11-04T00:07:00Z" w16du:dateUtc="2024-11-03T18:07:00Z"/>
                <w:rFonts w:ascii="Times New Roman" w:hAnsi="Times New Roman" w:cs="Times New Roman"/>
                <w:sz w:val="24"/>
                <w:szCs w:val="24"/>
              </w:rPr>
            </w:pPr>
            <w:del w:id="7004"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5525F22C" w14:textId="676C4938" w:rsidTr="00302153">
        <w:tblPrEx>
          <w:tblW w:w="5000" w:type="pct"/>
          <w:jc w:val="center"/>
          <w:tblPrExChange w:id="7005" w:author="Mohammad Nayeem Hasan" w:date="2024-11-03T22:39:00Z" w16du:dateUtc="2024-11-03T16:39:00Z">
            <w:tblPrEx>
              <w:tblW w:w="5000" w:type="pct"/>
              <w:jc w:val="center"/>
            </w:tblPrEx>
          </w:tblPrExChange>
        </w:tblPrEx>
        <w:trPr>
          <w:trHeight w:val="257"/>
          <w:jc w:val="center"/>
          <w:del w:id="7006" w:author="Mohammad Nayeem Hasan" w:date="2024-11-04T00:07:00Z"/>
          <w:trPrChange w:id="7007"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008"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A378BA9" w14:textId="029C4B4A" w:rsidR="00B010D0" w:rsidDel="00994FF0" w:rsidRDefault="00B010D0" w:rsidP="00DA17B7">
            <w:pPr>
              <w:rPr>
                <w:del w:id="7009" w:author="Mohammad Nayeem Hasan" w:date="2024-11-04T00:07:00Z" w16du:dateUtc="2024-11-03T18:07:00Z"/>
                <w:rFonts w:ascii="Times New Roman" w:hAnsi="Times New Roman" w:cs="Times New Roman"/>
                <w:sz w:val="24"/>
                <w:szCs w:val="24"/>
              </w:rPr>
            </w:pPr>
            <w:del w:id="7010" w:author="Mohammad Nayeem Hasan" w:date="2024-11-04T00:07:00Z" w16du:dateUtc="2024-11-03T18:07:00Z">
              <w:r w:rsidDel="00994FF0">
                <w:rPr>
                  <w:rFonts w:ascii="Times New Roman" w:hAnsi="Times New Roman" w:cs="Times New Roman"/>
                  <w:sz w:val="24"/>
                  <w:szCs w:val="24"/>
                </w:rPr>
                <w:delText>Household size</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011"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0FF58653" w14:textId="41011798" w:rsidR="00B010D0" w:rsidDel="00994FF0" w:rsidRDefault="00B010D0" w:rsidP="00DA17B7">
            <w:pPr>
              <w:rPr>
                <w:del w:id="7012"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013"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592ECCE8" w14:textId="61F30786" w:rsidR="00B010D0" w:rsidDel="00994FF0" w:rsidRDefault="00B010D0" w:rsidP="00DA17B7">
            <w:pPr>
              <w:rPr>
                <w:del w:id="7014"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015"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7377C74E" w14:textId="43748056" w:rsidR="00B010D0" w:rsidDel="00994FF0" w:rsidRDefault="00B010D0" w:rsidP="00DA17B7">
            <w:pPr>
              <w:rPr>
                <w:del w:id="7016" w:author="Mohammad Nayeem Hasan" w:date="2024-11-04T00:07:00Z" w16du:dateUtc="2024-11-03T18:07:00Z"/>
                <w:rFonts w:ascii="Times New Roman" w:hAnsi="Times New Roman" w:cs="Times New Roman"/>
                <w:sz w:val="24"/>
                <w:szCs w:val="24"/>
              </w:rPr>
            </w:pPr>
          </w:p>
        </w:tc>
      </w:tr>
      <w:tr w:rsidR="00B010D0" w:rsidDel="00994FF0" w14:paraId="60E78B67" w14:textId="6AF5F1D3" w:rsidTr="00BE6175">
        <w:trPr>
          <w:trHeight w:val="257"/>
          <w:jc w:val="center"/>
          <w:del w:id="7017"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BC85F1F" w14:textId="372305A7" w:rsidR="00B010D0" w:rsidDel="00994FF0" w:rsidRDefault="00B010D0" w:rsidP="00DA17B7">
            <w:pPr>
              <w:rPr>
                <w:del w:id="7018" w:author="Mohammad Nayeem Hasan" w:date="2024-11-04T00:07:00Z" w16du:dateUtc="2024-11-03T18:07:00Z"/>
                <w:rFonts w:ascii="Times New Roman" w:hAnsi="Times New Roman" w:cs="Times New Roman"/>
                <w:sz w:val="24"/>
                <w:szCs w:val="24"/>
              </w:rPr>
            </w:pPr>
            <w:del w:id="7019" w:author="Mohammad Nayeem Hasan" w:date="2024-11-04T00:07:00Z" w16du:dateUtc="2024-11-03T18:07:00Z">
              <w:r w:rsidDel="00994FF0">
                <w:rPr>
                  <w:rFonts w:ascii="Times New Roman" w:hAnsi="Times New Roman" w:cs="Times New Roman"/>
                  <w:sz w:val="24"/>
                  <w:szCs w:val="24"/>
                </w:rPr>
                <w:delText>5/5+</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40F5F9A2" w14:textId="732DE99E" w:rsidR="00B010D0" w:rsidDel="00994FF0" w:rsidRDefault="00B010D0" w:rsidP="00DA17B7">
            <w:pPr>
              <w:rPr>
                <w:del w:id="7020" w:author="Mohammad Nayeem Hasan" w:date="2024-11-04T00:07:00Z" w16du:dateUtc="2024-11-03T18:07:00Z"/>
                <w:rFonts w:ascii="Times New Roman" w:hAnsi="Times New Roman" w:cs="Times New Roman"/>
                <w:sz w:val="24"/>
                <w:szCs w:val="24"/>
              </w:rPr>
            </w:pPr>
            <w:del w:id="7021"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7769FBB" w14:textId="1210A852" w:rsidR="00B010D0" w:rsidDel="00994FF0" w:rsidRDefault="00B010D0" w:rsidP="00DA17B7">
            <w:pPr>
              <w:rPr>
                <w:del w:id="7022" w:author="Mohammad Nayeem Hasan" w:date="2024-11-04T00:07:00Z" w16du:dateUtc="2024-11-03T18:07:00Z"/>
                <w:rFonts w:ascii="Times New Roman" w:hAnsi="Times New Roman" w:cs="Times New Roman"/>
                <w:sz w:val="24"/>
                <w:szCs w:val="24"/>
              </w:rPr>
            </w:pPr>
            <w:del w:id="7023"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CDAA7A4" w14:textId="7EBD51E0" w:rsidR="00B010D0" w:rsidDel="00994FF0" w:rsidRDefault="00B010D0" w:rsidP="00DA17B7">
            <w:pPr>
              <w:rPr>
                <w:del w:id="7024" w:author="Mohammad Nayeem Hasan" w:date="2024-11-04T00:07:00Z" w16du:dateUtc="2024-11-03T18:07:00Z"/>
                <w:rFonts w:ascii="Times New Roman" w:hAnsi="Times New Roman" w:cs="Times New Roman"/>
                <w:sz w:val="24"/>
                <w:szCs w:val="24"/>
              </w:rPr>
            </w:pPr>
            <w:del w:id="7025" w:author="Mohammad Nayeem Hasan" w:date="2024-11-04T00:07:00Z" w16du:dateUtc="2024-11-03T18:07:00Z">
              <w:r w:rsidDel="00994FF0">
                <w:rPr>
                  <w:rFonts w:ascii="Times New Roman" w:hAnsi="Times New Roman" w:cs="Times New Roman"/>
                  <w:sz w:val="24"/>
                  <w:szCs w:val="24"/>
                </w:rPr>
                <w:delText>1.13 (0.72, 1.77)</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B5E2F32" w14:textId="1BF99A73" w:rsidR="00B010D0" w:rsidDel="00994FF0" w:rsidRDefault="00B010D0" w:rsidP="00DA17B7">
            <w:pPr>
              <w:rPr>
                <w:del w:id="7026" w:author="Mohammad Nayeem Hasan" w:date="2024-11-04T00:07:00Z" w16du:dateUtc="2024-11-03T18:07:00Z"/>
                <w:rFonts w:ascii="Times New Roman" w:hAnsi="Times New Roman" w:cs="Times New Roman"/>
                <w:sz w:val="24"/>
                <w:szCs w:val="24"/>
              </w:rPr>
            </w:pPr>
            <w:del w:id="7027" w:author="Mohammad Nayeem Hasan" w:date="2024-11-04T00:07:00Z" w16du:dateUtc="2024-11-03T18:07:00Z">
              <w:r w:rsidDel="00994FF0">
                <w:rPr>
                  <w:rFonts w:ascii="Times New Roman" w:hAnsi="Times New Roman" w:cs="Times New Roman"/>
                  <w:sz w:val="24"/>
                  <w:szCs w:val="24"/>
                </w:rPr>
                <w:delText>0.595</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77456B3A" w14:textId="094A75BB" w:rsidR="00B010D0" w:rsidDel="00994FF0" w:rsidRDefault="00B010D0" w:rsidP="00DA17B7">
            <w:pPr>
              <w:rPr>
                <w:del w:id="7028" w:author="Mohammad Nayeem Hasan" w:date="2024-11-04T00:07:00Z" w16du:dateUtc="2024-11-03T18:07:00Z"/>
                <w:rFonts w:ascii="Times New Roman" w:hAnsi="Times New Roman" w:cs="Times New Roman"/>
                <w:sz w:val="24"/>
                <w:szCs w:val="24"/>
              </w:rPr>
            </w:pPr>
            <w:del w:id="7029" w:author="Mohammad Nayeem Hasan" w:date="2024-11-04T00:07:00Z" w16du:dateUtc="2024-11-03T18:07:00Z">
              <w:r w:rsidDel="00994FF0">
                <w:rPr>
                  <w:rFonts w:ascii="Times New Roman" w:hAnsi="Times New Roman" w:cs="Times New Roman"/>
                  <w:sz w:val="24"/>
                  <w:szCs w:val="24"/>
                </w:rPr>
                <w:delText>0.91 (0.79, 1.04)</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3D2F76A6" w14:textId="123A8B12" w:rsidR="00B010D0" w:rsidDel="00994FF0" w:rsidRDefault="00B010D0" w:rsidP="00DA17B7">
            <w:pPr>
              <w:rPr>
                <w:del w:id="7030" w:author="Mohammad Nayeem Hasan" w:date="2024-11-04T00:07:00Z" w16du:dateUtc="2024-11-03T18:07:00Z"/>
                <w:rFonts w:ascii="Times New Roman" w:hAnsi="Times New Roman" w:cs="Times New Roman"/>
                <w:sz w:val="24"/>
                <w:szCs w:val="24"/>
              </w:rPr>
            </w:pPr>
            <w:del w:id="7031" w:author="Mohammad Nayeem Hasan" w:date="2024-11-04T00:07:00Z" w16du:dateUtc="2024-11-03T18:07:00Z">
              <w:r w:rsidDel="00994FF0">
                <w:rPr>
                  <w:rFonts w:ascii="Times New Roman" w:hAnsi="Times New Roman" w:cs="Times New Roman"/>
                  <w:sz w:val="24"/>
                  <w:szCs w:val="24"/>
                </w:rPr>
                <w:delText>0.171</w:delText>
              </w:r>
            </w:del>
          </w:p>
        </w:tc>
      </w:tr>
      <w:tr w:rsidR="00B010D0" w:rsidDel="00994FF0" w14:paraId="7A3D120F" w14:textId="1D93B2AD" w:rsidTr="00BE6175">
        <w:trPr>
          <w:trHeight w:val="257"/>
          <w:jc w:val="center"/>
          <w:del w:id="7032"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DDBEB1A" w14:textId="75FE0C64" w:rsidR="00B010D0" w:rsidDel="00994FF0" w:rsidRDefault="00B010D0" w:rsidP="00DA17B7">
            <w:pPr>
              <w:rPr>
                <w:del w:id="7033" w:author="Mohammad Nayeem Hasan" w:date="2024-11-04T00:07:00Z" w16du:dateUtc="2024-11-03T18:07:00Z"/>
                <w:rFonts w:ascii="Times New Roman" w:hAnsi="Times New Roman" w:cs="Times New Roman"/>
                <w:sz w:val="24"/>
                <w:szCs w:val="24"/>
              </w:rPr>
            </w:pPr>
            <w:del w:id="7034" w:author="Mohammad Nayeem Hasan" w:date="2024-11-04T00:07:00Z" w16du:dateUtc="2024-11-03T18:07:00Z">
              <w:r w:rsidDel="00994FF0">
                <w:rPr>
                  <w:rFonts w:ascii="Times New Roman" w:hAnsi="Times New Roman" w:cs="Times New Roman"/>
                  <w:sz w:val="24"/>
                  <w:szCs w:val="24"/>
                </w:rPr>
                <w:delText>&lt;5</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8D70182" w14:textId="407208E6" w:rsidR="00B010D0" w:rsidDel="00994FF0" w:rsidRDefault="00B010D0" w:rsidP="00DA17B7">
            <w:pPr>
              <w:rPr>
                <w:del w:id="7035" w:author="Mohammad Nayeem Hasan" w:date="2024-11-04T00:07:00Z" w16du:dateUtc="2024-11-03T18:07:00Z"/>
                <w:rFonts w:ascii="Times New Roman" w:hAnsi="Times New Roman" w:cs="Times New Roman"/>
                <w:sz w:val="24"/>
                <w:szCs w:val="24"/>
              </w:rPr>
            </w:pPr>
            <w:del w:id="7036"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B61D9DB" w14:textId="420D9183" w:rsidR="00B010D0" w:rsidDel="00994FF0" w:rsidRDefault="00B010D0" w:rsidP="00DA17B7">
            <w:pPr>
              <w:rPr>
                <w:del w:id="7037" w:author="Mohammad Nayeem Hasan" w:date="2024-11-04T00:07:00Z" w16du:dateUtc="2024-11-03T18:07:00Z"/>
                <w:rFonts w:ascii="Times New Roman" w:hAnsi="Times New Roman" w:cs="Times New Roman"/>
                <w:sz w:val="24"/>
                <w:szCs w:val="24"/>
              </w:rPr>
            </w:pPr>
            <w:del w:id="7038"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3EF632E" w14:textId="567B65AB" w:rsidR="00B010D0" w:rsidDel="00994FF0" w:rsidRDefault="00B010D0" w:rsidP="00DA17B7">
            <w:pPr>
              <w:rPr>
                <w:del w:id="7039" w:author="Mohammad Nayeem Hasan" w:date="2024-11-04T00:07:00Z" w16du:dateUtc="2024-11-03T18:07:00Z"/>
                <w:rFonts w:ascii="Times New Roman" w:hAnsi="Times New Roman" w:cs="Times New Roman"/>
                <w:sz w:val="24"/>
                <w:szCs w:val="24"/>
              </w:rPr>
            </w:pPr>
            <w:del w:id="7040"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1BC8D29" w14:textId="0B5B1C9C" w:rsidR="00B010D0" w:rsidDel="00994FF0" w:rsidRDefault="00B010D0" w:rsidP="00DA17B7">
            <w:pPr>
              <w:rPr>
                <w:del w:id="7041" w:author="Mohammad Nayeem Hasan" w:date="2024-11-04T00:07:00Z" w16du:dateUtc="2024-11-03T18:07:00Z"/>
                <w:rFonts w:ascii="Times New Roman" w:hAnsi="Times New Roman" w:cs="Times New Roman"/>
                <w:sz w:val="24"/>
                <w:szCs w:val="24"/>
              </w:rPr>
            </w:pPr>
            <w:del w:id="7042"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980599B" w14:textId="6471C271" w:rsidR="00B010D0" w:rsidDel="00994FF0" w:rsidRDefault="00B010D0" w:rsidP="00DA17B7">
            <w:pPr>
              <w:rPr>
                <w:del w:id="7043" w:author="Mohammad Nayeem Hasan" w:date="2024-11-04T00:07:00Z" w16du:dateUtc="2024-11-03T18:07:00Z"/>
                <w:rFonts w:ascii="Times New Roman" w:hAnsi="Times New Roman" w:cs="Times New Roman"/>
                <w:sz w:val="24"/>
                <w:szCs w:val="24"/>
              </w:rPr>
            </w:pPr>
            <w:del w:id="7044" w:author="Mohammad Nayeem Hasan" w:date="2024-11-03T22:38:00Z" w16du:dateUtc="2024-11-03T16:38: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BFA3E83" w14:textId="78F9ADF6" w:rsidR="00B010D0" w:rsidDel="00994FF0" w:rsidRDefault="00B010D0" w:rsidP="00DA17B7">
            <w:pPr>
              <w:rPr>
                <w:del w:id="7045" w:author="Mohammad Nayeem Hasan" w:date="2024-11-04T00:07:00Z" w16du:dateUtc="2024-11-03T18:07:00Z"/>
                <w:rFonts w:ascii="Times New Roman" w:hAnsi="Times New Roman" w:cs="Times New Roman"/>
                <w:sz w:val="24"/>
                <w:szCs w:val="24"/>
              </w:rPr>
            </w:pPr>
            <w:del w:id="7046" w:author="Mohammad Nayeem Hasan" w:date="2024-11-04T00:07:00Z" w16du:dateUtc="2024-11-03T18:07:00Z">
              <w:r w:rsidDel="00994FF0">
                <w:rPr>
                  <w:rFonts w:ascii="Times New Roman" w:hAnsi="Times New Roman" w:cs="Times New Roman"/>
                  <w:sz w:val="24"/>
                  <w:szCs w:val="24"/>
                </w:rPr>
                <w:delText>-</w:delText>
              </w:r>
            </w:del>
          </w:p>
        </w:tc>
      </w:tr>
      <w:tr w:rsidR="00B010D0" w:rsidDel="00302153" w14:paraId="0E423CA6" w14:textId="492C8CA4" w:rsidTr="00302153">
        <w:tblPrEx>
          <w:tblW w:w="5000" w:type="pct"/>
          <w:jc w:val="center"/>
          <w:tblPrExChange w:id="7047" w:author="Mohammad Nayeem Hasan" w:date="2024-11-03T22:39:00Z" w16du:dateUtc="2024-11-03T16:39:00Z">
            <w:tblPrEx>
              <w:tblW w:w="5000" w:type="pct"/>
              <w:jc w:val="center"/>
            </w:tblPrEx>
          </w:tblPrExChange>
        </w:tblPrEx>
        <w:trPr>
          <w:trHeight w:val="257"/>
          <w:jc w:val="center"/>
          <w:del w:id="7048" w:author="Mohammad Nayeem Hasan" w:date="2024-11-03T22:39:00Z"/>
          <w:trPrChange w:id="7049"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050"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3EACE00" w14:textId="6008D5E3" w:rsidR="00B010D0" w:rsidDel="00302153" w:rsidRDefault="00B010D0" w:rsidP="00DA17B7">
            <w:pPr>
              <w:rPr>
                <w:del w:id="7051" w:author="Mohammad Nayeem Hasan" w:date="2024-11-03T22:39:00Z" w16du:dateUtc="2024-11-03T16:39:00Z"/>
                <w:rFonts w:ascii="Times New Roman" w:hAnsi="Times New Roman" w:cs="Times New Roman"/>
                <w:sz w:val="24"/>
                <w:szCs w:val="24"/>
              </w:rPr>
            </w:pPr>
            <w:del w:id="7052" w:author="Mohammad Nayeem Hasan" w:date="2024-11-03T22:39:00Z" w16du:dateUtc="2024-11-03T16:39:00Z">
              <w:r w:rsidDel="00302153">
                <w:rPr>
                  <w:rFonts w:ascii="Times New Roman" w:hAnsi="Times New Roman" w:cs="Times New Roman"/>
                  <w:sz w:val="24"/>
                  <w:szCs w:val="24"/>
                </w:rPr>
                <w:delText>Livestock ownership</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053"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31ED95EA" w14:textId="4E0252B6" w:rsidR="00B010D0" w:rsidDel="00302153" w:rsidRDefault="00B010D0" w:rsidP="00DA17B7">
            <w:pPr>
              <w:rPr>
                <w:del w:id="7054" w:author="Mohammad Nayeem Hasan" w:date="2024-11-03T22:39:00Z" w16du:dateUtc="2024-11-03T16:39: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055"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029D0987" w14:textId="4A2BE383" w:rsidR="00B010D0" w:rsidDel="00302153" w:rsidRDefault="00B010D0" w:rsidP="00DA17B7">
            <w:pPr>
              <w:rPr>
                <w:del w:id="7056" w:author="Mohammad Nayeem Hasan" w:date="2024-11-03T22:39:00Z" w16du:dateUtc="2024-11-03T16:39: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057"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5D833983" w14:textId="10C3F8CD" w:rsidR="00B010D0" w:rsidDel="00302153" w:rsidRDefault="00B010D0" w:rsidP="00DA17B7">
            <w:pPr>
              <w:rPr>
                <w:del w:id="7058" w:author="Mohammad Nayeem Hasan" w:date="2024-11-03T22:39:00Z" w16du:dateUtc="2024-11-03T16:39:00Z"/>
                <w:rFonts w:ascii="Times New Roman" w:hAnsi="Times New Roman" w:cs="Times New Roman"/>
                <w:sz w:val="24"/>
                <w:szCs w:val="24"/>
              </w:rPr>
            </w:pPr>
          </w:p>
        </w:tc>
      </w:tr>
      <w:tr w:rsidR="00B010D0" w:rsidDel="00302153" w14:paraId="6DB8BA0A" w14:textId="474C78A0" w:rsidTr="00BE6175">
        <w:trPr>
          <w:trHeight w:val="257"/>
          <w:jc w:val="center"/>
          <w:del w:id="7059"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1E1D5F8F" w14:textId="506788FC" w:rsidR="00B010D0" w:rsidDel="00302153" w:rsidRDefault="00B010D0" w:rsidP="00DA17B7">
            <w:pPr>
              <w:rPr>
                <w:del w:id="7060" w:author="Mohammad Nayeem Hasan" w:date="2024-11-03T22:39:00Z" w16du:dateUtc="2024-11-03T16:39:00Z"/>
                <w:rFonts w:ascii="Times New Roman" w:hAnsi="Times New Roman" w:cs="Times New Roman"/>
                <w:sz w:val="24"/>
                <w:szCs w:val="24"/>
              </w:rPr>
            </w:pPr>
            <w:del w:id="7061" w:author="Mohammad Nayeem Hasan" w:date="2024-11-03T22:39:00Z" w16du:dateUtc="2024-11-03T16:39:00Z">
              <w:r w:rsidDel="00302153">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7E7ADB7" w14:textId="078463E4" w:rsidR="00B010D0" w:rsidDel="00302153" w:rsidRDefault="00B010D0" w:rsidP="00DA17B7">
            <w:pPr>
              <w:rPr>
                <w:del w:id="7062" w:author="Mohammad Nayeem Hasan" w:date="2024-11-03T22:39:00Z" w16du:dateUtc="2024-11-03T16:39:00Z"/>
                <w:rFonts w:ascii="Times New Roman" w:hAnsi="Times New Roman" w:cs="Times New Roman"/>
                <w:sz w:val="24"/>
                <w:szCs w:val="24"/>
              </w:rPr>
            </w:pPr>
            <w:del w:id="7063"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E002B3C" w14:textId="73076CE4" w:rsidR="00B010D0" w:rsidDel="00302153" w:rsidRDefault="00B010D0" w:rsidP="00DA17B7">
            <w:pPr>
              <w:rPr>
                <w:del w:id="7064" w:author="Mohammad Nayeem Hasan" w:date="2024-11-03T22:39:00Z" w16du:dateUtc="2024-11-03T16:39:00Z"/>
                <w:rFonts w:ascii="Times New Roman" w:hAnsi="Times New Roman" w:cs="Times New Roman"/>
                <w:sz w:val="24"/>
                <w:szCs w:val="24"/>
              </w:rPr>
            </w:pPr>
            <w:del w:id="7065"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278769E6" w14:textId="58F4C8BE" w:rsidR="00B010D0" w:rsidDel="00302153" w:rsidRDefault="00B010D0" w:rsidP="00DA17B7">
            <w:pPr>
              <w:rPr>
                <w:del w:id="7066" w:author="Mohammad Nayeem Hasan" w:date="2024-11-03T22:39:00Z" w16du:dateUtc="2024-11-03T16:39:00Z"/>
                <w:rFonts w:ascii="Times New Roman" w:hAnsi="Times New Roman" w:cs="Times New Roman"/>
                <w:sz w:val="24"/>
                <w:szCs w:val="24"/>
              </w:rPr>
            </w:pPr>
            <w:del w:id="7067"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0F672E0" w14:textId="6347012E" w:rsidR="00B010D0" w:rsidDel="00302153" w:rsidRDefault="00B010D0" w:rsidP="00DA17B7">
            <w:pPr>
              <w:rPr>
                <w:del w:id="7068" w:author="Mohammad Nayeem Hasan" w:date="2024-11-03T22:39:00Z" w16du:dateUtc="2024-11-03T16:39:00Z"/>
                <w:rFonts w:ascii="Times New Roman" w:hAnsi="Times New Roman" w:cs="Times New Roman"/>
                <w:sz w:val="24"/>
                <w:szCs w:val="24"/>
              </w:rPr>
            </w:pPr>
            <w:del w:id="7069"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9A1B871" w14:textId="7EF8AB21" w:rsidR="00B010D0" w:rsidDel="00302153" w:rsidRDefault="00B010D0" w:rsidP="00DA17B7">
            <w:pPr>
              <w:rPr>
                <w:del w:id="7070" w:author="Mohammad Nayeem Hasan" w:date="2024-11-03T22:39:00Z" w16du:dateUtc="2024-11-03T16:39:00Z"/>
                <w:rFonts w:ascii="Times New Roman" w:hAnsi="Times New Roman" w:cs="Times New Roman"/>
                <w:sz w:val="24"/>
                <w:szCs w:val="24"/>
              </w:rPr>
            </w:pPr>
            <w:del w:id="7071"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C2DA251" w14:textId="777B111D" w:rsidR="00B010D0" w:rsidDel="00302153" w:rsidRDefault="00B010D0" w:rsidP="00DA17B7">
            <w:pPr>
              <w:rPr>
                <w:del w:id="7072" w:author="Mohammad Nayeem Hasan" w:date="2024-11-03T22:39:00Z" w16du:dateUtc="2024-11-03T16:39:00Z"/>
                <w:rFonts w:ascii="Times New Roman" w:hAnsi="Times New Roman" w:cs="Times New Roman"/>
                <w:sz w:val="24"/>
                <w:szCs w:val="24"/>
              </w:rPr>
            </w:pPr>
            <w:del w:id="7073" w:author="Mohammad Nayeem Hasan" w:date="2024-11-03T22:39:00Z" w16du:dateUtc="2024-11-03T16:39:00Z">
              <w:r w:rsidDel="00302153">
                <w:rPr>
                  <w:rFonts w:ascii="Times New Roman" w:hAnsi="Times New Roman" w:cs="Times New Roman"/>
                  <w:sz w:val="24"/>
                  <w:szCs w:val="24"/>
                </w:rPr>
                <w:delText>-</w:delText>
              </w:r>
            </w:del>
          </w:p>
        </w:tc>
      </w:tr>
      <w:tr w:rsidR="00B010D0" w:rsidDel="00302153" w14:paraId="5D55C13D" w14:textId="5479396B" w:rsidTr="00BE6175">
        <w:trPr>
          <w:trHeight w:val="257"/>
          <w:jc w:val="center"/>
          <w:del w:id="7074"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62C60FCF" w14:textId="6686B466" w:rsidR="00B010D0" w:rsidDel="00302153" w:rsidRDefault="00B010D0" w:rsidP="00DA17B7">
            <w:pPr>
              <w:rPr>
                <w:del w:id="7075" w:author="Mohammad Nayeem Hasan" w:date="2024-11-03T22:39:00Z" w16du:dateUtc="2024-11-03T16:39:00Z"/>
                <w:rFonts w:ascii="Times New Roman" w:hAnsi="Times New Roman" w:cs="Times New Roman"/>
                <w:sz w:val="24"/>
                <w:szCs w:val="24"/>
              </w:rPr>
            </w:pPr>
            <w:del w:id="7076" w:author="Mohammad Nayeem Hasan" w:date="2024-11-03T22:39:00Z" w16du:dateUtc="2024-11-03T16:39:00Z">
              <w:r w:rsidDel="00302153">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35973E7" w14:textId="65C94F6C" w:rsidR="00B010D0" w:rsidDel="00302153" w:rsidRDefault="00B010D0" w:rsidP="00DA17B7">
            <w:pPr>
              <w:rPr>
                <w:del w:id="7077" w:author="Mohammad Nayeem Hasan" w:date="2024-11-03T22:39:00Z" w16du:dateUtc="2024-11-03T16:39:00Z"/>
                <w:rFonts w:ascii="Times New Roman" w:hAnsi="Times New Roman" w:cs="Times New Roman"/>
                <w:sz w:val="24"/>
                <w:szCs w:val="24"/>
              </w:rPr>
            </w:pPr>
            <w:del w:id="7078"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79C060D9" w14:textId="42F74CAC" w:rsidR="00B010D0" w:rsidDel="00302153" w:rsidRDefault="00B010D0" w:rsidP="00DA17B7">
            <w:pPr>
              <w:rPr>
                <w:del w:id="7079" w:author="Mohammad Nayeem Hasan" w:date="2024-11-03T22:39:00Z" w16du:dateUtc="2024-11-03T16:39:00Z"/>
                <w:rFonts w:ascii="Times New Roman" w:hAnsi="Times New Roman" w:cs="Times New Roman"/>
                <w:sz w:val="24"/>
                <w:szCs w:val="24"/>
              </w:rPr>
            </w:pPr>
            <w:del w:id="7080"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64504F4E" w14:textId="103C016A" w:rsidR="00B010D0" w:rsidDel="00302153" w:rsidRDefault="00B010D0" w:rsidP="00DA17B7">
            <w:pPr>
              <w:rPr>
                <w:del w:id="7081" w:author="Mohammad Nayeem Hasan" w:date="2024-11-03T22:39:00Z" w16du:dateUtc="2024-11-03T16:39:00Z"/>
                <w:rFonts w:ascii="Times New Roman" w:hAnsi="Times New Roman" w:cs="Times New Roman"/>
                <w:sz w:val="24"/>
                <w:szCs w:val="24"/>
              </w:rPr>
            </w:pPr>
            <w:del w:id="7082"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7FF4185" w14:textId="7BAF54AF" w:rsidR="00B010D0" w:rsidDel="00302153" w:rsidRDefault="00B010D0" w:rsidP="00DA17B7">
            <w:pPr>
              <w:rPr>
                <w:del w:id="7083" w:author="Mohammad Nayeem Hasan" w:date="2024-11-03T22:39:00Z" w16du:dateUtc="2024-11-03T16:39:00Z"/>
                <w:rFonts w:ascii="Times New Roman" w:hAnsi="Times New Roman" w:cs="Times New Roman"/>
                <w:sz w:val="24"/>
                <w:szCs w:val="24"/>
              </w:rPr>
            </w:pPr>
            <w:del w:id="7084"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6817185" w14:textId="0384D8F1" w:rsidR="00B010D0" w:rsidDel="00302153" w:rsidRDefault="00B010D0" w:rsidP="00DA17B7">
            <w:pPr>
              <w:rPr>
                <w:del w:id="7085" w:author="Mohammad Nayeem Hasan" w:date="2024-11-03T22:39:00Z" w16du:dateUtc="2024-11-03T16:39:00Z"/>
                <w:rFonts w:ascii="Times New Roman" w:hAnsi="Times New Roman" w:cs="Times New Roman"/>
                <w:sz w:val="24"/>
                <w:szCs w:val="24"/>
              </w:rPr>
            </w:pPr>
            <w:del w:id="7086"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EECCBDC" w14:textId="39E2FFB9" w:rsidR="00B010D0" w:rsidDel="00302153" w:rsidRDefault="00B010D0" w:rsidP="00DA17B7">
            <w:pPr>
              <w:rPr>
                <w:del w:id="7087" w:author="Mohammad Nayeem Hasan" w:date="2024-11-03T22:39:00Z" w16du:dateUtc="2024-11-03T16:39:00Z"/>
                <w:rFonts w:ascii="Times New Roman" w:hAnsi="Times New Roman" w:cs="Times New Roman"/>
                <w:sz w:val="24"/>
                <w:szCs w:val="24"/>
              </w:rPr>
            </w:pPr>
            <w:del w:id="7088" w:author="Mohammad Nayeem Hasan" w:date="2024-11-03T22:39:00Z" w16du:dateUtc="2024-11-03T16:39:00Z">
              <w:r w:rsidDel="00302153">
                <w:rPr>
                  <w:rFonts w:ascii="Times New Roman" w:hAnsi="Times New Roman" w:cs="Times New Roman"/>
                  <w:sz w:val="24"/>
                  <w:szCs w:val="24"/>
                </w:rPr>
                <w:delText>-</w:delText>
              </w:r>
            </w:del>
          </w:p>
        </w:tc>
      </w:tr>
      <w:tr w:rsidR="00B010D0" w:rsidDel="00302153" w14:paraId="0B20F4BE" w14:textId="2E74D672" w:rsidTr="00302153">
        <w:tblPrEx>
          <w:tblW w:w="5000" w:type="pct"/>
          <w:jc w:val="center"/>
          <w:tblPrExChange w:id="7089" w:author="Mohammad Nayeem Hasan" w:date="2024-11-03T22:39:00Z" w16du:dateUtc="2024-11-03T16:39:00Z">
            <w:tblPrEx>
              <w:tblW w:w="5000" w:type="pct"/>
              <w:jc w:val="center"/>
            </w:tblPrEx>
          </w:tblPrExChange>
        </w:tblPrEx>
        <w:trPr>
          <w:trHeight w:val="257"/>
          <w:jc w:val="center"/>
          <w:del w:id="7090" w:author="Mohammad Nayeem Hasan" w:date="2024-11-03T22:39:00Z"/>
          <w:trPrChange w:id="7091"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092"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3DE326FD" w14:textId="173B7561" w:rsidR="00B010D0" w:rsidDel="00302153" w:rsidRDefault="00B010D0" w:rsidP="00DA17B7">
            <w:pPr>
              <w:rPr>
                <w:del w:id="7093" w:author="Mohammad Nayeem Hasan" w:date="2024-11-03T22:39:00Z" w16du:dateUtc="2024-11-03T16:39:00Z"/>
                <w:rFonts w:ascii="Times New Roman" w:hAnsi="Times New Roman" w:cs="Times New Roman"/>
                <w:sz w:val="24"/>
                <w:szCs w:val="24"/>
              </w:rPr>
            </w:pPr>
            <w:del w:id="7094" w:author="Mohammad Nayeem Hasan" w:date="2024-11-03T22:39:00Z" w16du:dateUtc="2024-11-03T16:39:00Z">
              <w:r w:rsidDel="00302153">
                <w:rPr>
                  <w:rFonts w:ascii="Times New Roman" w:hAnsi="Times New Roman" w:cs="Times New Roman"/>
                  <w:sz w:val="24"/>
                  <w:szCs w:val="24"/>
                </w:rPr>
                <w:delText>Source water type</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095"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4E5B8BFB" w14:textId="5F12C2F5" w:rsidR="00B010D0" w:rsidDel="00302153" w:rsidRDefault="00B010D0" w:rsidP="00DA17B7">
            <w:pPr>
              <w:rPr>
                <w:del w:id="7096" w:author="Mohammad Nayeem Hasan" w:date="2024-11-03T22:39:00Z" w16du:dateUtc="2024-11-03T16:39: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097"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2915EE62" w14:textId="6DCE1E19" w:rsidR="00B010D0" w:rsidDel="00302153" w:rsidRDefault="00B010D0" w:rsidP="00DA17B7">
            <w:pPr>
              <w:rPr>
                <w:del w:id="7098" w:author="Mohammad Nayeem Hasan" w:date="2024-11-03T22:39:00Z" w16du:dateUtc="2024-11-03T16:39: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099"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4966E30B" w14:textId="176590E8" w:rsidR="00B010D0" w:rsidDel="00302153" w:rsidRDefault="00B010D0" w:rsidP="00DA17B7">
            <w:pPr>
              <w:rPr>
                <w:del w:id="7100" w:author="Mohammad Nayeem Hasan" w:date="2024-11-03T22:39:00Z" w16du:dateUtc="2024-11-03T16:39:00Z"/>
                <w:rFonts w:ascii="Times New Roman" w:hAnsi="Times New Roman" w:cs="Times New Roman"/>
                <w:sz w:val="24"/>
                <w:szCs w:val="24"/>
              </w:rPr>
            </w:pPr>
          </w:p>
        </w:tc>
      </w:tr>
      <w:tr w:rsidR="00B010D0" w:rsidDel="00302153" w14:paraId="5193BEDF" w14:textId="4C926F0E" w:rsidTr="00BE6175">
        <w:trPr>
          <w:trHeight w:val="257"/>
          <w:jc w:val="center"/>
          <w:del w:id="7101"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0A59C50A" w14:textId="48A6B0C4" w:rsidR="00B010D0" w:rsidDel="00302153" w:rsidRDefault="00B010D0" w:rsidP="00DA17B7">
            <w:pPr>
              <w:rPr>
                <w:del w:id="7102" w:author="Mohammad Nayeem Hasan" w:date="2024-11-03T22:39:00Z" w16du:dateUtc="2024-11-03T16:39:00Z"/>
                <w:rFonts w:ascii="Times New Roman" w:hAnsi="Times New Roman" w:cs="Times New Roman"/>
                <w:sz w:val="24"/>
                <w:szCs w:val="24"/>
              </w:rPr>
            </w:pPr>
            <w:del w:id="7103" w:author="Mohammad Nayeem Hasan" w:date="2024-11-03T22:39:00Z" w16du:dateUtc="2024-11-03T16:39:00Z">
              <w:r w:rsidDel="00302153">
                <w:rPr>
                  <w:rFonts w:ascii="Times New Roman" w:hAnsi="Times New Roman" w:cs="Times New Roman"/>
                  <w:sz w:val="24"/>
                  <w:szCs w:val="24"/>
                </w:rPr>
                <w:delText>Improved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0E8C3F6" w14:textId="266F5668" w:rsidR="00B010D0" w:rsidDel="00302153" w:rsidRDefault="00B010D0" w:rsidP="00DA17B7">
            <w:pPr>
              <w:rPr>
                <w:del w:id="7104" w:author="Mohammad Nayeem Hasan" w:date="2024-11-03T22:39:00Z" w16du:dateUtc="2024-11-03T16:39:00Z"/>
                <w:rFonts w:ascii="Times New Roman" w:hAnsi="Times New Roman" w:cs="Times New Roman"/>
                <w:sz w:val="24"/>
                <w:szCs w:val="24"/>
              </w:rPr>
            </w:pPr>
            <w:del w:id="7105"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CB2781A" w14:textId="33354877" w:rsidR="00B010D0" w:rsidDel="00302153" w:rsidRDefault="00B010D0" w:rsidP="00DA17B7">
            <w:pPr>
              <w:rPr>
                <w:del w:id="7106" w:author="Mohammad Nayeem Hasan" w:date="2024-11-03T22:39:00Z" w16du:dateUtc="2024-11-03T16:39:00Z"/>
                <w:rFonts w:ascii="Times New Roman" w:hAnsi="Times New Roman" w:cs="Times New Roman"/>
                <w:sz w:val="24"/>
                <w:szCs w:val="24"/>
              </w:rPr>
            </w:pPr>
            <w:del w:id="7107"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5B65F14" w14:textId="459A05CE" w:rsidR="00B010D0" w:rsidDel="00302153" w:rsidRDefault="00B010D0" w:rsidP="00DA17B7">
            <w:pPr>
              <w:rPr>
                <w:del w:id="7108" w:author="Mohammad Nayeem Hasan" w:date="2024-11-03T22:39:00Z" w16du:dateUtc="2024-11-03T16:39:00Z"/>
                <w:rFonts w:ascii="Times New Roman" w:hAnsi="Times New Roman" w:cs="Times New Roman"/>
                <w:sz w:val="24"/>
                <w:szCs w:val="24"/>
              </w:rPr>
            </w:pPr>
            <w:del w:id="7109"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06A4FD2" w14:textId="10A6849D" w:rsidR="00B010D0" w:rsidDel="00302153" w:rsidRDefault="00B010D0" w:rsidP="00DA17B7">
            <w:pPr>
              <w:rPr>
                <w:del w:id="7110" w:author="Mohammad Nayeem Hasan" w:date="2024-11-03T22:39:00Z" w16du:dateUtc="2024-11-03T16:39:00Z"/>
                <w:rFonts w:ascii="Times New Roman" w:hAnsi="Times New Roman" w:cs="Times New Roman"/>
                <w:sz w:val="24"/>
                <w:szCs w:val="24"/>
              </w:rPr>
            </w:pPr>
            <w:del w:id="7111"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5984DEB0" w14:textId="57E5F470" w:rsidR="00B010D0" w:rsidDel="00302153" w:rsidRDefault="00B010D0" w:rsidP="00DA17B7">
            <w:pPr>
              <w:rPr>
                <w:del w:id="7112" w:author="Mohammad Nayeem Hasan" w:date="2024-11-03T22:39:00Z" w16du:dateUtc="2024-11-03T16:39:00Z"/>
                <w:rFonts w:ascii="Times New Roman" w:hAnsi="Times New Roman" w:cs="Times New Roman"/>
                <w:sz w:val="24"/>
                <w:szCs w:val="24"/>
              </w:rPr>
            </w:pPr>
            <w:del w:id="7113"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95FF701" w14:textId="339DECCE" w:rsidR="00B010D0" w:rsidDel="00302153" w:rsidRDefault="00B010D0" w:rsidP="00DA17B7">
            <w:pPr>
              <w:rPr>
                <w:del w:id="7114" w:author="Mohammad Nayeem Hasan" w:date="2024-11-03T22:39:00Z" w16du:dateUtc="2024-11-03T16:39:00Z"/>
                <w:rFonts w:ascii="Times New Roman" w:hAnsi="Times New Roman" w:cs="Times New Roman"/>
                <w:sz w:val="24"/>
                <w:szCs w:val="24"/>
              </w:rPr>
            </w:pPr>
            <w:del w:id="7115" w:author="Mohammad Nayeem Hasan" w:date="2024-11-03T22:39:00Z" w16du:dateUtc="2024-11-03T16:39:00Z">
              <w:r w:rsidDel="00302153">
                <w:rPr>
                  <w:rFonts w:ascii="Times New Roman" w:hAnsi="Times New Roman" w:cs="Times New Roman"/>
                  <w:sz w:val="24"/>
                  <w:szCs w:val="24"/>
                </w:rPr>
                <w:delText>-</w:delText>
              </w:r>
            </w:del>
          </w:p>
        </w:tc>
      </w:tr>
      <w:tr w:rsidR="00B010D0" w:rsidDel="00302153" w14:paraId="6CC35C4B" w14:textId="4B593D75" w:rsidTr="00BE6175">
        <w:trPr>
          <w:trHeight w:val="257"/>
          <w:jc w:val="center"/>
          <w:del w:id="7116"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2C0E653A" w14:textId="3467DBE8" w:rsidR="00B010D0" w:rsidDel="00302153" w:rsidRDefault="00B010D0" w:rsidP="00DA17B7">
            <w:pPr>
              <w:rPr>
                <w:del w:id="7117" w:author="Mohammad Nayeem Hasan" w:date="2024-11-03T22:39:00Z" w16du:dateUtc="2024-11-03T16:39:00Z"/>
                <w:rFonts w:ascii="Times New Roman" w:hAnsi="Times New Roman" w:cs="Times New Roman"/>
                <w:sz w:val="24"/>
                <w:szCs w:val="24"/>
              </w:rPr>
            </w:pPr>
            <w:del w:id="7118" w:author="Mohammad Nayeem Hasan" w:date="2024-11-03T22:39:00Z" w16du:dateUtc="2024-11-03T16:39:00Z">
              <w:r w:rsidDel="00302153">
                <w:rPr>
                  <w:rFonts w:ascii="Times New Roman" w:hAnsi="Times New Roman" w:cs="Times New Roman"/>
                  <w:sz w:val="24"/>
                  <w:szCs w:val="24"/>
                </w:rPr>
                <w:delText>Unimproved</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3F4E3158" w14:textId="43D81243" w:rsidR="00B010D0" w:rsidDel="00302153" w:rsidRDefault="00B010D0" w:rsidP="00DA17B7">
            <w:pPr>
              <w:rPr>
                <w:del w:id="7119" w:author="Mohammad Nayeem Hasan" w:date="2024-11-03T22:39:00Z" w16du:dateUtc="2024-11-03T16:39:00Z"/>
                <w:rFonts w:ascii="Times New Roman" w:hAnsi="Times New Roman" w:cs="Times New Roman"/>
                <w:sz w:val="24"/>
                <w:szCs w:val="24"/>
              </w:rPr>
            </w:pPr>
            <w:del w:id="7120"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35C7DD8D" w14:textId="0FB9B18F" w:rsidR="00B010D0" w:rsidDel="00302153" w:rsidRDefault="00B010D0" w:rsidP="00DA17B7">
            <w:pPr>
              <w:rPr>
                <w:del w:id="7121" w:author="Mohammad Nayeem Hasan" w:date="2024-11-03T22:39:00Z" w16du:dateUtc="2024-11-03T16:39:00Z"/>
                <w:rFonts w:ascii="Times New Roman" w:hAnsi="Times New Roman" w:cs="Times New Roman"/>
                <w:sz w:val="24"/>
                <w:szCs w:val="24"/>
              </w:rPr>
            </w:pPr>
            <w:del w:id="7122"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4F8B493B" w14:textId="0885CA64" w:rsidR="00B010D0" w:rsidDel="00302153" w:rsidRDefault="00B010D0" w:rsidP="00DA17B7">
            <w:pPr>
              <w:rPr>
                <w:del w:id="7123" w:author="Mohammad Nayeem Hasan" w:date="2024-11-03T22:39:00Z" w16du:dateUtc="2024-11-03T16:39:00Z"/>
                <w:rFonts w:ascii="Times New Roman" w:hAnsi="Times New Roman" w:cs="Times New Roman"/>
                <w:sz w:val="24"/>
                <w:szCs w:val="24"/>
              </w:rPr>
            </w:pPr>
            <w:del w:id="7124"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2D854290" w14:textId="3F224955" w:rsidR="00B010D0" w:rsidDel="00302153" w:rsidRDefault="00B010D0" w:rsidP="00DA17B7">
            <w:pPr>
              <w:rPr>
                <w:del w:id="7125" w:author="Mohammad Nayeem Hasan" w:date="2024-11-03T22:39:00Z" w16du:dateUtc="2024-11-03T16:39:00Z"/>
                <w:rFonts w:ascii="Times New Roman" w:hAnsi="Times New Roman" w:cs="Times New Roman"/>
                <w:sz w:val="24"/>
                <w:szCs w:val="24"/>
              </w:rPr>
            </w:pPr>
            <w:del w:id="7126"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C5757E4" w14:textId="19DB6442" w:rsidR="00B010D0" w:rsidDel="00302153" w:rsidRDefault="00B010D0" w:rsidP="00DA17B7">
            <w:pPr>
              <w:rPr>
                <w:del w:id="7127" w:author="Mohammad Nayeem Hasan" w:date="2024-11-03T22:39:00Z" w16du:dateUtc="2024-11-03T16:39:00Z"/>
                <w:rFonts w:ascii="Times New Roman" w:hAnsi="Times New Roman" w:cs="Times New Roman"/>
                <w:sz w:val="24"/>
                <w:szCs w:val="24"/>
              </w:rPr>
            </w:pPr>
            <w:del w:id="7128"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DD3ADE7" w14:textId="309E7E1F" w:rsidR="00B010D0" w:rsidDel="00302153" w:rsidRDefault="00B010D0" w:rsidP="00DA17B7">
            <w:pPr>
              <w:rPr>
                <w:del w:id="7129" w:author="Mohammad Nayeem Hasan" w:date="2024-11-03T22:39:00Z" w16du:dateUtc="2024-11-03T16:39:00Z"/>
                <w:rFonts w:ascii="Times New Roman" w:hAnsi="Times New Roman" w:cs="Times New Roman"/>
                <w:sz w:val="24"/>
                <w:szCs w:val="24"/>
              </w:rPr>
            </w:pPr>
            <w:del w:id="7130" w:author="Mohammad Nayeem Hasan" w:date="2024-11-03T22:39:00Z" w16du:dateUtc="2024-11-03T16:39:00Z">
              <w:r w:rsidDel="00302153">
                <w:rPr>
                  <w:rFonts w:ascii="Times New Roman" w:hAnsi="Times New Roman" w:cs="Times New Roman"/>
                  <w:sz w:val="24"/>
                  <w:szCs w:val="24"/>
                </w:rPr>
                <w:delText>-</w:delText>
              </w:r>
            </w:del>
          </w:p>
        </w:tc>
      </w:tr>
      <w:tr w:rsidR="00B010D0" w:rsidDel="00994FF0" w14:paraId="3AC997C5" w14:textId="0D9FB762" w:rsidTr="00302153">
        <w:tblPrEx>
          <w:tblW w:w="5000" w:type="pct"/>
          <w:jc w:val="center"/>
          <w:tblPrExChange w:id="7131" w:author="Mohammad Nayeem Hasan" w:date="2024-11-03T22:39:00Z" w16du:dateUtc="2024-11-03T16:39:00Z">
            <w:tblPrEx>
              <w:tblW w:w="5000" w:type="pct"/>
              <w:jc w:val="center"/>
            </w:tblPrEx>
          </w:tblPrExChange>
        </w:tblPrEx>
        <w:trPr>
          <w:trHeight w:val="257"/>
          <w:jc w:val="center"/>
          <w:del w:id="7132" w:author="Mohammad Nayeem Hasan" w:date="2024-11-04T00:07:00Z"/>
          <w:trPrChange w:id="7133"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134"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DB8A04F" w14:textId="473C0D10" w:rsidR="00B010D0" w:rsidDel="00994FF0" w:rsidRDefault="00B010D0" w:rsidP="00DA17B7">
            <w:pPr>
              <w:rPr>
                <w:del w:id="7135" w:author="Mohammad Nayeem Hasan" w:date="2024-11-04T00:07:00Z" w16du:dateUtc="2024-11-03T18:07:00Z"/>
                <w:rFonts w:ascii="Times New Roman" w:hAnsi="Times New Roman" w:cs="Times New Roman"/>
                <w:sz w:val="24"/>
                <w:szCs w:val="24"/>
              </w:rPr>
            </w:pPr>
            <w:del w:id="7136" w:author="Mohammad Nayeem Hasan" w:date="2024-11-04T00:07:00Z" w16du:dateUtc="2024-11-03T18:07:00Z">
              <w:r w:rsidDel="00994FF0">
                <w:rPr>
                  <w:rFonts w:ascii="Times New Roman" w:hAnsi="Times New Roman" w:cs="Times New Roman"/>
                  <w:sz w:val="24"/>
                  <w:szCs w:val="24"/>
                </w:rPr>
                <w:delText>Source of water</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137"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4EEAC24D" w14:textId="65CDFBCC" w:rsidR="00B010D0" w:rsidDel="00994FF0" w:rsidRDefault="00B010D0" w:rsidP="00DA17B7">
            <w:pPr>
              <w:rPr>
                <w:del w:id="7138" w:author="Mohammad Nayeem Hasan" w:date="2024-11-04T00:07:00Z" w16du:dateUtc="2024-11-03T18:07: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139"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1F2CE861" w14:textId="2A41AAE9" w:rsidR="00B010D0" w:rsidDel="00994FF0" w:rsidRDefault="00B010D0" w:rsidP="00DA17B7">
            <w:pPr>
              <w:rPr>
                <w:del w:id="7140" w:author="Mohammad Nayeem Hasan" w:date="2024-11-04T00:07:00Z" w16du:dateUtc="2024-11-03T18:07: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141"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18DB9401" w14:textId="34467267" w:rsidR="00B010D0" w:rsidDel="00994FF0" w:rsidRDefault="00B010D0" w:rsidP="00DA17B7">
            <w:pPr>
              <w:rPr>
                <w:del w:id="7142" w:author="Mohammad Nayeem Hasan" w:date="2024-11-04T00:07:00Z" w16du:dateUtc="2024-11-03T18:07:00Z"/>
                <w:rFonts w:ascii="Times New Roman" w:hAnsi="Times New Roman" w:cs="Times New Roman"/>
                <w:sz w:val="24"/>
                <w:szCs w:val="24"/>
              </w:rPr>
            </w:pPr>
          </w:p>
        </w:tc>
      </w:tr>
      <w:tr w:rsidR="00B010D0" w:rsidDel="00994FF0" w14:paraId="25A524E8" w14:textId="1CBB9CCB" w:rsidTr="00BE6175">
        <w:trPr>
          <w:trHeight w:val="257"/>
          <w:jc w:val="center"/>
          <w:del w:id="714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62D03D40" w14:textId="28EEC5AF" w:rsidR="00B010D0" w:rsidDel="00994FF0" w:rsidRDefault="00B010D0" w:rsidP="00DA17B7">
            <w:pPr>
              <w:rPr>
                <w:del w:id="7144" w:author="Mohammad Nayeem Hasan" w:date="2024-11-04T00:07:00Z" w16du:dateUtc="2024-11-03T18:07:00Z"/>
                <w:rFonts w:ascii="Times New Roman" w:hAnsi="Times New Roman" w:cs="Times New Roman"/>
                <w:sz w:val="24"/>
                <w:szCs w:val="24"/>
              </w:rPr>
            </w:pPr>
            <w:del w:id="7145" w:author="Mohammad Nayeem Hasan" w:date="2024-11-04T00:07:00Z" w16du:dateUtc="2024-11-03T18:07:00Z">
              <w:r w:rsidDel="00994FF0">
                <w:rPr>
                  <w:rFonts w:ascii="Times New Roman" w:hAnsi="Times New Roman" w:cs="Times New Roman"/>
                  <w:sz w:val="24"/>
                  <w:szCs w:val="24"/>
                </w:rPr>
                <w:delText>Direct from source</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9CAB489" w14:textId="26A37AE1" w:rsidR="00B010D0" w:rsidDel="00994FF0" w:rsidRDefault="00B010D0" w:rsidP="00DA17B7">
            <w:pPr>
              <w:rPr>
                <w:del w:id="7146" w:author="Mohammad Nayeem Hasan" w:date="2024-11-04T00:07:00Z" w16du:dateUtc="2024-11-03T18:07:00Z"/>
                <w:rFonts w:ascii="Times New Roman" w:hAnsi="Times New Roman" w:cs="Times New Roman"/>
                <w:sz w:val="24"/>
                <w:szCs w:val="24"/>
              </w:rPr>
            </w:pPr>
            <w:del w:id="7147"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207CE861" w14:textId="6CD631ED" w:rsidR="00B010D0" w:rsidDel="00994FF0" w:rsidRDefault="00B010D0" w:rsidP="00DA17B7">
            <w:pPr>
              <w:rPr>
                <w:del w:id="7148" w:author="Mohammad Nayeem Hasan" w:date="2024-11-04T00:07:00Z" w16du:dateUtc="2024-11-03T18:07:00Z"/>
                <w:rFonts w:ascii="Times New Roman" w:hAnsi="Times New Roman" w:cs="Times New Roman"/>
                <w:sz w:val="24"/>
                <w:szCs w:val="24"/>
              </w:rPr>
            </w:pPr>
            <w:del w:id="714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2EB8755" w14:textId="513A304B" w:rsidR="00B010D0" w:rsidDel="00994FF0" w:rsidRDefault="00B010D0" w:rsidP="00DA17B7">
            <w:pPr>
              <w:rPr>
                <w:del w:id="7150" w:author="Mohammad Nayeem Hasan" w:date="2024-11-04T00:07:00Z" w16du:dateUtc="2024-11-03T18:07:00Z"/>
                <w:rFonts w:ascii="Times New Roman" w:hAnsi="Times New Roman" w:cs="Times New Roman"/>
                <w:sz w:val="24"/>
                <w:szCs w:val="24"/>
              </w:rPr>
            </w:pPr>
            <w:del w:id="7151" w:author="Mohammad Nayeem Hasan" w:date="2024-11-04T00:07:00Z" w16du:dateUtc="2024-11-03T18:07:00Z">
              <w:r w:rsidDel="00994FF0">
                <w:rPr>
                  <w:rFonts w:ascii="Times New Roman" w:hAnsi="Times New Roman" w:cs="Times New Roman"/>
                  <w:sz w:val="24"/>
                  <w:szCs w:val="24"/>
                </w:rPr>
                <w:delText>1.28 (0.53, 3.08)</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0B3CDA0" w14:textId="129965D2" w:rsidR="00B010D0" w:rsidDel="00994FF0" w:rsidRDefault="00B010D0" w:rsidP="00DA17B7">
            <w:pPr>
              <w:rPr>
                <w:del w:id="7152" w:author="Mohammad Nayeem Hasan" w:date="2024-11-04T00:07:00Z" w16du:dateUtc="2024-11-03T18:07:00Z"/>
                <w:rFonts w:ascii="Times New Roman" w:hAnsi="Times New Roman" w:cs="Times New Roman"/>
                <w:sz w:val="24"/>
                <w:szCs w:val="24"/>
              </w:rPr>
            </w:pPr>
            <w:del w:id="7153" w:author="Mohammad Nayeem Hasan" w:date="2024-11-04T00:07:00Z" w16du:dateUtc="2024-11-03T18:07:00Z">
              <w:r w:rsidDel="00994FF0">
                <w:rPr>
                  <w:rFonts w:ascii="Times New Roman" w:hAnsi="Times New Roman" w:cs="Times New Roman"/>
                  <w:sz w:val="24"/>
                  <w:szCs w:val="24"/>
                </w:rPr>
                <w:delText>0.580</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CE455CF" w14:textId="4130F37E" w:rsidR="00B010D0" w:rsidDel="00994FF0" w:rsidRDefault="00B010D0" w:rsidP="00DA17B7">
            <w:pPr>
              <w:rPr>
                <w:del w:id="7154" w:author="Mohammad Nayeem Hasan" w:date="2024-11-04T00:07:00Z" w16du:dateUtc="2024-11-03T18:07:00Z"/>
                <w:rFonts w:ascii="Times New Roman" w:hAnsi="Times New Roman" w:cs="Times New Roman"/>
                <w:sz w:val="24"/>
                <w:szCs w:val="24"/>
              </w:rPr>
            </w:pPr>
            <w:del w:id="715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7EBCA223" w14:textId="4909EC50" w:rsidR="00B010D0" w:rsidDel="00994FF0" w:rsidRDefault="00B010D0" w:rsidP="00DA17B7">
            <w:pPr>
              <w:rPr>
                <w:del w:id="7156" w:author="Mohammad Nayeem Hasan" w:date="2024-11-04T00:07:00Z" w16du:dateUtc="2024-11-03T18:07:00Z"/>
                <w:rFonts w:ascii="Times New Roman" w:hAnsi="Times New Roman" w:cs="Times New Roman"/>
                <w:sz w:val="24"/>
                <w:szCs w:val="24"/>
              </w:rPr>
            </w:pPr>
            <w:del w:id="7157"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0BB804CC" w14:textId="1C3501E7" w:rsidTr="00BE6175">
        <w:trPr>
          <w:trHeight w:val="257"/>
          <w:jc w:val="center"/>
          <w:del w:id="7158"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4B85AC6D" w14:textId="5A3708D0" w:rsidR="00B010D0" w:rsidDel="00994FF0" w:rsidRDefault="00B010D0" w:rsidP="00DA17B7">
            <w:pPr>
              <w:rPr>
                <w:del w:id="7159" w:author="Mohammad Nayeem Hasan" w:date="2024-11-04T00:07:00Z" w16du:dateUtc="2024-11-03T18:07:00Z"/>
                <w:rFonts w:ascii="Times New Roman" w:hAnsi="Times New Roman" w:cs="Times New Roman"/>
                <w:sz w:val="24"/>
                <w:szCs w:val="24"/>
              </w:rPr>
            </w:pPr>
            <w:del w:id="7160" w:author="Mohammad Nayeem Hasan" w:date="2024-11-04T00:07:00Z" w16du:dateUtc="2024-11-03T18:07:00Z">
              <w:r w:rsidDel="00994FF0">
                <w:rPr>
                  <w:rFonts w:ascii="Times New Roman" w:hAnsi="Times New Roman" w:cs="Times New Roman"/>
                  <w:sz w:val="24"/>
                  <w:szCs w:val="24"/>
                </w:rPr>
                <w:delText>Covered container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6234AAC3" w14:textId="70E13AFE" w:rsidR="00B010D0" w:rsidDel="00994FF0" w:rsidRDefault="00B010D0" w:rsidP="00DA17B7">
            <w:pPr>
              <w:rPr>
                <w:del w:id="7161" w:author="Mohammad Nayeem Hasan" w:date="2024-11-04T00:07:00Z" w16du:dateUtc="2024-11-03T18:07:00Z"/>
                <w:rFonts w:ascii="Times New Roman" w:hAnsi="Times New Roman" w:cs="Times New Roman"/>
                <w:sz w:val="24"/>
                <w:szCs w:val="24"/>
              </w:rPr>
            </w:pPr>
            <w:del w:id="7162"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987DA87" w14:textId="3E362558" w:rsidR="00B010D0" w:rsidDel="00994FF0" w:rsidRDefault="00B010D0" w:rsidP="00DA17B7">
            <w:pPr>
              <w:rPr>
                <w:del w:id="7163" w:author="Mohammad Nayeem Hasan" w:date="2024-11-04T00:07:00Z" w16du:dateUtc="2024-11-03T18:07:00Z"/>
                <w:rFonts w:ascii="Times New Roman" w:hAnsi="Times New Roman" w:cs="Times New Roman"/>
                <w:sz w:val="24"/>
                <w:szCs w:val="24"/>
              </w:rPr>
            </w:pPr>
            <w:del w:id="7164"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0BD71ECD" w14:textId="3BB760CC" w:rsidR="00B010D0" w:rsidDel="00994FF0" w:rsidRDefault="00B010D0" w:rsidP="00DA17B7">
            <w:pPr>
              <w:rPr>
                <w:del w:id="7165" w:author="Mohammad Nayeem Hasan" w:date="2024-11-04T00:07:00Z" w16du:dateUtc="2024-11-03T18:07:00Z"/>
                <w:rFonts w:ascii="Times New Roman" w:hAnsi="Times New Roman" w:cs="Times New Roman"/>
                <w:sz w:val="24"/>
                <w:szCs w:val="24"/>
              </w:rPr>
            </w:pPr>
            <w:del w:id="7166" w:author="Mohammad Nayeem Hasan" w:date="2024-11-04T00:07:00Z" w16du:dateUtc="2024-11-03T18:07:00Z">
              <w:r w:rsidDel="00994FF0">
                <w:rPr>
                  <w:rFonts w:ascii="Times New Roman" w:hAnsi="Times New Roman" w:cs="Times New Roman"/>
                  <w:sz w:val="24"/>
                  <w:szCs w:val="24"/>
                </w:rPr>
                <w:delText>1.37 (0.83, 2.27)</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6C542F6" w14:textId="4FE76421" w:rsidR="00B010D0" w:rsidDel="00994FF0" w:rsidRDefault="00B010D0" w:rsidP="00DA17B7">
            <w:pPr>
              <w:rPr>
                <w:del w:id="7167" w:author="Mohammad Nayeem Hasan" w:date="2024-11-04T00:07:00Z" w16du:dateUtc="2024-11-03T18:07:00Z"/>
                <w:rFonts w:ascii="Times New Roman" w:hAnsi="Times New Roman" w:cs="Times New Roman"/>
                <w:sz w:val="24"/>
                <w:szCs w:val="24"/>
              </w:rPr>
            </w:pPr>
            <w:del w:id="7168" w:author="Mohammad Nayeem Hasan" w:date="2024-11-04T00:07:00Z" w16du:dateUtc="2024-11-03T18:07:00Z">
              <w:r w:rsidDel="00994FF0">
                <w:rPr>
                  <w:rFonts w:ascii="Times New Roman" w:hAnsi="Times New Roman" w:cs="Times New Roman"/>
                  <w:sz w:val="24"/>
                  <w:szCs w:val="24"/>
                </w:rPr>
                <w:delText>0.218</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68A6C2D0" w14:textId="45D050F3" w:rsidR="00B010D0" w:rsidDel="00994FF0" w:rsidRDefault="00B010D0" w:rsidP="00DA17B7">
            <w:pPr>
              <w:rPr>
                <w:del w:id="7169" w:author="Mohammad Nayeem Hasan" w:date="2024-11-04T00:07:00Z" w16du:dateUtc="2024-11-03T18:07:00Z"/>
                <w:rFonts w:ascii="Times New Roman" w:hAnsi="Times New Roman" w:cs="Times New Roman"/>
                <w:sz w:val="24"/>
                <w:szCs w:val="24"/>
              </w:rPr>
            </w:pPr>
            <w:del w:id="7170"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608C9188" w14:textId="188E0A7C" w:rsidR="00B010D0" w:rsidDel="00994FF0" w:rsidRDefault="00B010D0" w:rsidP="00DA17B7">
            <w:pPr>
              <w:rPr>
                <w:del w:id="7171" w:author="Mohammad Nayeem Hasan" w:date="2024-11-04T00:07:00Z" w16du:dateUtc="2024-11-03T18:07:00Z"/>
                <w:rFonts w:ascii="Times New Roman" w:hAnsi="Times New Roman" w:cs="Times New Roman"/>
                <w:sz w:val="24"/>
                <w:szCs w:val="24"/>
              </w:rPr>
            </w:pPr>
            <w:del w:id="7172" w:author="Mohammad Nayeem Hasan" w:date="2024-11-04T00:07:00Z" w16du:dateUtc="2024-11-03T18:07:00Z">
              <w:r w:rsidDel="00994FF0">
                <w:rPr>
                  <w:rFonts w:ascii="Times New Roman" w:hAnsi="Times New Roman" w:cs="Times New Roman"/>
                  <w:sz w:val="24"/>
                  <w:szCs w:val="24"/>
                </w:rPr>
                <w:delText>-</w:delText>
              </w:r>
            </w:del>
          </w:p>
        </w:tc>
      </w:tr>
      <w:tr w:rsidR="00B010D0" w:rsidDel="00994FF0" w14:paraId="2072D464" w14:textId="7D40DF8A" w:rsidTr="00BE6175">
        <w:trPr>
          <w:trHeight w:val="257"/>
          <w:jc w:val="center"/>
          <w:del w:id="7173" w:author="Mohammad Nayeem Hasan" w:date="2024-11-04T00:07:00Z"/>
        </w:trPr>
        <w:tc>
          <w:tcPr>
            <w:tcW w:w="879" w:type="pct"/>
            <w:tcBorders>
              <w:top w:val="single" w:sz="4" w:space="0" w:color="auto"/>
              <w:left w:val="single" w:sz="4" w:space="0" w:color="auto"/>
              <w:bottom w:val="single" w:sz="4" w:space="0" w:color="auto"/>
              <w:right w:val="single" w:sz="4" w:space="0" w:color="auto"/>
            </w:tcBorders>
            <w:vAlign w:val="center"/>
            <w:hideMark/>
          </w:tcPr>
          <w:p w14:paraId="2D9CB949" w14:textId="0A50ABFA" w:rsidR="00B010D0" w:rsidDel="00994FF0" w:rsidRDefault="00B010D0" w:rsidP="00DA17B7">
            <w:pPr>
              <w:rPr>
                <w:del w:id="7174" w:author="Mohammad Nayeem Hasan" w:date="2024-11-04T00:07:00Z" w16du:dateUtc="2024-11-03T18:07:00Z"/>
                <w:rFonts w:ascii="Times New Roman" w:hAnsi="Times New Roman" w:cs="Times New Roman"/>
                <w:sz w:val="24"/>
                <w:szCs w:val="24"/>
              </w:rPr>
            </w:pPr>
            <w:del w:id="7175" w:author="Mohammad Nayeem Hasan" w:date="2024-11-04T00:07:00Z" w16du:dateUtc="2024-11-03T18:07:00Z">
              <w:r w:rsidDel="00994FF0">
                <w:rPr>
                  <w:rFonts w:ascii="Times New Roman" w:hAnsi="Times New Roman" w:cs="Times New Roman"/>
                  <w:sz w:val="24"/>
                  <w:szCs w:val="24"/>
                </w:rPr>
                <w:delText>Uncovered container</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07D01AE" w14:textId="29AA2B39" w:rsidR="00B010D0" w:rsidDel="00994FF0" w:rsidRDefault="00B010D0" w:rsidP="00DA17B7">
            <w:pPr>
              <w:rPr>
                <w:del w:id="7176" w:author="Mohammad Nayeem Hasan" w:date="2024-11-04T00:07:00Z" w16du:dateUtc="2024-11-03T18:07:00Z"/>
                <w:rFonts w:ascii="Times New Roman" w:hAnsi="Times New Roman" w:cs="Times New Roman"/>
                <w:sz w:val="24"/>
                <w:szCs w:val="24"/>
              </w:rPr>
            </w:pPr>
            <w:del w:id="7177" w:author="Mohammad Nayeem Hasan" w:date="2024-11-04T00:07:00Z" w16du:dateUtc="2024-11-03T18:07:00Z">
              <w:r w:rsidDel="00994FF0">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06B65A17" w14:textId="0C72FF87" w:rsidR="00B010D0" w:rsidDel="00994FF0" w:rsidRDefault="00B010D0" w:rsidP="00DA17B7">
            <w:pPr>
              <w:rPr>
                <w:del w:id="7178" w:author="Mohammad Nayeem Hasan" w:date="2024-11-04T00:07:00Z" w16du:dateUtc="2024-11-03T18:07:00Z"/>
                <w:rFonts w:ascii="Times New Roman" w:hAnsi="Times New Roman" w:cs="Times New Roman"/>
                <w:sz w:val="24"/>
                <w:szCs w:val="24"/>
              </w:rPr>
            </w:pPr>
            <w:del w:id="7179" w:author="Mohammad Nayeem Hasan" w:date="2024-11-04T00:07:00Z" w16du:dateUtc="2024-11-03T18:07:00Z">
              <w:r w:rsidDel="00994FF0">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1CAACACC" w14:textId="450171FF" w:rsidR="00B010D0" w:rsidDel="00994FF0" w:rsidRDefault="00B010D0" w:rsidP="00DA17B7">
            <w:pPr>
              <w:rPr>
                <w:del w:id="7180" w:author="Mohammad Nayeem Hasan" w:date="2024-11-04T00:07:00Z" w16du:dateUtc="2024-11-03T18:07:00Z"/>
                <w:rFonts w:ascii="Times New Roman" w:hAnsi="Times New Roman" w:cs="Times New Roman"/>
                <w:sz w:val="24"/>
                <w:szCs w:val="24"/>
              </w:rPr>
            </w:pPr>
            <w:del w:id="7181" w:author="Mohammad Nayeem Hasan" w:date="2024-11-03T22:39:00Z" w16du:dateUtc="2024-11-03T16:39:00Z">
              <w:r w:rsidDel="00302153">
                <w:rPr>
                  <w:rFonts w:ascii="Times New Roman" w:hAnsi="Times New Roman" w:cs="Times New Roman"/>
                  <w:sz w:val="24"/>
                  <w:szCs w:val="24"/>
                </w:rPr>
                <w:delText>Ref.</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5F32AE8D" w14:textId="20202182" w:rsidR="00B010D0" w:rsidDel="00994FF0" w:rsidRDefault="00B010D0" w:rsidP="00DA17B7">
            <w:pPr>
              <w:rPr>
                <w:del w:id="7182" w:author="Mohammad Nayeem Hasan" w:date="2024-11-04T00:07:00Z" w16du:dateUtc="2024-11-03T18:07:00Z"/>
                <w:rFonts w:ascii="Times New Roman" w:hAnsi="Times New Roman" w:cs="Times New Roman"/>
                <w:sz w:val="24"/>
                <w:szCs w:val="24"/>
              </w:rPr>
            </w:pPr>
            <w:del w:id="7183" w:author="Mohammad Nayeem Hasan" w:date="2024-11-04T00:07:00Z" w16du:dateUtc="2024-11-03T18:07:00Z">
              <w:r w:rsidDel="00994FF0">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365F4B23" w14:textId="5045C767" w:rsidR="00B010D0" w:rsidDel="00994FF0" w:rsidRDefault="00B010D0" w:rsidP="00DA17B7">
            <w:pPr>
              <w:rPr>
                <w:del w:id="7184" w:author="Mohammad Nayeem Hasan" w:date="2024-11-04T00:07:00Z" w16du:dateUtc="2024-11-03T18:07:00Z"/>
                <w:rFonts w:ascii="Times New Roman" w:hAnsi="Times New Roman" w:cs="Times New Roman"/>
                <w:sz w:val="24"/>
                <w:szCs w:val="24"/>
              </w:rPr>
            </w:pPr>
            <w:del w:id="7185" w:author="Mohammad Nayeem Hasan" w:date="2024-11-04T00:07:00Z" w16du:dateUtc="2024-11-03T18:07:00Z">
              <w:r w:rsidDel="00994FF0">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0D2577C" w14:textId="2C0CAC75" w:rsidR="00B010D0" w:rsidDel="00994FF0" w:rsidRDefault="00B010D0" w:rsidP="00DA17B7">
            <w:pPr>
              <w:rPr>
                <w:del w:id="7186" w:author="Mohammad Nayeem Hasan" w:date="2024-11-04T00:07:00Z" w16du:dateUtc="2024-11-03T18:07:00Z"/>
                <w:rFonts w:ascii="Times New Roman" w:hAnsi="Times New Roman" w:cs="Times New Roman"/>
                <w:sz w:val="24"/>
                <w:szCs w:val="24"/>
              </w:rPr>
            </w:pPr>
            <w:del w:id="7187" w:author="Mohammad Nayeem Hasan" w:date="2024-11-04T00:07:00Z" w16du:dateUtc="2024-11-03T18:07:00Z">
              <w:r w:rsidDel="00994FF0">
                <w:rPr>
                  <w:rFonts w:ascii="Times New Roman" w:hAnsi="Times New Roman" w:cs="Times New Roman"/>
                  <w:sz w:val="24"/>
                  <w:szCs w:val="24"/>
                </w:rPr>
                <w:delText>-</w:delText>
              </w:r>
            </w:del>
          </w:p>
        </w:tc>
      </w:tr>
      <w:tr w:rsidR="00B010D0" w:rsidDel="00302153" w14:paraId="30E0CADE" w14:textId="19469ACB" w:rsidTr="00302153">
        <w:tblPrEx>
          <w:tblW w:w="5000" w:type="pct"/>
          <w:jc w:val="center"/>
          <w:tblPrExChange w:id="7188" w:author="Mohammad Nayeem Hasan" w:date="2024-11-03T22:39:00Z" w16du:dateUtc="2024-11-03T16:39:00Z">
            <w:tblPrEx>
              <w:tblW w:w="5000" w:type="pct"/>
              <w:jc w:val="center"/>
            </w:tblPrEx>
          </w:tblPrExChange>
        </w:tblPrEx>
        <w:trPr>
          <w:trHeight w:val="257"/>
          <w:jc w:val="center"/>
          <w:del w:id="7189" w:author="Mohammad Nayeem Hasan" w:date="2024-11-03T22:39:00Z"/>
          <w:trPrChange w:id="7190" w:author="Mohammad Nayeem Hasan" w:date="2024-11-03T22:39:00Z" w16du:dateUtc="2024-11-03T16:39:00Z">
            <w:trPr>
              <w:trHeight w:val="257"/>
              <w:jc w:val="center"/>
            </w:trPr>
          </w:trPrChange>
        </w:trPr>
        <w:tc>
          <w:tcPr>
            <w:tcW w:w="1735" w:type="pct"/>
            <w:gridSpan w:val="2"/>
            <w:tcBorders>
              <w:top w:val="single" w:sz="4" w:space="0" w:color="auto"/>
              <w:left w:val="single" w:sz="4" w:space="0" w:color="auto"/>
              <w:bottom w:val="single" w:sz="4" w:space="0" w:color="auto"/>
              <w:right w:val="single" w:sz="4" w:space="0" w:color="auto"/>
            </w:tcBorders>
            <w:vAlign w:val="center"/>
            <w:hideMark/>
            <w:tcPrChange w:id="7191" w:author="Mohammad Nayeem Hasan" w:date="2024-11-03T22:39:00Z" w16du:dateUtc="2024-11-03T16:39:00Z">
              <w:tcPr>
                <w:tcW w:w="1736" w:type="pct"/>
                <w:gridSpan w:val="2"/>
                <w:tcBorders>
                  <w:top w:val="single" w:sz="4" w:space="0" w:color="auto"/>
                  <w:left w:val="single" w:sz="4" w:space="0" w:color="auto"/>
                  <w:bottom w:val="single" w:sz="4" w:space="0" w:color="auto"/>
                  <w:right w:val="single" w:sz="4" w:space="0" w:color="auto"/>
                </w:tcBorders>
                <w:vAlign w:val="center"/>
                <w:hideMark/>
              </w:tcPr>
            </w:tcPrChange>
          </w:tcPr>
          <w:p w14:paraId="704AB779" w14:textId="1106D6D3" w:rsidR="00B010D0" w:rsidDel="00302153" w:rsidRDefault="00B010D0" w:rsidP="00DA17B7">
            <w:pPr>
              <w:rPr>
                <w:del w:id="7192" w:author="Mohammad Nayeem Hasan" w:date="2024-11-03T22:39:00Z" w16du:dateUtc="2024-11-03T16:39:00Z"/>
                <w:rFonts w:ascii="Times New Roman" w:hAnsi="Times New Roman" w:cs="Times New Roman"/>
                <w:sz w:val="24"/>
                <w:szCs w:val="24"/>
              </w:rPr>
            </w:pPr>
            <w:del w:id="7193" w:author="Mohammad Nayeem Hasan" w:date="2024-11-03T22:39:00Z" w16du:dateUtc="2024-11-03T16:39:00Z">
              <w:r w:rsidDel="00302153">
                <w:rPr>
                  <w:rFonts w:ascii="Times New Roman" w:hAnsi="Times New Roman" w:cs="Times New Roman"/>
                  <w:sz w:val="24"/>
                  <w:szCs w:val="24"/>
                </w:rPr>
                <w:delText>Water treatment</w:delText>
              </w:r>
            </w:del>
          </w:p>
        </w:tc>
        <w:tc>
          <w:tcPr>
            <w:tcW w:w="1390" w:type="pct"/>
            <w:gridSpan w:val="2"/>
            <w:tcBorders>
              <w:top w:val="single" w:sz="4" w:space="0" w:color="auto"/>
              <w:left w:val="single" w:sz="4" w:space="0" w:color="auto"/>
              <w:bottom w:val="single" w:sz="4" w:space="0" w:color="auto"/>
              <w:right w:val="single" w:sz="4" w:space="0" w:color="auto"/>
            </w:tcBorders>
            <w:vAlign w:val="center"/>
            <w:tcPrChange w:id="7194" w:author="Mohammad Nayeem Hasan" w:date="2024-11-03T22:39:00Z" w16du:dateUtc="2024-11-03T16:39:00Z">
              <w:tcPr>
                <w:tcW w:w="1390" w:type="pct"/>
                <w:gridSpan w:val="3"/>
                <w:tcBorders>
                  <w:top w:val="single" w:sz="4" w:space="0" w:color="auto"/>
                  <w:left w:val="single" w:sz="4" w:space="0" w:color="auto"/>
                  <w:bottom w:val="single" w:sz="4" w:space="0" w:color="auto"/>
                  <w:right w:val="single" w:sz="4" w:space="0" w:color="auto"/>
                </w:tcBorders>
                <w:vAlign w:val="center"/>
              </w:tcPr>
            </w:tcPrChange>
          </w:tcPr>
          <w:p w14:paraId="7D6D9CAB" w14:textId="4E6C2449" w:rsidR="00B010D0" w:rsidDel="00302153" w:rsidRDefault="00B010D0" w:rsidP="00DA17B7">
            <w:pPr>
              <w:rPr>
                <w:del w:id="7195" w:author="Mohammad Nayeem Hasan" w:date="2024-11-03T22:39:00Z" w16du:dateUtc="2024-11-03T16:39:00Z"/>
                <w:rFonts w:ascii="Times New Roman" w:hAnsi="Times New Roman" w:cs="Times New Roman"/>
                <w:sz w:val="24"/>
                <w:szCs w:val="24"/>
              </w:rPr>
            </w:pPr>
          </w:p>
        </w:tc>
        <w:tc>
          <w:tcPr>
            <w:tcW w:w="1397" w:type="pct"/>
            <w:gridSpan w:val="2"/>
            <w:tcBorders>
              <w:top w:val="single" w:sz="4" w:space="0" w:color="auto"/>
              <w:left w:val="single" w:sz="4" w:space="0" w:color="auto"/>
              <w:bottom w:val="single" w:sz="4" w:space="0" w:color="auto"/>
              <w:right w:val="single" w:sz="4" w:space="0" w:color="auto"/>
            </w:tcBorders>
            <w:vAlign w:val="center"/>
            <w:tcPrChange w:id="7196" w:author="Mohammad Nayeem Hasan" w:date="2024-11-03T22:39:00Z" w16du:dateUtc="2024-11-03T16:39:00Z">
              <w:tcPr>
                <w:tcW w:w="1397" w:type="pct"/>
                <w:gridSpan w:val="3"/>
                <w:tcBorders>
                  <w:top w:val="single" w:sz="4" w:space="0" w:color="auto"/>
                  <w:left w:val="single" w:sz="4" w:space="0" w:color="auto"/>
                  <w:bottom w:val="single" w:sz="4" w:space="0" w:color="auto"/>
                  <w:right w:val="single" w:sz="4" w:space="0" w:color="auto"/>
                </w:tcBorders>
                <w:vAlign w:val="center"/>
              </w:tcPr>
            </w:tcPrChange>
          </w:tcPr>
          <w:p w14:paraId="71205084" w14:textId="25B8D0E0" w:rsidR="00B010D0" w:rsidDel="00302153" w:rsidRDefault="00B010D0" w:rsidP="00DA17B7">
            <w:pPr>
              <w:rPr>
                <w:del w:id="7197" w:author="Mohammad Nayeem Hasan" w:date="2024-11-03T22:39:00Z" w16du:dateUtc="2024-11-03T16:39:00Z"/>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Change w:id="7198" w:author="Mohammad Nayeem Hasan" w:date="2024-11-03T22:39:00Z" w16du:dateUtc="2024-11-03T16:39:00Z">
              <w:tcPr>
                <w:tcW w:w="478" w:type="pct"/>
                <w:tcBorders>
                  <w:top w:val="single" w:sz="4" w:space="0" w:color="auto"/>
                  <w:left w:val="single" w:sz="4" w:space="0" w:color="auto"/>
                  <w:bottom w:val="single" w:sz="4" w:space="0" w:color="auto"/>
                  <w:right w:val="single" w:sz="4" w:space="0" w:color="auto"/>
                </w:tcBorders>
                <w:vAlign w:val="center"/>
              </w:tcPr>
            </w:tcPrChange>
          </w:tcPr>
          <w:p w14:paraId="7FBDD6A7" w14:textId="3E31D85F" w:rsidR="00B010D0" w:rsidDel="00302153" w:rsidRDefault="00B010D0" w:rsidP="00DA17B7">
            <w:pPr>
              <w:rPr>
                <w:del w:id="7199" w:author="Mohammad Nayeem Hasan" w:date="2024-11-03T22:39:00Z" w16du:dateUtc="2024-11-03T16:39:00Z"/>
                <w:rFonts w:ascii="Times New Roman" w:hAnsi="Times New Roman" w:cs="Times New Roman"/>
                <w:sz w:val="24"/>
                <w:szCs w:val="24"/>
              </w:rPr>
            </w:pPr>
          </w:p>
        </w:tc>
      </w:tr>
      <w:tr w:rsidR="00B010D0" w:rsidDel="00302153" w14:paraId="1A67A350" w14:textId="34758727" w:rsidTr="00BE6175">
        <w:trPr>
          <w:trHeight w:val="257"/>
          <w:jc w:val="center"/>
          <w:del w:id="7200"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3AD3666A" w14:textId="3E216D63" w:rsidR="00B010D0" w:rsidDel="00302153" w:rsidRDefault="00B010D0" w:rsidP="00DA17B7">
            <w:pPr>
              <w:rPr>
                <w:del w:id="7201" w:author="Mohammad Nayeem Hasan" w:date="2024-11-03T22:39:00Z" w16du:dateUtc="2024-11-03T16:39:00Z"/>
                <w:rFonts w:ascii="Times New Roman" w:hAnsi="Times New Roman" w:cs="Times New Roman"/>
                <w:sz w:val="24"/>
                <w:szCs w:val="24"/>
              </w:rPr>
            </w:pPr>
            <w:del w:id="7202" w:author="Mohammad Nayeem Hasan" w:date="2024-11-03T22:39:00Z" w16du:dateUtc="2024-11-03T16:39:00Z">
              <w:r w:rsidDel="00302153">
                <w:rPr>
                  <w:rFonts w:ascii="Times New Roman" w:hAnsi="Times New Roman" w:cs="Times New Roman"/>
                  <w:sz w:val="24"/>
                  <w:szCs w:val="24"/>
                </w:rPr>
                <w:delText>Yes</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5B0CBA16" w14:textId="5AC0636D" w:rsidR="00B010D0" w:rsidDel="00302153" w:rsidRDefault="00B010D0" w:rsidP="00DA17B7">
            <w:pPr>
              <w:rPr>
                <w:del w:id="7203" w:author="Mohammad Nayeem Hasan" w:date="2024-11-03T22:39:00Z" w16du:dateUtc="2024-11-03T16:39:00Z"/>
                <w:rFonts w:ascii="Times New Roman" w:hAnsi="Times New Roman" w:cs="Times New Roman"/>
                <w:sz w:val="24"/>
                <w:szCs w:val="24"/>
              </w:rPr>
            </w:pPr>
            <w:del w:id="7204"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124BC612" w14:textId="7396A8AC" w:rsidR="00B010D0" w:rsidDel="00302153" w:rsidRDefault="00B010D0" w:rsidP="00DA17B7">
            <w:pPr>
              <w:rPr>
                <w:del w:id="7205" w:author="Mohammad Nayeem Hasan" w:date="2024-11-03T22:39:00Z" w16du:dateUtc="2024-11-03T16:39:00Z"/>
                <w:rFonts w:ascii="Times New Roman" w:hAnsi="Times New Roman" w:cs="Times New Roman"/>
                <w:sz w:val="24"/>
                <w:szCs w:val="24"/>
              </w:rPr>
            </w:pPr>
            <w:del w:id="7206"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7FFA5F7A" w14:textId="0B0D3D9E" w:rsidR="00B010D0" w:rsidDel="00302153" w:rsidRDefault="00B010D0" w:rsidP="00DA17B7">
            <w:pPr>
              <w:rPr>
                <w:del w:id="7207" w:author="Mohammad Nayeem Hasan" w:date="2024-11-03T22:39:00Z" w16du:dateUtc="2024-11-03T16:39:00Z"/>
                <w:rFonts w:ascii="Times New Roman" w:hAnsi="Times New Roman" w:cs="Times New Roman"/>
                <w:sz w:val="24"/>
                <w:szCs w:val="24"/>
              </w:rPr>
            </w:pPr>
            <w:del w:id="7208"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32DBB57" w14:textId="56FE866C" w:rsidR="00B010D0" w:rsidDel="00302153" w:rsidRDefault="00B010D0" w:rsidP="00DA17B7">
            <w:pPr>
              <w:rPr>
                <w:del w:id="7209" w:author="Mohammad Nayeem Hasan" w:date="2024-11-03T22:39:00Z" w16du:dateUtc="2024-11-03T16:39:00Z"/>
                <w:rFonts w:ascii="Times New Roman" w:hAnsi="Times New Roman" w:cs="Times New Roman"/>
                <w:sz w:val="24"/>
                <w:szCs w:val="24"/>
              </w:rPr>
            </w:pPr>
            <w:del w:id="7210"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4C78C15C" w14:textId="750D61B1" w:rsidR="00B010D0" w:rsidDel="00302153" w:rsidRDefault="00B010D0" w:rsidP="00DA17B7">
            <w:pPr>
              <w:rPr>
                <w:del w:id="7211" w:author="Mohammad Nayeem Hasan" w:date="2024-11-03T22:39:00Z" w16du:dateUtc="2024-11-03T16:39:00Z"/>
                <w:rFonts w:ascii="Times New Roman" w:hAnsi="Times New Roman" w:cs="Times New Roman"/>
                <w:sz w:val="24"/>
                <w:szCs w:val="24"/>
              </w:rPr>
            </w:pPr>
            <w:del w:id="7212"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4F9ECE92" w14:textId="7C250D20" w:rsidR="00B010D0" w:rsidDel="00302153" w:rsidRDefault="00B010D0" w:rsidP="00DA17B7">
            <w:pPr>
              <w:rPr>
                <w:del w:id="7213" w:author="Mohammad Nayeem Hasan" w:date="2024-11-03T22:39:00Z" w16du:dateUtc="2024-11-03T16:39:00Z"/>
                <w:rFonts w:ascii="Times New Roman" w:hAnsi="Times New Roman" w:cs="Times New Roman"/>
                <w:sz w:val="24"/>
                <w:szCs w:val="24"/>
              </w:rPr>
            </w:pPr>
            <w:del w:id="7214" w:author="Mohammad Nayeem Hasan" w:date="2024-11-03T22:39:00Z" w16du:dateUtc="2024-11-03T16:39:00Z">
              <w:r w:rsidDel="00302153">
                <w:rPr>
                  <w:rFonts w:ascii="Times New Roman" w:hAnsi="Times New Roman" w:cs="Times New Roman"/>
                  <w:sz w:val="24"/>
                  <w:szCs w:val="24"/>
                </w:rPr>
                <w:delText>-</w:delText>
              </w:r>
            </w:del>
          </w:p>
        </w:tc>
      </w:tr>
      <w:tr w:rsidR="00B010D0" w:rsidDel="00302153" w14:paraId="7F2A3AEE" w14:textId="1D9D74DD" w:rsidTr="00BE6175">
        <w:trPr>
          <w:trHeight w:val="257"/>
          <w:jc w:val="center"/>
          <w:del w:id="7215" w:author="Mohammad Nayeem Hasan" w:date="2024-11-03T22:39:00Z"/>
        </w:trPr>
        <w:tc>
          <w:tcPr>
            <w:tcW w:w="879" w:type="pct"/>
            <w:tcBorders>
              <w:top w:val="single" w:sz="4" w:space="0" w:color="auto"/>
              <w:left w:val="single" w:sz="4" w:space="0" w:color="auto"/>
              <w:bottom w:val="single" w:sz="4" w:space="0" w:color="auto"/>
              <w:right w:val="single" w:sz="4" w:space="0" w:color="auto"/>
            </w:tcBorders>
            <w:vAlign w:val="center"/>
            <w:hideMark/>
          </w:tcPr>
          <w:p w14:paraId="14F0F999" w14:textId="61E2EDAD" w:rsidR="00B010D0" w:rsidDel="00302153" w:rsidRDefault="00B010D0" w:rsidP="00DA17B7">
            <w:pPr>
              <w:rPr>
                <w:del w:id="7216" w:author="Mohammad Nayeem Hasan" w:date="2024-11-03T22:39:00Z" w16du:dateUtc="2024-11-03T16:39:00Z"/>
                <w:rFonts w:ascii="Times New Roman" w:hAnsi="Times New Roman" w:cs="Times New Roman"/>
                <w:sz w:val="24"/>
                <w:szCs w:val="24"/>
              </w:rPr>
            </w:pPr>
            <w:del w:id="7217" w:author="Mohammad Nayeem Hasan" w:date="2024-11-03T22:39:00Z" w16du:dateUtc="2024-11-03T16:39:00Z">
              <w:r w:rsidDel="00302153">
                <w:rPr>
                  <w:rFonts w:ascii="Times New Roman" w:hAnsi="Times New Roman" w:cs="Times New Roman"/>
                  <w:sz w:val="24"/>
                  <w:szCs w:val="24"/>
                </w:rPr>
                <w:delText>No</w:delText>
              </w:r>
            </w:del>
          </w:p>
        </w:tc>
        <w:tc>
          <w:tcPr>
            <w:tcW w:w="857" w:type="pct"/>
            <w:tcBorders>
              <w:top w:val="single" w:sz="4" w:space="0" w:color="auto"/>
              <w:left w:val="single" w:sz="4" w:space="0" w:color="auto"/>
              <w:bottom w:val="single" w:sz="4" w:space="0" w:color="auto"/>
              <w:right w:val="single" w:sz="4" w:space="0" w:color="auto"/>
            </w:tcBorders>
            <w:vAlign w:val="center"/>
            <w:hideMark/>
          </w:tcPr>
          <w:p w14:paraId="7BA42BA2" w14:textId="7549C09E" w:rsidR="00B010D0" w:rsidDel="00302153" w:rsidRDefault="00B010D0" w:rsidP="00DA17B7">
            <w:pPr>
              <w:rPr>
                <w:del w:id="7218" w:author="Mohammad Nayeem Hasan" w:date="2024-11-03T22:39:00Z" w16du:dateUtc="2024-11-03T16:39:00Z"/>
                <w:rFonts w:ascii="Times New Roman" w:hAnsi="Times New Roman" w:cs="Times New Roman"/>
                <w:sz w:val="24"/>
                <w:szCs w:val="24"/>
              </w:rPr>
            </w:pPr>
            <w:del w:id="7219" w:author="Mohammad Nayeem Hasan" w:date="2024-11-03T22:39:00Z" w16du:dateUtc="2024-11-03T16:39:00Z">
              <w:r w:rsidDel="00302153">
                <w:rPr>
                  <w:rFonts w:ascii="Times New Roman" w:hAnsi="Times New Roman" w:cs="Times New Roman"/>
                  <w:sz w:val="24"/>
                  <w:szCs w:val="24"/>
                </w:rPr>
                <w:delText>-</w:delText>
              </w:r>
            </w:del>
          </w:p>
        </w:tc>
        <w:tc>
          <w:tcPr>
            <w:tcW w:w="502" w:type="pct"/>
            <w:tcBorders>
              <w:top w:val="single" w:sz="4" w:space="0" w:color="auto"/>
              <w:left w:val="single" w:sz="4" w:space="0" w:color="auto"/>
              <w:bottom w:val="single" w:sz="4" w:space="0" w:color="auto"/>
              <w:right w:val="single" w:sz="4" w:space="0" w:color="auto"/>
            </w:tcBorders>
            <w:vAlign w:val="center"/>
            <w:hideMark/>
          </w:tcPr>
          <w:p w14:paraId="642AE9E0" w14:textId="31AD0BA0" w:rsidR="00B010D0" w:rsidDel="00302153" w:rsidRDefault="00B010D0" w:rsidP="00DA17B7">
            <w:pPr>
              <w:rPr>
                <w:del w:id="7220" w:author="Mohammad Nayeem Hasan" w:date="2024-11-03T22:39:00Z" w16du:dateUtc="2024-11-03T16:39:00Z"/>
                <w:rFonts w:ascii="Times New Roman" w:hAnsi="Times New Roman" w:cs="Times New Roman"/>
                <w:sz w:val="24"/>
                <w:szCs w:val="24"/>
              </w:rPr>
            </w:pPr>
            <w:del w:id="7221" w:author="Mohammad Nayeem Hasan" w:date="2024-11-03T22:39:00Z" w16du:dateUtc="2024-11-03T16:39:00Z">
              <w:r w:rsidDel="00302153">
                <w:rPr>
                  <w:rFonts w:ascii="Times New Roman" w:hAnsi="Times New Roman" w:cs="Times New Roman"/>
                  <w:sz w:val="24"/>
                  <w:szCs w:val="24"/>
                </w:rPr>
                <w:delText>-</w:delText>
              </w:r>
            </w:del>
          </w:p>
        </w:tc>
        <w:tc>
          <w:tcPr>
            <w:tcW w:w="888" w:type="pct"/>
            <w:tcBorders>
              <w:top w:val="single" w:sz="4" w:space="0" w:color="auto"/>
              <w:left w:val="single" w:sz="4" w:space="0" w:color="auto"/>
              <w:bottom w:val="single" w:sz="4" w:space="0" w:color="auto"/>
              <w:right w:val="single" w:sz="4" w:space="0" w:color="auto"/>
            </w:tcBorders>
            <w:vAlign w:val="center"/>
            <w:hideMark/>
          </w:tcPr>
          <w:p w14:paraId="5D5B1250" w14:textId="655FC538" w:rsidR="00B010D0" w:rsidDel="00302153" w:rsidRDefault="00B010D0" w:rsidP="00DA17B7">
            <w:pPr>
              <w:rPr>
                <w:del w:id="7222" w:author="Mohammad Nayeem Hasan" w:date="2024-11-03T22:39:00Z" w16du:dateUtc="2024-11-03T16:39:00Z"/>
                <w:rFonts w:ascii="Times New Roman" w:hAnsi="Times New Roman" w:cs="Times New Roman"/>
                <w:sz w:val="24"/>
                <w:szCs w:val="24"/>
              </w:rPr>
            </w:pPr>
            <w:del w:id="7223"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09DA5C09" w14:textId="655C394C" w:rsidR="00B010D0" w:rsidDel="00302153" w:rsidRDefault="00B010D0" w:rsidP="00DA17B7">
            <w:pPr>
              <w:rPr>
                <w:del w:id="7224" w:author="Mohammad Nayeem Hasan" w:date="2024-11-03T22:39:00Z" w16du:dateUtc="2024-11-03T16:39:00Z"/>
                <w:rFonts w:ascii="Times New Roman" w:hAnsi="Times New Roman" w:cs="Times New Roman"/>
                <w:sz w:val="24"/>
                <w:szCs w:val="24"/>
              </w:rPr>
            </w:pPr>
            <w:del w:id="7225" w:author="Mohammad Nayeem Hasan" w:date="2024-11-03T22:39:00Z" w16du:dateUtc="2024-11-03T16:39:00Z">
              <w:r w:rsidDel="00302153">
                <w:rPr>
                  <w:rFonts w:ascii="Times New Roman" w:hAnsi="Times New Roman" w:cs="Times New Roman"/>
                  <w:sz w:val="24"/>
                  <w:szCs w:val="24"/>
                </w:rPr>
                <w:delText>-</w:delText>
              </w:r>
            </w:del>
          </w:p>
        </w:tc>
        <w:tc>
          <w:tcPr>
            <w:tcW w:w="919" w:type="pct"/>
            <w:tcBorders>
              <w:top w:val="single" w:sz="4" w:space="0" w:color="auto"/>
              <w:left w:val="single" w:sz="4" w:space="0" w:color="auto"/>
              <w:bottom w:val="single" w:sz="4" w:space="0" w:color="auto"/>
              <w:right w:val="single" w:sz="4" w:space="0" w:color="auto"/>
            </w:tcBorders>
            <w:vAlign w:val="center"/>
            <w:hideMark/>
          </w:tcPr>
          <w:p w14:paraId="19097800" w14:textId="42DBE4E2" w:rsidR="00B010D0" w:rsidDel="00302153" w:rsidRDefault="00B010D0" w:rsidP="00DA17B7">
            <w:pPr>
              <w:rPr>
                <w:del w:id="7226" w:author="Mohammad Nayeem Hasan" w:date="2024-11-03T22:39:00Z" w16du:dateUtc="2024-11-03T16:39:00Z"/>
                <w:rFonts w:ascii="Times New Roman" w:hAnsi="Times New Roman" w:cs="Times New Roman"/>
                <w:sz w:val="24"/>
                <w:szCs w:val="24"/>
              </w:rPr>
            </w:pPr>
            <w:del w:id="7227" w:author="Mohammad Nayeem Hasan" w:date="2024-11-03T22:39:00Z" w16du:dateUtc="2024-11-03T16:39:00Z">
              <w:r w:rsidDel="00302153">
                <w:rPr>
                  <w:rFonts w:ascii="Times New Roman" w:hAnsi="Times New Roman" w:cs="Times New Roman"/>
                  <w:sz w:val="24"/>
                  <w:szCs w:val="24"/>
                </w:rPr>
                <w:delText>-</w:delText>
              </w:r>
            </w:del>
          </w:p>
        </w:tc>
        <w:tc>
          <w:tcPr>
            <w:tcW w:w="478" w:type="pct"/>
            <w:tcBorders>
              <w:top w:val="single" w:sz="4" w:space="0" w:color="auto"/>
              <w:left w:val="single" w:sz="4" w:space="0" w:color="auto"/>
              <w:bottom w:val="single" w:sz="4" w:space="0" w:color="auto"/>
              <w:right w:val="single" w:sz="4" w:space="0" w:color="auto"/>
            </w:tcBorders>
            <w:vAlign w:val="center"/>
            <w:hideMark/>
          </w:tcPr>
          <w:p w14:paraId="1B4D4A5B" w14:textId="5C394F20" w:rsidR="00B010D0" w:rsidDel="00302153" w:rsidRDefault="00B010D0" w:rsidP="00DA17B7">
            <w:pPr>
              <w:rPr>
                <w:del w:id="7228" w:author="Mohammad Nayeem Hasan" w:date="2024-11-03T22:39:00Z" w16du:dateUtc="2024-11-03T16:39:00Z"/>
                <w:rFonts w:ascii="Times New Roman" w:hAnsi="Times New Roman" w:cs="Times New Roman"/>
                <w:sz w:val="24"/>
                <w:szCs w:val="24"/>
              </w:rPr>
            </w:pPr>
            <w:del w:id="7229" w:author="Mohammad Nayeem Hasan" w:date="2024-11-03T22:39:00Z" w16du:dateUtc="2024-11-03T16:39:00Z">
              <w:r w:rsidDel="00302153">
                <w:rPr>
                  <w:rFonts w:ascii="Times New Roman" w:hAnsi="Times New Roman" w:cs="Times New Roman"/>
                  <w:sz w:val="24"/>
                  <w:szCs w:val="24"/>
                </w:rPr>
                <w:delText>-</w:delText>
              </w:r>
            </w:del>
          </w:p>
        </w:tc>
      </w:tr>
    </w:tbl>
    <w:p w14:paraId="223C2050" w14:textId="5551F10E" w:rsidR="003F6202" w:rsidRPr="001404C1" w:rsidDel="00994FF0" w:rsidRDefault="00B010D0" w:rsidP="00B010D0">
      <w:pPr>
        <w:spacing w:line="240" w:lineRule="auto"/>
        <w:rPr>
          <w:del w:id="7230" w:author="Mohammad Nayeem Hasan" w:date="2024-11-04T00:07:00Z" w16du:dateUtc="2024-11-03T18:07:00Z"/>
          <w:rFonts w:ascii="Times New Roman" w:hAnsi="Times New Roman" w:cs="Times New Roman"/>
          <w:i/>
          <w:iCs/>
          <w:color w:val="313131"/>
          <w:sz w:val="24"/>
          <w:szCs w:val="24"/>
          <w:shd w:val="clear" w:color="auto" w:fill="FFFFFF"/>
          <w:rPrChange w:id="7231" w:author="Mohammad Nayeem Hasan" w:date="2024-11-03T22:30:00Z" w16du:dateUtc="2024-11-03T16:30:00Z">
            <w:rPr>
              <w:del w:id="7232" w:author="Mohammad Nayeem Hasan" w:date="2024-11-04T00:07:00Z" w16du:dateUtc="2024-11-03T18:07:00Z"/>
              <w:rFonts w:ascii="Times New Roman" w:hAnsi="Times New Roman" w:cs="Times New Roman"/>
              <w:color w:val="313131"/>
              <w:sz w:val="24"/>
              <w:szCs w:val="24"/>
              <w:shd w:val="clear" w:color="auto" w:fill="FFFFFF"/>
            </w:rPr>
          </w:rPrChange>
        </w:rPr>
      </w:pPr>
      <w:bookmarkStart w:id="7233" w:name="_Hlk181567069"/>
      <w:del w:id="7234" w:author="Mohammad Nayeem Hasan" w:date="2024-11-04T00:07:00Z" w16du:dateUtc="2024-11-03T18:07:00Z">
        <w:r w:rsidRPr="001404C1" w:rsidDel="00994FF0">
          <w:rPr>
            <w:rFonts w:ascii="Times New Roman" w:hAnsi="Times New Roman" w:cs="Times New Roman"/>
            <w:i/>
            <w:iCs/>
            <w:color w:val="313131"/>
            <w:sz w:val="24"/>
            <w:szCs w:val="24"/>
            <w:shd w:val="clear" w:color="auto" w:fill="FFFFFF"/>
            <w:rPrChange w:id="7235" w:author="Mohammad Nayeem Hasan" w:date="2024-11-03T22:30:00Z" w16du:dateUtc="2024-11-03T16:30:00Z">
              <w:rPr>
                <w:rFonts w:ascii="Times New Roman" w:hAnsi="Times New Roman" w:cs="Times New Roman"/>
                <w:color w:val="313131"/>
                <w:sz w:val="24"/>
                <w:szCs w:val="24"/>
                <w:shd w:val="clear" w:color="auto" w:fill="FFFFFF"/>
              </w:rPr>
            </w:rPrChange>
          </w:rPr>
          <w:delText>AOR: Adjusted odds ratio</w:delText>
        </w:r>
      </w:del>
    </w:p>
    <w:bookmarkEnd w:id="7233"/>
    <w:p w14:paraId="7DBC5216" w14:textId="26ECF178" w:rsidR="00B010D0" w:rsidDel="00CD0E5E" w:rsidRDefault="00B010D0" w:rsidP="00B010D0">
      <w:pPr>
        <w:spacing w:line="240" w:lineRule="auto"/>
        <w:rPr>
          <w:del w:id="7236" w:author="Mohammad Nayeem Hasan" w:date="2024-11-04T00:19:00Z" w16du:dateUtc="2024-11-03T18:19:00Z"/>
          <w:rFonts w:ascii="Times New Roman" w:hAnsi="Times New Roman" w:cs="Times New Roman"/>
          <w:color w:val="313131"/>
          <w:sz w:val="24"/>
          <w:szCs w:val="24"/>
          <w:shd w:val="clear" w:color="auto" w:fill="FFFFFF"/>
        </w:rPr>
      </w:pPr>
    </w:p>
    <w:p w14:paraId="3CA62482" w14:textId="3EB8D95C" w:rsidR="00B010D0" w:rsidDel="00994FF0" w:rsidRDefault="00B010D0" w:rsidP="00B010D0">
      <w:pPr>
        <w:spacing w:line="240" w:lineRule="auto"/>
        <w:rPr>
          <w:del w:id="7237" w:author="Mohammad Nayeem Hasan" w:date="2024-11-04T00:07:00Z" w16du:dateUtc="2024-11-03T18:07:00Z"/>
          <w:rFonts w:ascii="Times New Roman" w:hAnsi="Times New Roman" w:cs="Times New Roman"/>
          <w:b/>
          <w:bCs/>
          <w:sz w:val="24"/>
          <w:szCs w:val="24"/>
        </w:rPr>
      </w:pPr>
      <w:del w:id="7238" w:author="Mohammad Nayeem Hasan" w:date="2024-11-04T00:07:00Z" w16du:dateUtc="2024-11-03T18:07:00Z">
        <w:r w:rsidDel="00994FF0">
          <w:rPr>
            <w:rFonts w:ascii="Times New Roman" w:hAnsi="Times New Roman" w:cs="Times New Roman"/>
            <w:b/>
            <w:bCs/>
            <w:sz w:val="24"/>
            <w:szCs w:val="24"/>
          </w:rPr>
          <w:delText xml:space="preserve">Table </w:delText>
        </w:r>
      </w:del>
      <w:del w:id="7239" w:author="Mohammad Nayeem Hasan" w:date="2024-11-03T23:07:00Z" w16du:dateUtc="2024-11-03T17:07:00Z">
        <w:r w:rsidDel="0077291E">
          <w:rPr>
            <w:rFonts w:ascii="Times New Roman" w:hAnsi="Times New Roman" w:cs="Times New Roman"/>
            <w:b/>
            <w:bCs/>
            <w:sz w:val="24"/>
            <w:szCs w:val="24"/>
          </w:rPr>
          <w:delText>3</w:delText>
        </w:r>
      </w:del>
      <w:del w:id="7240" w:author="Mohammad Nayeem Hasan" w:date="2024-11-03T22:30:00Z" w16du:dateUtc="2024-11-03T16:30:00Z">
        <w:r w:rsidDel="001404C1">
          <w:rPr>
            <w:rFonts w:ascii="Times New Roman" w:hAnsi="Times New Roman" w:cs="Times New Roman"/>
            <w:b/>
            <w:bCs/>
            <w:sz w:val="24"/>
            <w:szCs w:val="24"/>
          </w:rPr>
          <w:delText>:</w:delText>
        </w:r>
      </w:del>
      <w:del w:id="7241" w:author="Mohammad Nayeem Hasan" w:date="2024-11-04T00:07:00Z" w16du:dateUtc="2024-11-03T18:07:00Z">
        <w:r w:rsidDel="00994FF0">
          <w:rPr>
            <w:rFonts w:ascii="Times New Roman" w:hAnsi="Times New Roman" w:cs="Times New Roman"/>
            <w:b/>
            <w:bCs/>
            <w:sz w:val="24"/>
            <w:szCs w:val="24"/>
          </w:rPr>
          <w:delText xml:space="preserve"> Area under ROC Curve, AIC, and BIC for the final logistic regression model.</w:delText>
        </w:r>
      </w:del>
    </w:p>
    <w:tbl>
      <w:tblPr>
        <w:tblStyle w:val="TableGrid"/>
        <w:tblW w:w="5000" w:type="pct"/>
        <w:tblLook w:val="04A0" w:firstRow="1" w:lastRow="0" w:firstColumn="1" w:lastColumn="0" w:noHBand="0" w:noVBand="1"/>
      </w:tblPr>
      <w:tblGrid>
        <w:gridCol w:w="2165"/>
        <w:gridCol w:w="1818"/>
        <w:gridCol w:w="1971"/>
        <w:gridCol w:w="1698"/>
        <w:gridCol w:w="1698"/>
      </w:tblGrid>
      <w:tr w:rsidR="00B010D0" w:rsidDel="00994FF0" w14:paraId="54F4D329" w14:textId="2B2D4256" w:rsidTr="00DA17B7">
        <w:trPr>
          <w:del w:id="7242" w:author="Mohammad Nayeem Hasan" w:date="2024-11-04T00:07:00Z"/>
        </w:trPr>
        <w:tc>
          <w:tcPr>
            <w:tcW w:w="1158" w:type="pct"/>
            <w:vMerge w:val="restart"/>
            <w:tcBorders>
              <w:top w:val="single" w:sz="4" w:space="0" w:color="auto"/>
              <w:left w:val="single" w:sz="4" w:space="0" w:color="auto"/>
              <w:bottom w:val="single" w:sz="4" w:space="0" w:color="auto"/>
              <w:right w:val="single" w:sz="4" w:space="0" w:color="auto"/>
            </w:tcBorders>
            <w:hideMark/>
          </w:tcPr>
          <w:p w14:paraId="4CD35549" w14:textId="065613A1" w:rsidR="00B010D0" w:rsidRPr="00673AF6" w:rsidDel="00994FF0" w:rsidRDefault="00B010D0" w:rsidP="00DA17B7">
            <w:pPr>
              <w:rPr>
                <w:del w:id="7243" w:author="Mohammad Nayeem Hasan" w:date="2024-11-04T00:07:00Z" w16du:dateUtc="2024-11-03T18:07:00Z"/>
                <w:rFonts w:ascii="Times New Roman" w:hAnsi="Times New Roman" w:cs="Times New Roman"/>
                <w:b/>
                <w:bCs/>
                <w:sz w:val="24"/>
                <w:szCs w:val="24"/>
                <w:rPrChange w:id="7244" w:author="Mohammad Nayeem Hasan" w:date="2024-11-03T22:40:00Z" w16du:dateUtc="2024-11-03T16:40:00Z">
                  <w:rPr>
                    <w:del w:id="7245" w:author="Mohammad Nayeem Hasan" w:date="2024-11-04T00:07:00Z" w16du:dateUtc="2024-11-03T18:07:00Z"/>
                    <w:rFonts w:ascii="Times New Roman" w:hAnsi="Times New Roman" w:cs="Times New Roman"/>
                    <w:sz w:val="24"/>
                    <w:szCs w:val="24"/>
                  </w:rPr>
                </w:rPrChange>
              </w:rPr>
            </w:pPr>
            <w:del w:id="7246" w:author="Mohammad Nayeem Hasan" w:date="2024-11-04T00:07:00Z" w16du:dateUtc="2024-11-03T18:07:00Z">
              <w:r w:rsidRPr="00673AF6" w:rsidDel="00994FF0">
                <w:rPr>
                  <w:rFonts w:ascii="Times New Roman" w:hAnsi="Times New Roman" w:cs="Times New Roman"/>
                  <w:b/>
                  <w:bCs/>
                  <w:sz w:val="24"/>
                  <w:szCs w:val="24"/>
                  <w:rPrChange w:id="7247" w:author="Mohammad Nayeem Hasan" w:date="2024-11-03T22:40:00Z" w16du:dateUtc="2024-11-03T16:40:00Z">
                    <w:rPr>
                      <w:rFonts w:ascii="Times New Roman" w:hAnsi="Times New Roman" w:cs="Times New Roman"/>
                      <w:sz w:val="24"/>
                      <w:szCs w:val="24"/>
                    </w:rPr>
                  </w:rPrChange>
                </w:rPr>
                <w:delText>Survey Year</w:delText>
              </w:r>
            </w:del>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627BA4FD" w14:textId="660447C0" w:rsidR="00B010D0" w:rsidRPr="00673AF6" w:rsidDel="00994FF0" w:rsidRDefault="00B010D0" w:rsidP="00DA17B7">
            <w:pPr>
              <w:rPr>
                <w:del w:id="7248" w:author="Mohammad Nayeem Hasan" w:date="2024-11-04T00:07:00Z" w16du:dateUtc="2024-11-03T18:07:00Z"/>
                <w:rFonts w:ascii="Times New Roman" w:hAnsi="Times New Roman" w:cs="Times New Roman"/>
                <w:b/>
                <w:bCs/>
                <w:sz w:val="24"/>
                <w:szCs w:val="24"/>
                <w:rPrChange w:id="7249" w:author="Mohammad Nayeem Hasan" w:date="2024-11-03T22:40:00Z" w16du:dateUtc="2024-11-03T16:40:00Z">
                  <w:rPr>
                    <w:del w:id="7250" w:author="Mohammad Nayeem Hasan" w:date="2024-11-04T00:07:00Z" w16du:dateUtc="2024-11-03T18:07:00Z"/>
                    <w:rFonts w:ascii="Times New Roman" w:hAnsi="Times New Roman" w:cs="Times New Roman"/>
                    <w:sz w:val="24"/>
                    <w:szCs w:val="24"/>
                  </w:rPr>
                </w:rPrChange>
              </w:rPr>
            </w:pPr>
            <w:del w:id="7251" w:author="Mohammad Nayeem Hasan" w:date="2024-11-04T00:07:00Z" w16du:dateUtc="2024-11-03T18:07:00Z">
              <w:r w:rsidRPr="00673AF6" w:rsidDel="00994FF0">
                <w:rPr>
                  <w:rFonts w:ascii="Times New Roman" w:hAnsi="Times New Roman" w:cs="Times New Roman"/>
                  <w:b/>
                  <w:bCs/>
                  <w:sz w:val="24"/>
                  <w:szCs w:val="24"/>
                  <w:rPrChange w:id="7252" w:author="Mohammad Nayeem Hasan" w:date="2024-11-03T22:40:00Z" w16du:dateUtc="2024-11-03T16:40:00Z">
                    <w:rPr>
                      <w:rFonts w:ascii="Times New Roman" w:hAnsi="Times New Roman" w:cs="Times New Roman"/>
                      <w:sz w:val="24"/>
                      <w:szCs w:val="24"/>
                    </w:rPr>
                  </w:rPrChange>
                </w:rPr>
                <w:delText>The area under ROC Curve</w:delText>
              </w:r>
            </w:del>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3C756516" w14:textId="6388BEAB" w:rsidR="00B010D0" w:rsidRPr="00673AF6" w:rsidDel="00994FF0" w:rsidRDefault="00B010D0" w:rsidP="00DA17B7">
            <w:pPr>
              <w:rPr>
                <w:del w:id="7253" w:author="Mohammad Nayeem Hasan" w:date="2024-11-04T00:07:00Z" w16du:dateUtc="2024-11-03T18:07:00Z"/>
                <w:rFonts w:ascii="Times New Roman" w:hAnsi="Times New Roman" w:cs="Times New Roman"/>
                <w:b/>
                <w:bCs/>
                <w:sz w:val="24"/>
                <w:szCs w:val="24"/>
                <w:rPrChange w:id="7254" w:author="Mohammad Nayeem Hasan" w:date="2024-11-03T22:40:00Z" w16du:dateUtc="2024-11-03T16:40:00Z">
                  <w:rPr>
                    <w:del w:id="7255" w:author="Mohammad Nayeem Hasan" w:date="2024-11-04T00:07:00Z" w16du:dateUtc="2024-11-03T18:07:00Z"/>
                    <w:rFonts w:ascii="Times New Roman" w:hAnsi="Times New Roman" w:cs="Times New Roman"/>
                    <w:sz w:val="24"/>
                    <w:szCs w:val="24"/>
                  </w:rPr>
                </w:rPrChange>
              </w:rPr>
            </w:pPr>
            <w:del w:id="7256" w:author="Mohammad Nayeem Hasan" w:date="2024-11-04T00:07:00Z" w16du:dateUtc="2024-11-03T18:07:00Z">
              <w:r w:rsidRPr="00673AF6" w:rsidDel="00994FF0">
                <w:rPr>
                  <w:rFonts w:ascii="Times New Roman" w:hAnsi="Times New Roman" w:cs="Times New Roman"/>
                  <w:b/>
                  <w:bCs/>
                  <w:sz w:val="24"/>
                  <w:szCs w:val="24"/>
                  <w:rPrChange w:id="7257" w:author="Mohammad Nayeem Hasan" w:date="2024-11-03T22:40:00Z" w16du:dateUtc="2024-11-03T16:40:00Z">
                    <w:rPr>
                      <w:rFonts w:ascii="Times New Roman" w:hAnsi="Times New Roman" w:cs="Times New Roman"/>
                      <w:sz w:val="24"/>
                      <w:szCs w:val="24"/>
                    </w:rPr>
                  </w:rPrChange>
                </w:rPr>
                <w:delText>AIC</w:delText>
              </w:r>
            </w:del>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7EB3DB66" w14:textId="0F903AD2" w:rsidR="00B010D0" w:rsidRPr="00673AF6" w:rsidDel="00994FF0" w:rsidRDefault="00B010D0" w:rsidP="00DA17B7">
            <w:pPr>
              <w:rPr>
                <w:del w:id="7258" w:author="Mohammad Nayeem Hasan" w:date="2024-11-04T00:07:00Z" w16du:dateUtc="2024-11-03T18:07:00Z"/>
                <w:rFonts w:ascii="Times New Roman" w:hAnsi="Times New Roman" w:cs="Times New Roman"/>
                <w:b/>
                <w:bCs/>
                <w:sz w:val="24"/>
                <w:szCs w:val="24"/>
                <w:rPrChange w:id="7259" w:author="Mohammad Nayeem Hasan" w:date="2024-11-03T22:40:00Z" w16du:dateUtc="2024-11-03T16:40:00Z">
                  <w:rPr>
                    <w:del w:id="7260" w:author="Mohammad Nayeem Hasan" w:date="2024-11-04T00:07:00Z" w16du:dateUtc="2024-11-03T18:07:00Z"/>
                    <w:rFonts w:ascii="Times New Roman" w:hAnsi="Times New Roman" w:cs="Times New Roman"/>
                    <w:sz w:val="24"/>
                    <w:szCs w:val="24"/>
                  </w:rPr>
                </w:rPrChange>
              </w:rPr>
            </w:pPr>
            <w:del w:id="7261" w:author="Mohammad Nayeem Hasan" w:date="2024-11-04T00:07:00Z" w16du:dateUtc="2024-11-03T18:07:00Z">
              <w:r w:rsidRPr="00673AF6" w:rsidDel="00994FF0">
                <w:rPr>
                  <w:rFonts w:ascii="Times New Roman" w:hAnsi="Times New Roman" w:cs="Times New Roman"/>
                  <w:b/>
                  <w:bCs/>
                  <w:sz w:val="24"/>
                  <w:szCs w:val="24"/>
                  <w:rPrChange w:id="7262" w:author="Mohammad Nayeem Hasan" w:date="2024-11-03T22:40:00Z" w16du:dateUtc="2024-11-03T16:40:00Z">
                    <w:rPr>
                      <w:rFonts w:ascii="Times New Roman" w:hAnsi="Times New Roman" w:cs="Times New Roman"/>
                      <w:sz w:val="24"/>
                      <w:szCs w:val="24"/>
                    </w:rPr>
                  </w:rPrChange>
                </w:rPr>
                <w:delText>BIC</w:delText>
              </w:r>
            </w:del>
          </w:p>
        </w:tc>
      </w:tr>
      <w:tr w:rsidR="00B010D0" w:rsidDel="00994FF0" w14:paraId="709EFF17" w14:textId="37C504A4" w:rsidTr="00DA17B7">
        <w:trPr>
          <w:del w:id="7263" w:author="Mohammad Nayeem Hasan" w:date="2024-11-04T00:07:00Z"/>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55B684" w14:textId="0256B1FD" w:rsidR="00B010D0" w:rsidDel="00994FF0" w:rsidRDefault="00B010D0" w:rsidP="00DA17B7">
            <w:pPr>
              <w:rPr>
                <w:del w:id="7264" w:author="Mohammad Nayeem Hasan" w:date="2024-11-04T00:07:00Z" w16du:dateUtc="2024-11-03T18:07:00Z"/>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2647D200" w14:textId="680BACCC" w:rsidR="00B010D0" w:rsidRPr="00673AF6" w:rsidDel="00994FF0" w:rsidRDefault="00B010D0" w:rsidP="00DA17B7">
            <w:pPr>
              <w:rPr>
                <w:del w:id="7265" w:author="Mohammad Nayeem Hasan" w:date="2024-11-04T00:07:00Z" w16du:dateUtc="2024-11-03T18:07:00Z"/>
                <w:rFonts w:ascii="Times New Roman" w:hAnsi="Times New Roman" w:cs="Times New Roman"/>
                <w:b/>
                <w:bCs/>
                <w:sz w:val="24"/>
                <w:szCs w:val="24"/>
                <w:rPrChange w:id="7266" w:author="Mohammad Nayeem Hasan" w:date="2024-11-03T22:40:00Z" w16du:dateUtc="2024-11-03T16:40:00Z">
                  <w:rPr>
                    <w:del w:id="7267" w:author="Mohammad Nayeem Hasan" w:date="2024-11-04T00:07:00Z" w16du:dateUtc="2024-11-03T18:07:00Z"/>
                    <w:rFonts w:ascii="Times New Roman" w:hAnsi="Times New Roman" w:cs="Times New Roman"/>
                    <w:sz w:val="24"/>
                    <w:szCs w:val="24"/>
                  </w:rPr>
                </w:rPrChange>
              </w:rPr>
            </w:pPr>
            <w:del w:id="7268" w:author="Mohammad Nayeem Hasan" w:date="2024-11-04T00:07:00Z" w16du:dateUtc="2024-11-03T18:07:00Z">
              <w:r w:rsidRPr="00673AF6" w:rsidDel="00994FF0">
                <w:rPr>
                  <w:rFonts w:ascii="Times New Roman" w:hAnsi="Times New Roman" w:cs="Times New Roman"/>
                  <w:b/>
                  <w:bCs/>
                  <w:sz w:val="24"/>
                  <w:szCs w:val="24"/>
                  <w:rPrChange w:id="7269" w:author="Mohammad Nayeem Hasan" w:date="2024-11-03T22:40:00Z" w16du:dateUtc="2024-11-03T16:40:00Z">
                    <w:rPr>
                      <w:rFonts w:ascii="Times New Roman" w:hAnsi="Times New Roman" w:cs="Times New Roman"/>
                      <w:sz w:val="24"/>
                      <w:szCs w:val="24"/>
                    </w:rPr>
                  </w:rPrChange>
                </w:rPr>
                <w:delText>AUC</w:delText>
              </w:r>
            </w:del>
          </w:p>
        </w:tc>
        <w:tc>
          <w:tcPr>
            <w:tcW w:w="1054" w:type="pct"/>
            <w:tcBorders>
              <w:top w:val="single" w:sz="4" w:space="0" w:color="auto"/>
              <w:left w:val="single" w:sz="4" w:space="0" w:color="auto"/>
              <w:bottom w:val="single" w:sz="4" w:space="0" w:color="auto"/>
              <w:right w:val="single" w:sz="4" w:space="0" w:color="auto"/>
            </w:tcBorders>
            <w:hideMark/>
          </w:tcPr>
          <w:p w14:paraId="2C5020FE" w14:textId="12A27D0D" w:rsidR="00B010D0" w:rsidRPr="00673AF6" w:rsidDel="00994FF0" w:rsidRDefault="00B010D0" w:rsidP="00DA17B7">
            <w:pPr>
              <w:rPr>
                <w:del w:id="7270" w:author="Mohammad Nayeem Hasan" w:date="2024-11-04T00:07:00Z" w16du:dateUtc="2024-11-03T18:07:00Z"/>
                <w:rFonts w:ascii="Times New Roman" w:hAnsi="Times New Roman" w:cs="Times New Roman"/>
                <w:b/>
                <w:bCs/>
                <w:sz w:val="24"/>
                <w:szCs w:val="24"/>
                <w:rPrChange w:id="7271" w:author="Mohammad Nayeem Hasan" w:date="2024-11-03T22:40:00Z" w16du:dateUtc="2024-11-03T16:40:00Z">
                  <w:rPr>
                    <w:del w:id="7272" w:author="Mohammad Nayeem Hasan" w:date="2024-11-04T00:07:00Z" w16du:dateUtc="2024-11-03T18:07:00Z"/>
                    <w:rFonts w:ascii="Times New Roman" w:hAnsi="Times New Roman" w:cs="Times New Roman"/>
                    <w:sz w:val="24"/>
                    <w:szCs w:val="24"/>
                  </w:rPr>
                </w:rPrChange>
              </w:rPr>
            </w:pPr>
            <w:del w:id="7273" w:author="Mohammad Nayeem Hasan" w:date="2024-11-04T00:07:00Z" w16du:dateUtc="2024-11-03T18:07:00Z">
              <w:r w:rsidRPr="00673AF6" w:rsidDel="00994FF0">
                <w:rPr>
                  <w:rFonts w:ascii="Times New Roman" w:hAnsi="Times New Roman" w:cs="Times New Roman"/>
                  <w:b/>
                  <w:bCs/>
                  <w:sz w:val="24"/>
                  <w:szCs w:val="24"/>
                  <w:rPrChange w:id="7274" w:author="Mohammad Nayeem Hasan" w:date="2024-11-03T22:40:00Z" w16du:dateUtc="2024-11-03T16:40:00Z">
                    <w:rPr>
                      <w:rFonts w:ascii="Times New Roman" w:hAnsi="Times New Roman" w:cs="Times New Roman"/>
                      <w:sz w:val="24"/>
                      <w:szCs w:val="24"/>
                    </w:rPr>
                  </w:rPrChange>
                </w:rPr>
                <w:delText>P-value</w:delText>
              </w:r>
            </w:del>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E85B2" w14:textId="7EA4163D" w:rsidR="00B010D0" w:rsidDel="00994FF0" w:rsidRDefault="00B010D0" w:rsidP="00DA17B7">
            <w:pPr>
              <w:rPr>
                <w:del w:id="7275" w:author="Mohammad Nayeem Hasan" w:date="2024-11-04T00:07:00Z" w16du:dateUtc="2024-11-03T18:07:00Z"/>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BB3D6" w14:textId="77F61D0A" w:rsidR="00B010D0" w:rsidDel="00994FF0" w:rsidRDefault="00B010D0" w:rsidP="00DA17B7">
            <w:pPr>
              <w:rPr>
                <w:del w:id="7276" w:author="Mohammad Nayeem Hasan" w:date="2024-11-04T00:07:00Z" w16du:dateUtc="2024-11-03T18:07:00Z"/>
                <w:rFonts w:ascii="Times New Roman" w:hAnsi="Times New Roman" w:cs="Times New Roman"/>
                <w:sz w:val="24"/>
                <w:szCs w:val="24"/>
              </w:rPr>
            </w:pPr>
          </w:p>
        </w:tc>
      </w:tr>
      <w:tr w:rsidR="00B010D0" w:rsidDel="00994FF0" w14:paraId="6504F9F5" w14:textId="1D972B86" w:rsidTr="00DA17B7">
        <w:trPr>
          <w:del w:id="7277"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1EAD1A35" w14:textId="3D5430E4" w:rsidR="00B010D0" w:rsidRPr="00673AF6" w:rsidDel="00994FF0" w:rsidRDefault="00B010D0" w:rsidP="00DA17B7">
            <w:pPr>
              <w:rPr>
                <w:del w:id="7278" w:author="Mohammad Nayeem Hasan" w:date="2024-11-04T00:07:00Z" w16du:dateUtc="2024-11-03T18:07:00Z"/>
                <w:rFonts w:ascii="Times New Roman" w:hAnsi="Times New Roman" w:cs="Times New Roman"/>
                <w:b/>
                <w:bCs/>
                <w:sz w:val="24"/>
                <w:szCs w:val="24"/>
                <w:rPrChange w:id="7279" w:author="Mohammad Nayeem Hasan" w:date="2024-11-03T22:40:00Z" w16du:dateUtc="2024-11-03T16:40:00Z">
                  <w:rPr>
                    <w:del w:id="7280" w:author="Mohammad Nayeem Hasan" w:date="2024-11-04T00:07:00Z" w16du:dateUtc="2024-11-03T18:07:00Z"/>
                    <w:rFonts w:ascii="Times New Roman" w:hAnsi="Times New Roman" w:cs="Times New Roman"/>
                    <w:sz w:val="24"/>
                    <w:szCs w:val="24"/>
                  </w:rPr>
                </w:rPrChange>
              </w:rPr>
            </w:pPr>
            <w:del w:id="7281" w:author="Mohammad Nayeem Hasan" w:date="2024-11-04T00:07:00Z" w16du:dateUtc="2024-11-03T18:07:00Z">
              <w:r w:rsidRPr="00673AF6" w:rsidDel="00994FF0">
                <w:rPr>
                  <w:rFonts w:ascii="Times New Roman" w:hAnsi="Times New Roman" w:cs="Times New Roman"/>
                  <w:b/>
                  <w:bCs/>
                  <w:sz w:val="24"/>
                  <w:szCs w:val="24"/>
                  <w:rPrChange w:id="7282" w:author="Mohammad Nayeem Hasan" w:date="2024-11-03T22:40:00Z" w16du:dateUtc="2024-11-03T16:40:00Z">
                    <w:rPr>
                      <w:rFonts w:ascii="Times New Roman" w:hAnsi="Times New Roman" w:cs="Times New Roman"/>
                      <w:sz w:val="24"/>
                      <w:szCs w:val="24"/>
                    </w:rPr>
                  </w:rPrChange>
                </w:rPr>
                <w:delText>MICS 2006</w:delText>
              </w:r>
            </w:del>
          </w:p>
        </w:tc>
        <w:tc>
          <w:tcPr>
            <w:tcW w:w="972" w:type="pct"/>
            <w:tcBorders>
              <w:top w:val="single" w:sz="4" w:space="0" w:color="auto"/>
              <w:left w:val="single" w:sz="4" w:space="0" w:color="auto"/>
              <w:bottom w:val="single" w:sz="4" w:space="0" w:color="auto"/>
              <w:right w:val="single" w:sz="4" w:space="0" w:color="auto"/>
            </w:tcBorders>
            <w:vAlign w:val="center"/>
            <w:hideMark/>
          </w:tcPr>
          <w:p w14:paraId="71D318AD" w14:textId="149BD2F3" w:rsidR="00B010D0" w:rsidDel="00994FF0" w:rsidRDefault="00B010D0" w:rsidP="00DA17B7">
            <w:pPr>
              <w:rPr>
                <w:del w:id="7283" w:author="Mohammad Nayeem Hasan" w:date="2024-11-04T00:07:00Z" w16du:dateUtc="2024-11-03T18:07:00Z"/>
                <w:rFonts w:ascii="Times New Roman" w:hAnsi="Times New Roman" w:cs="Times New Roman"/>
                <w:sz w:val="24"/>
                <w:szCs w:val="24"/>
              </w:rPr>
            </w:pPr>
            <w:del w:id="7284" w:author="Mohammad Nayeem Hasan" w:date="2024-11-04T00:07:00Z" w16du:dateUtc="2024-11-03T18:07:00Z">
              <w:r w:rsidDel="00994FF0">
                <w:rPr>
                  <w:rFonts w:ascii="Times New Roman" w:hAnsi="Times New Roman" w:cs="Times New Roman"/>
                  <w:sz w:val="24"/>
                  <w:szCs w:val="24"/>
                </w:rPr>
                <w:delText>0.6210</w:delText>
              </w:r>
            </w:del>
          </w:p>
        </w:tc>
        <w:tc>
          <w:tcPr>
            <w:tcW w:w="1054" w:type="pct"/>
            <w:tcBorders>
              <w:top w:val="single" w:sz="4" w:space="0" w:color="auto"/>
              <w:left w:val="single" w:sz="4" w:space="0" w:color="auto"/>
              <w:bottom w:val="single" w:sz="4" w:space="0" w:color="auto"/>
              <w:right w:val="single" w:sz="4" w:space="0" w:color="auto"/>
            </w:tcBorders>
            <w:vAlign w:val="center"/>
            <w:hideMark/>
          </w:tcPr>
          <w:p w14:paraId="4A66923E" w14:textId="3048FF67" w:rsidR="00B010D0" w:rsidDel="00994FF0" w:rsidRDefault="00B010D0" w:rsidP="00DA17B7">
            <w:pPr>
              <w:rPr>
                <w:del w:id="7285" w:author="Mohammad Nayeem Hasan" w:date="2024-11-04T00:07:00Z" w16du:dateUtc="2024-11-03T18:07:00Z"/>
                <w:rFonts w:ascii="Times New Roman" w:hAnsi="Times New Roman" w:cs="Times New Roman"/>
                <w:sz w:val="24"/>
                <w:szCs w:val="24"/>
              </w:rPr>
            </w:pPr>
            <w:del w:id="7286" w:author="Mohammad Nayeem Hasan" w:date="2024-11-04T00:07:00Z" w16du:dateUtc="2024-11-03T18:07:00Z">
              <w:r w:rsidDel="00994FF0">
                <w:rPr>
                  <w:rFonts w:ascii="Times New Roman" w:hAnsi="Times New Roman" w:cs="Times New Roman"/>
                  <w:sz w:val="24"/>
                  <w:szCs w:val="24"/>
                </w:rPr>
                <w:delText>&lt;0.001</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5C0535DB" w14:textId="338D4B42" w:rsidR="00B010D0" w:rsidDel="00994FF0" w:rsidRDefault="00B010D0" w:rsidP="00DA17B7">
            <w:pPr>
              <w:rPr>
                <w:del w:id="7287" w:author="Mohammad Nayeem Hasan" w:date="2024-11-04T00:07:00Z" w16du:dateUtc="2024-11-03T18:07:00Z"/>
                <w:rFonts w:ascii="Times New Roman" w:hAnsi="Times New Roman" w:cs="Times New Roman"/>
                <w:sz w:val="24"/>
                <w:szCs w:val="24"/>
              </w:rPr>
            </w:pPr>
            <w:del w:id="7288" w:author="Mohammad Nayeem Hasan" w:date="2024-11-04T00:07:00Z" w16du:dateUtc="2024-11-03T18:07:00Z">
              <w:r w:rsidDel="00994FF0">
                <w:rPr>
                  <w:rFonts w:ascii="Times New Roman" w:hAnsi="Times New Roman" w:cs="Times New Roman"/>
                  <w:sz w:val="24"/>
                  <w:szCs w:val="24"/>
                </w:rPr>
                <w:delText>14320.83</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4EEFEA86" w14:textId="0D8760BF" w:rsidR="00B010D0" w:rsidDel="00994FF0" w:rsidRDefault="00B010D0" w:rsidP="00DA17B7">
            <w:pPr>
              <w:rPr>
                <w:del w:id="7289" w:author="Mohammad Nayeem Hasan" w:date="2024-11-04T00:07:00Z" w16du:dateUtc="2024-11-03T18:07:00Z"/>
                <w:rFonts w:ascii="Times New Roman" w:hAnsi="Times New Roman" w:cs="Times New Roman"/>
                <w:sz w:val="24"/>
                <w:szCs w:val="24"/>
              </w:rPr>
            </w:pPr>
            <w:del w:id="7290" w:author="Mohammad Nayeem Hasan" w:date="2024-11-04T00:07:00Z" w16du:dateUtc="2024-11-03T18:07:00Z">
              <w:r w:rsidDel="00994FF0">
                <w:rPr>
                  <w:rFonts w:ascii="Times New Roman" w:hAnsi="Times New Roman" w:cs="Times New Roman"/>
                  <w:sz w:val="24"/>
                  <w:szCs w:val="24"/>
                </w:rPr>
                <w:delText>14545.55</w:delText>
              </w:r>
            </w:del>
          </w:p>
        </w:tc>
      </w:tr>
      <w:tr w:rsidR="00B010D0" w:rsidDel="00994FF0" w14:paraId="120A28B3" w14:textId="6AC62333" w:rsidTr="00DA17B7">
        <w:trPr>
          <w:del w:id="7291"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0AF61FB2" w14:textId="3F071C1C" w:rsidR="00B010D0" w:rsidRPr="00673AF6" w:rsidDel="00994FF0" w:rsidRDefault="00B010D0" w:rsidP="00DA17B7">
            <w:pPr>
              <w:rPr>
                <w:del w:id="7292" w:author="Mohammad Nayeem Hasan" w:date="2024-11-04T00:07:00Z" w16du:dateUtc="2024-11-03T18:07:00Z"/>
                <w:rFonts w:ascii="Times New Roman" w:hAnsi="Times New Roman" w:cs="Times New Roman"/>
                <w:b/>
                <w:bCs/>
                <w:sz w:val="24"/>
                <w:szCs w:val="24"/>
                <w:rPrChange w:id="7293" w:author="Mohammad Nayeem Hasan" w:date="2024-11-03T22:40:00Z" w16du:dateUtc="2024-11-03T16:40:00Z">
                  <w:rPr>
                    <w:del w:id="7294" w:author="Mohammad Nayeem Hasan" w:date="2024-11-04T00:07:00Z" w16du:dateUtc="2024-11-03T18:07:00Z"/>
                    <w:rFonts w:ascii="Times New Roman" w:hAnsi="Times New Roman" w:cs="Times New Roman"/>
                    <w:sz w:val="24"/>
                    <w:szCs w:val="24"/>
                  </w:rPr>
                </w:rPrChange>
              </w:rPr>
            </w:pPr>
            <w:del w:id="7295" w:author="Mohammad Nayeem Hasan" w:date="2024-11-04T00:07:00Z" w16du:dateUtc="2024-11-03T18:07:00Z">
              <w:r w:rsidRPr="00673AF6" w:rsidDel="00994FF0">
                <w:rPr>
                  <w:rFonts w:ascii="Times New Roman" w:hAnsi="Times New Roman" w:cs="Times New Roman"/>
                  <w:b/>
                  <w:bCs/>
                  <w:sz w:val="24"/>
                  <w:szCs w:val="24"/>
                  <w:rPrChange w:id="7296" w:author="Mohammad Nayeem Hasan" w:date="2024-11-03T22:40:00Z" w16du:dateUtc="2024-11-03T16:40:00Z">
                    <w:rPr>
                      <w:rFonts w:ascii="Times New Roman" w:hAnsi="Times New Roman" w:cs="Times New Roman"/>
                      <w:sz w:val="24"/>
                      <w:szCs w:val="24"/>
                    </w:rPr>
                  </w:rPrChange>
                </w:rPr>
                <w:delText>MICS 2012</w:delText>
              </w:r>
            </w:del>
          </w:p>
        </w:tc>
        <w:tc>
          <w:tcPr>
            <w:tcW w:w="972" w:type="pct"/>
            <w:tcBorders>
              <w:top w:val="single" w:sz="4" w:space="0" w:color="auto"/>
              <w:left w:val="single" w:sz="4" w:space="0" w:color="auto"/>
              <w:bottom w:val="single" w:sz="4" w:space="0" w:color="auto"/>
              <w:right w:val="single" w:sz="4" w:space="0" w:color="auto"/>
            </w:tcBorders>
            <w:vAlign w:val="center"/>
            <w:hideMark/>
          </w:tcPr>
          <w:p w14:paraId="1F2AB487" w14:textId="16C94DF7" w:rsidR="00B010D0" w:rsidDel="00994FF0" w:rsidRDefault="00B010D0" w:rsidP="00DA17B7">
            <w:pPr>
              <w:rPr>
                <w:del w:id="7297" w:author="Mohammad Nayeem Hasan" w:date="2024-11-04T00:07:00Z" w16du:dateUtc="2024-11-03T18:07:00Z"/>
                <w:rFonts w:ascii="Times New Roman" w:hAnsi="Times New Roman" w:cs="Times New Roman"/>
                <w:sz w:val="24"/>
                <w:szCs w:val="24"/>
              </w:rPr>
            </w:pPr>
            <w:del w:id="7298" w:author="Mohammad Nayeem Hasan" w:date="2024-11-04T00:07:00Z" w16du:dateUtc="2024-11-03T18:07:00Z">
              <w:r w:rsidDel="00994FF0">
                <w:rPr>
                  <w:rFonts w:ascii="Times New Roman" w:hAnsi="Times New Roman" w:cs="Times New Roman"/>
                  <w:sz w:val="24"/>
                  <w:szCs w:val="24"/>
                </w:rPr>
                <w:delText>0.6826</w:delText>
              </w:r>
            </w:del>
          </w:p>
        </w:tc>
        <w:tc>
          <w:tcPr>
            <w:tcW w:w="1054" w:type="pct"/>
            <w:tcBorders>
              <w:top w:val="single" w:sz="4" w:space="0" w:color="auto"/>
              <w:left w:val="single" w:sz="4" w:space="0" w:color="auto"/>
              <w:bottom w:val="single" w:sz="4" w:space="0" w:color="auto"/>
              <w:right w:val="single" w:sz="4" w:space="0" w:color="auto"/>
            </w:tcBorders>
            <w:vAlign w:val="center"/>
            <w:hideMark/>
          </w:tcPr>
          <w:p w14:paraId="445C4FBF" w14:textId="53CA00B1" w:rsidR="00B010D0" w:rsidDel="00994FF0" w:rsidRDefault="00B010D0" w:rsidP="00DA17B7">
            <w:pPr>
              <w:rPr>
                <w:del w:id="7299" w:author="Mohammad Nayeem Hasan" w:date="2024-11-04T00:07:00Z" w16du:dateUtc="2024-11-03T18:07:00Z"/>
                <w:rFonts w:ascii="Times New Roman" w:hAnsi="Times New Roman" w:cs="Times New Roman"/>
                <w:sz w:val="24"/>
                <w:szCs w:val="24"/>
              </w:rPr>
            </w:pPr>
            <w:del w:id="7300" w:author="Mohammad Nayeem Hasan" w:date="2024-11-04T00:07:00Z" w16du:dateUtc="2024-11-03T18:07:00Z">
              <w:r w:rsidDel="00994FF0">
                <w:rPr>
                  <w:rFonts w:ascii="Times New Roman" w:hAnsi="Times New Roman" w:cs="Times New Roman"/>
                  <w:sz w:val="24"/>
                  <w:szCs w:val="24"/>
                </w:rPr>
                <w:delText>&lt;0.001</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246C2EC6" w14:textId="3B51413A" w:rsidR="00B010D0" w:rsidDel="00994FF0" w:rsidRDefault="00B010D0" w:rsidP="00DA17B7">
            <w:pPr>
              <w:rPr>
                <w:del w:id="7301" w:author="Mohammad Nayeem Hasan" w:date="2024-11-04T00:07:00Z" w16du:dateUtc="2024-11-03T18:07:00Z"/>
                <w:rFonts w:ascii="Times New Roman" w:hAnsi="Times New Roman" w:cs="Times New Roman"/>
                <w:sz w:val="24"/>
                <w:szCs w:val="24"/>
              </w:rPr>
            </w:pPr>
            <w:del w:id="7302" w:author="Mohammad Nayeem Hasan" w:date="2024-11-04T00:07:00Z" w16du:dateUtc="2024-11-03T18:07:00Z">
              <w:r w:rsidDel="00994FF0">
                <w:rPr>
                  <w:rFonts w:ascii="Times New Roman" w:hAnsi="Times New Roman" w:cs="Times New Roman"/>
                  <w:sz w:val="24"/>
                  <w:szCs w:val="24"/>
                </w:rPr>
                <w:delText>1167.66</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654B3A58" w14:textId="317EDBE1" w:rsidR="00B010D0" w:rsidDel="00994FF0" w:rsidRDefault="00B010D0" w:rsidP="00DA17B7">
            <w:pPr>
              <w:rPr>
                <w:del w:id="7303" w:author="Mohammad Nayeem Hasan" w:date="2024-11-04T00:07:00Z" w16du:dateUtc="2024-11-03T18:07:00Z"/>
                <w:rFonts w:ascii="Times New Roman" w:hAnsi="Times New Roman" w:cs="Times New Roman"/>
                <w:sz w:val="24"/>
                <w:szCs w:val="24"/>
              </w:rPr>
            </w:pPr>
            <w:del w:id="7304" w:author="Mohammad Nayeem Hasan" w:date="2024-11-04T00:07:00Z" w16du:dateUtc="2024-11-03T18:07:00Z">
              <w:r w:rsidDel="00994FF0">
                <w:rPr>
                  <w:rFonts w:ascii="Times New Roman" w:hAnsi="Times New Roman" w:cs="Times New Roman"/>
                  <w:sz w:val="24"/>
                  <w:szCs w:val="24"/>
                </w:rPr>
                <w:delText>1295.21</w:delText>
              </w:r>
            </w:del>
          </w:p>
        </w:tc>
      </w:tr>
      <w:tr w:rsidR="00B010D0" w:rsidDel="00994FF0" w14:paraId="3DE6E9E6" w14:textId="30A2AFA0" w:rsidTr="00DA17B7">
        <w:trPr>
          <w:del w:id="7305" w:author="Mohammad Nayeem Hasan" w:date="2024-11-04T00:07:00Z"/>
        </w:trPr>
        <w:tc>
          <w:tcPr>
            <w:tcW w:w="1158" w:type="pct"/>
            <w:tcBorders>
              <w:top w:val="single" w:sz="4" w:space="0" w:color="auto"/>
              <w:left w:val="single" w:sz="4" w:space="0" w:color="auto"/>
              <w:bottom w:val="single" w:sz="4" w:space="0" w:color="auto"/>
              <w:right w:val="single" w:sz="4" w:space="0" w:color="auto"/>
            </w:tcBorders>
            <w:vAlign w:val="center"/>
            <w:hideMark/>
          </w:tcPr>
          <w:p w14:paraId="2AC80FA1" w14:textId="377DDF53" w:rsidR="00B010D0" w:rsidRPr="00673AF6" w:rsidDel="00994FF0" w:rsidRDefault="00B010D0" w:rsidP="00DA17B7">
            <w:pPr>
              <w:rPr>
                <w:del w:id="7306" w:author="Mohammad Nayeem Hasan" w:date="2024-11-04T00:07:00Z" w16du:dateUtc="2024-11-03T18:07:00Z"/>
                <w:rFonts w:ascii="Times New Roman" w:hAnsi="Times New Roman" w:cs="Times New Roman"/>
                <w:b/>
                <w:bCs/>
                <w:sz w:val="24"/>
                <w:szCs w:val="24"/>
                <w:rPrChange w:id="7307" w:author="Mohammad Nayeem Hasan" w:date="2024-11-03T22:40:00Z" w16du:dateUtc="2024-11-03T16:40:00Z">
                  <w:rPr>
                    <w:del w:id="7308" w:author="Mohammad Nayeem Hasan" w:date="2024-11-04T00:07:00Z" w16du:dateUtc="2024-11-03T18:07:00Z"/>
                    <w:rFonts w:ascii="Times New Roman" w:hAnsi="Times New Roman" w:cs="Times New Roman"/>
                    <w:sz w:val="24"/>
                    <w:szCs w:val="24"/>
                  </w:rPr>
                </w:rPrChange>
              </w:rPr>
            </w:pPr>
            <w:del w:id="7309" w:author="Mohammad Nayeem Hasan" w:date="2024-11-04T00:07:00Z" w16du:dateUtc="2024-11-03T18:07:00Z">
              <w:r w:rsidRPr="00673AF6" w:rsidDel="00994FF0">
                <w:rPr>
                  <w:rFonts w:ascii="Times New Roman" w:hAnsi="Times New Roman" w:cs="Times New Roman"/>
                  <w:b/>
                  <w:bCs/>
                  <w:sz w:val="24"/>
                  <w:szCs w:val="24"/>
                  <w:rPrChange w:id="7310" w:author="Mohammad Nayeem Hasan" w:date="2024-11-03T22:40:00Z" w16du:dateUtc="2024-11-03T16:40:00Z">
                    <w:rPr>
                      <w:rFonts w:ascii="Times New Roman" w:hAnsi="Times New Roman" w:cs="Times New Roman"/>
                      <w:sz w:val="24"/>
                      <w:szCs w:val="24"/>
                    </w:rPr>
                  </w:rPrChange>
                </w:rPr>
                <w:delText>MICS 2019</w:delText>
              </w:r>
            </w:del>
          </w:p>
        </w:tc>
        <w:tc>
          <w:tcPr>
            <w:tcW w:w="972" w:type="pct"/>
            <w:tcBorders>
              <w:top w:val="single" w:sz="4" w:space="0" w:color="auto"/>
              <w:left w:val="single" w:sz="4" w:space="0" w:color="auto"/>
              <w:bottom w:val="single" w:sz="4" w:space="0" w:color="auto"/>
              <w:right w:val="single" w:sz="4" w:space="0" w:color="auto"/>
            </w:tcBorders>
            <w:vAlign w:val="center"/>
            <w:hideMark/>
          </w:tcPr>
          <w:p w14:paraId="580C5A98" w14:textId="15F44F56" w:rsidR="00B010D0" w:rsidDel="00994FF0" w:rsidRDefault="00B010D0" w:rsidP="00DA17B7">
            <w:pPr>
              <w:rPr>
                <w:del w:id="7311" w:author="Mohammad Nayeem Hasan" w:date="2024-11-04T00:07:00Z" w16du:dateUtc="2024-11-03T18:07:00Z"/>
                <w:rFonts w:ascii="Times New Roman" w:hAnsi="Times New Roman" w:cs="Times New Roman"/>
                <w:sz w:val="24"/>
                <w:szCs w:val="24"/>
              </w:rPr>
            </w:pPr>
            <w:del w:id="7312" w:author="Mohammad Nayeem Hasan" w:date="2024-11-04T00:07:00Z" w16du:dateUtc="2024-11-03T18:07:00Z">
              <w:r w:rsidDel="00994FF0">
                <w:rPr>
                  <w:rFonts w:ascii="Times New Roman" w:hAnsi="Times New Roman" w:cs="Times New Roman"/>
                  <w:sz w:val="24"/>
                  <w:szCs w:val="24"/>
                </w:rPr>
                <w:delText>0.6717</w:delText>
              </w:r>
            </w:del>
          </w:p>
        </w:tc>
        <w:tc>
          <w:tcPr>
            <w:tcW w:w="1054" w:type="pct"/>
            <w:tcBorders>
              <w:top w:val="single" w:sz="4" w:space="0" w:color="auto"/>
              <w:left w:val="single" w:sz="4" w:space="0" w:color="auto"/>
              <w:bottom w:val="single" w:sz="4" w:space="0" w:color="auto"/>
              <w:right w:val="single" w:sz="4" w:space="0" w:color="auto"/>
            </w:tcBorders>
            <w:vAlign w:val="center"/>
            <w:hideMark/>
          </w:tcPr>
          <w:p w14:paraId="6CFC6184" w14:textId="4B027358" w:rsidR="00B010D0" w:rsidDel="00994FF0" w:rsidRDefault="00B010D0" w:rsidP="00DA17B7">
            <w:pPr>
              <w:rPr>
                <w:del w:id="7313" w:author="Mohammad Nayeem Hasan" w:date="2024-11-04T00:07:00Z" w16du:dateUtc="2024-11-03T18:07:00Z"/>
                <w:rFonts w:ascii="Times New Roman" w:hAnsi="Times New Roman" w:cs="Times New Roman"/>
                <w:sz w:val="24"/>
                <w:szCs w:val="24"/>
              </w:rPr>
            </w:pPr>
            <w:del w:id="7314" w:author="Mohammad Nayeem Hasan" w:date="2024-11-04T00:07:00Z" w16du:dateUtc="2024-11-03T18:07:00Z">
              <w:r w:rsidDel="00994FF0">
                <w:rPr>
                  <w:rFonts w:ascii="Times New Roman" w:hAnsi="Times New Roman" w:cs="Times New Roman"/>
                  <w:sz w:val="24"/>
                  <w:szCs w:val="24"/>
                </w:rPr>
                <w:delText>&lt;0.001</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2935FF2A" w14:textId="52AA9CC8" w:rsidR="00B010D0" w:rsidDel="00994FF0" w:rsidRDefault="00B010D0" w:rsidP="00DA17B7">
            <w:pPr>
              <w:rPr>
                <w:del w:id="7315" w:author="Mohammad Nayeem Hasan" w:date="2024-11-04T00:07:00Z" w16du:dateUtc="2024-11-03T18:07:00Z"/>
                <w:rFonts w:ascii="Times New Roman" w:hAnsi="Times New Roman" w:cs="Times New Roman"/>
                <w:sz w:val="24"/>
                <w:szCs w:val="24"/>
              </w:rPr>
            </w:pPr>
            <w:del w:id="7316" w:author="Mohammad Nayeem Hasan" w:date="2024-11-04T00:07:00Z" w16du:dateUtc="2024-11-03T18:07:00Z">
              <w:r w:rsidDel="00994FF0">
                <w:rPr>
                  <w:rFonts w:ascii="Times New Roman" w:hAnsi="Times New Roman" w:cs="Times New Roman"/>
                  <w:sz w:val="24"/>
                  <w:szCs w:val="24"/>
                </w:rPr>
                <w:delText>9610.21</w:delText>
              </w:r>
            </w:del>
          </w:p>
        </w:tc>
        <w:tc>
          <w:tcPr>
            <w:tcW w:w="908" w:type="pct"/>
            <w:tcBorders>
              <w:top w:val="single" w:sz="4" w:space="0" w:color="auto"/>
              <w:left w:val="single" w:sz="4" w:space="0" w:color="auto"/>
              <w:bottom w:val="single" w:sz="4" w:space="0" w:color="auto"/>
              <w:right w:val="single" w:sz="4" w:space="0" w:color="auto"/>
            </w:tcBorders>
            <w:vAlign w:val="center"/>
            <w:hideMark/>
          </w:tcPr>
          <w:p w14:paraId="178AABA0" w14:textId="197B7776" w:rsidR="00B010D0" w:rsidDel="00994FF0" w:rsidRDefault="00B010D0" w:rsidP="00DA17B7">
            <w:pPr>
              <w:rPr>
                <w:del w:id="7317" w:author="Mohammad Nayeem Hasan" w:date="2024-11-04T00:07:00Z" w16du:dateUtc="2024-11-03T18:07:00Z"/>
                <w:rFonts w:ascii="Times New Roman" w:hAnsi="Times New Roman" w:cs="Times New Roman"/>
                <w:sz w:val="24"/>
                <w:szCs w:val="24"/>
              </w:rPr>
            </w:pPr>
            <w:del w:id="7318" w:author="Mohammad Nayeem Hasan" w:date="2024-11-04T00:07:00Z" w16du:dateUtc="2024-11-03T18:07:00Z">
              <w:r w:rsidDel="00994FF0">
                <w:rPr>
                  <w:rFonts w:ascii="Times New Roman" w:hAnsi="Times New Roman" w:cs="Times New Roman"/>
                  <w:sz w:val="24"/>
                  <w:szCs w:val="24"/>
                </w:rPr>
                <w:delText>9870.85</w:delText>
              </w:r>
            </w:del>
          </w:p>
        </w:tc>
      </w:tr>
    </w:tbl>
    <w:p w14:paraId="5EA7EF0D" w14:textId="6C386B15" w:rsidR="00B010D0" w:rsidDel="00994FF0" w:rsidRDefault="00B010D0" w:rsidP="00B010D0">
      <w:pPr>
        <w:spacing w:line="240" w:lineRule="auto"/>
        <w:rPr>
          <w:del w:id="7319" w:author="Mohammad Nayeem Hasan" w:date="2024-11-04T00:07:00Z" w16du:dateUtc="2024-11-03T18:07:00Z"/>
          <w:rFonts w:ascii="Times New Roman" w:hAnsi="Times New Roman" w:cs="Times New Roman"/>
          <w:sz w:val="24"/>
          <w:szCs w:val="24"/>
        </w:rPr>
      </w:pPr>
    </w:p>
    <w:p w14:paraId="6B8A9F09" w14:textId="5141E368" w:rsidR="00B010D0" w:rsidDel="00CD0E5E" w:rsidRDefault="00B010D0" w:rsidP="00B010D0">
      <w:pPr>
        <w:rPr>
          <w:del w:id="7320" w:author="Mohammad Nayeem Hasan" w:date="2024-11-04T00:19:00Z" w16du:dateUtc="2024-11-03T18:19:00Z"/>
        </w:rPr>
      </w:pPr>
    </w:p>
    <w:p w14:paraId="7BC76841" w14:textId="5FD49A2D" w:rsidR="00B010D0" w:rsidDel="00F26107" w:rsidRDefault="00B010D0">
      <w:pPr>
        <w:rPr>
          <w:del w:id="7321" w:author="Mohammad Nayeem Hasan" w:date="2024-11-04T00:20:00Z" w16du:dateUtc="2024-11-03T18:20:00Z"/>
          <w:moveFrom w:id="7322" w:author="Mohammad Nayeem Hasan" w:date="2024-11-04T00:10:00Z" w16du:dateUtc="2024-11-03T18:10:00Z"/>
          <w:rFonts w:ascii="Times New Roman" w:hAnsi="Times New Roman" w:cs="Times New Roman"/>
          <w:sz w:val="24"/>
          <w:szCs w:val="24"/>
        </w:rPr>
      </w:pPr>
      <w:moveFromRangeStart w:id="7323" w:author="Mohammad Nayeem Hasan" w:date="2024-11-04T00:10:00Z" w:name="move181571416"/>
      <w:moveFrom w:id="7324" w:author="Mohammad Nayeem Hasan" w:date="2024-11-04T00:10:00Z" w16du:dateUtc="2024-11-03T18:10:00Z">
        <w:del w:id="7325" w:author="Mohammad Nayeem Hasan" w:date="2024-11-04T00:20:00Z" w16du:dateUtc="2024-11-03T18:20:00Z">
          <w:r w:rsidDel="00F26107">
            <w:rPr>
              <w:rFonts w:ascii="Times New Roman" w:hAnsi="Times New Roman" w:cs="Times New Roman"/>
              <w:sz w:val="24"/>
              <w:szCs w:val="24"/>
            </w:rPr>
            <w:br w:type="page"/>
          </w:r>
        </w:del>
      </w:moveFrom>
    </w:p>
    <w:p w14:paraId="3E74D78C" w14:textId="7A2BA682" w:rsidR="00B010D0" w:rsidDel="00F26107" w:rsidRDefault="00B010D0" w:rsidP="00B010D0">
      <w:pPr>
        <w:spacing w:line="240" w:lineRule="auto"/>
        <w:rPr>
          <w:del w:id="7326" w:author="Mohammad Nayeem Hasan" w:date="2024-11-04T00:20:00Z" w16du:dateUtc="2024-11-03T18:20:00Z"/>
          <w:moveFrom w:id="7327" w:author="Mohammad Nayeem Hasan" w:date="2024-11-04T00:10:00Z" w16du:dateUtc="2024-11-03T18:10:00Z"/>
          <w:rFonts w:ascii="Times New Roman" w:hAnsi="Times New Roman" w:cs="Times New Roman"/>
          <w:sz w:val="24"/>
          <w:szCs w:val="24"/>
        </w:rPr>
      </w:pPr>
    </w:p>
    <w:p w14:paraId="2BF77136" w14:textId="44D1D73B" w:rsidR="00B010D0" w:rsidDel="00F26107" w:rsidRDefault="00B010D0" w:rsidP="00B010D0">
      <w:pPr>
        <w:spacing w:line="240" w:lineRule="auto"/>
        <w:rPr>
          <w:del w:id="7328" w:author="Mohammad Nayeem Hasan" w:date="2024-11-04T00:20:00Z" w16du:dateUtc="2024-11-03T18:20:00Z"/>
          <w:moveFrom w:id="7329" w:author="Mohammad Nayeem Hasan" w:date="2024-11-04T00:10:00Z" w16du:dateUtc="2024-11-03T18:10:00Z"/>
          <w:rFonts w:ascii="Times New Roman" w:hAnsi="Times New Roman" w:cs="Times New Roman"/>
          <w:sz w:val="24"/>
          <w:szCs w:val="24"/>
        </w:rPr>
      </w:pPr>
      <w:moveFrom w:id="7330" w:author="Mohammad Nayeem Hasan" w:date="2024-11-04T00:10:00Z" w16du:dateUtc="2024-11-03T18:10:00Z">
        <w:del w:id="7331" w:author="Mohammad Nayeem Hasan" w:date="2024-11-04T00:20:00Z" w16du:dateUtc="2024-11-03T18:20:00Z">
          <w:r w:rsidDel="00F26107">
            <w:rPr>
              <w:noProof/>
            </w:rPr>
            <mc:AlternateContent>
              <mc:Choice Requires="wpg">
                <w:drawing>
                  <wp:anchor distT="0" distB="0" distL="114300" distR="114300" simplePos="0" relativeHeight="251659264" behindDoc="0" locked="0" layoutInCell="1" allowOverlap="1" wp14:anchorId="2B85106C" wp14:editId="2419AF35">
                    <wp:simplePos x="0" y="0"/>
                    <wp:positionH relativeFrom="column">
                      <wp:posOffset>-7620</wp:posOffset>
                    </wp:positionH>
                    <wp:positionV relativeFrom="paragraph">
                      <wp:posOffset>30480</wp:posOffset>
                    </wp:positionV>
                    <wp:extent cx="6050280" cy="5379720"/>
                    <wp:effectExtent l="0" t="0" r="26670" b="11430"/>
                    <wp:wrapNone/>
                    <wp:docPr id="15"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54123812"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062968"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757C0AC9" w14:textId="77777777" w:rsidR="00B010D0" w:rsidRDefault="00B010D0" w:rsidP="00B010D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3482359"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592F6BD" w14:textId="77777777" w:rsidR="00B010D0" w:rsidRDefault="00B010D0" w:rsidP="00B010D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841707"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1C036BB0" w14:textId="77777777" w:rsidR="00B010D0" w:rsidRDefault="00B010D0" w:rsidP="00B010D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2484975"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21835F04" w14:textId="77777777" w:rsidR="00B010D0" w:rsidRDefault="00B010D0" w:rsidP="00B010D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162916"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6591245"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5951B9E5" w14:textId="77777777" w:rsidR="00B010D0" w:rsidRDefault="00B010D0" w:rsidP="00B010D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6044525" name="Straight Arrow Connector 2046044525"/>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219896" name="Straight Arrow Connector 248219896"/>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538020" name="Straight Arrow Connector 910538020"/>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037638" name="Straight Arrow Connector 313037638"/>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604984" name="Straight Arrow Connector 234604984"/>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0714750" name="Straight Arrow Connector 2130714750"/>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B85106C" id="_x0000_s1040" style="position:absolute;margin-left:-.6pt;margin-top:2.4pt;width:476.4pt;height:423.6pt;z-index:251659264;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">
                    <v:roundrect id="Rounded Rectangle 1" o:spid="_x0000_s1041"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" fillcolor="white [3201]" strokecolor="black [3200]" strokeweight="1pt">
                      <v:stroke joinstyle="miter"/>
                      <v:textbo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42"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" fillcolor="white [3201]" strokecolor="black [3200]" strokeweight="1pt">
                      <v:stroke joinstyle="miter"/>
                      <v:textbox>
                        <w:txbxContent>
                          <w:p w14:paraId="757C0AC9" w14:textId="77777777" w:rsidR="00B010D0" w:rsidRDefault="00B010D0" w:rsidP="00B010D0">
                            <w:pPr>
                              <w:jc w:val="center"/>
                            </w:pPr>
                            <w:r>
                              <w:t>The main Sampling strata for the two-stage sampling were urban and rural areas within districts.</w:t>
                            </w:r>
                          </w:p>
                        </w:txbxContent>
                      </v:textbox>
                    </v:roundrect>
                    <v:roundrect id="Rounded Rectangle 3" o:spid="_x0000_s1043"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" fillcolor="white [3201]" strokecolor="black [3200]" strokeweight="1pt">
                      <v:stroke joinstyle="miter"/>
                      <v:textbox>
                        <w:txbxContent>
                          <w:p w14:paraId="2592F6BD" w14:textId="77777777" w:rsidR="00B010D0" w:rsidRDefault="00B010D0" w:rsidP="00B010D0">
                            <w:pPr>
                              <w:jc w:val="center"/>
                            </w:pPr>
                            <w:r>
                              <w:t>Within each enumeration area (EA), 20 households were sampled using systematic sampling.</w:t>
                            </w:r>
                          </w:p>
                        </w:txbxContent>
                      </v:textbox>
                    </v:roundrect>
                    <v:roundrect id="Rounded Rectangle 4" o:spid="_x0000_s1044"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" fillcolor="white [3201]" strokecolor="black [3200]" strokeweight="1pt">
                      <v:stroke joinstyle="miter"/>
                      <v:textbox>
                        <w:txbxContent>
                          <w:p w14:paraId="1C036BB0" w14:textId="77777777" w:rsidR="00B010D0" w:rsidRDefault="00B010D0" w:rsidP="00B010D0">
                            <w:pPr>
                              <w:jc w:val="center"/>
                            </w:pPr>
                            <w:r>
                              <w:t>68,247, 55,120, 64,400 households were selected from the EAs in the sample 2006, 2012-13, and 2019 survey years, respectively.</w:t>
                            </w:r>
                          </w:p>
                        </w:txbxContent>
                      </v:textbox>
                    </v:roundrect>
                    <v:roundrect id="Rounded Rectangle 5" o:spid="_x0000_s1045"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" fillcolor="white [3201]" strokecolor="black [3200]" strokeweight="1pt">
                      <v:stroke joinstyle="miter"/>
                      <v:textbox>
                        <w:txbxContent>
                          <w:p w14:paraId="21835F04" w14:textId="77777777" w:rsidR="00B010D0" w:rsidRDefault="00B010D0" w:rsidP="00B010D0">
                            <w:pPr>
                              <w:jc w:val="center"/>
                            </w:pPr>
                            <w:r>
                              <w:t>62,463, 51,895, and 61,242 households were completely interviewed with response rate of 92.5%, 98.5%, and 99.4%, respectively.</w:t>
                            </w:r>
                          </w:p>
                        </w:txbxContent>
                      </v:textbox>
                    </v:roundrect>
                    <v:roundrect id="Rounded Rectangle 6" o:spid="_x0000_s1046"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" fillcolor="white [3201]" strokecolor="black [3200]" strokeweight="1pt">
                      <v:stroke joinstyle="miter"/>
                      <v:textbo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v:textbox>
                    </v:roundrect>
                    <v:roundrect id="Rounded Rectangle 7" o:spid="_x0000_s1047"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" fillcolor="white [3201]" strokecolor="black [3200]" strokeweight="1pt">
                      <v:stroke joinstyle="miter"/>
                      <v:textbox>
                        <w:txbxContent>
                          <w:p w14:paraId="5951B9E5" w14:textId="77777777" w:rsidR="00B010D0" w:rsidRDefault="00B010D0" w:rsidP="00B010D0">
                            <w:pPr>
                              <w:jc w:val="center"/>
                            </w:pPr>
                            <w:r>
                              <w:t>Completed data found from 31, 566, 20,903, and 23,099 children given a response rate of 90.9%, 89.3%, and 93.6%, respectively.</w:t>
                            </w:r>
                          </w:p>
                        </w:txbxContent>
                      </v:textbox>
                    </v:roundrect>
                    <v:shape id="Straight Arrow Connector 2046044525" o:spid="_x0000_s1048"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" strokecolor="black [3200]" strokeweight=".5pt">
                      <v:stroke endarrow="block" joinstyle="miter"/>
                    </v:shape>
                    <v:shape id="Straight Arrow Connector 248219896" o:spid="_x0000_s1049"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" strokecolor="black [3200]" strokeweight=".5pt">
                      <v:stroke endarrow="block" joinstyle="miter"/>
                    </v:shape>
                    <v:shape id="Straight Arrow Connector 910538020" o:spid="_x0000_s1050"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" strokecolor="black [3200]" strokeweight=".5pt">
                      <v:stroke endarrow="block" joinstyle="miter"/>
                    </v:shape>
                    <v:shape id="Straight Arrow Connector 313037638" o:spid="_x0000_s1051"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" strokecolor="black [3200]" strokeweight=".5pt">
                      <v:stroke endarrow="block" joinstyle="miter"/>
                    </v:shape>
                    <v:shape id="Straight Arrow Connector 234604984" o:spid="_x0000_s1052"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" strokecolor="black [3200]" strokeweight=".5pt">
                      <v:stroke endarrow="block" joinstyle="miter"/>
                    </v:shape>
                    <v:shape id="Straight Arrow Connector 2130714750" o:spid="_x0000_s1053"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" strokecolor="black [3200]" strokeweight=".5pt">
                      <v:stroke endarrow="block" joinstyle="miter"/>
                    </v:shape>
                  </v:group>
                </w:pict>
              </mc:Fallback>
            </mc:AlternateContent>
          </w:r>
        </w:del>
      </w:moveFrom>
    </w:p>
    <w:p w14:paraId="4EBEF829" w14:textId="413ADB42" w:rsidR="00B010D0" w:rsidDel="00F26107" w:rsidRDefault="00B010D0" w:rsidP="00B010D0">
      <w:pPr>
        <w:spacing w:line="240" w:lineRule="auto"/>
        <w:rPr>
          <w:del w:id="7332" w:author="Mohammad Nayeem Hasan" w:date="2024-11-04T00:20:00Z" w16du:dateUtc="2024-11-03T18:20:00Z"/>
          <w:moveFrom w:id="7333" w:author="Mohammad Nayeem Hasan" w:date="2024-11-04T00:10:00Z" w16du:dateUtc="2024-11-03T18:10:00Z"/>
          <w:rFonts w:ascii="Times New Roman" w:hAnsi="Times New Roman" w:cs="Times New Roman"/>
          <w:sz w:val="24"/>
          <w:szCs w:val="24"/>
        </w:rPr>
      </w:pPr>
    </w:p>
    <w:p w14:paraId="0F432B0B" w14:textId="09FA513D" w:rsidR="00B010D0" w:rsidDel="00F26107" w:rsidRDefault="00B010D0" w:rsidP="00B010D0">
      <w:pPr>
        <w:spacing w:line="240" w:lineRule="auto"/>
        <w:rPr>
          <w:del w:id="7334" w:author="Mohammad Nayeem Hasan" w:date="2024-11-04T00:20:00Z" w16du:dateUtc="2024-11-03T18:20:00Z"/>
          <w:moveFrom w:id="7335" w:author="Mohammad Nayeem Hasan" w:date="2024-11-04T00:10:00Z" w16du:dateUtc="2024-11-03T18:10:00Z"/>
          <w:rFonts w:ascii="Times New Roman" w:hAnsi="Times New Roman" w:cs="Times New Roman"/>
          <w:sz w:val="24"/>
          <w:szCs w:val="24"/>
        </w:rPr>
      </w:pPr>
    </w:p>
    <w:p w14:paraId="1ED6F8EC" w14:textId="630B57F7" w:rsidR="00B010D0" w:rsidDel="00F26107" w:rsidRDefault="00B010D0" w:rsidP="00B010D0">
      <w:pPr>
        <w:spacing w:line="240" w:lineRule="auto"/>
        <w:rPr>
          <w:del w:id="7336" w:author="Mohammad Nayeem Hasan" w:date="2024-11-04T00:20:00Z" w16du:dateUtc="2024-11-03T18:20:00Z"/>
          <w:moveFrom w:id="7337" w:author="Mohammad Nayeem Hasan" w:date="2024-11-04T00:10:00Z" w16du:dateUtc="2024-11-03T18:10:00Z"/>
          <w:rFonts w:ascii="Times New Roman" w:hAnsi="Times New Roman" w:cs="Times New Roman"/>
          <w:sz w:val="24"/>
          <w:szCs w:val="24"/>
        </w:rPr>
      </w:pPr>
    </w:p>
    <w:p w14:paraId="38184ADB" w14:textId="453A9185" w:rsidR="00B010D0" w:rsidDel="00F26107" w:rsidRDefault="00B010D0" w:rsidP="00B010D0">
      <w:pPr>
        <w:spacing w:line="240" w:lineRule="auto"/>
        <w:rPr>
          <w:del w:id="7338" w:author="Mohammad Nayeem Hasan" w:date="2024-11-04T00:20:00Z" w16du:dateUtc="2024-11-03T18:20:00Z"/>
          <w:moveFrom w:id="7339" w:author="Mohammad Nayeem Hasan" w:date="2024-11-04T00:10:00Z" w16du:dateUtc="2024-11-03T18:10:00Z"/>
          <w:rFonts w:ascii="Times New Roman" w:hAnsi="Times New Roman" w:cs="Times New Roman"/>
          <w:sz w:val="24"/>
          <w:szCs w:val="24"/>
        </w:rPr>
      </w:pPr>
    </w:p>
    <w:p w14:paraId="16FC7439" w14:textId="72ED7FA5" w:rsidR="00B010D0" w:rsidDel="00F26107" w:rsidRDefault="00B010D0" w:rsidP="00B010D0">
      <w:pPr>
        <w:spacing w:line="240" w:lineRule="auto"/>
        <w:rPr>
          <w:del w:id="7340" w:author="Mohammad Nayeem Hasan" w:date="2024-11-04T00:20:00Z" w16du:dateUtc="2024-11-03T18:20:00Z"/>
          <w:moveFrom w:id="7341" w:author="Mohammad Nayeem Hasan" w:date="2024-11-04T00:10:00Z" w16du:dateUtc="2024-11-03T18:10:00Z"/>
          <w:rFonts w:ascii="Times New Roman" w:hAnsi="Times New Roman" w:cs="Times New Roman"/>
          <w:sz w:val="24"/>
          <w:szCs w:val="24"/>
        </w:rPr>
      </w:pPr>
    </w:p>
    <w:p w14:paraId="6E037F2D" w14:textId="1C46BF1A" w:rsidR="00B010D0" w:rsidDel="00F26107" w:rsidRDefault="00B010D0" w:rsidP="00B010D0">
      <w:pPr>
        <w:spacing w:line="240" w:lineRule="auto"/>
        <w:rPr>
          <w:del w:id="7342" w:author="Mohammad Nayeem Hasan" w:date="2024-11-04T00:20:00Z" w16du:dateUtc="2024-11-03T18:20:00Z"/>
          <w:moveFrom w:id="7343" w:author="Mohammad Nayeem Hasan" w:date="2024-11-04T00:10:00Z" w16du:dateUtc="2024-11-03T18:10:00Z"/>
          <w:rFonts w:ascii="Times New Roman" w:hAnsi="Times New Roman" w:cs="Times New Roman"/>
          <w:sz w:val="24"/>
          <w:szCs w:val="24"/>
        </w:rPr>
      </w:pPr>
    </w:p>
    <w:p w14:paraId="1732E4B3" w14:textId="611DFA1F" w:rsidR="00B010D0" w:rsidDel="00F26107" w:rsidRDefault="00B010D0" w:rsidP="00B010D0">
      <w:pPr>
        <w:spacing w:line="240" w:lineRule="auto"/>
        <w:rPr>
          <w:del w:id="7344" w:author="Mohammad Nayeem Hasan" w:date="2024-11-04T00:20:00Z" w16du:dateUtc="2024-11-03T18:20:00Z"/>
          <w:moveFrom w:id="7345" w:author="Mohammad Nayeem Hasan" w:date="2024-11-04T00:10:00Z" w16du:dateUtc="2024-11-03T18:10:00Z"/>
          <w:rFonts w:ascii="Times New Roman" w:hAnsi="Times New Roman" w:cs="Times New Roman"/>
          <w:sz w:val="24"/>
          <w:szCs w:val="24"/>
        </w:rPr>
      </w:pPr>
    </w:p>
    <w:p w14:paraId="167C6A8A" w14:textId="56116182" w:rsidR="00B010D0" w:rsidDel="00F26107" w:rsidRDefault="00B010D0" w:rsidP="00B010D0">
      <w:pPr>
        <w:spacing w:line="240" w:lineRule="auto"/>
        <w:rPr>
          <w:del w:id="7346" w:author="Mohammad Nayeem Hasan" w:date="2024-11-04T00:20:00Z" w16du:dateUtc="2024-11-03T18:20:00Z"/>
          <w:moveFrom w:id="7347" w:author="Mohammad Nayeem Hasan" w:date="2024-11-04T00:10:00Z" w16du:dateUtc="2024-11-03T18:10:00Z"/>
          <w:rFonts w:ascii="Times New Roman" w:hAnsi="Times New Roman" w:cs="Times New Roman"/>
          <w:sz w:val="24"/>
          <w:szCs w:val="24"/>
        </w:rPr>
      </w:pPr>
    </w:p>
    <w:p w14:paraId="3E0FFCDC" w14:textId="73D6A7CB" w:rsidR="00B010D0" w:rsidDel="00F26107" w:rsidRDefault="00B010D0" w:rsidP="00B010D0">
      <w:pPr>
        <w:spacing w:line="240" w:lineRule="auto"/>
        <w:rPr>
          <w:del w:id="7348" w:author="Mohammad Nayeem Hasan" w:date="2024-11-04T00:20:00Z" w16du:dateUtc="2024-11-03T18:20:00Z"/>
          <w:moveFrom w:id="7349" w:author="Mohammad Nayeem Hasan" w:date="2024-11-04T00:10:00Z" w16du:dateUtc="2024-11-03T18:10:00Z"/>
          <w:rFonts w:ascii="Times New Roman" w:hAnsi="Times New Roman" w:cs="Times New Roman"/>
          <w:sz w:val="24"/>
          <w:szCs w:val="24"/>
        </w:rPr>
      </w:pPr>
    </w:p>
    <w:p w14:paraId="06645DC4" w14:textId="0CF00259" w:rsidR="00B010D0" w:rsidDel="00F26107" w:rsidRDefault="00B010D0" w:rsidP="00B010D0">
      <w:pPr>
        <w:spacing w:line="240" w:lineRule="auto"/>
        <w:rPr>
          <w:del w:id="7350" w:author="Mohammad Nayeem Hasan" w:date="2024-11-04T00:20:00Z" w16du:dateUtc="2024-11-03T18:20:00Z"/>
          <w:moveFrom w:id="7351" w:author="Mohammad Nayeem Hasan" w:date="2024-11-04T00:10:00Z" w16du:dateUtc="2024-11-03T18:10:00Z"/>
          <w:rFonts w:ascii="Times New Roman" w:hAnsi="Times New Roman" w:cs="Times New Roman"/>
          <w:sz w:val="24"/>
          <w:szCs w:val="24"/>
        </w:rPr>
      </w:pPr>
    </w:p>
    <w:p w14:paraId="536DD383" w14:textId="6E96BD83" w:rsidR="00B010D0" w:rsidDel="00F26107" w:rsidRDefault="00B010D0" w:rsidP="00B010D0">
      <w:pPr>
        <w:spacing w:line="240" w:lineRule="auto"/>
        <w:rPr>
          <w:del w:id="7352" w:author="Mohammad Nayeem Hasan" w:date="2024-11-04T00:20:00Z" w16du:dateUtc="2024-11-03T18:20:00Z"/>
          <w:moveFrom w:id="7353" w:author="Mohammad Nayeem Hasan" w:date="2024-11-04T00:10:00Z" w16du:dateUtc="2024-11-03T18:10:00Z"/>
          <w:rFonts w:ascii="Times New Roman" w:hAnsi="Times New Roman" w:cs="Times New Roman"/>
          <w:sz w:val="24"/>
          <w:szCs w:val="24"/>
        </w:rPr>
      </w:pPr>
    </w:p>
    <w:p w14:paraId="375821FB" w14:textId="27F138BC" w:rsidR="00B010D0" w:rsidDel="00F26107" w:rsidRDefault="00B010D0" w:rsidP="00B010D0">
      <w:pPr>
        <w:spacing w:line="240" w:lineRule="auto"/>
        <w:rPr>
          <w:del w:id="7354" w:author="Mohammad Nayeem Hasan" w:date="2024-11-04T00:20:00Z" w16du:dateUtc="2024-11-03T18:20:00Z"/>
          <w:moveFrom w:id="7355" w:author="Mohammad Nayeem Hasan" w:date="2024-11-04T00:10:00Z" w16du:dateUtc="2024-11-03T18:10:00Z"/>
          <w:rFonts w:ascii="Times New Roman" w:hAnsi="Times New Roman" w:cs="Times New Roman"/>
          <w:sz w:val="24"/>
          <w:szCs w:val="24"/>
        </w:rPr>
      </w:pPr>
    </w:p>
    <w:p w14:paraId="4B1C6869" w14:textId="6C1A5EBC" w:rsidR="00B010D0" w:rsidDel="00F26107" w:rsidRDefault="00B010D0" w:rsidP="00B010D0">
      <w:pPr>
        <w:spacing w:line="240" w:lineRule="auto"/>
        <w:rPr>
          <w:del w:id="7356" w:author="Mohammad Nayeem Hasan" w:date="2024-11-04T00:20:00Z" w16du:dateUtc="2024-11-03T18:20:00Z"/>
          <w:moveFrom w:id="7357" w:author="Mohammad Nayeem Hasan" w:date="2024-11-04T00:10:00Z" w16du:dateUtc="2024-11-03T18:10:00Z"/>
          <w:rFonts w:ascii="Times New Roman" w:hAnsi="Times New Roman" w:cs="Times New Roman"/>
          <w:sz w:val="24"/>
          <w:szCs w:val="24"/>
        </w:rPr>
      </w:pPr>
    </w:p>
    <w:p w14:paraId="1BDE4FE6" w14:textId="4AB1355A" w:rsidR="00B010D0" w:rsidDel="00F26107" w:rsidRDefault="00B010D0" w:rsidP="00B010D0">
      <w:pPr>
        <w:spacing w:line="240" w:lineRule="auto"/>
        <w:rPr>
          <w:del w:id="7358" w:author="Mohammad Nayeem Hasan" w:date="2024-11-04T00:20:00Z" w16du:dateUtc="2024-11-03T18:20:00Z"/>
          <w:moveFrom w:id="7359" w:author="Mohammad Nayeem Hasan" w:date="2024-11-04T00:10:00Z" w16du:dateUtc="2024-11-03T18:10:00Z"/>
          <w:rFonts w:ascii="Times New Roman" w:hAnsi="Times New Roman" w:cs="Times New Roman"/>
          <w:sz w:val="24"/>
          <w:szCs w:val="24"/>
        </w:rPr>
      </w:pPr>
    </w:p>
    <w:p w14:paraId="3AABF688" w14:textId="0B589CA2" w:rsidR="00B010D0" w:rsidDel="00F26107" w:rsidRDefault="00B010D0" w:rsidP="00B010D0">
      <w:pPr>
        <w:rPr>
          <w:del w:id="7360" w:author="Mohammad Nayeem Hasan" w:date="2024-11-04T00:20:00Z" w16du:dateUtc="2024-11-03T18:20:00Z"/>
          <w:moveFrom w:id="7361" w:author="Mohammad Nayeem Hasan" w:date="2024-11-04T00:10:00Z" w16du:dateUtc="2024-11-03T18:10:00Z"/>
          <w:rFonts w:ascii="Times New Roman" w:hAnsi="Times New Roman" w:cs="Times New Roman"/>
          <w:sz w:val="24"/>
          <w:szCs w:val="24"/>
        </w:rPr>
      </w:pPr>
    </w:p>
    <w:p w14:paraId="721DA049" w14:textId="617DABA5" w:rsidR="00B010D0" w:rsidDel="00F26107" w:rsidRDefault="00B010D0" w:rsidP="00B010D0">
      <w:pPr>
        <w:rPr>
          <w:del w:id="7362" w:author="Mohammad Nayeem Hasan" w:date="2024-11-04T00:20:00Z" w16du:dateUtc="2024-11-03T18:20:00Z"/>
          <w:moveFrom w:id="7363" w:author="Mohammad Nayeem Hasan" w:date="2024-11-04T00:10:00Z" w16du:dateUtc="2024-11-03T18:10:00Z"/>
          <w:rFonts w:ascii="Times New Roman" w:hAnsi="Times New Roman" w:cs="Times New Roman"/>
          <w:sz w:val="24"/>
          <w:szCs w:val="24"/>
        </w:rPr>
      </w:pPr>
    </w:p>
    <w:p w14:paraId="759B0B66" w14:textId="2D2ECD02" w:rsidR="00B010D0" w:rsidDel="00F26107" w:rsidRDefault="00B010D0" w:rsidP="00B010D0">
      <w:pPr>
        <w:rPr>
          <w:del w:id="7364" w:author="Mohammad Nayeem Hasan" w:date="2024-11-04T00:20:00Z" w16du:dateUtc="2024-11-03T18:20:00Z"/>
          <w:moveFrom w:id="7365" w:author="Mohammad Nayeem Hasan" w:date="2024-11-04T00:10:00Z" w16du:dateUtc="2024-11-03T18:10:00Z"/>
          <w:rFonts w:ascii="Times New Roman" w:hAnsi="Times New Roman" w:cs="Times New Roman"/>
          <w:sz w:val="24"/>
          <w:szCs w:val="24"/>
        </w:rPr>
      </w:pPr>
    </w:p>
    <w:p w14:paraId="5811440F" w14:textId="777B8710" w:rsidR="00B010D0" w:rsidDel="00F26107" w:rsidRDefault="00B010D0" w:rsidP="00B010D0">
      <w:pPr>
        <w:rPr>
          <w:del w:id="7366" w:author="Mohammad Nayeem Hasan" w:date="2024-11-04T00:20:00Z" w16du:dateUtc="2024-11-03T18:20:00Z"/>
          <w:moveFrom w:id="7367" w:author="Mohammad Nayeem Hasan" w:date="2024-11-04T00:10:00Z" w16du:dateUtc="2024-11-03T18:10:00Z"/>
          <w:rFonts w:ascii="Times New Roman" w:hAnsi="Times New Roman" w:cs="Times New Roman"/>
          <w:sz w:val="24"/>
          <w:szCs w:val="24"/>
        </w:rPr>
      </w:pPr>
    </w:p>
    <w:p w14:paraId="296CE4F8" w14:textId="58F959A3" w:rsidR="00B010D0" w:rsidDel="00F26107" w:rsidRDefault="00B010D0" w:rsidP="00B010D0">
      <w:pPr>
        <w:rPr>
          <w:del w:id="7368" w:author="Mohammad Nayeem Hasan" w:date="2024-11-04T00:20:00Z" w16du:dateUtc="2024-11-03T18:20:00Z"/>
          <w:moveFrom w:id="7369" w:author="Mohammad Nayeem Hasan" w:date="2024-11-04T00:10:00Z" w16du:dateUtc="2024-11-03T18:10:00Z"/>
          <w:rFonts w:ascii="Times New Roman" w:hAnsi="Times New Roman" w:cs="Times New Roman"/>
          <w:sz w:val="24"/>
          <w:szCs w:val="24"/>
        </w:rPr>
      </w:pPr>
    </w:p>
    <w:p w14:paraId="5198B8B0" w14:textId="5A4C0EFF" w:rsidR="00B010D0" w:rsidDel="00F26107" w:rsidRDefault="00B010D0" w:rsidP="00B010D0">
      <w:pPr>
        <w:spacing w:line="240" w:lineRule="auto"/>
        <w:rPr>
          <w:del w:id="7370" w:author="Mohammad Nayeem Hasan" w:date="2024-11-04T00:20:00Z" w16du:dateUtc="2024-11-03T18:20:00Z"/>
          <w:moveFrom w:id="7371" w:author="Mohammad Nayeem Hasan" w:date="2024-11-04T00:10:00Z" w16du:dateUtc="2024-11-03T18:10:00Z"/>
          <w:rFonts w:ascii="Times New Roman" w:hAnsi="Times New Roman" w:cs="Times New Roman"/>
          <w:b/>
          <w:sz w:val="24"/>
          <w:szCs w:val="24"/>
        </w:rPr>
      </w:pPr>
      <w:moveFrom w:id="7372" w:author="Mohammad Nayeem Hasan" w:date="2024-11-04T00:10:00Z" w16du:dateUtc="2024-11-03T18:10:00Z">
        <w:del w:id="7373" w:author="Mohammad Nayeem Hasan" w:date="2024-11-04T00:20:00Z" w16du:dateUtc="2024-11-03T18:20:00Z">
          <w:r w:rsidDel="00F26107">
            <w:rPr>
              <w:rFonts w:ascii="Times New Roman" w:hAnsi="Times New Roman" w:cs="Times New Roman"/>
              <w:b/>
              <w:sz w:val="24"/>
              <w:szCs w:val="24"/>
            </w:rPr>
            <w:delText>Figure 1: Study population and selection of sample for MICS 2006, 2012-13, and 2019</w:delText>
          </w:r>
        </w:del>
      </w:moveFrom>
    </w:p>
    <w:moveFromRangeEnd w:id="7323"/>
    <w:p w14:paraId="6AF2136C" w14:textId="7D505BE5" w:rsidR="00B010D0" w:rsidDel="00CD0E5E" w:rsidRDefault="00B010D0" w:rsidP="00B010D0">
      <w:pPr>
        <w:spacing w:after="0" w:line="240" w:lineRule="auto"/>
        <w:rPr>
          <w:del w:id="7374" w:author="Mohammad Nayeem Hasan" w:date="2024-11-04T00:19:00Z" w16du:dateUtc="2024-11-03T18:19:00Z"/>
          <w:rFonts w:ascii="Times New Roman" w:hAnsi="Times New Roman" w:cs="Times New Roman"/>
          <w:b/>
          <w:sz w:val="24"/>
          <w:szCs w:val="24"/>
        </w:rPr>
        <w:sectPr w:rsidR="00B010D0" w:rsidDel="00CD0E5E" w:rsidSect="008443FC">
          <w:pgSz w:w="12240" w:h="15840"/>
          <w:pgMar w:top="1440" w:right="1440" w:bottom="1440" w:left="1440" w:header="720" w:footer="720" w:gutter="0"/>
          <w:lnNumType w:countBy="1" w:restart="continuous"/>
          <w:cols w:space="720"/>
          <w:docGrid w:linePitch="360"/>
        </w:sectPr>
      </w:pPr>
    </w:p>
    <w:p w14:paraId="63E00E1E" w14:textId="70C7E172" w:rsidR="00B010D0" w:rsidDel="00CD0E5E" w:rsidRDefault="00B010D0" w:rsidP="00B010D0">
      <w:pPr>
        <w:spacing w:line="240" w:lineRule="auto"/>
        <w:rPr>
          <w:del w:id="7375" w:author="Mohammad Nayeem Hasan" w:date="2024-11-04T00:19:00Z" w16du:dateUtc="2024-11-03T18:19:00Z"/>
          <w:rFonts w:ascii="Times New Roman" w:hAnsi="Times New Roman" w:cs="Times New Roman"/>
          <w:bCs/>
          <w:sz w:val="24"/>
          <w:szCs w:val="24"/>
        </w:rPr>
      </w:pPr>
    </w:p>
    <w:tbl>
      <w:tblPr>
        <w:tblStyle w:val="TableGrid"/>
        <w:tblW w:w="0" w:type="auto"/>
        <w:tblLook w:val="04A0" w:firstRow="1" w:lastRow="0" w:firstColumn="1" w:lastColumn="0" w:noHBand="0" w:noVBand="1"/>
        <w:tblPrChange w:id="7376" w:author="Mohammad Nayeem Hasan" w:date="2024-11-04T00:19:00Z" w16du:dateUtc="2024-11-03T18:19: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9350"/>
        <w:tblGridChange w:id="7377">
          <w:tblGrid>
            <w:gridCol w:w="5"/>
            <w:gridCol w:w="9350"/>
            <w:gridCol w:w="5"/>
          </w:tblGrid>
        </w:tblGridChange>
      </w:tblGrid>
      <w:tr w:rsidR="00B010D0" w:rsidDel="00CD0E5E" w14:paraId="4E5EF0F2" w14:textId="15B7F5CB" w:rsidTr="00CD0E5E">
        <w:trPr>
          <w:del w:id="7378" w:author="Mohammad Nayeem Hasan" w:date="2024-11-04T00:18:00Z"/>
        </w:trPr>
        <w:tc>
          <w:tcPr>
            <w:tcW w:w="9350" w:type="dxa"/>
            <w:tcPrChange w:id="7379" w:author="Mohammad Nayeem Hasan" w:date="2024-11-04T00:19:00Z" w16du:dateUtc="2024-11-03T18:19:00Z">
              <w:tcPr>
                <w:tcW w:w="9360" w:type="dxa"/>
                <w:gridSpan w:val="3"/>
              </w:tcPr>
            </w:tcPrChange>
          </w:tcPr>
          <w:p w14:paraId="258A86B7" w14:textId="7B9B73D7" w:rsidR="00B010D0" w:rsidDel="00CD0E5E" w:rsidRDefault="00B010D0">
            <w:pPr>
              <w:rPr>
                <w:del w:id="7380" w:author="Mohammad Nayeem Hasan" w:date="2024-11-04T00:18:00Z" w16du:dateUtc="2024-11-03T18:18:00Z"/>
                <w:rFonts w:ascii="Times New Roman" w:hAnsi="Times New Roman" w:cs="Times New Roman"/>
                <w:sz w:val="24"/>
                <w:szCs w:val="24"/>
              </w:rPr>
            </w:pPr>
            <w:del w:id="7381" w:author="Mohammad Nayeem Hasan" w:date="2024-11-04T00:14:00Z" w16du:dateUtc="2024-11-03T18:14:00Z">
              <w:r w:rsidDel="00CD0E5E">
                <w:rPr>
                  <w:rFonts w:ascii="Times New Roman" w:hAnsi="Times New Roman" w:cs="Times New Roman"/>
                  <w:noProof/>
                  <w:sz w:val="24"/>
                  <w:szCs w:val="24"/>
                </w:rPr>
                <w:drawing>
                  <wp:inline distT="0" distB="0" distL="0" distR="0" wp14:anchorId="2AD3CB37" wp14:editId="232B5334">
                    <wp:extent cx="5943600" cy="2971800"/>
                    <wp:effectExtent l="0" t="0" r="0" b="0"/>
                    <wp:docPr id="733823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del>
          </w:p>
        </w:tc>
      </w:tr>
      <w:tr w:rsidR="00B010D0" w:rsidDel="00CD0E5E" w14:paraId="693D717F" w14:textId="4FD0287A" w:rsidTr="00CD0E5E">
        <w:trPr>
          <w:del w:id="7382" w:author="Mohammad Nayeem Hasan" w:date="2024-11-04T00:18:00Z"/>
        </w:trPr>
        <w:tc>
          <w:tcPr>
            <w:tcW w:w="9350" w:type="dxa"/>
            <w:tcPrChange w:id="7383" w:author="Mohammad Nayeem Hasan" w:date="2024-11-04T00:17:00Z" w16du:dateUtc="2024-11-03T18:17:00Z">
              <w:tcPr>
                <w:tcW w:w="9360" w:type="dxa"/>
                <w:gridSpan w:val="3"/>
              </w:tcPr>
            </w:tcPrChange>
          </w:tcPr>
          <w:p w14:paraId="2B4E6548" w14:textId="7786B6AC" w:rsidR="00B010D0" w:rsidDel="00CD0E5E" w:rsidRDefault="00B010D0">
            <w:pPr>
              <w:rPr>
                <w:del w:id="7384" w:author="Mohammad Nayeem Hasan" w:date="2024-11-04T00:15:00Z" w16du:dateUtc="2024-11-03T18:15:00Z"/>
                <w:rFonts w:ascii="Times New Roman" w:hAnsi="Times New Roman" w:cs="Times New Roman"/>
                <w:b/>
                <w:sz w:val="24"/>
                <w:szCs w:val="24"/>
              </w:rPr>
            </w:pPr>
            <w:del w:id="7385" w:author="Mohammad Nayeem Hasan" w:date="2024-11-04T00:15:00Z" w16du:dateUtc="2024-11-03T18:15:00Z">
              <w:r w:rsidDel="00CD0E5E">
                <w:rPr>
                  <w:rFonts w:ascii="Times New Roman" w:hAnsi="Times New Roman" w:cs="Times New Roman"/>
                  <w:b/>
                  <w:bCs/>
                  <w:sz w:val="24"/>
                  <w:szCs w:val="24"/>
                </w:rPr>
                <w:delText xml:space="preserve">Figure 2. Forest plot of Adjusted Odds ratios (ORs) and 95% confidence intervals (CIs) for factors associated with the diarrhea status of children </w:delText>
              </w:r>
              <w:r w:rsidDel="00CD0E5E">
                <w:rPr>
                  <w:rFonts w:ascii="Times New Roman" w:hAnsi="Times New Roman" w:cs="Times New Roman"/>
                  <w:b/>
                  <w:sz w:val="24"/>
                  <w:szCs w:val="24"/>
                </w:rPr>
                <w:delText>(MICS 2006, 2012, and 2019)</w:delText>
              </w:r>
            </w:del>
          </w:p>
          <w:p w14:paraId="5F3F14EF" w14:textId="59B18EA3" w:rsidR="00B010D0" w:rsidDel="00CD0E5E" w:rsidRDefault="00B010D0">
            <w:pPr>
              <w:rPr>
                <w:del w:id="7386" w:author="Mohammad Nayeem Hasan" w:date="2024-11-04T00:17:00Z" w16du:dateUtc="2024-11-03T18:17:00Z"/>
                <w:rFonts w:ascii="Times New Roman" w:hAnsi="Times New Roman" w:cs="Times New Roman"/>
                <w:b/>
                <w:sz w:val="24"/>
                <w:szCs w:val="24"/>
              </w:rPr>
            </w:pPr>
          </w:p>
          <w:p w14:paraId="79904E2C" w14:textId="7C01EA10" w:rsidR="00B010D0" w:rsidDel="00CD0E5E" w:rsidRDefault="00B010D0">
            <w:pPr>
              <w:rPr>
                <w:del w:id="7387" w:author="Mohammad Nayeem Hasan" w:date="2024-11-04T00:17:00Z" w16du:dateUtc="2024-11-03T18:17:00Z"/>
                <w:rFonts w:ascii="Times New Roman" w:hAnsi="Times New Roman" w:cs="Times New Roman"/>
                <w:sz w:val="24"/>
                <w:szCs w:val="24"/>
              </w:rPr>
            </w:pPr>
          </w:p>
          <w:p w14:paraId="2216D7FE" w14:textId="6AB50FA9" w:rsidR="00B010D0" w:rsidDel="00CD0E5E" w:rsidRDefault="00B010D0">
            <w:pPr>
              <w:rPr>
                <w:del w:id="7388" w:author="Mohammad Nayeem Hasan" w:date="2024-11-04T00:17:00Z" w16du:dateUtc="2024-11-03T18:17:00Z"/>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039"/>
              <w:gridCol w:w="3039"/>
              <w:gridCol w:w="3046"/>
            </w:tblGrid>
            <w:tr w:rsidR="00B851CC" w:rsidDel="00CD0E5E" w14:paraId="0BD62732" w14:textId="078546B8" w:rsidTr="00853616">
              <w:trPr>
                <w:trHeight w:val="1061"/>
                <w:del w:id="7389" w:author="Mohammad Nayeem Hasan" w:date="2024-11-04T00:18:00Z"/>
              </w:trPr>
              <w:tc>
                <w:tcPr>
                  <w:tcW w:w="1666" w:type="pct"/>
                  <w:hideMark/>
                </w:tcPr>
                <w:p w14:paraId="3013F814" w14:textId="52FADED8" w:rsidR="00B010D0" w:rsidDel="00CD0E5E" w:rsidRDefault="00B010D0">
                  <w:pPr>
                    <w:rPr>
                      <w:del w:id="7390" w:author="Mohammad Nayeem Hasan" w:date="2024-11-04T00:18:00Z" w16du:dateUtc="2024-11-03T18:18:00Z"/>
                      <w:rFonts w:ascii="Times New Roman" w:hAnsi="Times New Roman" w:cs="Times New Roman"/>
                      <w:bCs/>
                      <w:sz w:val="24"/>
                      <w:szCs w:val="24"/>
                    </w:rPr>
                  </w:pPr>
                  <w:del w:id="7391" w:author="Mohammad Nayeem Hasan" w:date="2024-11-04T00:18:00Z" w16du:dateUtc="2024-11-03T18:18:00Z">
                    <w:r w:rsidDel="00CD0E5E">
                      <w:rPr>
                        <w:rFonts w:ascii="Times New Roman" w:hAnsi="Times New Roman" w:cs="Times New Roman"/>
                        <w:noProof/>
                        <w:sz w:val="24"/>
                        <w:szCs w:val="24"/>
                        <w:lang w:val="en-CA" w:eastAsia="en-CA"/>
                      </w:rPr>
                      <w:drawing>
                        <wp:inline distT="0" distB="0" distL="0" distR="0" wp14:anchorId="1A27B781" wp14:editId="44427F0A">
                          <wp:extent cx="1923802" cy="1398627"/>
                          <wp:effectExtent l="0" t="0" r="635" b="0"/>
                          <wp:docPr id="1862051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23" cy="1406712"/>
                                  </a:xfrm>
                                  <a:prstGeom prst="rect">
                                    <a:avLst/>
                                  </a:prstGeom>
                                  <a:noFill/>
                                  <a:ln>
                                    <a:noFill/>
                                  </a:ln>
                                </pic:spPr>
                              </pic:pic>
                            </a:graphicData>
                          </a:graphic>
                        </wp:inline>
                      </w:drawing>
                    </w:r>
                  </w:del>
                </w:p>
              </w:tc>
              <w:tc>
                <w:tcPr>
                  <w:tcW w:w="1665" w:type="pct"/>
                  <w:hideMark/>
                </w:tcPr>
                <w:p w14:paraId="0920E81E" w14:textId="0C5AABD3" w:rsidR="00B010D0" w:rsidDel="00CD0E5E" w:rsidRDefault="00B010D0">
                  <w:pPr>
                    <w:rPr>
                      <w:del w:id="7392" w:author="Mohammad Nayeem Hasan" w:date="2024-11-04T00:18:00Z" w16du:dateUtc="2024-11-03T18:18:00Z"/>
                      <w:rFonts w:ascii="Times New Roman" w:hAnsi="Times New Roman" w:cs="Times New Roman"/>
                      <w:bCs/>
                      <w:sz w:val="24"/>
                      <w:szCs w:val="24"/>
                    </w:rPr>
                  </w:pPr>
                  <w:del w:id="7393" w:author="Mohammad Nayeem Hasan" w:date="2024-11-04T00:18:00Z" w16du:dateUtc="2024-11-03T18:18:00Z">
                    <w:r w:rsidDel="00CD0E5E">
                      <w:rPr>
                        <w:rFonts w:ascii="Times New Roman" w:hAnsi="Times New Roman" w:cs="Times New Roman"/>
                        <w:noProof/>
                        <w:sz w:val="24"/>
                        <w:szCs w:val="24"/>
                        <w:lang w:val="en-CA" w:eastAsia="en-CA"/>
                      </w:rPr>
                      <w:drawing>
                        <wp:inline distT="0" distB="0" distL="0" distR="0" wp14:anchorId="00B77E06" wp14:editId="5EC19A1F">
                          <wp:extent cx="1922622" cy="1398270"/>
                          <wp:effectExtent l="0" t="0" r="1905" b="9525"/>
                          <wp:docPr id="655211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2622" cy="1398270"/>
                                  </a:xfrm>
                                  <a:prstGeom prst="rect">
                                    <a:avLst/>
                                  </a:prstGeom>
                                  <a:noFill/>
                                  <a:ln>
                                    <a:noFill/>
                                  </a:ln>
                                </pic:spPr>
                              </pic:pic>
                            </a:graphicData>
                          </a:graphic>
                        </wp:inline>
                      </w:drawing>
                    </w:r>
                  </w:del>
                </w:p>
              </w:tc>
              <w:tc>
                <w:tcPr>
                  <w:tcW w:w="1669" w:type="pct"/>
                  <w:hideMark/>
                </w:tcPr>
                <w:p w14:paraId="4E757A00" w14:textId="0C5A83F7" w:rsidR="00B010D0" w:rsidDel="00CD0E5E" w:rsidRDefault="00B010D0">
                  <w:pPr>
                    <w:rPr>
                      <w:del w:id="7394" w:author="Mohammad Nayeem Hasan" w:date="2024-11-04T00:18:00Z" w16du:dateUtc="2024-11-03T18:18:00Z"/>
                      <w:rFonts w:ascii="Times New Roman" w:hAnsi="Times New Roman" w:cs="Times New Roman"/>
                      <w:bCs/>
                      <w:sz w:val="24"/>
                      <w:szCs w:val="24"/>
                    </w:rPr>
                  </w:pPr>
                  <w:del w:id="7395" w:author="Mohammad Nayeem Hasan" w:date="2024-11-04T00:18:00Z" w16du:dateUtc="2024-11-03T18:18:00Z">
                    <w:r w:rsidDel="00CD0E5E">
                      <w:rPr>
                        <w:rFonts w:ascii="Times New Roman" w:hAnsi="Times New Roman" w:cs="Times New Roman"/>
                        <w:noProof/>
                        <w:sz w:val="24"/>
                        <w:szCs w:val="24"/>
                        <w:lang w:val="en-CA" w:eastAsia="en-CA"/>
                      </w:rPr>
                      <w:drawing>
                        <wp:inline distT="0" distB="0" distL="0" distR="0" wp14:anchorId="1A6A5B76" wp14:editId="377BCB19">
                          <wp:extent cx="1928839" cy="1398270"/>
                          <wp:effectExtent l="0" t="0" r="0" b="0"/>
                          <wp:docPr id="424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9416" cy="1405937"/>
                                  </a:xfrm>
                                  <a:prstGeom prst="rect">
                                    <a:avLst/>
                                  </a:prstGeom>
                                  <a:noFill/>
                                  <a:ln>
                                    <a:noFill/>
                                  </a:ln>
                                </pic:spPr>
                              </pic:pic>
                            </a:graphicData>
                          </a:graphic>
                        </wp:inline>
                      </w:drawing>
                    </w:r>
                  </w:del>
                </w:p>
              </w:tc>
            </w:tr>
            <w:tr w:rsidR="00B851CC" w:rsidDel="00CD0E5E" w14:paraId="05D245AC" w14:textId="60626671" w:rsidTr="00853616">
              <w:trPr>
                <w:trHeight w:val="85"/>
                <w:del w:id="7396" w:author="Mohammad Nayeem Hasan" w:date="2024-11-04T00:18:00Z"/>
              </w:trPr>
              <w:tc>
                <w:tcPr>
                  <w:tcW w:w="1666" w:type="pct"/>
                  <w:vAlign w:val="center"/>
                </w:tcPr>
                <w:p w14:paraId="2AE2D36F" w14:textId="7745B86B" w:rsidR="00B851CC" w:rsidRPr="00853616" w:rsidDel="00CD0E5E" w:rsidRDefault="00B851CC" w:rsidP="00853616">
                  <w:pPr>
                    <w:jc w:val="center"/>
                    <w:rPr>
                      <w:del w:id="7397" w:author="Mohammad Nayeem Hasan" w:date="2024-11-04T00:18:00Z" w16du:dateUtc="2024-11-03T18:18:00Z"/>
                      <w:rFonts w:ascii="Times New Roman" w:hAnsi="Times New Roman" w:cs="Times New Roman"/>
                      <w:b/>
                      <w:bCs/>
                      <w:noProof/>
                      <w:sz w:val="24"/>
                      <w:szCs w:val="24"/>
                      <w:lang w:val="en-CA" w:eastAsia="en-CA"/>
                    </w:rPr>
                  </w:pPr>
                  <w:del w:id="7398" w:author="Mohammad Nayeem Hasan" w:date="2024-11-04T00:18:00Z" w16du:dateUtc="2024-11-03T18:18:00Z">
                    <w:r w:rsidRPr="00853616" w:rsidDel="00CD0E5E">
                      <w:rPr>
                        <w:rFonts w:ascii="Times New Roman" w:hAnsi="Times New Roman" w:cs="Times New Roman"/>
                        <w:b/>
                        <w:bCs/>
                        <w:sz w:val="24"/>
                        <w:szCs w:val="24"/>
                      </w:rPr>
                      <w:delText>MICS 2006</w:delText>
                    </w:r>
                  </w:del>
                </w:p>
              </w:tc>
              <w:tc>
                <w:tcPr>
                  <w:tcW w:w="1665" w:type="pct"/>
                </w:tcPr>
                <w:p w14:paraId="5AD61227" w14:textId="28EC5A12" w:rsidR="00B851CC" w:rsidRPr="00853616" w:rsidDel="00CD0E5E" w:rsidRDefault="00B851CC" w:rsidP="00853616">
                  <w:pPr>
                    <w:jc w:val="center"/>
                    <w:rPr>
                      <w:del w:id="7399" w:author="Mohammad Nayeem Hasan" w:date="2024-11-04T00:18:00Z" w16du:dateUtc="2024-11-03T18:18:00Z"/>
                      <w:rFonts w:ascii="Times New Roman" w:hAnsi="Times New Roman" w:cs="Times New Roman"/>
                      <w:b/>
                      <w:bCs/>
                      <w:noProof/>
                      <w:sz w:val="24"/>
                      <w:szCs w:val="24"/>
                      <w:lang w:val="en-CA" w:eastAsia="en-CA"/>
                    </w:rPr>
                  </w:pPr>
                  <w:del w:id="7400" w:author="Mohammad Nayeem Hasan" w:date="2024-11-04T00:18:00Z" w16du:dateUtc="2024-11-03T18:18:00Z">
                    <w:r w:rsidRPr="00853616" w:rsidDel="00CD0E5E">
                      <w:rPr>
                        <w:rFonts w:ascii="Times New Roman" w:hAnsi="Times New Roman" w:cs="Times New Roman"/>
                        <w:b/>
                        <w:bCs/>
                        <w:sz w:val="24"/>
                        <w:szCs w:val="24"/>
                      </w:rPr>
                      <w:delText>MICS 2012</w:delText>
                    </w:r>
                  </w:del>
                </w:p>
              </w:tc>
              <w:tc>
                <w:tcPr>
                  <w:tcW w:w="1669" w:type="pct"/>
                </w:tcPr>
                <w:p w14:paraId="61835149" w14:textId="00D0ABFB" w:rsidR="00B851CC" w:rsidRPr="00853616" w:rsidDel="00CD0E5E" w:rsidRDefault="00B851CC" w:rsidP="00853616">
                  <w:pPr>
                    <w:jc w:val="center"/>
                    <w:rPr>
                      <w:del w:id="7401" w:author="Mohammad Nayeem Hasan" w:date="2024-11-04T00:18:00Z" w16du:dateUtc="2024-11-03T18:18:00Z"/>
                      <w:rFonts w:ascii="Times New Roman" w:hAnsi="Times New Roman" w:cs="Times New Roman"/>
                      <w:b/>
                      <w:bCs/>
                      <w:noProof/>
                      <w:sz w:val="24"/>
                      <w:szCs w:val="24"/>
                      <w:lang w:val="en-CA" w:eastAsia="en-CA"/>
                    </w:rPr>
                  </w:pPr>
                  <w:del w:id="7402" w:author="Mohammad Nayeem Hasan" w:date="2024-11-04T00:18:00Z" w16du:dateUtc="2024-11-03T18:18:00Z">
                    <w:r w:rsidRPr="00853616" w:rsidDel="00CD0E5E">
                      <w:rPr>
                        <w:rFonts w:ascii="Times New Roman" w:hAnsi="Times New Roman" w:cs="Times New Roman"/>
                        <w:b/>
                        <w:bCs/>
                        <w:sz w:val="24"/>
                        <w:szCs w:val="24"/>
                      </w:rPr>
                      <w:delText>MICS 2019</w:delText>
                    </w:r>
                  </w:del>
                </w:p>
              </w:tc>
            </w:tr>
          </w:tbl>
          <w:p w14:paraId="4D55A23A" w14:textId="3A00E7FA" w:rsidR="00B010D0" w:rsidDel="00CD0E5E" w:rsidRDefault="00B010D0">
            <w:pPr>
              <w:rPr>
                <w:del w:id="7403" w:author="Mohammad Nayeem Hasan" w:date="2024-11-04T00:18:00Z" w16du:dateUtc="2024-11-03T18:18:00Z"/>
                <w:rFonts w:ascii="Times New Roman" w:hAnsi="Times New Roman" w:cs="Times New Roman"/>
                <w:b/>
                <w:bCs/>
                <w:sz w:val="24"/>
                <w:szCs w:val="24"/>
              </w:rPr>
            </w:pPr>
          </w:p>
        </w:tc>
      </w:tr>
    </w:tbl>
    <w:p w14:paraId="7537FA96" w14:textId="40FB5469" w:rsidR="00B010D0" w:rsidDel="00F26107" w:rsidRDefault="00CD0E5E" w:rsidP="00853616">
      <w:pPr>
        <w:rPr>
          <w:del w:id="7404" w:author="Mohammad Nayeem Hasan" w:date="2024-11-04T00:20:00Z" w16du:dateUtc="2024-11-03T18:20:00Z"/>
          <w:rFonts w:ascii="Times New Roman" w:hAnsi="Times New Roman" w:cs="Times New Roman"/>
          <w:sz w:val="24"/>
          <w:szCs w:val="24"/>
        </w:rPr>
      </w:pPr>
      <w:moveToRangeStart w:id="7405" w:author="Mohammad Nayeem Hasan" w:date="2024-11-04T00:18:00Z" w:name="move181571897"/>
      <w:moveTo w:id="7406" w:author="Mohammad Nayeem Hasan" w:date="2024-11-04T00:18:00Z" w16du:dateUtc="2024-11-03T18:18:00Z">
        <w:del w:id="7407" w:author="Mohammad Nayeem Hasan" w:date="2024-11-04T00:18:00Z" w16du:dateUtc="2024-11-03T18:18:00Z">
          <w:r w:rsidRPr="00853616" w:rsidDel="00CD0E5E">
            <w:rPr>
              <w:rFonts w:ascii="Times New Roman" w:hAnsi="Times New Roman" w:cs="Times New Roman"/>
              <w:sz w:val="24"/>
              <w:szCs w:val="24"/>
            </w:rPr>
            <w:delText>Figure 3. Sensitivity analysis of fitted final multivariable logistic regression model</w:delText>
          </w:r>
        </w:del>
      </w:moveTo>
      <w:moveFromRangeStart w:id="7408" w:author="Mohammad Nayeem Hasan" w:date="2024-11-04T00:18:00Z" w:name="move181571897"/>
      <w:moveToRangeEnd w:id="7405"/>
      <w:moveFrom w:id="7409" w:author="Mohammad Nayeem Hasan" w:date="2024-11-04T00:18:00Z" w16du:dateUtc="2024-11-03T18:18:00Z">
        <w:r w:rsidR="00853616" w:rsidRPr="00853616" w:rsidDel="00CD0E5E">
          <w:rPr>
            <w:rFonts w:ascii="Times New Roman" w:hAnsi="Times New Roman" w:cs="Times New Roman"/>
            <w:sz w:val="24"/>
            <w:szCs w:val="24"/>
          </w:rPr>
          <w:t>Figure 3. Sensitivity analysis of fitted final multivariable logistic regression m</w:t>
        </w:r>
        <w:del w:id="7410" w:author="Mohammad Nayeem Hasan" w:date="2024-11-04T00:20:00Z" w16du:dateUtc="2024-11-03T18:20:00Z">
          <w:r w:rsidR="00853616" w:rsidRPr="00853616" w:rsidDel="00F26107">
            <w:rPr>
              <w:rFonts w:ascii="Times New Roman" w:hAnsi="Times New Roman" w:cs="Times New Roman"/>
              <w:sz w:val="24"/>
              <w:szCs w:val="24"/>
            </w:rPr>
            <w:delText>odel</w:delText>
          </w:r>
        </w:del>
      </w:moveFrom>
      <w:moveFromRangeEnd w:id="7408"/>
    </w:p>
    <w:p w14:paraId="7F954A71" w14:textId="77777777" w:rsidR="00B010D0" w:rsidDel="00F26107" w:rsidRDefault="00B010D0" w:rsidP="00B010D0">
      <w:pPr>
        <w:rPr>
          <w:del w:id="7411" w:author="Mohammad Nayeem Hasan" w:date="2024-11-04T00:20:00Z" w16du:dateUtc="2024-11-03T18:20:00Z"/>
          <w:rFonts w:ascii="Times New Roman" w:hAnsi="Times New Roman" w:cs="Times New Roman"/>
          <w:sz w:val="24"/>
          <w:szCs w:val="24"/>
        </w:rPr>
      </w:pPr>
    </w:p>
    <w:p w14:paraId="1D55DE4B" w14:textId="77777777" w:rsidR="00B010D0" w:rsidDel="00F26107" w:rsidRDefault="00B010D0" w:rsidP="00B010D0">
      <w:pPr>
        <w:rPr>
          <w:del w:id="7412" w:author="Mohammad Nayeem Hasan" w:date="2024-11-04T00:20:00Z" w16du:dateUtc="2024-11-03T18:20:00Z"/>
          <w:rFonts w:ascii="Times New Roman" w:hAnsi="Times New Roman" w:cs="Times New Roman"/>
          <w:sz w:val="24"/>
          <w:szCs w:val="24"/>
        </w:rPr>
      </w:pPr>
    </w:p>
    <w:p w14:paraId="023DA5DD" w14:textId="77777777" w:rsidR="00B010D0" w:rsidDel="00F26107" w:rsidRDefault="00B010D0" w:rsidP="00B010D0">
      <w:pPr>
        <w:rPr>
          <w:del w:id="7413" w:author="Mohammad Nayeem Hasan" w:date="2024-11-04T00:20:00Z" w16du:dateUtc="2024-11-03T18:20:00Z"/>
          <w:rFonts w:ascii="Times New Roman" w:hAnsi="Times New Roman" w:cs="Times New Roman"/>
          <w:sz w:val="24"/>
          <w:szCs w:val="24"/>
        </w:rPr>
      </w:pPr>
    </w:p>
    <w:p w14:paraId="1210AEC2" w14:textId="77777777" w:rsidR="00B010D0" w:rsidDel="00F26107" w:rsidRDefault="00B010D0" w:rsidP="00B010D0">
      <w:pPr>
        <w:pStyle w:val="TableTitle"/>
        <w:rPr>
          <w:del w:id="7414" w:author="Mohammad Nayeem Hasan" w:date="2024-11-04T00:20:00Z" w16du:dateUtc="2024-11-03T18:20:00Z"/>
        </w:rPr>
      </w:pPr>
    </w:p>
    <w:p w14:paraId="65678355" w14:textId="77777777" w:rsidR="00521C89" w:rsidRPr="0064582A" w:rsidRDefault="00521C89">
      <w:pPr>
        <w:rPr>
          <w:rFonts w:ascii="Times New Roman" w:hAnsi="Times New Roman" w:cs="Times New Roman"/>
          <w:sz w:val="24"/>
          <w:szCs w:val="24"/>
        </w:rPr>
        <w:pPrChange w:id="7415" w:author="Mohammad Nayeem Hasan" w:date="2024-11-04T00:20:00Z" w16du:dateUtc="2024-11-03T18:20:00Z">
          <w:pPr>
            <w:spacing w:line="240" w:lineRule="auto"/>
          </w:pPr>
        </w:pPrChange>
      </w:pPr>
    </w:p>
    <w:sectPr w:rsidR="00521C89" w:rsidRPr="0064582A" w:rsidSect="008443FC">
      <w:headerReference w:type="default" r:id="rId14"/>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8B9AB" w14:textId="77777777" w:rsidR="00B4333D" w:rsidRDefault="00B4333D" w:rsidP="002F0F3B">
      <w:pPr>
        <w:spacing w:after="0" w:line="240" w:lineRule="auto"/>
      </w:pPr>
      <w:r>
        <w:separator/>
      </w:r>
    </w:p>
  </w:endnote>
  <w:endnote w:type="continuationSeparator" w:id="0">
    <w:p w14:paraId="1C3DE920" w14:textId="77777777" w:rsidR="00B4333D" w:rsidRDefault="00B4333D" w:rsidP="002F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9558408"/>
      <w:docPartObj>
        <w:docPartGallery w:val="Page Numbers (Bottom of Page)"/>
        <w:docPartUnique/>
      </w:docPartObj>
    </w:sdtPr>
    <w:sdtEndPr>
      <w:rPr>
        <w:noProof/>
      </w:rPr>
    </w:sdtEndPr>
    <w:sdtContent>
      <w:p w14:paraId="1094F1BD" w14:textId="27189842" w:rsidR="002F0F3B" w:rsidRDefault="002F0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33BA7" w14:textId="77777777" w:rsidR="002F0F3B" w:rsidRDefault="002F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9558F" w14:textId="77777777" w:rsidR="00B4333D" w:rsidRDefault="00B4333D" w:rsidP="002F0F3B">
      <w:pPr>
        <w:spacing w:after="0" w:line="240" w:lineRule="auto"/>
      </w:pPr>
      <w:r>
        <w:separator/>
      </w:r>
    </w:p>
  </w:footnote>
  <w:footnote w:type="continuationSeparator" w:id="0">
    <w:p w14:paraId="5F29CAAD" w14:textId="77777777" w:rsidR="00B4333D" w:rsidRDefault="00B4333D" w:rsidP="002F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2669A" w14:textId="689FDB3A" w:rsidR="002F0F3B" w:rsidRDefault="002F0F3B">
    <w:pPr>
      <w:pStyle w:val="Header"/>
      <w:jc w:val="center"/>
    </w:pPr>
  </w:p>
  <w:p w14:paraId="62945F96" w14:textId="77777777" w:rsidR="002F0F3B" w:rsidRDefault="002F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453FA"/>
    <w:multiLevelType w:val="hybridMultilevel"/>
    <w:tmpl w:val="D41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E3127BB"/>
    <w:multiLevelType w:val="hybridMultilevel"/>
    <w:tmpl w:val="F6C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03395">
    <w:abstractNumId w:val="3"/>
  </w:num>
  <w:num w:numId="2" w16cid:durableId="1125928684">
    <w:abstractNumId w:val="1"/>
  </w:num>
  <w:num w:numId="3" w16cid:durableId="126170326">
    <w:abstractNumId w:val="2"/>
  </w:num>
  <w:num w:numId="4" w16cid:durableId="5149254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7C6"/>
    <w:rsid w:val="00006A5F"/>
    <w:rsid w:val="0001488D"/>
    <w:rsid w:val="00014C01"/>
    <w:rsid w:val="00015C91"/>
    <w:rsid w:val="00021968"/>
    <w:rsid w:val="00024D8A"/>
    <w:rsid w:val="00024F68"/>
    <w:rsid w:val="0003156D"/>
    <w:rsid w:val="00032486"/>
    <w:rsid w:val="00032B83"/>
    <w:rsid w:val="0003370F"/>
    <w:rsid w:val="000340D1"/>
    <w:rsid w:val="0003448D"/>
    <w:rsid w:val="00041AAE"/>
    <w:rsid w:val="00042110"/>
    <w:rsid w:val="00046C14"/>
    <w:rsid w:val="00047A22"/>
    <w:rsid w:val="000508B4"/>
    <w:rsid w:val="00050EFF"/>
    <w:rsid w:val="00053807"/>
    <w:rsid w:val="00054206"/>
    <w:rsid w:val="00057F81"/>
    <w:rsid w:val="00060577"/>
    <w:rsid w:val="00061E5C"/>
    <w:rsid w:val="00062E51"/>
    <w:rsid w:val="00063BD2"/>
    <w:rsid w:val="00066654"/>
    <w:rsid w:val="000677F9"/>
    <w:rsid w:val="00067DC6"/>
    <w:rsid w:val="00070681"/>
    <w:rsid w:val="00071CEF"/>
    <w:rsid w:val="00072283"/>
    <w:rsid w:val="00073E82"/>
    <w:rsid w:val="0007666C"/>
    <w:rsid w:val="0007755A"/>
    <w:rsid w:val="000776B2"/>
    <w:rsid w:val="000808D2"/>
    <w:rsid w:val="00080F93"/>
    <w:rsid w:val="00081CF3"/>
    <w:rsid w:val="00082216"/>
    <w:rsid w:val="00083F6C"/>
    <w:rsid w:val="000849F9"/>
    <w:rsid w:val="00087C2C"/>
    <w:rsid w:val="00094446"/>
    <w:rsid w:val="00096ACD"/>
    <w:rsid w:val="000A08E5"/>
    <w:rsid w:val="000A0A4E"/>
    <w:rsid w:val="000A2B06"/>
    <w:rsid w:val="000A40F3"/>
    <w:rsid w:val="000B1517"/>
    <w:rsid w:val="000B371E"/>
    <w:rsid w:val="000B4055"/>
    <w:rsid w:val="000B420E"/>
    <w:rsid w:val="000B50FB"/>
    <w:rsid w:val="000B5FF5"/>
    <w:rsid w:val="000B7200"/>
    <w:rsid w:val="000B762D"/>
    <w:rsid w:val="000B7B80"/>
    <w:rsid w:val="000C1EF8"/>
    <w:rsid w:val="000C227B"/>
    <w:rsid w:val="000C472D"/>
    <w:rsid w:val="000D00A8"/>
    <w:rsid w:val="000D0EE1"/>
    <w:rsid w:val="000D1C80"/>
    <w:rsid w:val="000D24D6"/>
    <w:rsid w:val="000D5CFE"/>
    <w:rsid w:val="000D6248"/>
    <w:rsid w:val="000D6CAF"/>
    <w:rsid w:val="000D7F48"/>
    <w:rsid w:val="000E1AB5"/>
    <w:rsid w:val="000E494D"/>
    <w:rsid w:val="000E55D6"/>
    <w:rsid w:val="000E5948"/>
    <w:rsid w:val="000F06C8"/>
    <w:rsid w:val="000F150F"/>
    <w:rsid w:val="000F1A40"/>
    <w:rsid w:val="000F2051"/>
    <w:rsid w:val="000F6469"/>
    <w:rsid w:val="000F64AC"/>
    <w:rsid w:val="000F6814"/>
    <w:rsid w:val="000F7451"/>
    <w:rsid w:val="000F750E"/>
    <w:rsid w:val="000F787A"/>
    <w:rsid w:val="00106F4F"/>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4C1"/>
    <w:rsid w:val="0014098A"/>
    <w:rsid w:val="00141555"/>
    <w:rsid w:val="00145376"/>
    <w:rsid w:val="00145803"/>
    <w:rsid w:val="00147D41"/>
    <w:rsid w:val="0015001C"/>
    <w:rsid w:val="001501F4"/>
    <w:rsid w:val="001516BA"/>
    <w:rsid w:val="00151721"/>
    <w:rsid w:val="00154ABF"/>
    <w:rsid w:val="001559DC"/>
    <w:rsid w:val="0015718F"/>
    <w:rsid w:val="00157EE7"/>
    <w:rsid w:val="00165390"/>
    <w:rsid w:val="001715D9"/>
    <w:rsid w:val="00171C69"/>
    <w:rsid w:val="00172402"/>
    <w:rsid w:val="00173FC1"/>
    <w:rsid w:val="00174FC7"/>
    <w:rsid w:val="00176892"/>
    <w:rsid w:val="00182901"/>
    <w:rsid w:val="00185718"/>
    <w:rsid w:val="00186A81"/>
    <w:rsid w:val="0018796D"/>
    <w:rsid w:val="00187A35"/>
    <w:rsid w:val="001925C5"/>
    <w:rsid w:val="00194442"/>
    <w:rsid w:val="00194D5D"/>
    <w:rsid w:val="00195762"/>
    <w:rsid w:val="00195AE1"/>
    <w:rsid w:val="001968A9"/>
    <w:rsid w:val="001A31A2"/>
    <w:rsid w:val="001A3ED8"/>
    <w:rsid w:val="001A4217"/>
    <w:rsid w:val="001A5F0F"/>
    <w:rsid w:val="001A75EA"/>
    <w:rsid w:val="001B1F66"/>
    <w:rsid w:val="001B50C2"/>
    <w:rsid w:val="001B6172"/>
    <w:rsid w:val="001B6771"/>
    <w:rsid w:val="001B6C05"/>
    <w:rsid w:val="001B7BE4"/>
    <w:rsid w:val="001C3626"/>
    <w:rsid w:val="001C612D"/>
    <w:rsid w:val="001C74CE"/>
    <w:rsid w:val="001D0957"/>
    <w:rsid w:val="001D2051"/>
    <w:rsid w:val="001D3777"/>
    <w:rsid w:val="001D3D8D"/>
    <w:rsid w:val="001D4FC2"/>
    <w:rsid w:val="001D6BDA"/>
    <w:rsid w:val="001D6F0C"/>
    <w:rsid w:val="001D760C"/>
    <w:rsid w:val="001E015D"/>
    <w:rsid w:val="001F0351"/>
    <w:rsid w:val="001F3D7B"/>
    <w:rsid w:val="001F411A"/>
    <w:rsid w:val="001F44F1"/>
    <w:rsid w:val="001F4C96"/>
    <w:rsid w:val="001F534A"/>
    <w:rsid w:val="001F6866"/>
    <w:rsid w:val="001F7D73"/>
    <w:rsid w:val="002001EC"/>
    <w:rsid w:val="0020070F"/>
    <w:rsid w:val="00200D44"/>
    <w:rsid w:val="0020117A"/>
    <w:rsid w:val="00201D06"/>
    <w:rsid w:val="00206758"/>
    <w:rsid w:val="00213A83"/>
    <w:rsid w:val="00215030"/>
    <w:rsid w:val="00215528"/>
    <w:rsid w:val="00220F3A"/>
    <w:rsid w:val="0022145E"/>
    <w:rsid w:val="002250A3"/>
    <w:rsid w:val="002258E4"/>
    <w:rsid w:val="0022631E"/>
    <w:rsid w:val="00227D57"/>
    <w:rsid w:val="00233210"/>
    <w:rsid w:val="002365D9"/>
    <w:rsid w:val="00236AF2"/>
    <w:rsid w:val="0023711F"/>
    <w:rsid w:val="00241C49"/>
    <w:rsid w:val="00242B54"/>
    <w:rsid w:val="0024442C"/>
    <w:rsid w:val="00246F25"/>
    <w:rsid w:val="00251D00"/>
    <w:rsid w:val="0025406E"/>
    <w:rsid w:val="00257E16"/>
    <w:rsid w:val="00261118"/>
    <w:rsid w:val="0026158C"/>
    <w:rsid w:val="002616FB"/>
    <w:rsid w:val="002639A6"/>
    <w:rsid w:val="00263CD5"/>
    <w:rsid w:val="002640B4"/>
    <w:rsid w:val="00264FBA"/>
    <w:rsid w:val="0026511C"/>
    <w:rsid w:val="00266015"/>
    <w:rsid w:val="00267499"/>
    <w:rsid w:val="00267779"/>
    <w:rsid w:val="0027122B"/>
    <w:rsid w:val="002720CD"/>
    <w:rsid w:val="00275578"/>
    <w:rsid w:val="002774A2"/>
    <w:rsid w:val="00281219"/>
    <w:rsid w:val="00283722"/>
    <w:rsid w:val="00287637"/>
    <w:rsid w:val="00291334"/>
    <w:rsid w:val="0029342E"/>
    <w:rsid w:val="0029420A"/>
    <w:rsid w:val="0029422F"/>
    <w:rsid w:val="00294443"/>
    <w:rsid w:val="00296E5A"/>
    <w:rsid w:val="002A05C4"/>
    <w:rsid w:val="002A09D9"/>
    <w:rsid w:val="002A3DEB"/>
    <w:rsid w:val="002A5770"/>
    <w:rsid w:val="002A6237"/>
    <w:rsid w:val="002A632D"/>
    <w:rsid w:val="002B122E"/>
    <w:rsid w:val="002B19F9"/>
    <w:rsid w:val="002B4113"/>
    <w:rsid w:val="002B51CD"/>
    <w:rsid w:val="002B613C"/>
    <w:rsid w:val="002B619F"/>
    <w:rsid w:val="002B63EA"/>
    <w:rsid w:val="002B641C"/>
    <w:rsid w:val="002C0757"/>
    <w:rsid w:val="002C1126"/>
    <w:rsid w:val="002C2B15"/>
    <w:rsid w:val="002C2B98"/>
    <w:rsid w:val="002C3D7C"/>
    <w:rsid w:val="002D1C85"/>
    <w:rsid w:val="002D3ED1"/>
    <w:rsid w:val="002D4FEE"/>
    <w:rsid w:val="002D5D40"/>
    <w:rsid w:val="002D7B0F"/>
    <w:rsid w:val="002E10C0"/>
    <w:rsid w:val="002E1373"/>
    <w:rsid w:val="002E27FE"/>
    <w:rsid w:val="002E3904"/>
    <w:rsid w:val="002F0B69"/>
    <w:rsid w:val="002F0F3B"/>
    <w:rsid w:val="002F18A7"/>
    <w:rsid w:val="002F6C03"/>
    <w:rsid w:val="002F6ED7"/>
    <w:rsid w:val="002F7290"/>
    <w:rsid w:val="002F7F6D"/>
    <w:rsid w:val="00300600"/>
    <w:rsid w:val="0030151B"/>
    <w:rsid w:val="00302153"/>
    <w:rsid w:val="00303EF2"/>
    <w:rsid w:val="00304485"/>
    <w:rsid w:val="00305298"/>
    <w:rsid w:val="003052B6"/>
    <w:rsid w:val="00306678"/>
    <w:rsid w:val="00306E7A"/>
    <w:rsid w:val="0031075C"/>
    <w:rsid w:val="003119C2"/>
    <w:rsid w:val="00312381"/>
    <w:rsid w:val="00313E28"/>
    <w:rsid w:val="0031457A"/>
    <w:rsid w:val="003208AB"/>
    <w:rsid w:val="003211E4"/>
    <w:rsid w:val="00323A34"/>
    <w:rsid w:val="00324366"/>
    <w:rsid w:val="00327842"/>
    <w:rsid w:val="003301B4"/>
    <w:rsid w:val="00330FA8"/>
    <w:rsid w:val="003312F3"/>
    <w:rsid w:val="003324D7"/>
    <w:rsid w:val="00334657"/>
    <w:rsid w:val="00334962"/>
    <w:rsid w:val="00334F7A"/>
    <w:rsid w:val="00335A4D"/>
    <w:rsid w:val="00337F7E"/>
    <w:rsid w:val="0035076B"/>
    <w:rsid w:val="00350CF8"/>
    <w:rsid w:val="003510AA"/>
    <w:rsid w:val="00351581"/>
    <w:rsid w:val="00351D0D"/>
    <w:rsid w:val="00356DE8"/>
    <w:rsid w:val="00357097"/>
    <w:rsid w:val="00361F8D"/>
    <w:rsid w:val="00362ACA"/>
    <w:rsid w:val="003630AB"/>
    <w:rsid w:val="00363DB7"/>
    <w:rsid w:val="00365818"/>
    <w:rsid w:val="00366197"/>
    <w:rsid w:val="00366B94"/>
    <w:rsid w:val="0037404C"/>
    <w:rsid w:val="0037461A"/>
    <w:rsid w:val="00375FCC"/>
    <w:rsid w:val="00381958"/>
    <w:rsid w:val="003827AC"/>
    <w:rsid w:val="00386483"/>
    <w:rsid w:val="00390E7A"/>
    <w:rsid w:val="00391027"/>
    <w:rsid w:val="00394056"/>
    <w:rsid w:val="00395E67"/>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D0C44"/>
    <w:rsid w:val="003D1736"/>
    <w:rsid w:val="003D29F9"/>
    <w:rsid w:val="003D6912"/>
    <w:rsid w:val="003D78E2"/>
    <w:rsid w:val="003D7B5A"/>
    <w:rsid w:val="003D7D9F"/>
    <w:rsid w:val="003E3D11"/>
    <w:rsid w:val="003E4772"/>
    <w:rsid w:val="003F05FE"/>
    <w:rsid w:val="003F2533"/>
    <w:rsid w:val="003F25D6"/>
    <w:rsid w:val="003F3075"/>
    <w:rsid w:val="003F6202"/>
    <w:rsid w:val="003F7E06"/>
    <w:rsid w:val="00401ABB"/>
    <w:rsid w:val="00402190"/>
    <w:rsid w:val="004048BD"/>
    <w:rsid w:val="00410F61"/>
    <w:rsid w:val="00411C7B"/>
    <w:rsid w:val="00415D0A"/>
    <w:rsid w:val="00415E23"/>
    <w:rsid w:val="004168E4"/>
    <w:rsid w:val="00417329"/>
    <w:rsid w:val="00417B6C"/>
    <w:rsid w:val="0042074B"/>
    <w:rsid w:val="0042128F"/>
    <w:rsid w:val="00421B1B"/>
    <w:rsid w:val="004232B0"/>
    <w:rsid w:val="00424197"/>
    <w:rsid w:val="00426294"/>
    <w:rsid w:val="004266B3"/>
    <w:rsid w:val="0042773B"/>
    <w:rsid w:val="00430917"/>
    <w:rsid w:val="00430B37"/>
    <w:rsid w:val="00431B4D"/>
    <w:rsid w:val="004352AB"/>
    <w:rsid w:val="00441BF5"/>
    <w:rsid w:val="00442045"/>
    <w:rsid w:val="0044493D"/>
    <w:rsid w:val="004470F4"/>
    <w:rsid w:val="00450947"/>
    <w:rsid w:val="00455F48"/>
    <w:rsid w:val="00456C7F"/>
    <w:rsid w:val="00456F9A"/>
    <w:rsid w:val="00461923"/>
    <w:rsid w:val="004632D8"/>
    <w:rsid w:val="00463734"/>
    <w:rsid w:val="004665F6"/>
    <w:rsid w:val="00472765"/>
    <w:rsid w:val="00472A9E"/>
    <w:rsid w:val="00474927"/>
    <w:rsid w:val="004749DE"/>
    <w:rsid w:val="00474DA0"/>
    <w:rsid w:val="00475157"/>
    <w:rsid w:val="0047577B"/>
    <w:rsid w:val="00480D40"/>
    <w:rsid w:val="00481386"/>
    <w:rsid w:val="0048224B"/>
    <w:rsid w:val="00483E1C"/>
    <w:rsid w:val="0048571C"/>
    <w:rsid w:val="00490799"/>
    <w:rsid w:val="00490B7B"/>
    <w:rsid w:val="0049235E"/>
    <w:rsid w:val="0049791C"/>
    <w:rsid w:val="00497B71"/>
    <w:rsid w:val="004A5BA2"/>
    <w:rsid w:val="004A6CD2"/>
    <w:rsid w:val="004B041C"/>
    <w:rsid w:val="004B3BE9"/>
    <w:rsid w:val="004B4551"/>
    <w:rsid w:val="004B5DA7"/>
    <w:rsid w:val="004B627F"/>
    <w:rsid w:val="004C285E"/>
    <w:rsid w:val="004C3312"/>
    <w:rsid w:val="004C5609"/>
    <w:rsid w:val="004C6290"/>
    <w:rsid w:val="004C6D00"/>
    <w:rsid w:val="004C7AB7"/>
    <w:rsid w:val="004D0343"/>
    <w:rsid w:val="004D0B15"/>
    <w:rsid w:val="004D1416"/>
    <w:rsid w:val="004D1D21"/>
    <w:rsid w:val="004D2E72"/>
    <w:rsid w:val="004D4453"/>
    <w:rsid w:val="004D458D"/>
    <w:rsid w:val="004D5BF6"/>
    <w:rsid w:val="004D5DB9"/>
    <w:rsid w:val="004D7CA5"/>
    <w:rsid w:val="004E339F"/>
    <w:rsid w:val="004E3A3B"/>
    <w:rsid w:val="004E46E2"/>
    <w:rsid w:val="004F084B"/>
    <w:rsid w:val="004F2027"/>
    <w:rsid w:val="004F4188"/>
    <w:rsid w:val="004F5BBC"/>
    <w:rsid w:val="004F7E7E"/>
    <w:rsid w:val="00500212"/>
    <w:rsid w:val="00502B1D"/>
    <w:rsid w:val="005037F6"/>
    <w:rsid w:val="00506631"/>
    <w:rsid w:val="00506A47"/>
    <w:rsid w:val="00510BE8"/>
    <w:rsid w:val="00510C28"/>
    <w:rsid w:val="005113A6"/>
    <w:rsid w:val="00511CF7"/>
    <w:rsid w:val="00512A9F"/>
    <w:rsid w:val="0051369E"/>
    <w:rsid w:val="005141D6"/>
    <w:rsid w:val="005154F4"/>
    <w:rsid w:val="00520BC5"/>
    <w:rsid w:val="00520CDF"/>
    <w:rsid w:val="00520FCE"/>
    <w:rsid w:val="00521C89"/>
    <w:rsid w:val="005241E8"/>
    <w:rsid w:val="00526A6E"/>
    <w:rsid w:val="005274DD"/>
    <w:rsid w:val="0053253C"/>
    <w:rsid w:val="00533687"/>
    <w:rsid w:val="00534221"/>
    <w:rsid w:val="00535F95"/>
    <w:rsid w:val="00540153"/>
    <w:rsid w:val="00540B16"/>
    <w:rsid w:val="00541AF5"/>
    <w:rsid w:val="00542927"/>
    <w:rsid w:val="00543AD2"/>
    <w:rsid w:val="00545AE3"/>
    <w:rsid w:val="005467F6"/>
    <w:rsid w:val="00553643"/>
    <w:rsid w:val="00554857"/>
    <w:rsid w:val="00557188"/>
    <w:rsid w:val="0055755A"/>
    <w:rsid w:val="0056181A"/>
    <w:rsid w:val="005626BA"/>
    <w:rsid w:val="0056434C"/>
    <w:rsid w:val="00565011"/>
    <w:rsid w:val="0056706D"/>
    <w:rsid w:val="005675BC"/>
    <w:rsid w:val="00571069"/>
    <w:rsid w:val="005710FB"/>
    <w:rsid w:val="00572702"/>
    <w:rsid w:val="00573229"/>
    <w:rsid w:val="00573A01"/>
    <w:rsid w:val="00573BF3"/>
    <w:rsid w:val="00576014"/>
    <w:rsid w:val="00576345"/>
    <w:rsid w:val="00582BF4"/>
    <w:rsid w:val="005865A6"/>
    <w:rsid w:val="00586953"/>
    <w:rsid w:val="0058699E"/>
    <w:rsid w:val="005924A1"/>
    <w:rsid w:val="0059640F"/>
    <w:rsid w:val="005A54F0"/>
    <w:rsid w:val="005A6D7E"/>
    <w:rsid w:val="005A7789"/>
    <w:rsid w:val="005B1B1E"/>
    <w:rsid w:val="005B218F"/>
    <w:rsid w:val="005B36F8"/>
    <w:rsid w:val="005B5E00"/>
    <w:rsid w:val="005B6174"/>
    <w:rsid w:val="005B6329"/>
    <w:rsid w:val="005B75A9"/>
    <w:rsid w:val="005B79B3"/>
    <w:rsid w:val="005C019F"/>
    <w:rsid w:val="005C2569"/>
    <w:rsid w:val="005C3190"/>
    <w:rsid w:val="005C6426"/>
    <w:rsid w:val="005D1BBB"/>
    <w:rsid w:val="005D2752"/>
    <w:rsid w:val="005D5A2C"/>
    <w:rsid w:val="005D6F00"/>
    <w:rsid w:val="005E23AC"/>
    <w:rsid w:val="005E360C"/>
    <w:rsid w:val="005E3FEE"/>
    <w:rsid w:val="005F1478"/>
    <w:rsid w:val="005F1801"/>
    <w:rsid w:val="005F1DD0"/>
    <w:rsid w:val="005F362F"/>
    <w:rsid w:val="005F7063"/>
    <w:rsid w:val="006023CE"/>
    <w:rsid w:val="00603072"/>
    <w:rsid w:val="00604CD6"/>
    <w:rsid w:val="00610498"/>
    <w:rsid w:val="00610F49"/>
    <w:rsid w:val="00614627"/>
    <w:rsid w:val="0061594C"/>
    <w:rsid w:val="00616BFE"/>
    <w:rsid w:val="00616C2B"/>
    <w:rsid w:val="00617642"/>
    <w:rsid w:val="00617E4A"/>
    <w:rsid w:val="006204C4"/>
    <w:rsid w:val="006264CA"/>
    <w:rsid w:val="00626B47"/>
    <w:rsid w:val="0063050B"/>
    <w:rsid w:val="00630ADC"/>
    <w:rsid w:val="00632A8C"/>
    <w:rsid w:val="00632E8B"/>
    <w:rsid w:val="006350F3"/>
    <w:rsid w:val="0063530A"/>
    <w:rsid w:val="00635801"/>
    <w:rsid w:val="00636BA0"/>
    <w:rsid w:val="006370CB"/>
    <w:rsid w:val="0064582A"/>
    <w:rsid w:val="00645F53"/>
    <w:rsid w:val="00646D97"/>
    <w:rsid w:val="006473AB"/>
    <w:rsid w:val="00650F36"/>
    <w:rsid w:val="00651E89"/>
    <w:rsid w:val="0065247D"/>
    <w:rsid w:val="00654D54"/>
    <w:rsid w:val="00656659"/>
    <w:rsid w:val="00661DA1"/>
    <w:rsid w:val="006629F1"/>
    <w:rsid w:val="00665D53"/>
    <w:rsid w:val="006671F0"/>
    <w:rsid w:val="00670373"/>
    <w:rsid w:val="00671F1F"/>
    <w:rsid w:val="006733F6"/>
    <w:rsid w:val="00673AF6"/>
    <w:rsid w:val="00675434"/>
    <w:rsid w:val="00681379"/>
    <w:rsid w:val="00681C8A"/>
    <w:rsid w:val="00682101"/>
    <w:rsid w:val="006824AE"/>
    <w:rsid w:val="00682909"/>
    <w:rsid w:val="006873DF"/>
    <w:rsid w:val="006875DA"/>
    <w:rsid w:val="00687A18"/>
    <w:rsid w:val="00691411"/>
    <w:rsid w:val="00695A5E"/>
    <w:rsid w:val="00696483"/>
    <w:rsid w:val="006964E7"/>
    <w:rsid w:val="006969E6"/>
    <w:rsid w:val="00697089"/>
    <w:rsid w:val="00697777"/>
    <w:rsid w:val="006A44E3"/>
    <w:rsid w:val="006A4E35"/>
    <w:rsid w:val="006A5F80"/>
    <w:rsid w:val="006B1964"/>
    <w:rsid w:val="006B4535"/>
    <w:rsid w:val="006B733E"/>
    <w:rsid w:val="006C171E"/>
    <w:rsid w:val="006C46BF"/>
    <w:rsid w:val="006C7EB4"/>
    <w:rsid w:val="006D0992"/>
    <w:rsid w:val="006D11B3"/>
    <w:rsid w:val="006D2D08"/>
    <w:rsid w:val="006D43DB"/>
    <w:rsid w:val="006D7EEC"/>
    <w:rsid w:val="006E2AB9"/>
    <w:rsid w:val="006E668A"/>
    <w:rsid w:val="006E6D6C"/>
    <w:rsid w:val="006F0D6C"/>
    <w:rsid w:val="006F24B9"/>
    <w:rsid w:val="007045F1"/>
    <w:rsid w:val="00707551"/>
    <w:rsid w:val="00707A86"/>
    <w:rsid w:val="00714534"/>
    <w:rsid w:val="00714917"/>
    <w:rsid w:val="007156EF"/>
    <w:rsid w:val="00716A7B"/>
    <w:rsid w:val="0071707A"/>
    <w:rsid w:val="007179D5"/>
    <w:rsid w:val="007233BA"/>
    <w:rsid w:val="00726490"/>
    <w:rsid w:val="00727A6D"/>
    <w:rsid w:val="007310B2"/>
    <w:rsid w:val="007310DE"/>
    <w:rsid w:val="007344D9"/>
    <w:rsid w:val="00736E1B"/>
    <w:rsid w:val="00743357"/>
    <w:rsid w:val="00746B1D"/>
    <w:rsid w:val="007500E9"/>
    <w:rsid w:val="007506AA"/>
    <w:rsid w:val="00752A96"/>
    <w:rsid w:val="00753DAA"/>
    <w:rsid w:val="0075492A"/>
    <w:rsid w:val="007551B7"/>
    <w:rsid w:val="007556D9"/>
    <w:rsid w:val="00756BE8"/>
    <w:rsid w:val="007571E5"/>
    <w:rsid w:val="00757A27"/>
    <w:rsid w:val="0076532D"/>
    <w:rsid w:val="0076704C"/>
    <w:rsid w:val="007714FE"/>
    <w:rsid w:val="00771B06"/>
    <w:rsid w:val="00771FE7"/>
    <w:rsid w:val="0077291E"/>
    <w:rsid w:val="007763D8"/>
    <w:rsid w:val="007774B5"/>
    <w:rsid w:val="00780098"/>
    <w:rsid w:val="00780131"/>
    <w:rsid w:val="00781C63"/>
    <w:rsid w:val="00782614"/>
    <w:rsid w:val="007827CA"/>
    <w:rsid w:val="00784FAD"/>
    <w:rsid w:val="00786204"/>
    <w:rsid w:val="007863CA"/>
    <w:rsid w:val="007872A6"/>
    <w:rsid w:val="00790F42"/>
    <w:rsid w:val="007914F8"/>
    <w:rsid w:val="00791938"/>
    <w:rsid w:val="00791B60"/>
    <w:rsid w:val="00794BFA"/>
    <w:rsid w:val="0079720C"/>
    <w:rsid w:val="00797C4B"/>
    <w:rsid w:val="007A030F"/>
    <w:rsid w:val="007A6275"/>
    <w:rsid w:val="007A74D6"/>
    <w:rsid w:val="007A7E4D"/>
    <w:rsid w:val="007B1328"/>
    <w:rsid w:val="007B173A"/>
    <w:rsid w:val="007B18EE"/>
    <w:rsid w:val="007B2200"/>
    <w:rsid w:val="007B2921"/>
    <w:rsid w:val="007B3B9C"/>
    <w:rsid w:val="007B63EB"/>
    <w:rsid w:val="007B6876"/>
    <w:rsid w:val="007C33D8"/>
    <w:rsid w:val="007C35D1"/>
    <w:rsid w:val="007C5E19"/>
    <w:rsid w:val="007D038F"/>
    <w:rsid w:val="007D4A70"/>
    <w:rsid w:val="007D4E38"/>
    <w:rsid w:val="007D6548"/>
    <w:rsid w:val="007D7830"/>
    <w:rsid w:val="007E6018"/>
    <w:rsid w:val="007E77BF"/>
    <w:rsid w:val="007F524B"/>
    <w:rsid w:val="007F6EC6"/>
    <w:rsid w:val="008001F5"/>
    <w:rsid w:val="00801BE0"/>
    <w:rsid w:val="00802A33"/>
    <w:rsid w:val="00803E03"/>
    <w:rsid w:val="0080639E"/>
    <w:rsid w:val="00812BC2"/>
    <w:rsid w:val="008130DA"/>
    <w:rsid w:val="00816427"/>
    <w:rsid w:val="0082161C"/>
    <w:rsid w:val="008260BC"/>
    <w:rsid w:val="00837CD1"/>
    <w:rsid w:val="008411B3"/>
    <w:rsid w:val="008418C2"/>
    <w:rsid w:val="0084290F"/>
    <w:rsid w:val="00843FAF"/>
    <w:rsid w:val="008443FC"/>
    <w:rsid w:val="008464E5"/>
    <w:rsid w:val="00846D8A"/>
    <w:rsid w:val="00852B74"/>
    <w:rsid w:val="00852F0D"/>
    <w:rsid w:val="00853616"/>
    <w:rsid w:val="00855922"/>
    <w:rsid w:val="008614FA"/>
    <w:rsid w:val="00863646"/>
    <w:rsid w:val="0086433B"/>
    <w:rsid w:val="008644D4"/>
    <w:rsid w:val="00864741"/>
    <w:rsid w:val="0086535D"/>
    <w:rsid w:val="00871F48"/>
    <w:rsid w:val="008725E2"/>
    <w:rsid w:val="00873659"/>
    <w:rsid w:val="00875BAB"/>
    <w:rsid w:val="00877649"/>
    <w:rsid w:val="0088002A"/>
    <w:rsid w:val="00880810"/>
    <w:rsid w:val="00880EE3"/>
    <w:rsid w:val="00883D81"/>
    <w:rsid w:val="0088507F"/>
    <w:rsid w:val="00885BCC"/>
    <w:rsid w:val="00886926"/>
    <w:rsid w:val="008873EF"/>
    <w:rsid w:val="008908FA"/>
    <w:rsid w:val="008919CB"/>
    <w:rsid w:val="008933E3"/>
    <w:rsid w:val="00893D87"/>
    <w:rsid w:val="0089582C"/>
    <w:rsid w:val="008A0216"/>
    <w:rsid w:val="008A0561"/>
    <w:rsid w:val="008A1E7D"/>
    <w:rsid w:val="008A21B6"/>
    <w:rsid w:val="008A2816"/>
    <w:rsid w:val="008A2CE8"/>
    <w:rsid w:val="008A34AB"/>
    <w:rsid w:val="008B1ED9"/>
    <w:rsid w:val="008B2204"/>
    <w:rsid w:val="008B268F"/>
    <w:rsid w:val="008B2C9C"/>
    <w:rsid w:val="008B5339"/>
    <w:rsid w:val="008B5FDB"/>
    <w:rsid w:val="008B708E"/>
    <w:rsid w:val="008B7DE5"/>
    <w:rsid w:val="008C090E"/>
    <w:rsid w:val="008C11EE"/>
    <w:rsid w:val="008C2A80"/>
    <w:rsid w:val="008C2DCB"/>
    <w:rsid w:val="008C3D61"/>
    <w:rsid w:val="008C64CC"/>
    <w:rsid w:val="008C7835"/>
    <w:rsid w:val="008D0FED"/>
    <w:rsid w:val="008D582D"/>
    <w:rsid w:val="008D5C26"/>
    <w:rsid w:val="008D6431"/>
    <w:rsid w:val="008D69EB"/>
    <w:rsid w:val="008E0538"/>
    <w:rsid w:val="008E13AF"/>
    <w:rsid w:val="008E299F"/>
    <w:rsid w:val="008E3154"/>
    <w:rsid w:val="008E570C"/>
    <w:rsid w:val="008E5F75"/>
    <w:rsid w:val="008E73D6"/>
    <w:rsid w:val="008F0C71"/>
    <w:rsid w:val="008F10E2"/>
    <w:rsid w:val="008F273F"/>
    <w:rsid w:val="008F3B8F"/>
    <w:rsid w:val="008F3DE0"/>
    <w:rsid w:val="008F3EF5"/>
    <w:rsid w:val="008F57AB"/>
    <w:rsid w:val="008F7EFC"/>
    <w:rsid w:val="00900B5B"/>
    <w:rsid w:val="009043B8"/>
    <w:rsid w:val="00904C0E"/>
    <w:rsid w:val="00913DC6"/>
    <w:rsid w:val="009141AC"/>
    <w:rsid w:val="00914C99"/>
    <w:rsid w:val="00915584"/>
    <w:rsid w:val="009157F5"/>
    <w:rsid w:val="00916423"/>
    <w:rsid w:val="009205BB"/>
    <w:rsid w:val="009208F4"/>
    <w:rsid w:val="00921675"/>
    <w:rsid w:val="00922BD3"/>
    <w:rsid w:val="00923144"/>
    <w:rsid w:val="00926869"/>
    <w:rsid w:val="00926A35"/>
    <w:rsid w:val="00927541"/>
    <w:rsid w:val="009328FC"/>
    <w:rsid w:val="00933DD3"/>
    <w:rsid w:val="00936E55"/>
    <w:rsid w:val="0094322E"/>
    <w:rsid w:val="00944F32"/>
    <w:rsid w:val="009459F5"/>
    <w:rsid w:val="00952ADB"/>
    <w:rsid w:val="0095324C"/>
    <w:rsid w:val="009540A1"/>
    <w:rsid w:val="009546B2"/>
    <w:rsid w:val="009560DD"/>
    <w:rsid w:val="009561E5"/>
    <w:rsid w:val="009570B6"/>
    <w:rsid w:val="009572F3"/>
    <w:rsid w:val="00961078"/>
    <w:rsid w:val="00961C03"/>
    <w:rsid w:val="009632A4"/>
    <w:rsid w:val="00964AA6"/>
    <w:rsid w:val="0096507E"/>
    <w:rsid w:val="009656F3"/>
    <w:rsid w:val="009724AC"/>
    <w:rsid w:val="00973B9C"/>
    <w:rsid w:val="0097475D"/>
    <w:rsid w:val="0097565E"/>
    <w:rsid w:val="009777D1"/>
    <w:rsid w:val="00977F11"/>
    <w:rsid w:val="00980980"/>
    <w:rsid w:val="0098464E"/>
    <w:rsid w:val="0098626F"/>
    <w:rsid w:val="00986A94"/>
    <w:rsid w:val="00986F74"/>
    <w:rsid w:val="009908E3"/>
    <w:rsid w:val="00992EF4"/>
    <w:rsid w:val="0099356E"/>
    <w:rsid w:val="00994FF0"/>
    <w:rsid w:val="00996F80"/>
    <w:rsid w:val="009971D4"/>
    <w:rsid w:val="009A1A78"/>
    <w:rsid w:val="009A1B29"/>
    <w:rsid w:val="009A2B0D"/>
    <w:rsid w:val="009A72D9"/>
    <w:rsid w:val="009B0050"/>
    <w:rsid w:val="009B1AF2"/>
    <w:rsid w:val="009B2734"/>
    <w:rsid w:val="009B59F0"/>
    <w:rsid w:val="009B5E2E"/>
    <w:rsid w:val="009B7BD2"/>
    <w:rsid w:val="009C59A0"/>
    <w:rsid w:val="009D2B4D"/>
    <w:rsid w:val="009D40BE"/>
    <w:rsid w:val="009D7500"/>
    <w:rsid w:val="009D7743"/>
    <w:rsid w:val="009D7D73"/>
    <w:rsid w:val="009E0E38"/>
    <w:rsid w:val="009E148A"/>
    <w:rsid w:val="009E1888"/>
    <w:rsid w:val="009E1EE8"/>
    <w:rsid w:val="009E2B46"/>
    <w:rsid w:val="009E601A"/>
    <w:rsid w:val="009F0B52"/>
    <w:rsid w:val="009F201B"/>
    <w:rsid w:val="009F393F"/>
    <w:rsid w:val="009F42D7"/>
    <w:rsid w:val="009F4AE0"/>
    <w:rsid w:val="00A0117C"/>
    <w:rsid w:val="00A046F0"/>
    <w:rsid w:val="00A102BC"/>
    <w:rsid w:val="00A1606A"/>
    <w:rsid w:val="00A160B3"/>
    <w:rsid w:val="00A163A9"/>
    <w:rsid w:val="00A16E2F"/>
    <w:rsid w:val="00A17C76"/>
    <w:rsid w:val="00A17F68"/>
    <w:rsid w:val="00A20F32"/>
    <w:rsid w:val="00A23AB1"/>
    <w:rsid w:val="00A27A36"/>
    <w:rsid w:val="00A27BC4"/>
    <w:rsid w:val="00A32EB1"/>
    <w:rsid w:val="00A33279"/>
    <w:rsid w:val="00A35753"/>
    <w:rsid w:val="00A35E10"/>
    <w:rsid w:val="00A37FBD"/>
    <w:rsid w:val="00A413FD"/>
    <w:rsid w:val="00A530EB"/>
    <w:rsid w:val="00A6094A"/>
    <w:rsid w:val="00A60C53"/>
    <w:rsid w:val="00A61279"/>
    <w:rsid w:val="00A61541"/>
    <w:rsid w:val="00A6523E"/>
    <w:rsid w:val="00A67133"/>
    <w:rsid w:val="00A719E9"/>
    <w:rsid w:val="00A72693"/>
    <w:rsid w:val="00A736BB"/>
    <w:rsid w:val="00A76BDA"/>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C0892"/>
    <w:rsid w:val="00AC2656"/>
    <w:rsid w:val="00AC3D6F"/>
    <w:rsid w:val="00AD11CE"/>
    <w:rsid w:val="00AD446E"/>
    <w:rsid w:val="00AD4768"/>
    <w:rsid w:val="00AD5407"/>
    <w:rsid w:val="00AD6141"/>
    <w:rsid w:val="00AD7093"/>
    <w:rsid w:val="00AE3CAD"/>
    <w:rsid w:val="00AE41BC"/>
    <w:rsid w:val="00AF107C"/>
    <w:rsid w:val="00AF13AE"/>
    <w:rsid w:val="00AF52FB"/>
    <w:rsid w:val="00AF7B2D"/>
    <w:rsid w:val="00B010D0"/>
    <w:rsid w:val="00B0258A"/>
    <w:rsid w:val="00B03D76"/>
    <w:rsid w:val="00B05B4B"/>
    <w:rsid w:val="00B07455"/>
    <w:rsid w:val="00B07600"/>
    <w:rsid w:val="00B1108E"/>
    <w:rsid w:val="00B11E34"/>
    <w:rsid w:val="00B1373D"/>
    <w:rsid w:val="00B13BCC"/>
    <w:rsid w:val="00B15031"/>
    <w:rsid w:val="00B20802"/>
    <w:rsid w:val="00B20CB9"/>
    <w:rsid w:val="00B22A94"/>
    <w:rsid w:val="00B23BF2"/>
    <w:rsid w:val="00B24BD6"/>
    <w:rsid w:val="00B24C77"/>
    <w:rsid w:val="00B26859"/>
    <w:rsid w:val="00B26BFC"/>
    <w:rsid w:val="00B2733A"/>
    <w:rsid w:val="00B3123E"/>
    <w:rsid w:val="00B329BF"/>
    <w:rsid w:val="00B34DAD"/>
    <w:rsid w:val="00B37723"/>
    <w:rsid w:val="00B4333D"/>
    <w:rsid w:val="00B45AC8"/>
    <w:rsid w:val="00B51009"/>
    <w:rsid w:val="00B54717"/>
    <w:rsid w:val="00B56E7F"/>
    <w:rsid w:val="00B57636"/>
    <w:rsid w:val="00B577B1"/>
    <w:rsid w:val="00B61C35"/>
    <w:rsid w:val="00B622B5"/>
    <w:rsid w:val="00B64DD3"/>
    <w:rsid w:val="00B651A4"/>
    <w:rsid w:val="00B74563"/>
    <w:rsid w:val="00B80A21"/>
    <w:rsid w:val="00B82043"/>
    <w:rsid w:val="00B82189"/>
    <w:rsid w:val="00B84BB3"/>
    <w:rsid w:val="00B84C8A"/>
    <w:rsid w:val="00B851CC"/>
    <w:rsid w:val="00B8611E"/>
    <w:rsid w:val="00B8667F"/>
    <w:rsid w:val="00B86758"/>
    <w:rsid w:val="00B90E8A"/>
    <w:rsid w:val="00B918D0"/>
    <w:rsid w:val="00B91C45"/>
    <w:rsid w:val="00B92378"/>
    <w:rsid w:val="00BA57CD"/>
    <w:rsid w:val="00BB14E3"/>
    <w:rsid w:val="00BB1FEC"/>
    <w:rsid w:val="00BB33D1"/>
    <w:rsid w:val="00BB3511"/>
    <w:rsid w:val="00BB4DC9"/>
    <w:rsid w:val="00BB6156"/>
    <w:rsid w:val="00BC1153"/>
    <w:rsid w:val="00BC1B5C"/>
    <w:rsid w:val="00BC6A06"/>
    <w:rsid w:val="00BC79E5"/>
    <w:rsid w:val="00BD0C64"/>
    <w:rsid w:val="00BD169F"/>
    <w:rsid w:val="00BD3507"/>
    <w:rsid w:val="00BD353A"/>
    <w:rsid w:val="00BD4273"/>
    <w:rsid w:val="00BD65FF"/>
    <w:rsid w:val="00BE2235"/>
    <w:rsid w:val="00BE2AAB"/>
    <w:rsid w:val="00BE3AD7"/>
    <w:rsid w:val="00BE4C81"/>
    <w:rsid w:val="00BE6175"/>
    <w:rsid w:val="00BF0686"/>
    <w:rsid w:val="00BF1112"/>
    <w:rsid w:val="00BF2D14"/>
    <w:rsid w:val="00C00570"/>
    <w:rsid w:val="00C01282"/>
    <w:rsid w:val="00C01C73"/>
    <w:rsid w:val="00C02E85"/>
    <w:rsid w:val="00C0326B"/>
    <w:rsid w:val="00C04385"/>
    <w:rsid w:val="00C075D7"/>
    <w:rsid w:val="00C079CA"/>
    <w:rsid w:val="00C10467"/>
    <w:rsid w:val="00C10984"/>
    <w:rsid w:val="00C12A6D"/>
    <w:rsid w:val="00C14694"/>
    <w:rsid w:val="00C1530F"/>
    <w:rsid w:val="00C15797"/>
    <w:rsid w:val="00C16175"/>
    <w:rsid w:val="00C17AD5"/>
    <w:rsid w:val="00C2040A"/>
    <w:rsid w:val="00C22372"/>
    <w:rsid w:val="00C22B5A"/>
    <w:rsid w:val="00C22F0C"/>
    <w:rsid w:val="00C23F2B"/>
    <w:rsid w:val="00C242EA"/>
    <w:rsid w:val="00C246B5"/>
    <w:rsid w:val="00C26EC8"/>
    <w:rsid w:val="00C30CFA"/>
    <w:rsid w:val="00C34D16"/>
    <w:rsid w:val="00C37F11"/>
    <w:rsid w:val="00C40DBF"/>
    <w:rsid w:val="00C4392C"/>
    <w:rsid w:val="00C467B2"/>
    <w:rsid w:val="00C46819"/>
    <w:rsid w:val="00C46BA5"/>
    <w:rsid w:val="00C5061D"/>
    <w:rsid w:val="00C55EA1"/>
    <w:rsid w:val="00C5787A"/>
    <w:rsid w:val="00C6039D"/>
    <w:rsid w:val="00C60F95"/>
    <w:rsid w:val="00C61779"/>
    <w:rsid w:val="00C63A9E"/>
    <w:rsid w:val="00C710D0"/>
    <w:rsid w:val="00C720DE"/>
    <w:rsid w:val="00C74C81"/>
    <w:rsid w:val="00C75E94"/>
    <w:rsid w:val="00C76DC3"/>
    <w:rsid w:val="00C83278"/>
    <w:rsid w:val="00C8358C"/>
    <w:rsid w:val="00C83B5D"/>
    <w:rsid w:val="00C90983"/>
    <w:rsid w:val="00C90ABB"/>
    <w:rsid w:val="00C91A19"/>
    <w:rsid w:val="00C91C58"/>
    <w:rsid w:val="00C92E6F"/>
    <w:rsid w:val="00C93D32"/>
    <w:rsid w:val="00C9473B"/>
    <w:rsid w:val="00CA09FF"/>
    <w:rsid w:val="00CA62EC"/>
    <w:rsid w:val="00CA7DEE"/>
    <w:rsid w:val="00CB0B9D"/>
    <w:rsid w:val="00CB4B0A"/>
    <w:rsid w:val="00CB4CA6"/>
    <w:rsid w:val="00CC3153"/>
    <w:rsid w:val="00CC382B"/>
    <w:rsid w:val="00CC4393"/>
    <w:rsid w:val="00CC4DF6"/>
    <w:rsid w:val="00CC60AA"/>
    <w:rsid w:val="00CC75BA"/>
    <w:rsid w:val="00CD0658"/>
    <w:rsid w:val="00CD0713"/>
    <w:rsid w:val="00CD0E5E"/>
    <w:rsid w:val="00CD1579"/>
    <w:rsid w:val="00CD1C31"/>
    <w:rsid w:val="00CD201F"/>
    <w:rsid w:val="00CD23AB"/>
    <w:rsid w:val="00CD77F8"/>
    <w:rsid w:val="00CE069D"/>
    <w:rsid w:val="00CE0DDC"/>
    <w:rsid w:val="00CE12FF"/>
    <w:rsid w:val="00CE18AA"/>
    <w:rsid w:val="00CE3726"/>
    <w:rsid w:val="00CE3825"/>
    <w:rsid w:val="00CE3D9E"/>
    <w:rsid w:val="00CE483F"/>
    <w:rsid w:val="00CE604A"/>
    <w:rsid w:val="00CF02DF"/>
    <w:rsid w:val="00CF12F8"/>
    <w:rsid w:val="00CF194C"/>
    <w:rsid w:val="00CF269E"/>
    <w:rsid w:val="00CF4013"/>
    <w:rsid w:val="00CF4B8D"/>
    <w:rsid w:val="00CF60B0"/>
    <w:rsid w:val="00CF7115"/>
    <w:rsid w:val="00D012BF"/>
    <w:rsid w:val="00D0322B"/>
    <w:rsid w:val="00D0539D"/>
    <w:rsid w:val="00D0642F"/>
    <w:rsid w:val="00D11894"/>
    <w:rsid w:val="00D121DC"/>
    <w:rsid w:val="00D140AE"/>
    <w:rsid w:val="00D15616"/>
    <w:rsid w:val="00D15D06"/>
    <w:rsid w:val="00D22397"/>
    <w:rsid w:val="00D22949"/>
    <w:rsid w:val="00D25AA1"/>
    <w:rsid w:val="00D26677"/>
    <w:rsid w:val="00D26CD6"/>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24FB"/>
    <w:rsid w:val="00D7254B"/>
    <w:rsid w:val="00D74DD4"/>
    <w:rsid w:val="00D8051D"/>
    <w:rsid w:val="00D86735"/>
    <w:rsid w:val="00D873B7"/>
    <w:rsid w:val="00D87FE9"/>
    <w:rsid w:val="00D97196"/>
    <w:rsid w:val="00DA0435"/>
    <w:rsid w:val="00DA1347"/>
    <w:rsid w:val="00DA1CB7"/>
    <w:rsid w:val="00DA29E5"/>
    <w:rsid w:val="00DA354B"/>
    <w:rsid w:val="00DA6140"/>
    <w:rsid w:val="00DA6E18"/>
    <w:rsid w:val="00DB12BA"/>
    <w:rsid w:val="00DB144C"/>
    <w:rsid w:val="00DB3565"/>
    <w:rsid w:val="00DB66FB"/>
    <w:rsid w:val="00DC0B71"/>
    <w:rsid w:val="00DC185C"/>
    <w:rsid w:val="00DC1B02"/>
    <w:rsid w:val="00DC614D"/>
    <w:rsid w:val="00DC6375"/>
    <w:rsid w:val="00DC6DB4"/>
    <w:rsid w:val="00DC7AF4"/>
    <w:rsid w:val="00DD09AD"/>
    <w:rsid w:val="00DD0AE4"/>
    <w:rsid w:val="00DD0C55"/>
    <w:rsid w:val="00DD1A91"/>
    <w:rsid w:val="00DD1D85"/>
    <w:rsid w:val="00DD22D2"/>
    <w:rsid w:val="00DD553E"/>
    <w:rsid w:val="00DD69BC"/>
    <w:rsid w:val="00DE1359"/>
    <w:rsid w:val="00DE2DE4"/>
    <w:rsid w:val="00DE3692"/>
    <w:rsid w:val="00DE4C1D"/>
    <w:rsid w:val="00DE5805"/>
    <w:rsid w:val="00DE658B"/>
    <w:rsid w:val="00DF0480"/>
    <w:rsid w:val="00DF20EA"/>
    <w:rsid w:val="00DF4CF5"/>
    <w:rsid w:val="00DF7E65"/>
    <w:rsid w:val="00E005B0"/>
    <w:rsid w:val="00E00D1F"/>
    <w:rsid w:val="00E022DE"/>
    <w:rsid w:val="00E04A36"/>
    <w:rsid w:val="00E0777D"/>
    <w:rsid w:val="00E07E50"/>
    <w:rsid w:val="00E10003"/>
    <w:rsid w:val="00E10086"/>
    <w:rsid w:val="00E10AE9"/>
    <w:rsid w:val="00E1133F"/>
    <w:rsid w:val="00E119A9"/>
    <w:rsid w:val="00E17B1C"/>
    <w:rsid w:val="00E22328"/>
    <w:rsid w:val="00E238BB"/>
    <w:rsid w:val="00E25535"/>
    <w:rsid w:val="00E25AC7"/>
    <w:rsid w:val="00E26749"/>
    <w:rsid w:val="00E30DA8"/>
    <w:rsid w:val="00E312AE"/>
    <w:rsid w:val="00E34BF6"/>
    <w:rsid w:val="00E360F2"/>
    <w:rsid w:val="00E42CFC"/>
    <w:rsid w:val="00E45D85"/>
    <w:rsid w:val="00E46328"/>
    <w:rsid w:val="00E4645F"/>
    <w:rsid w:val="00E51019"/>
    <w:rsid w:val="00E51C2E"/>
    <w:rsid w:val="00E52CDF"/>
    <w:rsid w:val="00E53CEC"/>
    <w:rsid w:val="00E53D7C"/>
    <w:rsid w:val="00E60104"/>
    <w:rsid w:val="00E615F8"/>
    <w:rsid w:val="00E6179F"/>
    <w:rsid w:val="00E64C65"/>
    <w:rsid w:val="00E670C2"/>
    <w:rsid w:val="00E71CE8"/>
    <w:rsid w:val="00E73020"/>
    <w:rsid w:val="00E73900"/>
    <w:rsid w:val="00E7398C"/>
    <w:rsid w:val="00E73D86"/>
    <w:rsid w:val="00E772B6"/>
    <w:rsid w:val="00E8094D"/>
    <w:rsid w:val="00E83EE1"/>
    <w:rsid w:val="00E91A9E"/>
    <w:rsid w:val="00E91F53"/>
    <w:rsid w:val="00E92181"/>
    <w:rsid w:val="00E92A16"/>
    <w:rsid w:val="00EA2ED1"/>
    <w:rsid w:val="00EA6390"/>
    <w:rsid w:val="00EA7775"/>
    <w:rsid w:val="00EB146A"/>
    <w:rsid w:val="00EB44A9"/>
    <w:rsid w:val="00EB4574"/>
    <w:rsid w:val="00EB53FB"/>
    <w:rsid w:val="00EB5C51"/>
    <w:rsid w:val="00EC035E"/>
    <w:rsid w:val="00EC1384"/>
    <w:rsid w:val="00EC27B6"/>
    <w:rsid w:val="00EC32F4"/>
    <w:rsid w:val="00EC3496"/>
    <w:rsid w:val="00EC3B70"/>
    <w:rsid w:val="00ED1A0B"/>
    <w:rsid w:val="00ED2669"/>
    <w:rsid w:val="00ED43C1"/>
    <w:rsid w:val="00ED54A5"/>
    <w:rsid w:val="00ED66CD"/>
    <w:rsid w:val="00ED7CBF"/>
    <w:rsid w:val="00EE21D6"/>
    <w:rsid w:val="00EE6697"/>
    <w:rsid w:val="00EF0BCE"/>
    <w:rsid w:val="00EF5838"/>
    <w:rsid w:val="00EF58EC"/>
    <w:rsid w:val="00EF63AA"/>
    <w:rsid w:val="00F00372"/>
    <w:rsid w:val="00F037AD"/>
    <w:rsid w:val="00F05DE4"/>
    <w:rsid w:val="00F0620D"/>
    <w:rsid w:val="00F07160"/>
    <w:rsid w:val="00F1124F"/>
    <w:rsid w:val="00F119BB"/>
    <w:rsid w:val="00F1207C"/>
    <w:rsid w:val="00F12098"/>
    <w:rsid w:val="00F212FD"/>
    <w:rsid w:val="00F2153A"/>
    <w:rsid w:val="00F2444F"/>
    <w:rsid w:val="00F25EEE"/>
    <w:rsid w:val="00F26107"/>
    <w:rsid w:val="00F26180"/>
    <w:rsid w:val="00F303DF"/>
    <w:rsid w:val="00F3071C"/>
    <w:rsid w:val="00F309FE"/>
    <w:rsid w:val="00F33AF1"/>
    <w:rsid w:val="00F360AA"/>
    <w:rsid w:val="00F36252"/>
    <w:rsid w:val="00F36E05"/>
    <w:rsid w:val="00F411AC"/>
    <w:rsid w:val="00F428E3"/>
    <w:rsid w:val="00F47DBD"/>
    <w:rsid w:val="00F503CF"/>
    <w:rsid w:val="00F5295D"/>
    <w:rsid w:val="00F558CE"/>
    <w:rsid w:val="00F55B52"/>
    <w:rsid w:val="00F568A3"/>
    <w:rsid w:val="00F56C45"/>
    <w:rsid w:val="00F57F08"/>
    <w:rsid w:val="00F66021"/>
    <w:rsid w:val="00F67E23"/>
    <w:rsid w:val="00F73FB8"/>
    <w:rsid w:val="00F756EB"/>
    <w:rsid w:val="00F7765E"/>
    <w:rsid w:val="00F80679"/>
    <w:rsid w:val="00F80792"/>
    <w:rsid w:val="00F82B2C"/>
    <w:rsid w:val="00F83DBA"/>
    <w:rsid w:val="00F8437B"/>
    <w:rsid w:val="00F874EF"/>
    <w:rsid w:val="00F90467"/>
    <w:rsid w:val="00F905AA"/>
    <w:rsid w:val="00F931F1"/>
    <w:rsid w:val="00F93A7B"/>
    <w:rsid w:val="00F94A3B"/>
    <w:rsid w:val="00F95AF1"/>
    <w:rsid w:val="00F962D0"/>
    <w:rsid w:val="00F97646"/>
    <w:rsid w:val="00F9793E"/>
    <w:rsid w:val="00FA3F6B"/>
    <w:rsid w:val="00FA4EE5"/>
    <w:rsid w:val="00FB6DF5"/>
    <w:rsid w:val="00FB6EC2"/>
    <w:rsid w:val="00FC4FE5"/>
    <w:rsid w:val="00FC6D79"/>
    <w:rsid w:val="00FC7AF7"/>
    <w:rsid w:val="00FD0F0E"/>
    <w:rsid w:val="00FD1569"/>
    <w:rsid w:val="00FD66B7"/>
    <w:rsid w:val="00FD6C88"/>
    <w:rsid w:val="00FD77C5"/>
    <w:rsid w:val="00FE0E60"/>
    <w:rsid w:val="00FE7E99"/>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uiPriority w:val="99"/>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uiPriority w:val="99"/>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uiPriority w:val="99"/>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uiPriority w:val="99"/>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uiPriority w:val="99"/>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neNumber">
    <w:name w:val="line number"/>
    <w:basedOn w:val="DefaultParagraphFont"/>
    <w:uiPriority w:val="99"/>
    <w:semiHidden/>
    <w:unhideWhenUsed/>
    <w:rsid w:val="002F0F3B"/>
  </w:style>
  <w:style w:type="paragraph" w:customStyle="1" w:styleId="msonormal0">
    <w:name w:val="msonormal"/>
    <w:basedOn w:val="Normal"/>
    <w:uiPriority w:val="99"/>
    <w:semiHidden/>
    <w:rsid w:val="00B010D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B12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2459">
      <w:bodyDiv w:val="1"/>
      <w:marLeft w:val="0"/>
      <w:marRight w:val="0"/>
      <w:marTop w:val="0"/>
      <w:marBottom w:val="0"/>
      <w:divBdr>
        <w:top w:val="none" w:sz="0" w:space="0" w:color="auto"/>
        <w:left w:val="none" w:sz="0" w:space="0" w:color="auto"/>
        <w:bottom w:val="none" w:sz="0" w:space="0" w:color="auto"/>
        <w:right w:val="none" w:sz="0" w:space="0" w:color="auto"/>
      </w:divBdr>
    </w:div>
    <w:div w:id="98566347">
      <w:bodyDiv w:val="1"/>
      <w:marLeft w:val="0"/>
      <w:marRight w:val="0"/>
      <w:marTop w:val="0"/>
      <w:marBottom w:val="0"/>
      <w:divBdr>
        <w:top w:val="none" w:sz="0" w:space="0" w:color="auto"/>
        <w:left w:val="none" w:sz="0" w:space="0" w:color="auto"/>
        <w:bottom w:val="none" w:sz="0" w:space="0" w:color="auto"/>
        <w:right w:val="none" w:sz="0" w:space="0" w:color="auto"/>
      </w:divBdr>
    </w:div>
    <w:div w:id="102724502">
      <w:bodyDiv w:val="1"/>
      <w:marLeft w:val="0"/>
      <w:marRight w:val="0"/>
      <w:marTop w:val="0"/>
      <w:marBottom w:val="0"/>
      <w:divBdr>
        <w:top w:val="none" w:sz="0" w:space="0" w:color="auto"/>
        <w:left w:val="none" w:sz="0" w:space="0" w:color="auto"/>
        <w:bottom w:val="none" w:sz="0" w:space="0" w:color="auto"/>
        <w:right w:val="none" w:sz="0" w:space="0" w:color="auto"/>
      </w:divBdr>
    </w:div>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195657353">
      <w:bodyDiv w:val="1"/>
      <w:marLeft w:val="0"/>
      <w:marRight w:val="0"/>
      <w:marTop w:val="0"/>
      <w:marBottom w:val="0"/>
      <w:divBdr>
        <w:top w:val="none" w:sz="0" w:space="0" w:color="auto"/>
        <w:left w:val="none" w:sz="0" w:space="0" w:color="auto"/>
        <w:bottom w:val="none" w:sz="0" w:space="0" w:color="auto"/>
        <w:right w:val="none" w:sz="0" w:space="0" w:color="auto"/>
      </w:divBdr>
    </w:div>
    <w:div w:id="299070332">
      <w:bodyDiv w:val="1"/>
      <w:marLeft w:val="0"/>
      <w:marRight w:val="0"/>
      <w:marTop w:val="0"/>
      <w:marBottom w:val="0"/>
      <w:divBdr>
        <w:top w:val="none" w:sz="0" w:space="0" w:color="auto"/>
        <w:left w:val="none" w:sz="0" w:space="0" w:color="auto"/>
        <w:bottom w:val="none" w:sz="0" w:space="0" w:color="auto"/>
        <w:right w:val="none" w:sz="0" w:space="0" w:color="auto"/>
      </w:divBdr>
    </w:div>
    <w:div w:id="346519238">
      <w:bodyDiv w:val="1"/>
      <w:marLeft w:val="0"/>
      <w:marRight w:val="0"/>
      <w:marTop w:val="0"/>
      <w:marBottom w:val="0"/>
      <w:divBdr>
        <w:top w:val="none" w:sz="0" w:space="0" w:color="auto"/>
        <w:left w:val="none" w:sz="0" w:space="0" w:color="auto"/>
        <w:bottom w:val="none" w:sz="0" w:space="0" w:color="auto"/>
        <w:right w:val="none" w:sz="0" w:space="0" w:color="auto"/>
      </w:divBdr>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817916869">
      <w:bodyDiv w:val="1"/>
      <w:marLeft w:val="0"/>
      <w:marRight w:val="0"/>
      <w:marTop w:val="0"/>
      <w:marBottom w:val="0"/>
      <w:divBdr>
        <w:top w:val="none" w:sz="0" w:space="0" w:color="auto"/>
        <w:left w:val="none" w:sz="0" w:space="0" w:color="auto"/>
        <w:bottom w:val="none" w:sz="0" w:space="0" w:color="auto"/>
        <w:right w:val="none" w:sz="0" w:space="0" w:color="auto"/>
      </w:divBdr>
    </w:div>
    <w:div w:id="884680622">
      <w:bodyDiv w:val="1"/>
      <w:marLeft w:val="0"/>
      <w:marRight w:val="0"/>
      <w:marTop w:val="0"/>
      <w:marBottom w:val="0"/>
      <w:divBdr>
        <w:top w:val="none" w:sz="0" w:space="0" w:color="auto"/>
        <w:left w:val="none" w:sz="0" w:space="0" w:color="auto"/>
        <w:bottom w:val="none" w:sz="0" w:space="0" w:color="auto"/>
        <w:right w:val="none" w:sz="0" w:space="0" w:color="auto"/>
      </w:divBdr>
    </w:div>
    <w:div w:id="913860028">
      <w:bodyDiv w:val="1"/>
      <w:marLeft w:val="0"/>
      <w:marRight w:val="0"/>
      <w:marTop w:val="0"/>
      <w:marBottom w:val="0"/>
      <w:divBdr>
        <w:top w:val="none" w:sz="0" w:space="0" w:color="auto"/>
        <w:left w:val="none" w:sz="0" w:space="0" w:color="auto"/>
        <w:bottom w:val="none" w:sz="0" w:space="0" w:color="auto"/>
        <w:right w:val="none" w:sz="0" w:space="0" w:color="auto"/>
      </w:divBdr>
    </w:div>
    <w:div w:id="1053578804">
      <w:bodyDiv w:val="1"/>
      <w:marLeft w:val="0"/>
      <w:marRight w:val="0"/>
      <w:marTop w:val="0"/>
      <w:marBottom w:val="0"/>
      <w:divBdr>
        <w:top w:val="none" w:sz="0" w:space="0" w:color="auto"/>
        <w:left w:val="none" w:sz="0" w:space="0" w:color="auto"/>
        <w:bottom w:val="none" w:sz="0" w:space="0" w:color="auto"/>
        <w:right w:val="none" w:sz="0" w:space="0" w:color="auto"/>
      </w:divBdr>
    </w:div>
    <w:div w:id="1120609821">
      <w:bodyDiv w:val="1"/>
      <w:marLeft w:val="0"/>
      <w:marRight w:val="0"/>
      <w:marTop w:val="0"/>
      <w:marBottom w:val="0"/>
      <w:divBdr>
        <w:top w:val="none" w:sz="0" w:space="0" w:color="auto"/>
        <w:left w:val="none" w:sz="0" w:space="0" w:color="auto"/>
        <w:bottom w:val="none" w:sz="0" w:space="0" w:color="auto"/>
        <w:right w:val="none" w:sz="0" w:space="0" w:color="auto"/>
      </w:divBdr>
    </w:div>
    <w:div w:id="1145508385">
      <w:bodyDiv w:val="1"/>
      <w:marLeft w:val="0"/>
      <w:marRight w:val="0"/>
      <w:marTop w:val="0"/>
      <w:marBottom w:val="0"/>
      <w:divBdr>
        <w:top w:val="none" w:sz="0" w:space="0" w:color="auto"/>
        <w:left w:val="none" w:sz="0" w:space="0" w:color="auto"/>
        <w:bottom w:val="none" w:sz="0" w:space="0" w:color="auto"/>
        <w:right w:val="none" w:sz="0" w:space="0" w:color="auto"/>
      </w:divBdr>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323394605">
      <w:bodyDiv w:val="1"/>
      <w:marLeft w:val="0"/>
      <w:marRight w:val="0"/>
      <w:marTop w:val="0"/>
      <w:marBottom w:val="0"/>
      <w:divBdr>
        <w:top w:val="none" w:sz="0" w:space="0" w:color="auto"/>
        <w:left w:val="none" w:sz="0" w:space="0" w:color="auto"/>
        <w:bottom w:val="none" w:sz="0" w:space="0" w:color="auto"/>
        <w:right w:val="none" w:sz="0" w:space="0" w:color="auto"/>
      </w:divBdr>
      <w:divsChild>
        <w:div w:id="1478036956">
          <w:marLeft w:val="0"/>
          <w:marRight w:val="0"/>
          <w:marTop w:val="0"/>
          <w:marBottom w:val="0"/>
          <w:divBdr>
            <w:top w:val="none" w:sz="0" w:space="0" w:color="auto"/>
            <w:left w:val="none" w:sz="0" w:space="0" w:color="auto"/>
            <w:bottom w:val="none" w:sz="0" w:space="0" w:color="auto"/>
            <w:right w:val="none" w:sz="0" w:space="0" w:color="auto"/>
          </w:divBdr>
        </w:div>
        <w:div w:id="976295731">
          <w:marLeft w:val="0"/>
          <w:marRight w:val="0"/>
          <w:marTop w:val="0"/>
          <w:marBottom w:val="0"/>
          <w:divBdr>
            <w:top w:val="none" w:sz="0" w:space="0" w:color="auto"/>
            <w:left w:val="none" w:sz="0" w:space="0" w:color="auto"/>
            <w:bottom w:val="none" w:sz="0" w:space="0" w:color="auto"/>
            <w:right w:val="none" w:sz="0" w:space="0" w:color="auto"/>
          </w:divBdr>
        </w:div>
        <w:div w:id="194314719">
          <w:marLeft w:val="0"/>
          <w:marRight w:val="0"/>
          <w:marTop w:val="0"/>
          <w:marBottom w:val="0"/>
          <w:divBdr>
            <w:top w:val="none" w:sz="0" w:space="0" w:color="auto"/>
            <w:left w:val="none" w:sz="0" w:space="0" w:color="auto"/>
            <w:bottom w:val="none" w:sz="0" w:space="0" w:color="auto"/>
            <w:right w:val="none" w:sz="0" w:space="0" w:color="auto"/>
          </w:divBdr>
        </w:div>
        <w:div w:id="939217307">
          <w:marLeft w:val="0"/>
          <w:marRight w:val="0"/>
          <w:marTop w:val="0"/>
          <w:marBottom w:val="0"/>
          <w:divBdr>
            <w:top w:val="none" w:sz="0" w:space="0" w:color="auto"/>
            <w:left w:val="none" w:sz="0" w:space="0" w:color="auto"/>
            <w:bottom w:val="none" w:sz="0" w:space="0" w:color="auto"/>
            <w:right w:val="none" w:sz="0" w:space="0" w:color="auto"/>
          </w:divBdr>
        </w:div>
        <w:div w:id="1142037459">
          <w:marLeft w:val="0"/>
          <w:marRight w:val="0"/>
          <w:marTop w:val="0"/>
          <w:marBottom w:val="0"/>
          <w:divBdr>
            <w:top w:val="none" w:sz="0" w:space="0" w:color="auto"/>
            <w:left w:val="none" w:sz="0" w:space="0" w:color="auto"/>
            <w:bottom w:val="none" w:sz="0" w:space="0" w:color="auto"/>
            <w:right w:val="none" w:sz="0" w:space="0" w:color="auto"/>
          </w:divBdr>
        </w:div>
        <w:div w:id="1991208241">
          <w:marLeft w:val="0"/>
          <w:marRight w:val="0"/>
          <w:marTop w:val="0"/>
          <w:marBottom w:val="0"/>
          <w:divBdr>
            <w:top w:val="none" w:sz="0" w:space="0" w:color="auto"/>
            <w:left w:val="none" w:sz="0" w:space="0" w:color="auto"/>
            <w:bottom w:val="none" w:sz="0" w:space="0" w:color="auto"/>
            <w:right w:val="none" w:sz="0" w:space="0" w:color="auto"/>
          </w:divBdr>
        </w:div>
        <w:div w:id="1962880792">
          <w:marLeft w:val="0"/>
          <w:marRight w:val="0"/>
          <w:marTop w:val="0"/>
          <w:marBottom w:val="0"/>
          <w:divBdr>
            <w:top w:val="none" w:sz="0" w:space="0" w:color="auto"/>
            <w:left w:val="none" w:sz="0" w:space="0" w:color="auto"/>
            <w:bottom w:val="none" w:sz="0" w:space="0" w:color="auto"/>
            <w:right w:val="none" w:sz="0" w:space="0" w:color="auto"/>
          </w:divBdr>
        </w:div>
      </w:divsChild>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431047642">
      <w:bodyDiv w:val="1"/>
      <w:marLeft w:val="0"/>
      <w:marRight w:val="0"/>
      <w:marTop w:val="0"/>
      <w:marBottom w:val="0"/>
      <w:divBdr>
        <w:top w:val="none" w:sz="0" w:space="0" w:color="auto"/>
        <w:left w:val="none" w:sz="0" w:space="0" w:color="auto"/>
        <w:bottom w:val="none" w:sz="0" w:space="0" w:color="auto"/>
        <w:right w:val="none" w:sz="0" w:space="0" w:color="auto"/>
      </w:divBdr>
    </w:div>
    <w:div w:id="1453288511">
      <w:bodyDiv w:val="1"/>
      <w:marLeft w:val="0"/>
      <w:marRight w:val="0"/>
      <w:marTop w:val="0"/>
      <w:marBottom w:val="0"/>
      <w:divBdr>
        <w:top w:val="none" w:sz="0" w:space="0" w:color="auto"/>
        <w:left w:val="none" w:sz="0" w:space="0" w:color="auto"/>
        <w:bottom w:val="none" w:sz="0" w:space="0" w:color="auto"/>
        <w:right w:val="none" w:sz="0" w:space="0" w:color="auto"/>
      </w:divBdr>
    </w:div>
    <w:div w:id="1467356256">
      <w:bodyDiv w:val="1"/>
      <w:marLeft w:val="0"/>
      <w:marRight w:val="0"/>
      <w:marTop w:val="0"/>
      <w:marBottom w:val="0"/>
      <w:divBdr>
        <w:top w:val="none" w:sz="0" w:space="0" w:color="auto"/>
        <w:left w:val="none" w:sz="0" w:space="0" w:color="auto"/>
        <w:bottom w:val="none" w:sz="0" w:space="0" w:color="auto"/>
        <w:right w:val="none" w:sz="0" w:space="0" w:color="auto"/>
      </w:divBdr>
    </w:div>
    <w:div w:id="1481918832">
      <w:bodyDiv w:val="1"/>
      <w:marLeft w:val="0"/>
      <w:marRight w:val="0"/>
      <w:marTop w:val="0"/>
      <w:marBottom w:val="0"/>
      <w:divBdr>
        <w:top w:val="none" w:sz="0" w:space="0" w:color="auto"/>
        <w:left w:val="none" w:sz="0" w:space="0" w:color="auto"/>
        <w:bottom w:val="none" w:sz="0" w:space="0" w:color="auto"/>
        <w:right w:val="none" w:sz="0" w:space="0" w:color="auto"/>
      </w:divBdr>
    </w:div>
    <w:div w:id="1489593829">
      <w:bodyDiv w:val="1"/>
      <w:marLeft w:val="0"/>
      <w:marRight w:val="0"/>
      <w:marTop w:val="0"/>
      <w:marBottom w:val="0"/>
      <w:divBdr>
        <w:top w:val="none" w:sz="0" w:space="0" w:color="auto"/>
        <w:left w:val="none" w:sz="0" w:space="0" w:color="auto"/>
        <w:bottom w:val="none" w:sz="0" w:space="0" w:color="auto"/>
        <w:right w:val="none" w:sz="0" w:space="0" w:color="auto"/>
      </w:divBdr>
    </w:div>
    <w:div w:id="1493793615">
      <w:bodyDiv w:val="1"/>
      <w:marLeft w:val="0"/>
      <w:marRight w:val="0"/>
      <w:marTop w:val="0"/>
      <w:marBottom w:val="0"/>
      <w:divBdr>
        <w:top w:val="none" w:sz="0" w:space="0" w:color="auto"/>
        <w:left w:val="none" w:sz="0" w:space="0" w:color="auto"/>
        <w:bottom w:val="none" w:sz="0" w:space="0" w:color="auto"/>
        <w:right w:val="none" w:sz="0" w:space="0" w:color="auto"/>
      </w:divBdr>
    </w:div>
    <w:div w:id="1502819183">
      <w:bodyDiv w:val="1"/>
      <w:marLeft w:val="0"/>
      <w:marRight w:val="0"/>
      <w:marTop w:val="0"/>
      <w:marBottom w:val="0"/>
      <w:divBdr>
        <w:top w:val="none" w:sz="0" w:space="0" w:color="auto"/>
        <w:left w:val="none" w:sz="0" w:space="0" w:color="auto"/>
        <w:bottom w:val="none" w:sz="0" w:space="0" w:color="auto"/>
        <w:right w:val="none" w:sz="0" w:space="0" w:color="auto"/>
      </w:divBdr>
    </w:div>
    <w:div w:id="1532914417">
      <w:bodyDiv w:val="1"/>
      <w:marLeft w:val="0"/>
      <w:marRight w:val="0"/>
      <w:marTop w:val="0"/>
      <w:marBottom w:val="0"/>
      <w:divBdr>
        <w:top w:val="none" w:sz="0" w:space="0" w:color="auto"/>
        <w:left w:val="none" w:sz="0" w:space="0" w:color="auto"/>
        <w:bottom w:val="none" w:sz="0" w:space="0" w:color="auto"/>
        <w:right w:val="none" w:sz="0" w:space="0" w:color="auto"/>
      </w:divBdr>
    </w:div>
    <w:div w:id="1560750798">
      <w:bodyDiv w:val="1"/>
      <w:marLeft w:val="0"/>
      <w:marRight w:val="0"/>
      <w:marTop w:val="0"/>
      <w:marBottom w:val="0"/>
      <w:divBdr>
        <w:top w:val="none" w:sz="0" w:space="0" w:color="auto"/>
        <w:left w:val="none" w:sz="0" w:space="0" w:color="auto"/>
        <w:bottom w:val="none" w:sz="0" w:space="0" w:color="auto"/>
        <w:right w:val="none" w:sz="0" w:space="0" w:color="auto"/>
      </w:divBdr>
    </w:div>
    <w:div w:id="167807848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 w:id="1878808768">
      <w:bodyDiv w:val="1"/>
      <w:marLeft w:val="0"/>
      <w:marRight w:val="0"/>
      <w:marTop w:val="0"/>
      <w:marBottom w:val="0"/>
      <w:divBdr>
        <w:top w:val="none" w:sz="0" w:space="0" w:color="auto"/>
        <w:left w:val="none" w:sz="0" w:space="0" w:color="auto"/>
        <w:bottom w:val="none" w:sz="0" w:space="0" w:color="auto"/>
        <w:right w:val="none" w:sz="0" w:space="0" w:color="auto"/>
      </w:divBdr>
      <w:divsChild>
        <w:div w:id="944507410">
          <w:marLeft w:val="0"/>
          <w:marRight w:val="0"/>
          <w:marTop w:val="0"/>
          <w:marBottom w:val="0"/>
          <w:divBdr>
            <w:top w:val="none" w:sz="0" w:space="0" w:color="auto"/>
            <w:left w:val="none" w:sz="0" w:space="0" w:color="auto"/>
            <w:bottom w:val="none" w:sz="0" w:space="0" w:color="auto"/>
            <w:right w:val="none" w:sz="0" w:space="0" w:color="auto"/>
          </w:divBdr>
          <w:divsChild>
            <w:div w:id="1649018692">
              <w:marLeft w:val="0"/>
              <w:marRight w:val="0"/>
              <w:marTop w:val="0"/>
              <w:marBottom w:val="0"/>
              <w:divBdr>
                <w:top w:val="none" w:sz="0" w:space="0" w:color="auto"/>
                <w:left w:val="none" w:sz="0" w:space="0" w:color="auto"/>
                <w:bottom w:val="none" w:sz="0" w:space="0" w:color="auto"/>
                <w:right w:val="none" w:sz="0" w:space="0" w:color="auto"/>
              </w:divBdr>
              <w:divsChild>
                <w:div w:id="1686858999">
                  <w:marLeft w:val="0"/>
                  <w:marRight w:val="0"/>
                  <w:marTop w:val="0"/>
                  <w:marBottom w:val="0"/>
                  <w:divBdr>
                    <w:top w:val="none" w:sz="0" w:space="0" w:color="auto"/>
                    <w:left w:val="none" w:sz="0" w:space="0" w:color="auto"/>
                    <w:bottom w:val="none" w:sz="0" w:space="0" w:color="auto"/>
                    <w:right w:val="none" w:sz="0" w:space="0" w:color="auto"/>
                  </w:divBdr>
                  <w:divsChild>
                    <w:div w:id="1170949764">
                      <w:marLeft w:val="0"/>
                      <w:marRight w:val="0"/>
                      <w:marTop w:val="0"/>
                      <w:marBottom w:val="0"/>
                      <w:divBdr>
                        <w:top w:val="none" w:sz="0" w:space="0" w:color="auto"/>
                        <w:left w:val="none" w:sz="0" w:space="0" w:color="auto"/>
                        <w:bottom w:val="none" w:sz="0" w:space="0" w:color="auto"/>
                        <w:right w:val="none" w:sz="0" w:space="0" w:color="auto"/>
                      </w:divBdr>
                      <w:divsChild>
                        <w:div w:id="1070344130">
                          <w:marLeft w:val="0"/>
                          <w:marRight w:val="0"/>
                          <w:marTop w:val="0"/>
                          <w:marBottom w:val="0"/>
                          <w:divBdr>
                            <w:top w:val="none" w:sz="0" w:space="0" w:color="auto"/>
                            <w:left w:val="none" w:sz="0" w:space="0" w:color="auto"/>
                            <w:bottom w:val="none" w:sz="0" w:space="0" w:color="auto"/>
                            <w:right w:val="none" w:sz="0" w:space="0" w:color="auto"/>
                          </w:divBdr>
                          <w:divsChild>
                            <w:div w:id="6514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24681">
      <w:bodyDiv w:val="1"/>
      <w:marLeft w:val="0"/>
      <w:marRight w:val="0"/>
      <w:marTop w:val="0"/>
      <w:marBottom w:val="0"/>
      <w:divBdr>
        <w:top w:val="none" w:sz="0" w:space="0" w:color="auto"/>
        <w:left w:val="none" w:sz="0" w:space="0" w:color="auto"/>
        <w:bottom w:val="none" w:sz="0" w:space="0" w:color="auto"/>
        <w:right w:val="none" w:sz="0" w:space="0" w:color="auto"/>
      </w:divBdr>
      <w:divsChild>
        <w:div w:id="1467233980">
          <w:marLeft w:val="0"/>
          <w:marRight w:val="0"/>
          <w:marTop w:val="0"/>
          <w:marBottom w:val="0"/>
          <w:divBdr>
            <w:top w:val="none" w:sz="0" w:space="0" w:color="auto"/>
            <w:left w:val="none" w:sz="0" w:space="0" w:color="auto"/>
            <w:bottom w:val="none" w:sz="0" w:space="0" w:color="auto"/>
            <w:right w:val="none" w:sz="0" w:space="0" w:color="auto"/>
          </w:divBdr>
          <w:divsChild>
            <w:div w:id="681319715">
              <w:marLeft w:val="0"/>
              <w:marRight w:val="0"/>
              <w:marTop w:val="0"/>
              <w:marBottom w:val="0"/>
              <w:divBdr>
                <w:top w:val="none" w:sz="0" w:space="0" w:color="auto"/>
                <w:left w:val="none" w:sz="0" w:space="0" w:color="auto"/>
                <w:bottom w:val="none" w:sz="0" w:space="0" w:color="auto"/>
                <w:right w:val="none" w:sz="0" w:space="0" w:color="auto"/>
              </w:divBdr>
              <w:divsChild>
                <w:div w:id="720130872">
                  <w:marLeft w:val="0"/>
                  <w:marRight w:val="0"/>
                  <w:marTop w:val="0"/>
                  <w:marBottom w:val="0"/>
                  <w:divBdr>
                    <w:top w:val="none" w:sz="0" w:space="0" w:color="auto"/>
                    <w:left w:val="none" w:sz="0" w:space="0" w:color="auto"/>
                    <w:bottom w:val="none" w:sz="0" w:space="0" w:color="auto"/>
                    <w:right w:val="none" w:sz="0" w:space="0" w:color="auto"/>
                  </w:divBdr>
                  <w:divsChild>
                    <w:div w:id="922832836">
                      <w:marLeft w:val="0"/>
                      <w:marRight w:val="0"/>
                      <w:marTop w:val="0"/>
                      <w:marBottom w:val="0"/>
                      <w:divBdr>
                        <w:top w:val="none" w:sz="0" w:space="0" w:color="auto"/>
                        <w:left w:val="none" w:sz="0" w:space="0" w:color="auto"/>
                        <w:bottom w:val="none" w:sz="0" w:space="0" w:color="auto"/>
                        <w:right w:val="none" w:sz="0" w:space="0" w:color="auto"/>
                      </w:divBdr>
                      <w:divsChild>
                        <w:div w:id="219170068">
                          <w:marLeft w:val="0"/>
                          <w:marRight w:val="0"/>
                          <w:marTop w:val="0"/>
                          <w:marBottom w:val="0"/>
                          <w:divBdr>
                            <w:top w:val="none" w:sz="0" w:space="0" w:color="auto"/>
                            <w:left w:val="none" w:sz="0" w:space="0" w:color="auto"/>
                            <w:bottom w:val="none" w:sz="0" w:space="0" w:color="auto"/>
                            <w:right w:val="none" w:sz="0" w:space="0" w:color="auto"/>
                          </w:divBdr>
                          <w:divsChild>
                            <w:div w:id="464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18742">
      <w:bodyDiv w:val="1"/>
      <w:marLeft w:val="0"/>
      <w:marRight w:val="0"/>
      <w:marTop w:val="0"/>
      <w:marBottom w:val="0"/>
      <w:divBdr>
        <w:top w:val="none" w:sz="0" w:space="0" w:color="auto"/>
        <w:left w:val="none" w:sz="0" w:space="0" w:color="auto"/>
        <w:bottom w:val="none" w:sz="0" w:space="0" w:color="auto"/>
        <w:right w:val="none" w:sz="0" w:space="0" w:color="auto"/>
      </w:divBdr>
    </w:div>
    <w:div w:id="2029678425">
      <w:bodyDiv w:val="1"/>
      <w:marLeft w:val="0"/>
      <w:marRight w:val="0"/>
      <w:marTop w:val="0"/>
      <w:marBottom w:val="0"/>
      <w:divBdr>
        <w:top w:val="none" w:sz="0" w:space="0" w:color="auto"/>
        <w:left w:val="none" w:sz="0" w:space="0" w:color="auto"/>
        <w:bottom w:val="none" w:sz="0" w:space="0" w:color="auto"/>
        <w:right w:val="none" w:sz="0" w:space="0" w:color="auto"/>
      </w:divBdr>
    </w:div>
    <w:div w:id="2037073114">
      <w:bodyDiv w:val="1"/>
      <w:marLeft w:val="0"/>
      <w:marRight w:val="0"/>
      <w:marTop w:val="0"/>
      <w:marBottom w:val="0"/>
      <w:divBdr>
        <w:top w:val="none" w:sz="0" w:space="0" w:color="auto"/>
        <w:left w:val="none" w:sz="0" w:space="0" w:color="auto"/>
        <w:bottom w:val="none" w:sz="0" w:space="0" w:color="auto"/>
        <w:right w:val="none" w:sz="0" w:space="0" w:color="auto"/>
      </w:divBdr>
    </w:div>
    <w:div w:id="20373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054EA30-B825-4F92-BF64-19D97A170B05}"/>
      </w:docPartPr>
      <w:docPartBody>
        <w:p w:rsidR="004C2241" w:rsidRDefault="003D4185">
          <w:r w:rsidRPr="006963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85"/>
    <w:rsid w:val="001D3BC4"/>
    <w:rsid w:val="003D4185"/>
    <w:rsid w:val="00421BA5"/>
    <w:rsid w:val="00435546"/>
    <w:rsid w:val="004C2241"/>
    <w:rsid w:val="0055755A"/>
    <w:rsid w:val="00583F8A"/>
    <w:rsid w:val="00586953"/>
    <w:rsid w:val="00786CE8"/>
    <w:rsid w:val="009B2734"/>
    <w:rsid w:val="00CC1515"/>
    <w:rsid w:val="00EC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1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F4368B-5C94-40C2-B2A6-EAC30A08CE8F}">
  <we:reference id="wa104382081" version="1.55.1.0" store="en-US" storeType="OMEX"/>
  <we:alternateReferences>
    <we:reference id="wa104382081" version="1.55.1.0" store="en-US" storeType="OMEX"/>
  </we:alternateReferences>
  <we:properties>
    <we:property name="MENDELEY_CITATIONS" value="[{&quot;citationID&quot;:&quot;MENDELEY_CITATION_02a05cde-5dca-433e-a9b0-cf9340e66ed5&quot;,&quot;properties&quot;:{&quot;noteIndex&quot;:0},&quot;isEdited&quot;:false,&quot;manualOverride&quot;:{&quot;isManuallyOverridden&quot;:false,&quot;citeprocText&quot;:&quot;(WHO, 2024)&quot;,&quot;manualOverrideText&quot;:&quot;&quot;},&quot;citationTag&quot;:&quot;MENDELEY_CITATION_v3_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&quot;,&quot;citationItems&quot;:[{&quot;id&quot;:&quot;b3c6ff57-24e6-349b-befb-ae1965f5a68c&quot;,&quot;itemData&quot;:{&quot;type&quot;:&quot;webpage&quot;,&quot;id&quot;:&quot;b3c6ff57-24e6-349b-befb-ae1965f5a68c&quot;,&quot;title&quot;:&quot;Diarrhoeal disease&quot;,&quot;author&quot;:[{&quot;family&quot;:&quot;WHO&quot;,&quot;given&quot;:&quot;&quot;,&quot;parse-names&quot;:false,&quot;dropping-particle&quot;:&quot;&quot;,&quot;non-dropping-particle&quot;:&quot;&quot;}],&quot;accessed&quot;:{&quot;date-parts&quot;:[[2024,11,3]]},&quot;URL&quot;:&quot;https://www.who.int/news-room/fact-sheets/detail/diarrhoeal-disease&quot;,&quot;issued&quot;:{&quot;date-parts&quot;:[[2024]]},&quot;container-title-short&quot;:&quot;&quot;},&quot;isTemporary&quot;:false}]},{&quot;citationID&quot;:&quot;MENDELEY_CITATION_300bf809-613f-4be2-bc5f-4aa66488749e&quot;,&quot;properties&quot;:{&quot;noteIndex&quot;:0},&quot;isEdited&quot;:false,&quot;manualOverride&quot;:{&quot;isManuallyOverridden&quot;:false,&quot;citeprocText&quot;:&quot;(Kosek &lt;i&gt;et al.&lt;/i&gt;, 2008)&quot;,&quot;manualOverrideText&quot;:&quot;&quot;},&quot;citationTag&quot;:&quot;MENDELEY_CITATION_v3_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&quot;,&quot;citationItems&quot;:[{&quot;id&quot;:&quot;4c064f2e-921e-334c-aec9-22f431427525&quot;,&quot;itemData&quot;:{&quot;type&quot;:&quot;article-journal&quot;,&quot;id&quot;:&quot;4c064f2e-921e-334c-aec9-22f431427525&quot;,&quot;title&quot;:&quot;Epidemiology of highly endemic multiply antibiotic-resistant shigellosis in children in the Peruvian Amazon&quot;,&quot;author&quot;:[{&quot;family&quot;:&quot;Kosek&quot;,&quot;given&quot;:&quot;Margaret&quot;,&quot;parse-names&quot;:false,&quot;dropping-particle&quot;:&quot;&quot;,&quot;non-dropping-particle&quot;:&quot;&quot;},{&quot;family&quot;:&quot;Yori&quot;,&quot;given&quot;:&quot;Pablo Peñataro&quot;,&quot;parse-names&quot;:false,&quot;dropping-particle&quot;:&quot;&quot;,&quot;non-dropping-particle&quot;:&quot;&quot;},{&quot;family&quot;:&quot;Pan&quot;,&quot;given&quot;:&quot;William K.&quot;,&quot;parse-names&quot;:false,&quot;dropping-particle&quot;:&quot;&quot;,&quot;non-dropping-particle&quot;:&quot;&quot;},{&quot;family&quot;:&quot;Olortegui&quot;,&quot;given&quot;:&quot;Maribel Paredes&quot;,&quot;parse-names&quot;:false,&quot;dropping-particle&quot;:&quot;&quot;,&quot;non-dropping-particle&quot;:&quot;&quot;},{&quot;family&quot;:&quot;Gilman&quot;,&quot;given&quot;:&quot;Robert H.&quot;,&quot;parse-names&quot;:false,&quot;dropping-particle&quot;:&quot;&quot;,&quot;non-dropping-particle&quot;:&quot;&quot;},{&quot;family&quot;:&quot;Perez&quot;,&quot;given&quot;:&quot;Juan&quot;,&quot;parse-names&quot;:false,&quot;dropping-particle&quot;:&quot;&quot;,&quot;non-dropping-particle&quot;:&quot;&quot;},{&quot;family&quot;:&quot;Chavez&quot;,&quot;given&quot;:&quot;Cesar Banda&quot;,&quot;parse-names&quot;:false,&quot;dropping-particle&quot;:&quot;&quot;,&quot;non-dropping-particle&quot;:&quot;&quot;},{&quot;family&quot;:&quot;Sanchez&quot;,&quot;given&quot;:&quot;Graciela Meza&quot;,&quot;parse-names&quot;:false,&quot;dropping-particle&quot;:&quot;&quot;,&quot;non-dropping-particle&quot;:&quot;&quot;},{&quot;family&quot;:&quot;Burga&quot;,&quot;given&quot;:&quot;Rosa&quot;,&quot;parse-names&quot;:false,&quot;dropping-particle&quot;:&quot;&quot;,&quot;non-dropping-particle&quot;:&quot;&quot;},{&quot;family&quot;:&quot;Hall&quot;,&quot;given&quot;:&quot;Eric&quot;,&quot;parse-names&quot;:false,&quot;dropping-particle&quot;:&quot;&quot;,&quot;non-dropping-particle&quot;:&quot;&quot;}],&quot;container-title&quot;:&quot;Pediatrics&quot;,&quot;container-title-short&quot;:&quot;Pediatrics&quot;,&quot;accessed&quot;:{&quot;date-parts&quot;:[[2023,8,17]]},&quot;DOI&quot;:&quot;10.1542/PEDS.2008-0458&quot;,&quot;ISSN&quot;:&quot;1098-4275&quot;,&quot;PMID&quot;:&quot;18710884&quot;,&quot;URL&quot;:&quot;https://pubmed.ncbi.nlm.nih.gov/18710884/&quot;,&quot;issued&quot;:{&quot;date-parts&quot;:[[2008,9]]},&quot;abstract&quot;:&quot;OBJECTIVE. Our goal was to estimate the impact of a Shigella vaccine in an area where shigellosis is endemic by characterizing the disease burden and antibiotic-resistance profiles of isolates and by determining the prevalence of Shigella flexneri serotypes. PATIENTS AND METHODS. We conducted a 43-month-long prospective, community-based diarrheal disease surveillance in 442 children &lt;72 months of age in the Peruvian Amazon between October 1, 2002, and April 15, 2006. RESULTS. 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 CONCLUSIONS. 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 Copyright © 2008 by the American Academy of Pediatrics.&quot;,&quot;publisher&quot;:&quot;Pediatrics&quot;,&quot;issue&quot;:&quot;3&quot;,&quot;volume&quot;:&quot;122&quot;},&quot;isTemporary&quot;:false}]},{&quot;citationID&quot;:&quot;MENDELEY_CITATION_6b7b4369-fb41-4efd-9feb-58152ad21759&quot;,&quot;properties&quot;:{&quot;noteIndex&quot;:0},&quot;isEdited&quot;:false,&quot;manualOverride&quot;:{&quot;isManuallyOverridden&quot;:false,&quot;citeprocText&quot;:&quot;(Kramer &lt;i&gt;et al.&lt;/i&gt;, 2001)&quot;,&quot;manualOverrideText&quot;:&quot;&quot;},&quot;citationTag&quot;:&quot;MENDELEY_CITATION_v3_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&quot;,&quot;citationItems&quot;:[{&quot;id&quot;:&quot;df0ad3e0-0bd4-34b1-93dc-756422b7530a&quot;,&quot;itemData&quot;:{&quot;type&quot;:&quot;article-journal&quot;,&quot;id&quot;:&quot;df0ad3e0-0bd4-34b1-93dc-756422b7530a&quot;,&quot;title&quot;:&quot;Promotion of Breastfeeding Intervention Trial (PROBIT): A Randomized Trial in the Republic of Belarus&quot;,&quot;author&quot;:[{&quot;family&quot;:&quot;Kramer&quot;,&quot;given&quot;:&quot;Michael S.&quot;,&quot;parse-names&quot;:false,&quot;dropping-particle&quot;:&quot;&quot;,&quot;non-dropping-particle&quot;:&quot;&quot;},{&quot;family&quot;:&quot;Chalmers&quot;,&quot;given&quot;:&quot;Beverley&quot;,&quot;parse-names&quot;:false,&quot;dropping-particle&quot;:&quot;&quot;,&quot;non-dropping-particle&quot;:&quot;&quot;},{&quot;family&quot;:&quot;Hodnett&quot;,&quot;given&quot;:&quot;Ellen D.&quot;,&quot;parse-names&quot;:false,&quot;dropping-particle&quot;:&quot;&quot;,&quot;non-dropping-particle&quot;:&quot;&quot;},{&quot;family&quot;:&quot;Sevkovskaya&quot;,&quot;given&quot;:&quot;Zinaida&quot;,&quot;parse-names&quot;:false,&quot;dropping-particle&quot;:&quot;&quot;,&quot;non-dropping-particle&quot;:&quot;&quot;},{&quot;family&quot;:&quot;Dzikovich&quot;,&quot;given&quot;:&quot;Irina&quot;,&quot;parse-names&quot;:false,&quot;dropping-particle&quot;:&quot;&quot;,&quot;non-dropping-particle&quot;:&quot;&quot;},{&quot;family&quot;:&quot;Shapiro&quot;,&quot;given&quot;:&quot;Stanley&quot;,&quot;parse-names&quot;:false,&quot;dropping-particle&quot;:&quot;&quot;,&quot;non-dropping-particle&quot;:&quot;&quot;},{&quot;family&quot;:&quot;Collet&quot;,&quot;given&quot;:&quot;Jean Paul&quot;,&quot;parse-names&quot;:false,&quot;dropping-particle&quot;:&quot;&quot;,&quot;non-dropping-particle&quot;:&quot;&quot;},{&quot;family&quot;:&quot;Vanilovich&quot;,&quot;given&quot;:&quot;Irina&quot;,&quot;parse-names&quot;:false,&quot;dropping-particle&quot;:&quot;&quot;,&quot;non-dropping-particle&quot;:&quot;&quot;},{&quot;family&quot;:&quot;Mezen&quot;,&quot;given&quot;:&quot;Irina&quot;,&quot;parse-names&quot;:false,&quot;dropping-particle&quot;:&quot;&quot;,&quot;non-dropping-particle&quot;:&quot;&quot;},{&quot;family&quot;:&quot;Ducruet&quot;,&quot;given&quot;:&quot;Thierry&quot;,&quot;parse-names&quot;:false,&quot;dropping-particle&quot;:&quot;&quot;,&quot;non-dropping-particle&quot;:&quot;&quot;},{&quot;family&quot;:&quot;Shishko&quot;,&quot;given&quot;:&quot;George&quot;,&quot;parse-names&quot;:false,&quot;dropping-particle&quot;:&quot;&quot;,&quot;non-dropping-particle&quot;:&quot;&quot;},{&quot;family&quot;:&quot;Zubovich&quot;,&quot;given&quot;:&quot;Vyacheslav&quot;,&quot;parse-names&quot;:false,&quot;dropping-particle&quot;:&quot;&quot;,&quot;non-dropping-particle&quot;:&quot;&quot;},{&quot;family&quot;:&quot;Mknuik&quot;,&quot;given&quot;:&quot;Dimitri&quot;,&quot;parse-names&quot;:false,&quot;dropping-particle&quot;:&quot;&quot;,&quot;non-dropping-particle&quot;:&quot;&quot;},{&quot;family&quot;:&quot;Gluchanina&quot;,&quot;given&quot;:&quot;Elena&quot;,&quot;parse-names&quot;:false,&quot;dropping-particle&quot;:&quot;&quot;,&quot;non-dropping-particle&quot;:&quot;&quot;},{&quot;family&quot;:&quot;Dombrovskiy&quot;,&quot;given&quot;:&quot;Viktor&quot;,&quot;parse-names&quot;:false,&quot;dropping-particle&quot;:&quot;&quot;,&quot;non-dropping-particle&quot;:&quot;&quot;},{&quot;family&quot;:&quot;Ustinovitch&quot;,&quot;given&quot;:&quot;Anatoly&quot;,&quot;parse-names&quot;:false,&quot;dropping-particle&quot;:&quot;&quot;,&quot;non-dropping-particle&quot;:&quot;&quot;},{&quot;family&quot;:&quot;Kot&quot;,&quot;given&quot;:&quot;Tamara&quot;,&quot;parse-names&quot;:false,&quot;dropping-particle&quot;:&quot;&quot;,&quot;non-dropping-particle&quot;:&quot;&quot;},{&quot;family&quot;:&quot;Bogdanovich&quot;,&quot;given&quot;:&quot;Natalia&quot;,&quot;parse-names&quot;:false,&quot;dropping-particle&quot;:&quot;&quot;,&quot;non-dropping-particle&quot;:&quot;&quot;},{&quot;family&quot;:&quot;Ovchinikova&quot;,&quot;given&quot;:&quot;Lydia&quot;,&quot;parse-names&quot;:false,&quot;dropping-particle&quot;:&quot;&quot;,&quot;non-dropping-particle&quot;:&quot;&quot;},{&quot;family&quot;:&quot;Helsing&quot;,&quot;given&quot;:&quot;Elisabet&quot;,&quot;parse-names&quot;:false,&quot;dropping-particle&quot;:&quot;&quot;,&quot;non-dropping-particle&quot;:&quot;&quot;}],&quot;container-title&quot;:&quot;JAMA&quot;,&quot;container-title-short&quot;:&quot;JAMA&quot;,&quot;accessed&quot;:{&quot;date-parts&quot;:[[2024,11,5]]},&quot;DOI&quot;:&quot;10.1001/JAMA.285.4.413&quot;,&quot;ISSN&quot;:&quot;0098-7484&quot;,&quot;PMID&quot;:&quot;11242425&quot;,&quot;URL&quot;:&quot;https://jamanetwork.com/journals/jama/fullarticle/193490&quot;,&quot;issued&quot;:{&quot;date-parts&quot;:[[2001,1,24]]},&quot;page&quot;:&quot;413-420&quot;,&quot;abstract&quot;:&quot;ContextCurrent evidence that breastfeeding is beneficial for infant and child\nhealth is based exclusively on observational studies. Potential sources of\nbias in such studies have led to doubts about the magnitude of these health\nbenefits in industrialized countries.ObjectiveTo assess the effects of breastfeeding promotion on breastfeeding duration\nand exclusivity and gastrointestinal and respiratory infection and atopic\neczema among infants.DesignThe Promotion of Breastfeeding Intervention Trial (PROBIT), a cluster-randomized\ntrial conducted June 1996–December 1997 with a 1-year follow-up.SettingThirty-one maternity hospitals and polyclinics in the Republic of Belarus.ParticipantsA total of 17 046 mother-infant pairs consisting of full-term singleton\ninfants weighing at least 2500 g and their healthy mothers who intended to\nbreastfeed, 16491 (96.7%) of which completed the entire 12 months of follow-up.InterventionsSites were randomly assigned to receive an experimental intervention\n(n = 16) modeled on the Baby-Friendly Hospital Initiative of the World Health\nOrganization and United Nations Children's Fund, which emphasizes health care\nworker assistance with initiating and maintaining breastfeeding and lactation\nand postnatal breastfeeding support, or a control intervention (n = 15) of\ncontinuing usual infant feeding practices and policies.Main Outcome MeasuresDuration of any breastfeeding, prevalence of predominant and exclusive\nbreastfeeding at 3 and 6 months of life and occurrence of 1 or more episodes\nof gastrointestinal tract infection, 2 or more episodes of respiratory tract\ninfection, and atopic eczema during the first 12 months of life, compared\nbetween the intervention and control groups.ResultsInfants from the intervention sites were significantly more likely than\ncontrol infants to be breastfed to any degree at 12 months (19.7% vs 11.4%;\nadjusted odds ratio [OR], 0.47; 95% confidence interval [CI], 0.32-0.69),\nwere more likely to be exclusively breastfed at 3 months (43.3% vs 6.4%; P&amp;lt;.001) and at 6 months (7.9% vs 0.6%; P = .01), and had a significant reduction in the risk of 1 or more\ngastrointestinal tract infections (9.1% vs 13.2%; adjusted OR, 0.60; 95% CI,\n0.40-0.91) and of atopic eczema (3.3% vs 6.3%; adjusted OR, 0.54; 95% CI,\n0.31-0.95), but no significant reduction in respiratory tract infection (intervention\ngroup, 39.2%; control group, 39.4%; adjusted OR, 0.87; 95% CI, 0.59-1.28).ConclusionsOur experimental intervention increased the duration and degree (exclusivity)\nof breastfeeding and decreased the risk of gastrointestinal tract infection\nand atopic eczema in the first year of life. These results provide a solid\nscientific underpinning for future interventions to promote breastfeeding.&quot;,&quot;publisher&quot;:&quot;American Medical Association&quot;,&quot;issue&quot;:&quot;4&quot;,&quot;volume&quot;:&quot;285&quot;},&quot;isTemporary&quot;:false}]},{&quot;citationID&quot;:&quot;MENDELEY_CITATION_88dc5dfd-89b4-4871-8f77-65bd3c35ca19&quot;,&quot;properties&quot;:{&quot;noteIndex&quot;:0},&quot;isEdited&quot;:false,&quot;manualOverride&quot;:{&quot;isManuallyOverridden&quot;:false,&quot;citeprocText&quot;:&quot;(Yaya &lt;i&gt;et al.&lt;/i&gt;, 2018)&quot;,&quot;manualOverrideText&quot;:&quot;&quot;},&quot;citationTag&quot;:&quot;MENDELEY_CITATION_v3_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&quot;,&quot;citationItems&quot;:[{&quot;id&quot;:&quot;312f04c7-3aa0-3158-860d-6599ce14edee&quot;,&quot;itemData&quot;:{&quot;type&quot;:&quot;article-journal&quot;,&quot;id&quot;:&quot;312f04c7-3aa0-3158-860d-6599ce14edee&quot;,&quot;title&quot;:&quot;Improving Water, Sanitation and Hygiene Practices, and Housing Quality to Prevent Diarrhea among Under-Five Children in Nigeria&quot;,&quot;author&quot;:[{&quot;family&quot;:&quot;Yaya&quot;,&quot;given&quot;:&quot;Sanni&quot;,&quot;parse-names&quot;:false,&quot;dropping-particle&quot;:&quot;&quot;,&quot;non-dropping-particle&quot;:&quot;&quot;},{&quot;family&quot;:&quot;Hudani&quot;,&quot;given&quot;:&quot;Alzahra&quot;,&quot;parse-names&quot;:false,&quot;dropping-particle&quot;:&quot;&quot;,&quot;non-dropping-particle&quot;:&quot;&quot;},{&quot;family&quot;:&quot;Udenigwe&quot;,&quot;given&quot;:&quot;Ogochukwu&quot;,&quot;parse-names&quot;:false,&quot;dropping-particle&quot;:&quot;&quot;,&quot;non-dropping-particle&quot;:&quot;&quot;},{&quot;family&quot;:&quot;Shah&quot;,&quot;given&quot;:&quot;Vaibhav&quot;,&quot;parse-names&quot;:false,&quot;dropping-particle&quot;:&quot;&quot;,&quot;non-dropping-particle&quot;:&quot;&quot;},{&quot;family&quot;:&quot;Ekholuenetale&quot;,&quot;given&quot;:&quot;Michael&quot;,&quot;parse-names&quot;:false,&quot;dropping-particle&quot;:&quot;&quot;,&quot;non-dropping-particle&quot;:&quot;&quot;},{&quot;family&quot;:&quot;Bishwajit&quot;,&quot;given&quot;:&quot;Ghose&quot;,&quot;parse-names&quot;:false,&quot;dropping-particle&quot;:&quot;&quot;,&quot;non-dropping-particle&quot;:&quot;&quot;}],&quot;container-title&quot;:&quot;Tropical Medicine and Infectious Disease&quot;,&quot;container-title-short&quot;:&quot;Trop Med Infect Dis&quot;,&quot;accessed&quot;:{&quot;date-parts&quot;:[[2024,11,5]]},&quot;DOI&quot;:&quot;10.3390/TROPICALMED3020041&quot;,&quot;ISSN&quot;:&quot;24146366&quot;,&quot;PMID&quot;:&quot;30274437&quot;,&quot;URL&quot;:&quot;https://pmc.ncbi.nlm.nih.gov/articles/PMC6073794/&quot;,&quot;issued&quot;:{&quot;date-parts&quot;:[[2018,4,12]]},&quot;page&quot;:&quot;41&quot;,&quot;abstract&quot;:&quot;Sub-Saharan Africa as a region accounts for the bulk of the global under-five mortality rate, to which diarrhea is major contributor. Millions of children die from diarrheal diseases each year and those who survive often do so facing suboptimal growth. Preventing the common pathways of transmission for diarrhea-causing pathogens, including improved water, sanitation, and hygiene (WASH) are regarded as the most cost-effective measures for tackling this life-threatening disease. This study aimed to quantitatively assess the quality of living arrangement and access to WASH, and their impact on diarrheal outcomes among under-five children in Nigeria. Methods: Data were collected from the 2013 Nigeria Demographic and Health survey (NDHS). Study participants included 28,596 mother-child pairs. Household construction material for wall, floor, and ceiling, access to electricity, and improved water and toilet, were included as the main explanatory variables. Data were analyzed using descriptive and multivariable regression methods. Results: The prevalence of diarrhea was 11.3% (95% CI = 10.2–12.6), with the rate being markedly higher in rural (67.3%) as compared to urban areas (32.7%). In the regression analysis, lacking access to improved toilet and water facilities were associated with 14% and 16% higher odds, respectively, of suffering from diarrhea as compared to those who had improved access. Conclusion: There is evidence of a weak, but statistically significant, relationship between the quality of living environment, including water and sanitation facilities, and diarrhea among under-five children in Nigeria. The study concludes that investing in living conditions and WASH may have potential benefits for child mortality prevention programs in the country.&quot;,&quot;publisher&quot;:&quot;MDPI AG&quot;,&quot;issue&quot;:&quot;2&quot;,&quot;volume&quot;:&quot;3&quot;},&quot;isTemporary&quot;:false}]},{&quot;citationID&quot;:&quot;MENDELEY_CITATION_41046f62-958b-4c96-beab-b10fe9579b2b&quot;,&quot;properties&quot;:{&quot;noteIndex&quot;:0},&quot;isEdited&quot;:false,&quot;manualOverride&quot;:{&quot;isManuallyOverridden&quot;:false,&quot;citeprocText&quot;:&quot;(Maponga &lt;i&gt;et al.&lt;/i&gt;, 2013)&quot;,&quot;manualOverrideText&quot;:&quot;&quot;},&quot;citationTag&quot;:&quot;MENDELEY_CITATION_v3_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&quot;,&quot;citationItems&quot;:[{&quot;id&quot;:&quot;5ca1ad2d-37b9-3c24-8fc9-baea329dfef4&quot;,&quot;itemData&quot;:{&quot;type&quot;:&quot;article-journal&quot;,&quot;id&quot;:&quot;5ca1ad2d-37b9-3c24-8fc9-baea329dfef4&quot;,&quot;title&quot;:&quot;Risk factors for contracting watery diarrhoea in Kadoma City, Zimbabwe, 2011: a case control study&quot;,&quot;author&quot;:[{&quot;family&quot;:&quot;Maponga&quot;,&quot;given&quot;:&quot;Brian A.&quot;,&quot;parse-names&quot;:false,&quot;dropping-particle&quot;:&quot;&quot;,&quot;non-dropping-particle&quot;:&quot;&quot;},{&quot;family&quot;:&quot;Chirundu&quot;,&quot;given&quot;:&quot;Daniel&quot;,&quot;parse-names&quot;:false,&quot;dropping-particle&quot;:&quot;&quot;,&quot;non-dropping-particle&quot;:&quot;&quot;},{&quot;family&quot;:&quot;Gombe&quot;,&quot;given&quot;:&quot;Notion T.&quot;,&quot;parse-names&quot;:false,&quot;dropping-particle&quot;:&quot;&quot;,&quot;non-dropping-particle&quot;:&quot;&quot;},{&quot;family&quot;:&quot;Tshimanga&quot;,&quot;given&quot;:&quot;Mufuta&quot;,&quot;parse-names&quot;:false,&quot;dropping-particle&quot;:&quot;&quot;,&quot;non-dropping-particle&quot;:&quot;&quot;},{&quot;family&quot;:&quot;Shambira&quot;,&quot;given&quot;:&quot;Gerald&quot;,&quot;parse-names&quot;:false,&quot;dropping-particle&quot;:&quot;&quot;,&quot;non-dropping-particle&quot;:&quot;&quot;},{&quot;family&quot;:&quot;Takundwa&quot;,&quot;given&quot;:&quot;Lucia&quot;,&quot;parse-names&quot;:false,&quot;dropping-particle&quot;:&quot;&quot;,&quot;non-dropping-particle&quot;:&quot;&quot;}],&quot;container-title&quot;:&quot;BMC infectious diseases&quot;,&quot;container-title-short&quot;:&quot;BMC Infect Dis&quot;,&quot;accessed&quot;:{&quot;date-parts&quot;:[[2023,8,17]]},&quot;DOI&quot;:&quot;10.1186/1471-2334-13-567&quot;,&quot;ISSN&quot;:&quot;1471-2334&quot;,&quot;PMID&quot;:&quot;24295488&quot;,&quot;URL&quot;:&quot;https://pubmed.ncbi.nlm.nih.gov/24295488/&quot;,&quot;issued&quot;:{&quot;date-parts&quot;:[[2013,12,2]]},&quot;abstract&quot;:&quot;Background: 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Methods: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Results: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Conclusions: The outbreak resulted from inadequate clean water and use of contaminated water. Evidence from this study was used to guide public health response to the outbreak. © 2013 Maponga et al.; licensee BioMed Central Ltd.&quot;,&quot;publisher&quot;:&quot;BMC Infect Dis&quot;,&quot;issue&quot;:&quot;1&quot;,&quot;volume&quot;:&quot;13&quot;},&quot;isTemporary&quot;:false}]},{&quot;citationID&quot;:&quot;MENDELEY_CITATION_2cf79380-7879-4f00-a2d6-d19e25261f0c&quot;,&quot;properties&quot;:{&quot;noteIndex&quot;:0},&quot;isEdited&quot;:false,&quot;manualOverride&quot;:{&quot;isManuallyOverridden&quot;:false,&quot;citeprocText&quot;:&quot;(MICS, 2006, 2014, 2019)&quot;,&quot;manualOverrideText&quot;:&quot;&quot;},&quot;citationTag&quot;:&quot;MENDELEY_CITATION_v3_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&quot;,&quot;citationItems&quot;:[{&quot;id&quot;:&quot;98c5bc91-53d2-3395-91b1-1ed2feca0350&quot;,&quot;itemData&quot;:{&quot;type&quot;:&quot;webpage&quot;,&quot;id&quot;:&quot;98c5bc91-53d2-3395-91b1-1ed2feca0350&quot;,&quot;title&quot;:&quot;Bangladesh 2012-13 MICS Report&quot;,&quot;author&quot;:[{&quot;family&quot;:&quot;MICS&quot;,&quot;given&quot;:&quot;&quot;,&quot;parse-names&quot;:false,&quot;dropping-particle&quot;:&quot;&quot;,&quot;non-dropping-particle&quot;:&quot;&quot;}],&quot;accessed&quot;:{&quot;date-parts&quot;:[[2019,10,22]]},&quot;URL&quot;:&quot;https://mics.unicef.org/news_entries/15&quot;,&quot;issued&quot;:{&quot;date-parts&quot;:[[2014]]},&quot;container-title-short&quot;:&quot;&quot;},&quot;isTemporary&quot;:false},{&quot;id&quot;:&quot;31909dcd-0de4-36a4-ad17-c67cb0af8404&quot;,&quot;itemData&quot;:{&quot;type&quot;:&quot;report&quot;,&quot;id&quot;:&quot;31909dcd-0de4-36a4-ad17-c67cb0af8404&quot;,&quot;title&quot;:&quot;Bangladesh 2006 MICS Report&quot;,&quot;author&quot;:[{&quot;family&quot;:&quot;MICS&quot;,&quot;given&quot;:&quot;&quot;,&quot;parse-names&quot;:false,&quot;dropping-particle&quot;:&quot;&quot;,&quot;non-dropping-particle&quot;:&quot;&quot;}],&quot;container-title&quot;:&quot;Somalia Multiple Indicator Cluster Survey 2006 Report&quot;,&quot;accessed&quot;:{&quot;date-parts&quot;:[[2022,4,5]]},&quot;URL&quot;:&quot;https://microdata.worldbank.org/index.php/catalog/51/variable/F1/V111?name=wlthscor&quot;,&quot;issued&quot;:{&quot;date-parts&quot;:[[2006]]},&quot;number-of-pages&quot;:&quot;225&quot;,&quot;container-title-short&quot;:&quot;&quot;},&quot;isTemporary&quot;:false},{&quot;id&quot;:&quot;352d5c4f-b61a-3434-a8f9-78b4152460a1&quot;,&quot;itemData&quot;:{&quot;type&quot;:&quot;book&quot;,&quot;id&quot;:&quot;352d5c4f-b61a-3434-a8f9-78b4152460a1&quot;,&quot;title&quot;:&quot;Bangladesh 2019 MICS Report&quot;,&quot;author&quot;:[{&quot;family&quot;:&quot;MICS&quot;,&quot;given&quot;:&quot;&quot;,&quot;parse-names&quot;:false,&quot;dropping-particle&quot;:&quot;&quot;,&quot;non-dropping-particle&quot;:&quot;&quot;}],&quot;accessed&quot;:{&quot;date-parts&quot;:[[2021,7,12]]},&quot;ISBN&quot;:&quot;9789848969342&quot;,&quot;URL&quot;:&quot;https://www.unicef.org/bangladesh/media/3281/file/Bangladesh 2019 MICS Report_English.pdf&quot;,&quot;issued&quot;:{&quot;date-parts&quot;:[[2019]]},&quot;issue&quot;:&quot;1&quot;,&quot;container-title-short&quot;:&quot;&quot;},&quot;isTemporary&quot;:false}]},{&quot;citationID&quot;:&quot;MENDELEY_CITATION_816b2971-5aef-4fa5-84e4-6a7684c4779d&quot;,&quot;properties&quot;:{&quot;noteIndex&quot;:0},&quot;isEdited&quot;:false,&quot;manualOverride&quot;:{&quot;isManuallyOverridden&quot;:false,&quot;citeprocText&quot;:&quot;(BDHS, 2014, 2019, 2022)&quot;,&quot;manualOverrideText&quot;:&quot;&quot;},&quot;citationTag&quot;:&quot;MENDELEY_CITATION_v3_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&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id&quot;:&quot;619eecd3-0228-35b7-9748-9f2087a235ea&quot;,&quot;itemData&quot;:{&quot;type&quot;:&quot;article-journal&quot;,&quot;id&quot;:&quot;619eecd3-0228-35b7-9748-9f2087a235ea&quot;,&quot;title&quot;:&quot;BANGLADESH DEMOGRAPHIC AND HEALTH SURVEY 2014 National Institute of Population Research and Training Ministry of Health and Family Welfare Dhaka, Bangladesh&quot;,&quot;author&quot;:[{&quot;family&quot;:&quot;BDHS&quot;,&quot;given&quot;:&quot;&quot;,&quot;parse-names&quot;:false,&quot;dropping-particle&quot;:&quot;&quot;,&quot;non-dropping-particle&quot;:&quot;&quot;}],&quot;accessed&quot;:{&quot;date-parts&quot;:[[2019,10,30]]},&quot;URL&quot;:&quot;www.mitra.bd.com.&quot;,&quot;issued&quot;:{&quot;date-parts&quot;:[[2014]]},&quot;container-title-short&quot;:&quot;&quot;},&quot;isTemporary&quot;:false},{&quot;id&quot;:&quot;7d4a07cd-3b07-3923-ac83-c5d9039665a9&quot;,&quot;itemData&quot;:{&quot;type&quot;:&quot;webpage&quot;,&quot;id&quot;:&quot;7d4a07cd-3b07-3923-ac83-c5d9039665a9&quot;,&quot;title&quot;:&quot;Bangladesh Demographic and Health Survey 2022&quot;,&quot;author&quot;:[{&quot;family&quot;:&quot;BDHS&quot;,&quot;given&quot;:&quot;&quot;,&quot;parse-names&quot;:false,&quot;dropping-particle&quot;:&quot;&quot;,&quot;non-dropping-particle&quot;:&quot;&quot;}],&quot;accessed&quot;:{&quot;date-parts&quot;:[[2024,11,3]]},&quot;URL&quot;:&quot;https://www.dhsprogram.com/methodology/survey/survey-display-584.cfm&quot;,&quot;issued&quot;:{&quot;date-parts&quot;:[[2022]]},&quot;container-title-short&quot;:&quot;&quot;},&quot;isTemporary&quot;:false}]},{&quot;citationID&quot;:&quot;MENDELEY_CITATION_76119a9a-6997-47d3-81a7-59b73cd2dc44&quot;,&quot;properties&quot;:{&quot;noteIndex&quot;:0},&quot;isEdited&quot;:false,&quot;manualOverride&quot;:{&quot;isManuallyOverridden&quot;:false,&quot;citeprocText&quot;:&quot;(MICS, 2019)&quot;,&quot;manualOverrideText&quot;:&quot;&quot;},&quot;citationTag&quot;:&quot;MENDELEY_CITATION_v3_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&quot;,&quot;citationItems&quot;:[{&quot;id&quot;:&quot;352d5c4f-b61a-3434-a8f9-78b4152460a1&quot;,&quot;itemData&quot;:{&quot;type&quot;:&quot;book&quot;,&quot;id&quot;:&quot;352d5c4f-b61a-3434-a8f9-78b4152460a1&quot;,&quot;title&quot;:&quot;Bangladesh 2019 MICS Report&quot;,&quot;author&quot;:[{&quot;family&quot;:&quot;MICS&quot;,&quot;given&quot;:&quot;&quot;,&quot;parse-names&quot;:false,&quot;dropping-particle&quot;:&quot;&quot;,&quot;non-dropping-particle&quot;:&quot;&quot;}],&quot;accessed&quot;:{&quot;date-parts&quot;:[[2021,7,12]]},&quot;ISBN&quot;:&quot;9789848969342&quot;,&quot;URL&quot;:&quot;https://www.unicef.org/bangladesh/media/3281/file/Bangladesh 2019 MICS Report_English.pdf&quot;,&quot;issued&quot;:{&quot;date-parts&quot;:[[2019]]},&quot;issue&quot;:&quot;1&quot;,&quot;container-title-short&quot;:&quot;&quot;},&quot;isTemporary&quot;:false}]},{&quot;citationID&quot;:&quot;MENDELEY_CITATION_c749bf5d-9f4c-42a6-96db-f7b2e60770cf&quot;,&quot;properties&quot;:{&quot;noteIndex&quot;:0},&quot;isEdited&quot;:false,&quot;manualOverride&quot;:{&quot;isManuallyOverridden&quot;:false,&quot;citeprocText&quot;:&quot;(Filmer and Pritchett, 2001)&quot;,&quot;manualOverrideText&quot;:&quot;&quot;},&quot;citationTag&quot;:&quot;MENDELEY_CITATION_v3_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&quot;,&quot;citationItems&quot;:[{&quot;id&quot;:&quot;5d4a4344-b625-3dcd-8811-95ee80a1e836&quot;,&quot;itemData&quot;:{&quot;type&quot;:&quot;article-journal&quot;,&quot;id&quot;:&quot;5d4a4344-b625-3dcd-8811-95ee80a1e836&quot;,&quot;title&quot;:&quot;Estimating wealth effects without expenditure data--or tears: an application to educational enrollments in states of India&quot;,&quot;author&quot;:[{&quot;family&quot;:&quot;Filmer&quot;,&quot;given&quot;:&quot;Deon&quot;,&quot;parse-names&quot;:false,&quot;dropping-particle&quot;:&quot;&quot;,&quot;non-dropping-particle&quot;:&quot;&quot;},{&quot;family&quot;:&quot;Pritchett&quot;,&quot;given&quot;:&quot;Lant H.&quot;,&quot;parse-names&quot;:false,&quot;dropping-particle&quot;:&quot;&quot;,&quot;non-dropping-particle&quot;:&quot;&quot;}],&quot;container-title&quot;:&quot;Demography&quot;,&quot;container-title-short&quot;:&quot;Demography&quot;,&quot;accessed&quot;:{&quot;date-parts&quot;:[[2024,11,3]]},&quot;DOI&quot;:&quot;10.1353/DEM.2001.0003&quot;,&quot;ISSN&quot;:&quot;0070-3370&quot;,&quot;PMID&quot;:&quot;11227840&quot;,&quot;URL&quot;:&quot;https://pubmed.ncbi.nlm.nih.gov/11227840/&quot;,&quot;issued&quot;:{&quot;date-parts&quot;:[[2001,2,1]]},&quot;page&quot;:&quot;115-132&quot;,&quot;abstract&quot;:&quot;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quot;,&quot;publisher&quot;:&quot;Demography&quot;,&quot;issue&quot;:&quot;1&quot;,&quot;volume&quot;:&quot;38&quot;},&quot;isTemporary&quot;:false}]},{&quot;citationID&quot;:&quot;MENDELEY_CITATION_68e39e8f-af15-4684-be39-3d83c87fab9c&quot;,&quot;properties&quot;:{&quot;noteIndex&quot;:0},&quot;isEdited&quot;:false,&quot;manualOverride&quot;:{&quot;isManuallyOverridden&quot;:false,&quot;citeprocText&quot;:&quot;(Ramlal &lt;i&gt;et al.&lt;/i&gt;, 2019)&quot;,&quot;manualOverrideText&quot;:&quot;&quot;},&quot;citationTag&quot;:&quot;MENDELEY_CITATION_v3_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&quot;,&quot;citationItems&quot;:[{&quot;id&quot;:&quot;77e789b0-139b-36a2-b045-eff90ba10ea1&quot;,&quot;itemData&quot;:{&quot;type&quot;:&quot;article-journal&quot;,&quot;id&quot;:&quot;77e789b0-139b-36a2-b045-eff90ba10ea1&quot;,&quot;title&quot;:&quot;Relationships between shared sanitation facilities and diarrhoeal and soil-transmitted helminth infections: an analytical review&quot;,&quot;author&quot;:[{&quot;family&quot;:&quot;Ramlal&quot;,&quot;given&quot;:&quot;P. S.&quot;,&quot;parse-names&quot;:false,&quot;dropping-particle&quot;:&quot;&quot;,&quot;non-dropping-particle&quot;:&quot;&quot;},{&quot;family&quot;:&quot;Stenström&quot;,&quot;given&quot;:&quot;T. A.&quot;,&quot;parse-names&quot;:false,&quot;dropping-particle&quot;:&quot;&quot;,&quot;non-dropping-particle&quot;:&quot;&quot;},{&quot;family&quot;:&quot;Munien&quot;,&quot;given&quot;:&quot;S.&quot;,&quot;parse-names&quot;:false,&quot;dropping-particle&quot;:&quot;&quot;,&quot;non-dropping-particle&quot;:&quot;&quot;},{&quot;family&quot;:&quot;Amoah&quot;,&quot;given&quot;:&quot;I. D.&quot;,&quot;parse-names&quot;:false,&quot;dropping-particle&quot;:&quot;&quot;,&quot;non-dropping-particle&quot;:&quot;&quot;},{&quot;family&quot;:&quot;Buckley&quot;,&quot;given&quot;:&quot;C. A.&quot;,&quot;parse-names&quot;:false,&quot;dropping-particle&quot;:&quot;&quot;,&quot;non-dropping-particle&quot;:&quot;&quot;},{&quot;family&quot;:&quot;Sershen&quot;,&quot;given&quot;:&quot;&quot;,&quot;parse-names&quot;:false,&quot;dropping-particle&quot;:&quot;&quot;,&quot;non-dropping-particle&quot;:&quot;&quot;}],&quot;container-title&quot;:&quot;Journal of Water, Sanitation and Hygiene for Development&quot;,&quot;accessed&quot;:{&quot;date-parts&quot;:[[2024,11,4]]},&quot;DOI&quot;:&quot;10.2166/WASHDEV.2019.180&quot;,&quot;ISSN&quot;:&quot;2043-9083&quot;,&quot;URL&quot;:&quot;http://iwaponline.com/washdev/article-pdf/9/2/198/643608/washdev0090198.pdf&quot;,&quot;issued&quot;:{&quot;date-parts&quot;:[[2019,6,1]]},&quot;page&quot;:&quot;198-209&quot;,&quot;abstract&quot;:&quot;Shared sanitation is widely proposed as a means to increase access to improved sanitation. There are few reports of a causal relationship between the use of shared sanitation and community-acquired diarrhoea. This paper presents an analytical review of studies that have investigated the relationship between the use of shared sanitation and the prevalence of (1) diarrhoeal disease and (2) soil-transmitted helminth (STH) infections. Data were extracted from the reviewed literature to calculate odds ratios (ORs) and confidence intervals (CIs). The use of shared sanitation showed a significant increase in diarrhoeal diseases, with an overall OR of 2.39 (85% CI 1.15–8.31). Children under 5 years were slightly less affected with a prevalence ratio of 1.09 (95% CI 1.06–1.12). The number of published reports on STH infections in relation to shared sanitation was limited, but the few that do exist report on ‘improved sanitation’, showing a positive and protective impact with an overall OR of 0.49 (95% CI 0.28–0.89), which is contrary to the negative impact related to diarrhoea. Despite the limited information on the direct link between shared sanitation and incidence of diarrhoeal/STH infections, this literature review demonstrates that the relationship deserves close attention in future practice and research.&quot;,&quot;publisher&quot;:&quot;IWA Publishing&quot;,&quot;issue&quot;:&quot;2&quot;,&quot;volume&quot;:&quot;9&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42</Pages>
  <Words>52989</Words>
  <Characters>295150</Characters>
  <Application>Microsoft Office Word</Application>
  <DocSecurity>0</DocSecurity>
  <Lines>5002</Lines>
  <Paragraphs>1077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50</cp:revision>
  <dcterms:created xsi:type="dcterms:W3CDTF">2023-02-23T07:16:00Z</dcterms:created>
  <dcterms:modified xsi:type="dcterms:W3CDTF">2024-11-04T23:33:00Z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