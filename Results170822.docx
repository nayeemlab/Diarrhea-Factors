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6572B" w14:textId="77777777" w:rsidR="00BE3AD7" w:rsidRPr="00ED1A0B" w:rsidRDefault="00BE3AD7" w:rsidP="005D1BBB">
      <w:pPr>
        <w:spacing w:after="0" w:line="240" w:lineRule="auto"/>
        <w:jc w:val="center"/>
        <w:rPr>
          <w:rStyle w:val="fontstyle01"/>
          <w:rFonts w:ascii="Times New Roman" w:hAnsi="Times New Roman" w:cs="Times New Roman"/>
        </w:rPr>
      </w:pPr>
    </w:p>
    <w:p w14:paraId="7EBAEF26" w14:textId="536161E3" w:rsidR="00BE3AD7" w:rsidRPr="00386483" w:rsidRDefault="00BE3AD7" w:rsidP="00ED1A0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86483">
        <w:rPr>
          <w:rFonts w:ascii="Times New Roman" w:hAnsi="Times New Roman" w:cs="Times New Roman"/>
          <w:b/>
          <w:color w:val="000000"/>
          <w:sz w:val="20"/>
          <w:szCs w:val="20"/>
        </w:rPr>
        <w:t>Table.</w:t>
      </w:r>
      <w:ins w:id="0" w:author="DELL" w:date="2022-08-17T05:12:00Z">
        <w:r w:rsidR="00F428E3">
          <w:rPr>
            <w:rFonts w:ascii="Times New Roman" w:hAnsi="Times New Roman" w:cs="Times New Roman"/>
            <w:b/>
            <w:color w:val="000000"/>
            <w:sz w:val="20"/>
            <w:szCs w:val="20"/>
          </w:rPr>
          <w:t>1</w:t>
        </w:r>
      </w:ins>
      <w:del w:id="1" w:author="DELL" w:date="2022-08-17T05:12:00Z">
        <w:r w:rsidRPr="00386483" w:rsidDel="00F428E3">
          <w:rPr>
            <w:rFonts w:ascii="Times New Roman" w:hAnsi="Times New Roman" w:cs="Times New Roman"/>
            <w:b/>
            <w:color w:val="000000"/>
            <w:sz w:val="20"/>
            <w:szCs w:val="20"/>
          </w:rPr>
          <w:delText>2</w:delText>
        </w:r>
      </w:del>
      <w:r w:rsidRPr="00386483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913DC6" w:rsidRPr="00386483">
        <w:rPr>
          <w:rFonts w:ascii="Times New Roman" w:hAnsi="Times New Roman" w:cs="Times New Roman"/>
          <w:bCs/>
          <w:color w:val="202020"/>
          <w:sz w:val="20"/>
          <w:szCs w:val="20"/>
          <w:shd w:val="clear" w:color="auto" w:fill="FFFFFF"/>
        </w:rPr>
        <w:t xml:space="preserve">Factors associated with the </w:t>
      </w:r>
      <w:r w:rsidR="007E77BF" w:rsidRPr="00386483">
        <w:rPr>
          <w:rFonts w:ascii="Times New Roman" w:hAnsi="Times New Roman" w:cs="Times New Roman"/>
          <w:bCs/>
          <w:color w:val="202020"/>
          <w:sz w:val="20"/>
          <w:szCs w:val="20"/>
          <w:shd w:val="clear" w:color="auto" w:fill="FFFFFF"/>
        </w:rPr>
        <w:t>diarrhoea status</w:t>
      </w:r>
      <w:r w:rsidR="00913DC6" w:rsidRPr="00386483">
        <w:rPr>
          <w:rFonts w:ascii="Times New Roman" w:hAnsi="Times New Roman" w:cs="Times New Roman"/>
          <w:bCs/>
          <w:color w:val="202020"/>
          <w:sz w:val="20"/>
          <w:szCs w:val="20"/>
          <w:shd w:val="clear" w:color="auto" w:fill="FFFFFF"/>
        </w:rPr>
        <w:t xml:space="preserve"> of children, MICS </w:t>
      </w:r>
      <w:ins w:id="2" w:author="DELL" w:date="2022-07-31T00:43:00Z">
        <w:r w:rsidR="0098464E" w:rsidRPr="00386483">
          <w:rPr>
            <w:rFonts w:ascii="Times New Roman" w:hAnsi="Times New Roman" w:cs="Times New Roman"/>
            <w:bCs/>
            <w:color w:val="202020"/>
            <w:sz w:val="20"/>
            <w:szCs w:val="20"/>
            <w:shd w:val="clear" w:color="auto" w:fill="FFFFFF"/>
          </w:rPr>
          <w:t xml:space="preserve">2006, </w:t>
        </w:r>
      </w:ins>
      <w:r w:rsidR="00913DC6" w:rsidRPr="00386483">
        <w:rPr>
          <w:rFonts w:ascii="Times New Roman" w:hAnsi="Times New Roman" w:cs="Times New Roman"/>
          <w:bCs/>
          <w:color w:val="202020"/>
          <w:sz w:val="20"/>
          <w:szCs w:val="20"/>
          <w:shd w:val="clear" w:color="auto" w:fill="FFFFFF"/>
        </w:rPr>
        <w:t>2012 and 2019.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77"/>
        <w:gridCol w:w="775"/>
        <w:gridCol w:w="896"/>
        <w:gridCol w:w="675"/>
        <w:gridCol w:w="896"/>
        <w:gridCol w:w="896"/>
        <w:gridCol w:w="1031"/>
        <w:gridCol w:w="855"/>
        <w:gridCol w:w="1018"/>
        <w:gridCol w:w="1031"/>
      </w:tblGrid>
      <w:tr w:rsidR="0076532D" w:rsidRPr="00386483" w14:paraId="7D4A2A6C" w14:textId="77777777" w:rsidTr="00AC2656">
        <w:trPr>
          <w:trHeight w:val="161"/>
          <w:jc w:val="center"/>
        </w:trPr>
        <w:tc>
          <w:tcPr>
            <w:tcW w:w="683" w:type="pct"/>
            <w:vMerge w:val="restart"/>
            <w:vAlign w:val="center"/>
          </w:tcPr>
          <w:p w14:paraId="64757F89" w14:textId="77777777" w:rsidR="00F95AF1" w:rsidRPr="00386483" w:rsidRDefault="00F95AF1" w:rsidP="00ED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sz w:val="20"/>
                <w:szCs w:val="20"/>
              </w:rPr>
              <w:t>Characteristics</w:t>
            </w:r>
          </w:p>
        </w:tc>
        <w:tc>
          <w:tcPr>
            <w:tcW w:w="1255" w:type="pct"/>
            <w:gridSpan w:val="3"/>
            <w:vAlign w:val="center"/>
          </w:tcPr>
          <w:p w14:paraId="53008DBF" w14:textId="4DD382C4" w:rsidR="00F95AF1" w:rsidRPr="00386483" w:rsidRDefault="00F95AF1" w:rsidP="00ED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510" w:type="pct"/>
            <w:gridSpan w:val="3"/>
            <w:vAlign w:val="center"/>
          </w:tcPr>
          <w:p w14:paraId="4DBC032B" w14:textId="0AE70A2A" w:rsidR="00F95AF1" w:rsidRPr="00386483" w:rsidRDefault="00F95AF1" w:rsidP="00ED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553" w:type="pct"/>
            <w:gridSpan w:val="3"/>
            <w:vAlign w:val="center"/>
          </w:tcPr>
          <w:p w14:paraId="60C4E9CC" w14:textId="48A0FF90" w:rsidR="00F95AF1" w:rsidRPr="00386483" w:rsidRDefault="00F95AF1" w:rsidP="00ED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76532D" w:rsidRPr="00386483" w14:paraId="0CE4033C" w14:textId="77777777" w:rsidTr="00AC2656">
        <w:trPr>
          <w:trHeight w:val="161"/>
          <w:jc w:val="center"/>
        </w:trPr>
        <w:tc>
          <w:tcPr>
            <w:tcW w:w="683" w:type="pct"/>
            <w:vMerge/>
            <w:vAlign w:val="center"/>
          </w:tcPr>
          <w:p w14:paraId="214A5FFB" w14:textId="77777777" w:rsidR="00157EE7" w:rsidRPr="00386483" w:rsidRDefault="00157EE7" w:rsidP="00ED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pct"/>
            <w:gridSpan w:val="2"/>
            <w:vAlign w:val="center"/>
          </w:tcPr>
          <w:p w14:paraId="017D7B20" w14:textId="38BF4A19" w:rsidR="00157EE7" w:rsidRPr="00386483" w:rsidRDefault="00893D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ins w:id="3" w:author="DELL" w:date="2022-08-16T19:18:00Z">
              <w:r w:rsidRPr="00386483">
                <w:rPr>
                  <w:rFonts w:ascii="Times New Roman" w:hAnsi="Times New Roman" w:cs="Times New Roman"/>
                  <w:b/>
                  <w:sz w:val="20"/>
                  <w:szCs w:val="20"/>
                </w:rPr>
                <w:t>D</w:t>
              </w:r>
            </w:ins>
            <w:del w:id="4" w:author="DELL" w:date="2022-08-16T19:18:00Z">
              <w:r w:rsidR="00157EE7" w:rsidRPr="00386483" w:rsidDel="00893D87">
                <w:rPr>
                  <w:rFonts w:ascii="Times New Roman" w:hAnsi="Times New Roman" w:cs="Times New Roman"/>
                  <w:b/>
                  <w:sz w:val="20"/>
                  <w:szCs w:val="20"/>
                </w:rPr>
                <w:delText>Had d</w:delText>
              </w:r>
            </w:del>
            <w:r w:rsidR="00157EE7" w:rsidRPr="00386483">
              <w:rPr>
                <w:rFonts w:ascii="Times New Roman" w:hAnsi="Times New Roman" w:cs="Times New Roman"/>
                <w:b/>
                <w:sz w:val="20"/>
                <w:szCs w:val="20"/>
              </w:rPr>
              <w:t>iarrhoea</w:t>
            </w:r>
            <w:del w:id="5" w:author="DELL" w:date="2022-08-16T19:18:00Z">
              <w:r w:rsidR="00157EE7" w:rsidRPr="00386483" w:rsidDel="00893D87">
                <w:rPr>
                  <w:rFonts w:ascii="Times New Roman" w:hAnsi="Times New Roman" w:cs="Times New Roman"/>
                  <w:b/>
                  <w:sz w:val="20"/>
                  <w:szCs w:val="20"/>
                </w:rPr>
                <w:delText xml:space="preserve"> in the last two weeks</w:delText>
              </w:r>
            </w:del>
          </w:p>
        </w:tc>
        <w:tc>
          <w:tcPr>
            <w:tcW w:w="361" w:type="pct"/>
            <w:vAlign w:val="center"/>
          </w:tcPr>
          <w:p w14:paraId="66201E33" w14:textId="55A572AA" w:rsidR="00157EE7" w:rsidRPr="00386483" w:rsidRDefault="00157EE7" w:rsidP="00ED1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  <w:tc>
          <w:tcPr>
            <w:tcW w:w="958" w:type="pct"/>
            <w:gridSpan w:val="2"/>
            <w:vAlign w:val="center"/>
          </w:tcPr>
          <w:p w14:paraId="3D50E5A5" w14:textId="50E4ABF0" w:rsidR="00157EE7" w:rsidRPr="00386483" w:rsidRDefault="00893D87" w:rsidP="00ED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6" w:author="DELL" w:date="2022-08-16T19:18:00Z">
              <w:r w:rsidRPr="00386483">
                <w:rPr>
                  <w:rFonts w:ascii="Times New Roman" w:hAnsi="Times New Roman" w:cs="Times New Roman"/>
                  <w:b/>
                  <w:sz w:val="20"/>
                  <w:szCs w:val="20"/>
                </w:rPr>
                <w:t>Diarrhoea</w:t>
              </w:r>
            </w:ins>
            <w:del w:id="7" w:author="DELL" w:date="2022-08-16T19:18:00Z">
              <w:r w:rsidR="00157EE7" w:rsidRPr="00386483" w:rsidDel="00893D87">
                <w:rPr>
                  <w:rFonts w:ascii="Times New Roman" w:hAnsi="Times New Roman" w:cs="Times New Roman"/>
                  <w:b/>
                  <w:sz w:val="20"/>
                  <w:szCs w:val="20"/>
                </w:rPr>
                <w:delText>Had diarrhoea in the last two weeks</w:delText>
              </w:r>
            </w:del>
          </w:p>
        </w:tc>
        <w:tc>
          <w:tcPr>
            <w:tcW w:w="551" w:type="pct"/>
            <w:vMerge w:val="restart"/>
            <w:vAlign w:val="center"/>
          </w:tcPr>
          <w:p w14:paraId="6386AD07" w14:textId="77777777" w:rsidR="00157EE7" w:rsidRPr="00386483" w:rsidRDefault="00157EE7" w:rsidP="00ED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  <w:tc>
          <w:tcPr>
            <w:tcW w:w="1002" w:type="pct"/>
            <w:gridSpan w:val="2"/>
            <w:vAlign w:val="center"/>
          </w:tcPr>
          <w:p w14:paraId="40A8C753" w14:textId="0D3E8958" w:rsidR="00157EE7" w:rsidRPr="00386483" w:rsidRDefault="00893D87" w:rsidP="00ED1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ins w:id="8" w:author="DELL" w:date="2022-08-16T19:18:00Z">
              <w:r w:rsidRPr="00386483">
                <w:rPr>
                  <w:rFonts w:ascii="Times New Roman" w:hAnsi="Times New Roman" w:cs="Times New Roman"/>
                  <w:b/>
                  <w:sz w:val="20"/>
                  <w:szCs w:val="20"/>
                </w:rPr>
                <w:t>Diarrhoea</w:t>
              </w:r>
            </w:ins>
            <w:del w:id="9" w:author="DELL" w:date="2022-08-16T19:18:00Z">
              <w:r w:rsidR="00157EE7" w:rsidRPr="00386483" w:rsidDel="00893D87">
                <w:rPr>
                  <w:rFonts w:ascii="Times New Roman" w:hAnsi="Times New Roman" w:cs="Times New Roman"/>
                  <w:b/>
                  <w:sz w:val="20"/>
                  <w:szCs w:val="20"/>
                </w:rPr>
                <w:delText>Had diarrhoea in the last two weeks</w:delText>
              </w:r>
            </w:del>
          </w:p>
        </w:tc>
        <w:tc>
          <w:tcPr>
            <w:tcW w:w="551" w:type="pct"/>
            <w:vMerge w:val="restart"/>
            <w:vAlign w:val="center"/>
          </w:tcPr>
          <w:p w14:paraId="25F39691" w14:textId="77777777" w:rsidR="00157EE7" w:rsidRPr="00386483" w:rsidRDefault="00157EE7" w:rsidP="00ED1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</w:tr>
      <w:tr w:rsidR="00AC2656" w:rsidRPr="00386483" w14:paraId="7AF6AAAE" w14:textId="77777777" w:rsidTr="00AC2656">
        <w:trPr>
          <w:trHeight w:val="161"/>
          <w:jc w:val="center"/>
        </w:trPr>
        <w:tc>
          <w:tcPr>
            <w:tcW w:w="683" w:type="pct"/>
            <w:vMerge/>
            <w:vAlign w:val="center"/>
          </w:tcPr>
          <w:p w14:paraId="225CBE02" w14:textId="77777777" w:rsidR="006350F3" w:rsidRPr="00386483" w:rsidRDefault="006350F3" w:rsidP="00ED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pct"/>
            <w:vAlign w:val="center"/>
          </w:tcPr>
          <w:p w14:paraId="34D4B274" w14:textId="59B650AF" w:rsidR="006350F3" w:rsidRPr="00386483" w:rsidRDefault="006350F3" w:rsidP="00ED1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sz w:val="20"/>
                <w:szCs w:val="20"/>
              </w:rPr>
              <w:t>Yes</w:t>
            </w:r>
          </w:p>
        </w:tc>
        <w:tc>
          <w:tcPr>
            <w:tcW w:w="479" w:type="pct"/>
            <w:vAlign w:val="center"/>
          </w:tcPr>
          <w:p w14:paraId="1C83B0A9" w14:textId="4242243D" w:rsidR="006350F3" w:rsidRPr="00386483" w:rsidRDefault="006350F3" w:rsidP="00ED1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361" w:type="pct"/>
            <w:vAlign w:val="center"/>
          </w:tcPr>
          <w:p w14:paraId="466FBB5C" w14:textId="77777777" w:rsidR="006350F3" w:rsidRPr="00386483" w:rsidRDefault="006350F3" w:rsidP="00ED1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5AF228D1" w14:textId="7933772C" w:rsidR="006350F3" w:rsidRPr="00386483" w:rsidRDefault="006350F3" w:rsidP="00ED1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sz w:val="20"/>
                <w:szCs w:val="20"/>
              </w:rPr>
              <w:t>Yes</w:t>
            </w:r>
          </w:p>
        </w:tc>
        <w:tc>
          <w:tcPr>
            <w:tcW w:w="479" w:type="pct"/>
            <w:vAlign w:val="center"/>
          </w:tcPr>
          <w:p w14:paraId="1714CED1" w14:textId="77777777" w:rsidR="006350F3" w:rsidRPr="00386483" w:rsidRDefault="006350F3" w:rsidP="00ED1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551" w:type="pct"/>
            <w:vMerge/>
            <w:vAlign w:val="center"/>
          </w:tcPr>
          <w:p w14:paraId="144EE931" w14:textId="77777777" w:rsidR="006350F3" w:rsidRPr="00386483" w:rsidRDefault="006350F3" w:rsidP="00ED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3254B84C" w14:textId="77777777" w:rsidR="006350F3" w:rsidRPr="00386483" w:rsidRDefault="006350F3" w:rsidP="00ED1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sz w:val="20"/>
                <w:szCs w:val="20"/>
              </w:rPr>
              <w:t>Yes</w:t>
            </w:r>
          </w:p>
        </w:tc>
        <w:tc>
          <w:tcPr>
            <w:tcW w:w="544" w:type="pct"/>
            <w:vAlign w:val="center"/>
          </w:tcPr>
          <w:p w14:paraId="772EF7A0" w14:textId="77777777" w:rsidR="006350F3" w:rsidRPr="00386483" w:rsidRDefault="006350F3" w:rsidP="00ED1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551" w:type="pct"/>
            <w:vMerge/>
            <w:vAlign w:val="center"/>
          </w:tcPr>
          <w:p w14:paraId="5FDEA1EB" w14:textId="77777777" w:rsidR="006350F3" w:rsidRPr="00386483" w:rsidRDefault="006350F3" w:rsidP="00ED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2656" w:rsidRPr="00386483" w14:paraId="6938B012" w14:textId="77777777" w:rsidTr="00AC2656">
        <w:trPr>
          <w:trHeight w:val="161"/>
          <w:jc w:val="center"/>
        </w:trPr>
        <w:tc>
          <w:tcPr>
            <w:tcW w:w="683" w:type="pct"/>
            <w:vMerge/>
            <w:vAlign w:val="center"/>
          </w:tcPr>
          <w:p w14:paraId="63FECE25" w14:textId="77777777" w:rsidR="006350F3" w:rsidRPr="00386483" w:rsidRDefault="006350F3" w:rsidP="00ED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pct"/>
            <w:vAlign w:val="center"/>
          </w:tcPr>
          <w:p w14:paraId="42F7CFBF" w14:textId="7E7509C1" w:rsidR="006350F3" w:rsidRPr="00386483" w:rsidRDefault="006350F3" w:rsidP="00ED1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sz w:val="20"/>
                <w:szCs w:val="20"/>
              </w:rPr>
              <w:t>N (%)</w:t>
            </w:r>
          </w:p>
        </w:tc>
        <w:tc>
          <w:tcPr>
            <w:tcW w:w="479" w:type="pct"/>
            <w:vAlign w:val="center"/>
          </w:tcPr>
          <w:p w14:paraId="0D174E12" w14:textId="6B0429E5" w:rsidR="006350F3" w:rsidRPr="00386483" w:rsidRDefault="006350F3" w:rsidP="00ED1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sz w:val="20"/>
                <w:szCs w:val="20"/>
              </w:rPr>
              <w:t>N (%)</w:t>
            </w:r>
          </w:p>
        </w:tc>
        <w:tc>
          <w:tcPr>
            <w:tcW w:w="361" w:type="pct"/>
            <w:vAlign w:val="center"/>
          </w:tcPr>
          <w:p w14:paraId="37E72434" w14:textId="77777777" w:rsidR="006350F3" w:rsidRPr="00386483" w:rsidRDefault="006350F3" w:rsidP="00ED1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413741E0" w14:textId="4773934F" w:rsidR="006350F3" w:rsidRPr="00386483" w:rsidRDefault="006350F3" w:rsidP="00ED1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sz w:val="20"/>
                <w:szCs w:val="20"/>
              </w:rPr>
              <w:t>N (%)</w:t>
            </w:r>
          </w:p>
        </w:tc>
        <w:tc>
          <w:tcPr>
            <w:tcW w:w="479" w:type="pct"/>
            <w:vAlign w:val="center"/>
          </w:tcPr>
          <w:p w14:paraId="7FE6FF72" w14:textId="77777777" w:rsidR="006350F3" w:rsidRPr="00386483" w:rsidRDefault="006350F3" w:rsidP="00ED1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sz w:val="20"/>
                <w:szCs w:val="20"/>
              </w:rPr>
              <w:t>N (%)</w:t>
            </w:r>
          </w:p>
        </w:tc>
        <w:tc>
          <w:tcPr>
            <w:tcW w:w="551" w:type="pct"/>
            <w:vMerge/>
            <w:vAlign w:val="center"/>
          </w:tcPr>
          <w:p w14:paraId="5BE2A6C8" w14:textId="77777777" w:rsidR="006350F3" w:rsidRPr="00386483" w:rsidRDefault="006350F3" w:rsidP="00ED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212535ED" w14:textId="77777777" w:rsidR="006350F3" w:rsidRPr="00386483" w:rsidRDefault="006350F3" w:rsidP="00ED1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sz w:val="20"/>
                <w:szCs w:val="20"/>
              </w:rPr>
              <w:t>N (%)</w:t>
            </w:r>
          </w:p>
        </w:tc>
        <w:tc>
          <w:tcPr>
            <w:tcW w:w="544" w:type="pct"/>
            <w:vAlign w:val="center"/>
          </w:tcPr>
          <w:p w14:paraId="2B9294D3" w14:textId="77777777" w:rsidR="006350F3" w:rsidRPr="00386483" w:rsidRDefault="006350F3" w:rsidP="00ED1A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sz w:val="20"/>
                <w:szCs w:val="20"/>
              </w:rPr>
              <w:t>N (%)</w:t>
            </w:r>
          </w:p>
        </w:tc>
        <w:tc>
          <w:tcPr>
            <w:tcW w:w="551" w:type="pct"/>
            <w:vMerge/>
            <w:vAlign w:val="center"/>
          </w:tcPr>
          <w:p w14:paraId="31642052" w14:textId="77777777" w:rsidR="006350F3" w:rsidRPr="00386483" w:rsidRDefault="006350F3" w:rsidP="00ED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72D9" w:rsidRPr="00386483" w14:paraId="61271290" w14:textId="77777777" w:rsidTr="00ED1A0B">
        <w:trPr>
          <w:trHeight w:val="161"/>
          <w:jc w:val="center"/>
        </w:trPr>
        <w:tc>
          <w:tcPr>
            <w:tcW w:w="5000" w:type="pct"/>
            <w:gridSpan w:val="10"/>
            <w:vAlign w:val="center"/>
          </w:tcPr>
          <w:p w14:paraId="03FECDBA" w14:textId="7EDDDF0A" w:rsidR="009A72D9" w:rsidRPr="00386483" w:rsidRDefault="001715D9" w:rsidP="00ED1A0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CHILD</w:t>
            </w:r>
            <w:r w:rsidR="009A72D9"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CHARACTERISTICS</w:t>
            </w:r>
          </w:p>
        </w:tc>
      </w:tr>
      <w:tr w:rsidR="006350F3" w:rsidRPr="00386483" w14:paraId="08290DD3" w14:textId="77777777" w:rsidTr="00ED1A0B">
        <w:trPr>
          <w:trHeight w:val="161"/>
          <w:jc w:val="center"/>
        </w:trPr>
        <w:tc>
          <w:tcPr>
            <w:tcW w:w="5000" w:type="pct"/>
            <w:gridSpan w:val="10"/>
            <w:vAlign w:val="center"/>
          </w:tcPr>
          <w:p w14:paraId="3EC78AEA" w14:textId="3964A4F3" w:rsidR="006350F3" w:rsidRPr="00386483" w:rsidRDefault="006350F3" w:rsidP="00ED1A0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Age of child (in months)</w:t>
            </w:r>
          </w:p>
        </w:tc>
      </w:tr>
      <w:tr w:rsidR="00AC2656" w:rsidRPr="00386483" w14:paraId="37C8C3D7" w14:textId="77777777" w:rsidTr="00AC2656">
        <w:trPr>
          <w:trHeight w:val="250"/>
          <w:jc w:val="center"/>
        </w:trPr>
        <w:tc>
          <w:tcPr>
            <w:tcW w:w="683" w:type="pct"/>
            <w:vAlign w:val="center"/>
          </w:tcPr>
          <w:p w14:paraId="2A0410D3" w14:textId="09517DE1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0-11</w:t>
            </w:r>
          </w:p>
        </w:tc>
        <w:tc>
          <w:tcPr>
            <w:tcW w:w="414" w:type="pct"/>
            <w:vAlign w:val="center"/>
          </w:tcPr>
          <w:p w14:paraId="203FD884" w14:textId="39C6EB22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483 (8.5</w:t>
            </w:r>
            <w:del w:id="10" w:author="DELL" w:date="2022-08-15T22:02:00Z">
              <w:r w:rsidRPr="00386483" w:rsidDel="00DF7E65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3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31818B6C" w14:textId="7D745D74" w:rsidR="00C467B2" w:rsidRPr="00386483" w:rsidRDefault="00ED7CBF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5185 (91.</w:t>
            </w:r>
            <w:ins w:id="11" w:author="DELL" w:date="2022-08-15T22:02:00Z">
              <w:r w:rsidR="00DF7E65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5</w:t>
              </w:r>
            </w:ins>
            <w:del w:id="12" w:author="DELL" w:date="2022-08-15T22:02:00Z">
              <w:r w:rsidRPr="00386483" w:rsidDel="00DF7E65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47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 w:val="restart"/>
            <w:vAlign w:val="center"/>
          </w:tcPr>
          <w:p w14:paraId="44E539B9" w14:textId="0890830E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479" w:type="pct"/>
            <w:vAlign w:val="center"/>
          </w:tcPr>
          <w:p w14:paraId="790638D4" w14:textId="2070657D" w:rsidR="00C467B2" w:rsidRPr="00386483" w:rsidRDefault="0082161C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13" w:author="DELL" w:date="2022-08-16T19:14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213 (5.4)</w:t>
              </w:r>
            </w:ins>
            <w:del w:id="14" w:author="DELL" w:date="2022-08-16T19:13:00Z">
              <w:r w:rsidR="00C467B2" w:rsidRPr="00386483" w:rsidDel="007D7830">
                <w:rPr>
                  <w:rFonts w:ascii="Times New Roman" w:hAnsi="Times New Roman" w:cs="Times New Roman"/>
                  <w:sz w:val="20"/>
                  <w:szCs w:val="20"/>
                </w:rPr>
                <w:delText>91</w:delText>
              </w:r>
            </w:del>
          </w:p>
        </w:tc>
        <w:tc>
          <w:tcPr>
            <w:tcW w:w="479" w:type="pct"/>
            <w:vAlign w:val="center"/>
          </w:tcPr>
          <w:p w14:paraId="7EBF1679" w14:textId="3B008A7B" w:rsidR="00C467B2" w:rsidRPr="00386483" w:rsidRDefault="0082161C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15" w:author="DELL" w:date="2022-08-16T19:15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3769 (94.6)</w:t>
              </w:r>
            </w:ins>
            <w:del w:id="16" w:author="DELL" w:date="2022-08-16T19:13:00Z">
              <w:r w:rsidR="00C467B2" w:rsidRPr="00386483" w:rsidDel="007D7830">
                <w:rPr>
                  <w:rFonts w:ascii="Times New Roman" w:hAnsi="Times New Roman" w:cs="Times New Roman"/>
                  <w:sz w:val="20"/>
                  <w:szCs w:val="20"/>
                </w:rPr>
                <w:delText>9</w:delText>
              </w:r>
            </w:del>
          </w:p>
        </w:tc>
        <w:tc>
          <w:tcPr>
            <w:tcW w:w="551" w:type="pct"/>
            <w:vMerge w:val="restart"/>
            <w:vAlign w:val="center"/>
          </w:tcPr>
          <w:p w14:paraId="4F2F8F7E" w14:textId="77777777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  <w:p w14:paraId="03CE0ABC" w14:textId="40671F7B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127E7BA2" w14:textId="7E2B99BF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421 (9.1)</w:t>
            </w:r>
          </w:p>
        </w:tc>
        <w:tc>
          <w:tcPr>
            <w:tcW w:w="544" w:type="pct"/>
            <w:vAlign w:val="center"/>
          </w:tcPr>
          <w:p w14:paraId="1959A535" w14:textId="0A967B7A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4184 (9</w:t>
            </w:r>
            <w:ins w:id="17" w:author="DELL" w:date="2022-08-15T22:01:00Z">
              <w:r w:rsidR="000340D1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</w:t>
              </w:r>
            </w:ins>
            <w:del w:id="18" w:author="DELL" w:date="2022-08-15T22:01:00Z">
              <w:r w:rsidRPr="00386483" w:rsidDel="000340D1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1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ins w:id="19" w:author="DELL" w:date="2022-08-15T22:01:00Z">
              <w:r w:rsidR="000340D1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9</w:t>
              </w:r>
            </w:ins>
            <w:del w:id="20" w:author="DELL" w:date="2022-08-15T22:01:00Z">
              <w:r w:rsidRPr="00386483" w:rsidDel="000340D1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 w:val="restart"/>
            <w:vAlign w:val="center"/>
          </w:tcPr>
          <w:p w14:paraId="56971504" w14:textId="383ED67B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  <w:p w14:paraId="7D0E2765" w14:textId="77777777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30A51F1" w14:textId="77777777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DF654F4" w14:textId="77777777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E25FCA4" w14:textId="77777777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F23B44D" w14:textId="77777777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C2656" w:rsidRPr="00386483" w14:paraId="7D469A08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1F028069" w14:textId="1890239D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12-23</w:t>
            </w:r>
          </w:p>
        </w:tc>
        <w:tc>
          <w:tcPr>
            <w:tcW w:w="414" w:type="pct"/>
            <w:vAlign w:val="center"/>
          </w:tcPr>
          <w:p w14:paraId="64A2162F" w14:textId="6D1FF12E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606 (10.</w:t>
            </w:r>
            <w:ins w:id="21" w:author="DELL" w:date="2022-08-15T22:02:00Z">
              <w:r w:rsidR="00DF7E65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</w:t>
              </w:r>
            </w:ins>
            <w:del w:id="22" w:author="DELL" w:date="2022-08-15T22:02:00Z">
              <w:r w:rsidRPr="00386483" w:rsidDel="00DF7E65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05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7AF69631" w14:textId="4717DEDE" w:rsidR="00C467B2" w:rsidRPr="00386483" w:rsidRDefault="00ED7CBF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5423 (89.9</w:t>
            </w:r>
            <w:del w:id="23" w:author="DELL" w:date="2022-08-15T22:02:00Z">
              <w:r w:rsidRPr="00386483" w:rsidDel="00DF7E65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5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57E94ED3" w14:textId="77777777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3E04ED73" w14:textId="768638EE" w:rsidR="00C467B2" w:rsidRPr="00386483" w:rsidRDefault="0082161C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4" w:author="DELL" w:date="2022-08-16T19:14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315 (7.7)</w:t>
              </w:r>
            </w:ins>
            <w:del w:id="25" w:author="DELL" w:date="2022-08-16T19:13:00Z">
              <w:r w:rsidR="00C467B2" w:rsidRPr="00386483" w:rsidDel="007D7830">
                <w:rPr>
                  <w:rFonts w:ascii="Times New Roman" w:hAnsi="Times New Roman" w:cs="Times New Roman"/>
                  <w:sz w:val="20"/>
                  <w:szCs w:val="20"/>
                </w:rPr>
                <w:delText>90</w:delText>
              </w:r>
            </w:del>
          </w:p>
        </w:tc>
        <w:tc>
          <w:tcPr>
            <w:tcW w:w="479" w:type="pct"/>
            <w:vAlign w:val="center"/>
          </w:tcPr>
          <w:p w14:paraId="5E161C2F" w14:textId="1BC192AF" w:rsidR="00C467B2" w:rsidRPr="00386483" w:rsidRDefault="0082161C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6" w:author="DELL" w:date="2022-08-16T19:15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3776 (92.3)</w:t>
              </w:r>
            </w:ins>
            <w:del w:id="27" w:author="DELL" w:date="2022-08-16T19:13:00Z">
              <w:r w:rsidR="00C467B2" w:rsidRPr="00386483" w:rsidDel="007D7830">
                <w:rPr>
                  <w:rFonts w:ascii="Times New Roman" w:hAnsi="Times New Roman" w:cs="Times New Roman"/>
                  <w:sz w:val="20"/>
                  <w:szCs w:val="20"/>
                </w:rPr>
                <w:delText>10</w:delText>
              </w:r>
            </w:del>
          </w:p>
        </w:tc>
        <w:tc>
          <w:tcPr>
            <w:tcW w:w="551" w:type="pct"/>
            <w:vMerge/>
            <w:vAlign w:val="center"/>
          </w:tcPr>
          <w:p w14:paraId="114414E3" w14:textId="77777777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7BE20BD2" w14:textId="3D941DBF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448 (10.1)</w:t>
            </w:r>
          </w:p>
        </w:tc>
        <w:tc>
          <w:tcPr>
            <w:tcW w:w="544" w:type="pct"/>
            <w:vAlign w:val="center"/>
          </w:tcPr>
          <w:p w14:paraId="29EC82CF" w14:textId="0CE5F620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3986 (</w:t>
            </w:r>
            <w:ins w:id="28" w:author="DELL" w:date="2022-08-15T22:02:00Z">
              <w:r w:rsidR="00DF7E65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89.9</w:t>
              </w:r>
            </w:ins>
            <w:del w:id="29" w:author="DELL" w:date="2022-08-15T22:02:00Z">
              <w:r w:rsidRPr="00386483" w:rsidDel="00DF7E65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90.0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7162FB10" w14:textId="77777777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2656" w:rsidRPr="00386483" w14:paraId="6EC95F7C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626DCEB6" w14:textId="3E61175A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24-35</w:t>
            </w:r>
          </w:p>
        </w:tc>
        <w:tc>
          <w:tcPr>
            <w:tcW w:w="414" w:type="pct"/>
            <w:vAlign w:val="center"/>
          </w:tcPr>
          <w:p w14:paraId="7E5B2A50" w14:textId="1761FF46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443 (7.0</w:t>
            </w:r>
            <w:del w:id="30" w:author="DELL" w:date="2022-08-15T22:02:00Z">
              <w:r w:rsidRPr="00386483" w:rsidDel="00DF7E65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78D4F65E" w14:textId="2A08C266" w:rsidR="00C467B2" w:rsidRPr="00386483" w:rsidRDefault="00ED7CBF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5876 (9</w:t>
            </w:r>
            <w:ins w:id="31" w:author="DELL" w:date="2022-08-15T22:03:00Z">
              <w:r w:rsidR="00DF7E65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3.0</w:t>
              </w:r>
            </w:ins>
            <w:del w:id="32" w:author="DELL" w:date="2022-08-15T22:03:00Z">
              <w:r w:rsidRPr="00386483" w:rsidDel="00DF7E65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</w:delText>
              </w:r>
            </w:del>
            <w:del w:id="33" w:author="DELL" w:date="2022-08-15T22:02:00Z">
              <w:r w:rsidRPr="00386483" w:rsidDel="00DF7E65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.98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0C8AB60D" w14:textId="77777777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299FF715" w14:textId="146354F7" w:rsidR="00C467B2" w:rsidRPr="00386483" w:rsidRDefault="0082161C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4" w:author="DELL" w:date="2022-08-16T19:14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140 (3.3)</w:t>
              </w:r>
            </w:ins>
            <w:del w:id="35" w:author="DELL" w:date="2022-08-16T19:13:00Z">
              <w:r w:rsidR="00C467B2" w:rsidRPr="00386483" w:rsidDel="007D7830">
                <w:rPr>
                  <w:rFonts w:ascii="Times New Roman" w:hAnsi="Times New Roman" w:cs="Times New Roman"/>
                  <w:sz w:val="20"/>
                  <w:szCs w:val="20"/>
                </w:rPr>
                <w:delText>93</w:delText>
              </w:r>
            </w:del>
          </w:p>
        </w:tc>
        <w:tc>
          <w:tcPr>
            <w:tcW w:w="479" w:type="pct"/>
            <w:vAlign w:val="center"/>
          </w:tcPr>
          <w:p w14:paraId="78D6A7BC" w14:textId="6F969E4F" w:rsidR="00C467B2" w:rsidRPr="00386483" w:rsidRDefault="0082161C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6" w:author="DELL" w:date="2022-08-16T19:15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4048 (96.7)</w:t>
              </w:r>
            </w:ins>
            <w:del w:id="37" w:author="DELL" w:date="2022-08-16T19:13:00Z">
              <w:r w:rsidR="00C467B2" w:rsidRPr="00386483" w:rsidDel="007D7830">
                <w:rPr>
                  <w:rFonts w:ascii="Times New Roman" w:hAnsi="Times New Roman" w:cs="Times New Roman"/>
                  <w:sz w:val="20"/>
                  <w:szCs w:val="20"/>
                </w:rPr>
                <w:delText>7</w:delText>
              </w:r>
            </w:del>
          </w:p>
        </w:tc>
        <w:tc>
          <w:tcPr>
            <w:tcW w:w="551" w:type="pct"/>
            <w:vMerge/>
            <w:vAlign w:val="center"/>
          </w:tcPr>
          <w:p w14:paraId="5DEDBF98" w14:textId="77777777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04DC246E" w14:textId="2F72CA4F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326 (7.1)</w:t>
            </w:r>
          </w:p>
        </w:tc>
        <w:tc>
          <w:tcPr>
            <w:tcW w:w="544" w:type="pct"/>
            <w:vAlign w:val="center"/>
          </w:tcPr>
          <w:p w14:paraId="0C6E4D41" w14:textId="13FA6355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4279 (9</w:t>
            </w:r>
            <w:ins w:id="38" w:author="DELL" w:date="2022-08-15T22:04:00Z">
              <w:r w:rsidR="00A27BC4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2.9</w:t>
              </w:r>
            </w:ins>
            <w:del w:id="39" w:author="DELL" w:date="2022-08-15T22:04:00Z">
              <w:r w:rsidRPr="00386483" w:rsidDel="00A27BC4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3.0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7E96806A" w14:textId="77777777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2656" w:rsidRPr="00386483" w14:paraId="70D38CF5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168F74DC" w14:textId="7ED393E1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36-47</w:t>
            </w:r>
          </w:p>
        </w:tc>
        <w:tc>
          <w:tcPr>
            <w:tcW w:w="414" w:type="pct"/>
            <w:vAlign w:val="center"/>
          </w:tcPr>
          <w:p w14:paraId="00C7F70B" w14:textId="2247C2E9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388 (5.7</w:t>
            </w:r>
            <w:del w:id="40" w:author="DELL" w:date="2022-08-15T22:02:00Z">
              <w:r w:rsidRPr="00386483" w:rsidDel="00DF7E65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187EFB1C" w14:textId="2D167FC0" w:rsidR="00C467B2" w:rsidRPr="00386483" w:rsidRDefault="00ED7CBF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6398 (94.</w:t>
            </w:r>
            <w:ins w:id="41" w:author="DELL" w:date="2022-08-15T22:03:00Z">
              <w:r w:rsidR="00DF7E65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</w:t>
              </w:r>
            </w:ins>
            <w:del w:id="42" w:author="DELL" w:date="2022-08-15T22:03:00Z">
              <w:r w:rsidRPr="00386483" w:rsidDel="00DF7E65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28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2699B27A" w14:textId="77777777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1882E0B5" w14:textId="4BC58357" w:rsidR="00C467B2" w:rsidRPr="00386483" w:rsidRDefault="0082161C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43" w:author="DELL" w:date="2022-08-16T19:14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96 (2.2)</w:t>
              </w:r>
            </w:ins>
            <w:del w:id="44" w:author="DELL" w:date="2022-08-16T19:13:00Z">
              <w:r w:rsidR="00C467B2" w:rsidRPr="00386483" w:rsidDel="007D7830">
                <w:rPr>
                  <w:rFonts w:ascii="Times New Roman" w:hAnsi="Times New Roman" w:cs="Times New Roman"/>
                  <w:sz w:val="20"/>
                  <w:szCs w:val="20"/>
                </w:rPr>
                <w:delText>95</w:delText>
              </w:r>
            </w:del>
          </w:p>
        </w:tc>
        <w:tc>
          <w:tcPr>
            <w:tcW w:w="479" w:type="pct"/>
            <w:vAlign w:val="center"/>
          </w:tcPr>
          <w:p w14:paraId="6FF34FDA" w14:textId="252CF868" w:rsidR="00C467B2" w:rsidRPr="00386483" w:rsidRDefault="0082161C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45" w:author="DELL" w:date="2022-08-16T19:15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4232 (97.8)</w:t>
              </w:r>
            </w:ins>
            <w:del w:id="46" w:author="DELL" w:date="2022-08-16T19:13:00Z">
              <w:r w:rsidR="00C467B2" w:rsidRPr="00386483" w:rsidDel="007D7830">
                <w:rPr>
                  <w:rFonts w:ascii="Times New Roman" w:hAnsi="Times New Roman" w:cs="Times New Roman"/>
                  <w:sz w:val="20"/>
                  <w:szCs w:val="20"/>
                </w:rPr>
                <w:delText>5</w:delText>
              </w:r>
            </w:del>
          </w:p>
        </w:tc>
        <w:tc>
          <w:tcPr>
            <w:tcW w:w="551" w:type="pct"/>
            <w:vMerge/>
            <w:vAlign w:val="center"/>
          </w:tcPr>
          <w:p w14:paraId="644B3EB3" w14:textId="77777777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35B1576F" w14:textId="4FCA545A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247 (5.1)</w:t>
            </w:r>
          </w:p>
        </w:tc>
        <w:tc>
          <w:tcPr>
            <w:tcW w:w="544" w:type="pct"/>
            <w:vAlign w:val="center"/>
          </w:tcPr>
          <w:p w14:paraId="6F740135" w14:textId="36E5B3B6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4570 (9</w:t>
            </w:r>
            <w:ins w:id="47" w:author="DELL" w:date="2022-08-15T22:04:00Z">
              <w:r w:rsidR="00A27BC4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4.9</w:t>
              </w:r>
            </w:ins>
            <w:del w:id="48" w:author="DELL" w:date="2022-08-15T22:04:00Z">
              <w:r w:rsidRPr="00386483" w:rsidDel="00A27BC4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5.0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505F3DD2" w14:textId="77777777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2656" w:rsidRPr="00386483" w14:paraId="70F35E7D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2414E518" w14:textId="437CD254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48-59</w:t>
            </w:r>
          </w:p>
        </w:tc>
        <w:tc>
          <w:tcPr>
            <w:tcW w:w="414" w:type="pct"/>
            <w:vAlign w:val="center"/>
          </w:tcPr>
          <w:p w14:paraId="16A2663F" w14:textId="076AFEBD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332 (4.9</w:t>
            </w:r>
            <w:del w:id="49" w:author="DELL" w:date="2022-08-15T22:02:00Z">
              <w:r w:rsidRPr="00386483" w:rsidDel="00DF7E65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3149217D" w14:textId="532FA12C" w:rsidR="00C467B2" w:rsidRPr="00386483" w:rsidRDefault="00ED7CBF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6410 (</w:t>
            </w:r>
            <w:r w:rsidR="009546B2"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95.</w:t>
            </w:r>
            <w:ins w:id="50" w:author="DELL" w:date="2022-08-15T22:03:00Z">
              <w:r w:rsidR="00DF7E65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</w:t>
              </w:r>
            </w:ins>
            <w:del w:id="51" w:author="DELL" w:date="2022-08-15T22:03:00Z">
              <w:r w:rsidR="009546B2" w:rsidRPr="00386483" w:rsidDel="00DF7E65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08</w:delText>
              </w:r>
            </w:del>
            <w:r w:rsidR="009546B2"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28BBDB9F" w14:textId="77777777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50A58AC1" w14:textId="061A98F6" w:rsidR="00C467B2" w:rsidRPr="00386483" w:rsidRDefault="0082161C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2" w:author="DELL" w:date="2022-08-16T19:14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60 (1.4)</w:t>
              </w:r>
            </w:ins>
            <w:del w:id="53" w:author="DELL" w:date="2022-08-16T19:13:00Z">
              <w:r w:rsidR="00C467B2" w:rsidRPr="00386483" w:rsidDel="007D7830">
                <w:rPr>
                  <w:rFonts w:ascii="Times New Roman" w:hAnsi="Times New Roman" w:cs="Times New Roman"/>
                  <w:sz w:val="20"/>
                  <w:szCs w:val="20"/>
                </w:rPr>
                <w:delText>97</w:delText>
              </w:r>
            </w:del>
          </w:p>
        </w:tc>
        <w:tc>
          <w:tcPr>
            <w:tcW w:w="479" w:type="pct"/>
            <w:vAlign w:val="center"/>
          </w:tcPr>
          <w:p w14:paraId="79C9016D" w14:textId="6A2EBB3B" w:rsidR="00C467B2" w:rsidRPr="00386483" w:rsidRDefault="0082161C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4" w:author="DELL" w:date="2022-08-16T19:15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4242 (98.6)</w:t>
              </w:r>
            </w:ins>
            <w:del w:id="55" w:author="DELL" w:date="2022-08-16T19:13:00Z">
              <w:r w:rsidR="00C467B2" w:rsidRPr="00386483" w:rsidDel="007D7830">
                <w:rPr>
                  <w:rFonts w:ascii="Times New Roman" w:hAnsi="Times New Roman" w:cs="Times New Roman"/>
                  <w:sz w:val="20"/>
                  <w:szCs w:val="20"/>
                </w:rPr>
                <w:delText>3</w:delText>
              </w:r>
            </w:del>
          </w:p>
        </w:tc>
        <w:tc>
          <w:tcPr>
            <w:tcW w:w="551" w:type="pct"/>
            <w:vMerge/>
            <w:vAlign w:val="center"/>
          </w:tcPr>
          <w:p w14:paraId="2F48A158" w14:textId="77777777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1062726E" w14:textId="75AC2EF6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154 (3.3)</w:t>
            </w:r>
          </w:p>
        </w:tc>
        <w:tc>
          <w:tcPr>
            <w:tcW w:w="544" w:type="pct"/>
            <w:vAlign w:val="center"/>
          </w:tcPr>
          <w:p w14:paraId="2BCCA80D" w14:textId="1E02A60E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4473 (9</w:t>
            </w:r>
            <w:ins w:id="56" w:author="DELL" w:date="2022-08-15T22:04:00Z">
              <w:r w:rsidR="00A27BC4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6.7</w:t>
              </w:r>
            </w:ins>
            <w:del w:id="57" w:author="DELL" w:date="2022-08-15T22:04:00Z">
              <w:r w:rsidRPr="00386483" w:rsidDel="00A27BC4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7.0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6557B624" w14:textId="77777777" w:rsidR="00C467B2" w:rsidRPr="00386483" w:rsidRDefault="00C467B2" w:rsidP="00ED1A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E85" w:rsidRPr="00386483" w14:paraId="10271958" w14:textId="77777777" w:rsidTr="00ED1A0B">
        <w:trPr>
          <w:trHeight w:val="138"/>
          <w:jc w:val="center"/>
        </w:trPr>
        <w:tc>
          <w:tcPr>
            <w:tcW w:w="5000" w:type="pct"/>
            <w:gridSpan w:val="10"/>
            <w:vAlign w:val="center"/>
          </w:tcPr>
          <w:p w14:paraId="7A86603E" w14:textId="77777777" w:rsidR="00C02E85" w:rsidRPr="00386483" w:rsidRDefault="00C02E85" w:rsidP="00ED1A0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Child’s sex</w:t>
            </w:r>
          </w:p>
        </w:tc>
      </w:tr>
      <w:tr w:rsidR="00AC2656" w:rsidRPr="00386483" w14:paraId="2EC72D7A" w14:textId="77777777" w:rsidTr="00AC2656">
        <w:trPr>
          <w:trHeight w:val="268"/>
          <w:jc w:val="center"/>
        </w:trPr>
        <w:tc>
          <w:tcPr>
            <w:tcW w:w="683" w:type="pct"/>
            <w:vAlign w:val="center"/>
          </w:tcPr>
          <w:p w14:paraId="47041152" w14:textId="77777777" w:rsidR="008260BC" w:rsidRPr="00386483" w:rsidRDefault="008260BC" w:rsidP="008260B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Male</w:t>
            </w:r>
          </w:p>
        </w:tc>
        <w:tc>
          <w:tcPr>
            <w:tcW w:w="414" w:type="pct"/>
            <w:vAlign w:val="center"/>
          </w:tcPr>
          <w:p w14:paraId="422EECC3" w14:textId="3B6989C3" w:rsidR="008260BC" w:rsidRPr="00386483" w:rsidRDefault="008260BC" w:rsidP="008260B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1200 (7.4</w:t>
            </w:r>
            <w:del w:id="58" w:author="DELL" w:date="2022-08-15T22:06:00Z">
              <w:r w:rsidRPr="00386483" w:rsidDel="008F0C71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44EECEA6" w14:textId="5AD6C9BE" w:rsidR="008260BC" w:rsidRPr="00386483" w:rsidRDefault="008260BC" w:rsidP="008260B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15017 (92.6</w:t>
            </w:r>
            <w:del w:id="59" w:author="DELL" w:date="2022-08-15T22:06:00Z">
              <w:r w:rsidRPr="00386483" w:rsidDel="008F0C71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 w:val="restart"/>
            <w:vAlign w:val="center"/>
          </w:tcPr>
          <w:p w14:paraId="135EB50C" w14:textId="7D0657EF" w:rsidR="008260BC" w:rsidRPr="00386483" w:rsidRDefault="008260BC" w:rsidP="008260B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0.107</w:t>
            </w:r>
          </w:p>
        </w:tc>
        <w:tc>
          <w:tcPr>
            <w:tcW w:w="479" w:type="pct"/>
            <w:vAlign w:val="center"/>
          </w:tcPr>
          <w:p w14:paraId="02195427" w14:textId="1DEC1452" w:rsidR="008260BC" w:rsidRPr="00386483" w:rsidRDefault="0076532D" w:rsidP="008260B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60" w:author="DELL" w:date="2022-08-16T19:17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421 (3.9)</w:t>
              </w:r>
            </w:ins>
            <w:del w:id="61" w:author="DELL" w:date="2022-08-16T19:16:00Z">
              <w:r w:rsidR="008260BC"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48.27</w:delText>
              </w:r>
            </w:del>
          </w:p>
        </w:tc>
        <w:tc>
          <w:tcPr>
            <w:tcW w:w="479" w:type="pct"/>
            <w:vAlign w:val="center"/>
          </w:tcPr>
          <w:p w14:paraId="20BE1C16" w14:textId="5524F42A" w:rsidR="008260BC" w:rsidRPr="00386483" w:rsidRDefault="0076532D" w:rsidP="008260B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62" w:author="DELL" w:date="2022-08-16T19:17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10268 (96.1)</w:t>
              </w:r>
            </w:ins>
            <w:del w:id="63" w:author="DELL" w:date="2022-08-16T19:16:00Z">
              <w:r w:rsidR="008260BC"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3.72</w:delText>
              </w:r>
            </w:del>
          </w:p>
        </w:tc>
        <w:tc>
          <w:tcPr>
            <w:tcW w:w="551" w:type="pct"/>
            <w:vMerge w:val="restart"/>
            <w:vAlign w:val="center"/>
          </w:tcPr>
          <w:p w14:paraId="07DD774C" w14:textId="11C9ABEF" w:rsidR="008260BC" w:rsidRPr="00386483" w:rsidRDefault="008260BC" w:rsidP="008260B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del w:id="64" w:author="DELL" w:date="2022-08-16T19:17:00Z">
              <w:r w:rsidRPr="00386483" w:rsidDel="00A0117C">
                <w:rPr>
                  <w:rFonts w:ascii="Times New Roman" w:hAnsi="Times New Roman" w:cs="Times New Roman"/>
                  <w:sz w:val="20"/>
                  <w:szCs w:val="20"/>
                </w:rPr>
                <w:delText>0.1780</w:delText>
              </w:r>
            </w:del>
            <w:ins w:id="65" w:author="DELL" w:date="2022-08-16T19:17:00Z">
              <w:r w:rsidR="00A0117C" w:rsidRPr="00386483">
                <w:rPr>
                  <w:rFonts w:ascii="Times New Roman" w:hAnsi="Times New Roman" w:cs="Times New Roman"/>
                  <w:sz w:val="20"/>
                  <w:szCs w:val="20"/>
                </w:rPr>
                <w:t>0.931</w:t>
              </w:r>
            </w:ins>
          </w:p>
          <w:p w14:paraId="38482926" w14:textId="05040FC4" w:rsidR="008260BC" w:rsidRPr="00386483" w:rsidRDefault="008260BC" w:rsidP="008260B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435F6747" w14:textId="63291244" w:rsidR="008260BC" w:rsidRPr="00386483" w:rsidRDefault="008260BC" w:rsidP="008260B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860 (7.2)</w:t>
            </w:r>
          </w:p>
        </w:tc>
        <w:tc>
          <w:tcPr>
            <w:tcW w:w="544" w:type="pct"/>
            <w:vAlign w:val="center"/>
          </w:tcPr>
          <w:p w14:paraId="3E09EBC8" w14:textId="3A3C63F6" w:rsidR="008260BC" w:rsidRPr="00386483" w:rsidRDefault="008260BC" w:rsidP="008260B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11144 (9</w:t>
            </w:r>
            <w:ins w:id="66" w:author="DELL" w:date="2022-08-15T22:05:00Z">
              <w:r w:rsidR="001F3D7B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2.8</w:t>
              </w:r>
            </w:ins>
            <w:del w:id="67" w:author="DELL" w:date="2022-08-15T22:05:00Z">
              <w:r w:rsidRPr="00386483" w:rsidDel="001F3D7B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3.0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 w:val="restart"/>
            <w:vAlign w:val="center"/>
          </w:tcPr>
          <w:p w14:paraId="1DA71B18" w14:textId="205B1897" w:rsidR="008260BC" w:rsidRPr="00386483" w:rsidRDefault="008260BC" w:rsidP="008260B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0.178</w:t>
            </w:r>
            <w:del w:id="68" w:author="DELL" w:date="2022-08-15T22:05:00Z">
              <w:r w:rsidRPr="00386483" w:rsidDel="008F0C71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</w:p>
        </w:tc>
      </w:tr>
      <w:tr w:rsidR="00AC2656" w:rsidRPr="00386483" w14:paraId="6FAEE952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2A287F48" w14:textId="77777777" w:rsidR="008260BC" w:rsidRPr="00386483" w:rsidRDefault="008260BC" w:rsidP="008260B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Female</w:t>
            </w:r>
          </w:p>
        </w:tc>
        <w:tc>
          <w:tcPr>
            <w:tcW w:w="414" w:type="pct"/>
            <w:vAlign w:val="center"/>
          </w:tcPr>
          <w:p w14:paraId="65AD8C36" w14:textId="0BBBE567" w:rsidR="008260BC" w:rsidRPr="00386483" w:rsidRDefault="008260BC" w:rsidP="008260B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1054 (6.</w:t>
            </w:r>
            <w:ins w:id="69" w:author="DELL" w:date="2022-08-15T22:06:00Z">
              <w:r w:rsidR="008F0C71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9</w:t>
              </w:r>
            </w:ins>
            <w:del w:id="70" w:author="DELL" w:date="2022-08-15T22:06:00Z">
              <w:r w:rsidRPr="00386483" w:rsidDel="008F0C71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87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30889229" w14:textId="7BD71C5B" w:rsidR="008260BC" w:rsidRPr="00386483" w:rsidRDefault="008260BC" w:rsidP="008260B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14278 (93.1</w:t>
            </w:r>
            <w:del w:id="71" w:author="DELL" w:date="2022-08-15T22:06:00Z">
              <w:r w:rsidRPr="00386483" w:rsidDel="008F0C71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3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41A72AA8" w14:textId="77777777" w:rsidR="008260BC" w:rsidRPr="00386483" w:rsidRDefault="008260BC" w:rsidP="008260B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6EA7BE73" w14:textId="1E8083B9" w:rsidR="008260BC" w:rsidRPr="00386483" w:rsidRDefault="0076532D" w:rsidP="008260B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72" w:author="DELL" w:date="2022-08-16T19:17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404 (4.0)</w:t>
              </w:r>
            </w:ins>
            <w:del w:id="73" w:author="DELL" w:date="2022-08-16T19:16:00Z">
              <w:r w:rsidR="008260BC"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44.82</w:delText>
              </w:r>
            </w:del>
          </w:p>
        </w:tc>
        <w:tc>
          <w:tcPr>
            <w:tcW w:w="479" w:type="pct"/>
            <w:vAlign w:val="center"/>
          </w:tcPr>
          <w:p w14:paraId="3442450E" w14:textId="6A930CAF" w:rsidR="008260BC" w:rsidRPr="00386483" w:rsidRDefault="0076532D" w:rsidP="008260B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74" w:author="DELL" w:date="2022-08-16T19:17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9799 (96.0)</w:t>
              </w:r>
            </w:ins>
            <w:del w:id="75" w:author="DELL" w:date="2022-08-16T19:16:00Z">
              <w:r w:rsidR="008260BC"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3.19</w:delText>
              </w:r>
            </w:del>
          </w:p>
        </w:tc>
        <w:tc>
          <w:tcPr>
            <w:tcW w:w="551" w:type="pct"/>
            <w:vMerge/>
            <w:vAlign w:val="center"/>
          </w:tcPr>
          <w:p w14:paraId="6D5FE68D" w14:textId="77777777" w:rsidR="008260BC" w:rsidRPr="00386483" w:rsidRDefault="008260BC" w:rsidP="0082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131C9F78" w14:textId="05A3FB21" w:rsidR="008260BC" w:rsidRPr="00386483" w:rsidRDefault="008260BC" w:rsidP="008260B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736 (6.6)</w:t>
            </w:r>
          </w:p>
        </w:tc>
        <w:tc>
          <w:tcPr>
            <w:tcW w:w="544" w:type="pct"/>
            <w:vAlign w:val="center"/>
          </w:tcPr>
          <w:p w14:paraId="4C1E75F7" w14:textId="39D3A78A" w:rsidR="008260BC" w:rsidRPr="00386483" w:rsidRDefault="008260BC" w:rsidP="008260B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10347 (93.</w:t>
            </w:r>
            <w:ins w:id="76" w:author="DELL" w:date="2022-08-15T22:05:00Z">
              <w:r w:rsidR="001F3D7B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</w:t>
              </w:r>
            </w:ins>
            <w:del w:id="77" w:author="DELL" w:date="2022-08-15T22:05:00Z">
              <w:r w:rsidRPr="00386483" w:rsidDel="001F3D7B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47A0677C" w14:textId="77777777" w:rsidR="008260BC" w:rsidRPr="00386483" w:rsidRDefault="008260BC" w:rsidP="0082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60BC" w:rsidRPr="00386483" w14:paraId="6CE8FA25" w14:textId="77777777" w:rsidTr="00ED1A0B">
        <w:trPr>
          <w:trHeight w:val="138"/>
          <w:jc w:val="center"/>
        </w:trPr>
        <w:tc>
          <w:tcPr>
            <w:tcW w:w="5000" w:type="pct"/>
            <w:gridSpan w:val="10"/>
            <w:vAlign w:val="center"/>
          </w:tcPr>
          <w:p w14:paraId="215C4C54" w14:textId="79E703D4" w:rsidR="008260BC" w:rsidRPr="00386483" w:rsidRDefault="008260BC" w:rsidP="008260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Inadequate Supervision</w:t>
            </w:r>
          </w:p>
        </w:tc>
      </w:tr>
      <w:tr w:rsidR="0076532D" w:rsidRPr="00386483" w14:paraId="3D65F3C6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40D15028" w14:textId="5A2B20DF" w:rsidR="00A046F0" w:rsidRPr="00386483" w:rsidRDefault="00A046F0" w:rsidP="0005380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414" w:type="pct"/>
            <w:vAlign w:val="center"/>
          </w:tcPr>
          <w:p w14:paraId="38FCEBF8" w14:textId="0465B1AF" w:rsidR="00A046F0" w:rsidRPr="00386483" w:rsidRDefault="00A046F0" w:rsidP="0005380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79" w:type="pct"/>
            <w:vAlign w:val="center"/>
          </w:tcPr>
          <w:p w14:paraId="59F54FFA" w14:textId="4C5E2764" w:rsidR="00A046F0" w:rsidRPr="00386483" w:rsidRDefault="00A046F0" w:rsidP="0005380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61" w:type="pct"/>
            <w:vMerge w:val="restart"/>
            <w:vAlign w:val="center"/>
          </w:tcPr>
          <w:p w14:paraId="3309FD37" w14:textId="77777777" w:rsidR="00A046F0" w:rsidRPr="00386483" w:rsidRDefault="00A046F0" w:rsidP="0005380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21440731" w14:textId="0BEE324F" w:rsidR="00A046F0" w:rsidRPr="00386483" w:rsidRDefault="00E8094D" w:rsidP="000538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78" w:author="DELL" w:date="2022-08-16T22:43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82 (5.1)</w:t>
              </w:r>
            </w:ins>
          </w:p>
        </w:tc>
        <w:tc>
          <w:tcPr>
            <w:tcW w:w="479" w:type="pct"/>
            <w:vAlign w:val="center"/>
          </w:tcPr>
          <w:p w14:paraId="49D49EF8" w14:textId="47584A81" w:rsidR="00A046F0" w:rsidRPr="00386483" w:rsidRDefault="00E8094D" w:rsidP="000538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79" w:author="DELL" w:date="2022-08-16T22:43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1504 (94.9)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7CE36476" w14:textId="5E2302BE" w:rsidR="00A046F0" w:rsidRPr="00386483" w:rsidRDefault="00A046F0" w:rsidP="000538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0.0</w:t>
            </w:r>
            <w:ins w:id="80" w:author="DELL" w:date="2022-08-16T22:44:00Z">
              <w:r w:rsidR="000B7B80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57</w:t>
              </w:r>
            </w:ins>
          </w:p>
        </w:tc>
        <w:tc>
          <w:tcPr>
            <w:tcW w:w="457" w:type="pct"/>
            <w:vAlign w:val="center"/>
          </w:tcPr>
          <w:p w14:paraId="3A91F0F0" w14:textId="5E25731F" w:rsidR="00A046F0" w:rsidRPr="00386483" w:rsidRDefault="00A046F0" w:rsidP="0005380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120 ( 8.1)</w:t>
            </w:r>
          </w:p>
        </w:tc>
        <w:tc>
          <w:tcPr>
            <w:tcW w:w="544" w:type="pct"/>
            <w:vAlign w:val="center"/>
          </w:tcPr>
          <w:p w14:paraId="0BD4FA96" w14:textId="09E73511" w:rsidR="00A046F0" w:rsidRPr="00386483" w:rsidRDefault="00A046F0" w:rsidP="0005380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1367 (9</w:t>
            </w:r>
            <w:ins w:id="81" w:author="DELL" w:date="2022-08-16T04:29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1.9</w:t>
              </w:r>
            </w:ins>
            <w:del w:id="82" w:author="DELL" w:date="2022-08-16T04:28:00Z">
              <w:r w:rsidRPr="00386483" w:rsidDel="00A046F0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2.0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 w:val="restart"/>
            <w:vAlign w:val="center"/>
          </w:tcPr>
          <w:p w14:paraId="049E0657" w14:textId="0BAA12C3" w:rsidR="00A046F0" w:rsidRPr="00386483" w:rsidRDefault="00A046F0" w:rsidP="000538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  <w:ins w:id="83" w:author="DELL" w:date="2022-08-16T04:28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9</w:t>
              </w:r>
            </w:ins>
            <w:del w:id="84" w:author="DELL" w:date="2022-08-16T04:28:00Z">
              <w:r w:rsidRPr="00386483" w:rsidDel="00A046F0">
                <w:rPr>
                  <w:rFonts w:ascii="Times New Roman" w:hAnsi="Times New Roman" w:cs="Times New Roman"/>
                  <w:sz w:val="20"/>
                  <w:szCs w:val="20"/>
                </w:rPr>
                <w:delText>85</w:delText>
              </w:r>
            </w:del>
          </w:p>
        </w:tc>
      </w:tr>
      <w:tr w:rsidR="0076532D" w:rsidRPr="00386483" w14:paraId="2236A076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7E97BCB4" w14:textId="6932127E" w:rsidR="00A046F0" w:rsidRPr="00386483" w:rsidRDefault="00A046F0" w:rsidP="0005380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414" w:type="pct"/>
            <w:vAlign w:val="center"/>
          </w:tcPr>
          <w:p w14:paraId="1E2F4D50" w14:textId="19982B57" w:rsidR="00A046F0" w:rsidRPr="00386483" w:rsidRDefault="00A046F0" w:rsidP="0005380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79" w:type="pct"/>
            <w:vAlign w:val="center"/>
          </w:tcPr>
          <w:p w14:paraId="17B5BCB9" w14:textId="7DC35D20" w:rsidR="00A046F0" w:rsidRPr="00386483" w:rsidRDefault="00A046F0" w:rsidP="0005380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61" w:type="pct"/>
            <w:vMerge/>
            <w:vAlign w:val="center"/>
          </w:tcPr>
          <w:p w14:paraId="3215C3B3" w14:textId="77777777" w:rsidR="00A046F0" w:rsidRPr="00386483" w:rsidRDefault="00A046F0" w:rsidP="0005380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0801703D" w14:textId="7809DB8A" w:rsidR="00A046F0" w:rsidRPr="00386483" w:rsidRDefault="00C10984" w:rsidP="000538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85" w:author="DELL" w:date="2022-08-16T22:43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742 (3.8</w:t>
              </w:r>
              <w:r w:rsidR="00E8094D" w:rsidRPr="00386483">
                <w:rPr>
                  <w:rFonts w:ascii="Times New Roman" w:hAnsi="Times New Roman" w:cs="Times New Roman"/>
                  <w:sz w:val="20"/>
                  <w:szCs w:val="20"/>
                </w:rPr>
                <w:t>)</w:t>
              </w:r>
            </w:ins>
          </w:p>
        </w:tc>
        <w:tc>
          <w:tcPr>
            <w:tcW w:w="479" w:type="pct"/>
            <w:vAlign w:val="center"/>
          </w:tcPr>
          <w:p w14:paraId="3A3B8F34" w14:textId="19A97BA1" w:rsidR="00A046F0" w:rsidRPr="00386483" w:rsidRDefault="00E8094D" w:rsidP="000538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86" w:author="DELL" w:date="2022-08-16T22:43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18545 (96.2)</w:t>
              </w:r>
            </w:ins>
          </w:p>
        </w:tc>
        <w:tc>
          <w:tcPr>
            <w:tcW w:w="551" w:type="pct"/>
            <w:vMerge/>
            <w:vAlign w:val="center"/>
          </w:tcPr>
          <w:p w14:paraId="19F19CD4" w14:textId="77777777" w:rsidR="00A046F0" w:rsidRPr="00386483" w:rsidRDefault="00A046F0" w:rsidP="000538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651A29CF" w14:textId="40FC598B" w:rsidR="00A046F0" w:rsidRPr="00386483" w:rsidRDefault="00A046F0" w:rsidP="0005380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1477 (6.8)</w:t>
            </w:r>
          </w:p>
        </w:tc>
        <w:tc>
          <w:tcPr>
            <w:tcW w:w="544" w:type="pct"/>
            <w:vAlign w:val="center"/>
          </w:tcPr>
          <w:p w14:paraId="37C2DE44" w14:textId="1AD673D9" w:rsidR="00A046F0" w:rsidRPr="00386483" w:rsidRDefault="00A046F0" w:rsidP="0005380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20122 (93.</w:t>
            </w:r>
            <w:ins w:id="87" w:author="DELL" w:date="2022-08-16T04:29:00Z">
              <w:r w:rsidR="001D3777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</w:t>
              </w:r>
            </w:ins>
            <w:del w:id="88" w:author="DELL" w:date="2022-08-16T04:29:00Z">
              <w:r w:rsidRPr="00386483" w:rsidDel="001D3777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49D5980A" w14:textId="31543511" w:rsidR="00A046F0" w:rsidRPr="00386483" w:rsidRDefault="00A046F0" w:rsidP="000538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60BC" w:rsidRPr="00386483" w14:paraId="772F9B60" w14:textId="77777777" w:rsidTr="00ED1A0B">
        <w:trPr>
          <w:trHeight w:val="138"/>
          <w:jc w:val="center"/>
        </w:trPr>
        <w:tc>
          <w:tcPr>
            <w:tcW w:w="5000" w:type="pct"/>
            <w:gridSpan w:val="10"/>
            <w:vAlign w:val="center"/>
          </w:tcPr>
          <w:p w14:paraId="3F09D4A5" w14:textId="4358025E" w:rsidR="008260BC" w:rsidRPr="00386483" w:rsidRDefault="008260BC" w:rsidP="008260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Underweight</w:t>
            </w:r>
          </w:p>
        </w:tc>
      </w:tr>
      <w:tr w:rsidR="0076532D" w:rsidRPr="00386483" w14:paraId="0EF7C912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15115707" w14:textId="6DFBF77D" w:rsidR="00AD7093" w:rsidRPr="00386483" w:rsidRDefault="00AD7093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414" w:type="pct"/>
            <w:vAlign w:val="center"/>
          </w:tcPr>
          <w:p w14:paraId="5544644F" w14:textId="2506B6EE" w:rsidR="00AD7093" w:rsidRPr="00386483" w:rsidRDefault="00AD7093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79" w:type="pct"/>
          </w:tcPr>
          <w:p w14:paraId="3BC91074" w14:textId="0799D65D" w:rsidR="00AD7093" w:rsidRPr="00386483" w:rsidRDefault="00AD7093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61" w:type="pct"/>
            <w:vMerge w:val="restart"/>
            <w:vAlign w:val="center"/>
          </w:tcPr>
          <w:p w14:paraId="2B88FF3E" w14:textId="77777777" w:rsidR="00AD7093" w:rsidRPr="00386483" w:rsidRDefault="00AD7093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41B4C3D7" w14:textId="2788272A" w:rsidR="00AD7093" w:rsidRPr="00386483" w:rsidRDefault="001F4C96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89" w:author="DELL" w:date="2022-08-16T23:33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259 (4.0)</w:t>
              </w:r>
            </w:ins>
          </w:p>
        </w:tc>
        <w:tc>
          <w:tcPr>
            <w:tcW w:w="479" w:type="pct"/>
            <w:vAlign w:val="center"/>
          </w:tcPr>
          <w:p w14:paraId="4EC9F289" w14:textId="2D6FD5CA" w:rsidR="00AD7093" w:rsidRPr="00386483" w:rsidRDefault="001F4C96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90" w:author="DELL" w:date="2022-08-16T23:33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6167 (96.0)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346A4D09" w14:textId="03006CAA" w:rsidR="00AD7093" w:rsidRPr="00386483" w:rsidRDefault="00363DB7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91" w:author="DELL" w:date="2022-08-16T23:34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0.879</w:t>
              </w:r>
            </w:ins>
            <w:del w:id="92" w:author="DELL" w:date="2022-08-16T23:34:00Z">
              <w:r w:rsidR="00AD7093" w:rsidRPr="00386483" w:rsidDel="00363DB7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&lt;0.00</w:delText>
              </w:r>
            </w:del>
          </w:p>
        </w:tc>
        <w:tc>
          <w:tcPr>
            <w:tcW w:w="457" w:type="pct"/>
            <w:vAlign w:val="center"/>
          </w:tcPr>
          <w:p w14:paraId="6D1A0EE2" w14:textId="1FB65D34" w:rsidR="00AD7093" w:rsidRPr="00386483" w:rsidRDefault="00AD7093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439 (8.</w:t>
            </w:r>
            <w:ins w:id="93" w:author="DELL" w:date="2022-08-16T04:49:00Z">
              <w:r w:rsidR="002C0757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5</w:t>
              </w:r>
            </w:ins>
            <w:del w:id="94" w:author="DELL" w:date="2022-08-16T04:49:00Z">
              <w:r w:rsidRPr="00386483" w:rsidDel="002C0757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5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44" w:type="pct"/>
            <w:vAlign w:val="center"/>
          </w:tcPr>
          <w:p w14:paraId="1BB9F249" w14:textId="32225874" w:rsidR="00AD7093" w:rsidRPr="00386483" w:rsidRDefault="00AD7093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4698 (91.</w:t>
            </w:r>
            <w:ins w:id="95" w:author="DELL" w:date="2022-08-16T04:50:00Z">
              <w:r w:rsidR="002C0757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5</w:t>
              </w:r>
            </w:ins>
            <w:del w:id="96" w:author="DELL" w:date="2022-08-16T04:50:00Z">
              <w:r w:rsidRPr="00386483" w:rsidDel="002C0757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 w:val="restart"/>
            <w:vAlign w:val="center"/>
          </w:tcPr>
          <w:p w14:paraId="47908980" w14:textId="396D5E2E" w:rsidR="00AD7093" w:rsidRPr="00386483" w:rsidRDefault="00AD7093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76532D" w:rsidRPr="00386483" w14:paraId="306BDE7E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52E97BA6" w14:textId="33C2CCB9" w:rsidR="00AD7093" w:rsidRPr="00386483" w:rsidRDefault="00AD7093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414" w:type="pct"/>
            <w:vAlign w:val="center"/>
          </w:tcPr>
          <w:p w14:paraId="62396D6A" w14:textId="1B86A6FB" w:rsidR="00AD7093" w:rsidRPr="00386483" w:rsidRDefault="00AD7093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79" w:type="pct"/>
          </w:tcPr>
          <w:p w14:paraId="50275ABE" w14:textId="33C1592B" w:rsidR="00AD7093" w:rsidRPr="00386483" w:rsidRDefault="00AD7093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61" w:type="pct"/>
            <w:vMerge/>
            <w:vAlign w:val="center"/>
          </w:tcPr>
          <w:p w14:paraId="10D0FFB2" w14:textId="77777777" w:rsidR="00AD7093" w:rsidRPr="00386483" w:rsidRDefault="00AD7093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3CEE0CE2" w14:textId="52306D00" w:rsidR="00AD7093" w:rsidRPr="00386483" w:rsidRDefault="001F4C96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97" w:author="DELL" w:date="2022-08-16T23:33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537 (4.0)</w:t>
              </w:r>
            </w:ins>
          </w:p>
        </w:tc>
        <w:tc>
          <w:tcPr>
            <w:tcW w:w="479" w:type="pct"/>
            <w:vAlign w:val="center"/>
          </w:tcPr>
          <w:p w14:paraId="1370FCF1" w14:textId="14E5FF13" w:rsidR="00AD7093" w:rsidRPr="00386483" w:rsidRDefault="001F4C96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98" w:author="DELL" w:date="2022-08-16T23:33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 xml:space="preserve">12950 </w:t>
              </w:r>
            </w:ins>
            <w:ins w:id="99" w:author="DELL" w:date="2022-08-16T23:34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(96.0)</w:t>
              </w:r>
            </w:ins>
          </w:p>
        </w:tc>
        <w:tc>
          <w:tcPr>
            <w:tcW w:w="551" w:type="pct"/>
            <w:vMerge/>
            <w:vAlign w:val="center"/>
          </w:tcPr>
          <w:p w14:paraId="70A45DEC" w14:textId="77777777" w:rsidR="00AD7093" w:rsidRPr="00386483" w:rsidRDefault="00AD7093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6CB425A9" w14:textId="5334B005" w:rsidR="00AD7093" w:rsidRPr="00386483" w:rsidRDefault="00AD7093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1120 (6.5)</w:t>
            </w:r>
          </w:p>
        </w:tc>
        <w:tc>
          <w:tcPr>
            <w:tcW w:w="544" w:type="pct"/>
            <w:vAlign w:val="center"/>
          </w:tcPr>
          <w:p w14:paraId="5615B935" w14:textId="21BC0C96" w:rsidR="00AD7093" w:rsidRPr="00386483" w:rsidRDefault="00AD7093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16181 (9</w:t>
            </w:r>
            <w:ins w:id="100" w:author="DELL" w:date="2022-08-16T04:50:00Z">
              <w:r w:rsidR="000A2B06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3.5</w:t>
              </w:r>
            </w:ins>
            <w:del w:id="101" w:author="DELL" w:date="2022-08-16T04:50:00Z">
              <w:r w:rsidRPr="00386483" w:rsidDel="000A2B06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4.0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1A6F06FD" w14:textId="77777777" w:rsidR="00AD7093" w:rsidRPr="00386483" w:rsidRDefault="00AD7093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60BC" w:rsidRPr="00386483" w14:paraId="59513860" w14:textId="77777777" w:rsidTr="00ED1A0B">
        <w:trPr>
          <w:trHeight w:val="138"/>
          <w:jc w:val="center"/>
        </w:trPr>
        <w:tc>
          <w:tcPr>
            <w:tcW w:w="5000" w:type="pct"/>
            <w:gridSpan w:val="10"/>
            <w:vAlign w:val="center"/>
          </w:tcPr>
          <w:p w14:paraId="19EDF809" w14:textId="16FE08E5" w:rsidR="008260BC" w:rsidRPr="00386483" w:rsidRDefault="008260BC" w:rsidP="008260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Stunned</w:t>
            </w:r>
          </w:p>
        </w:tc>
      </w:tr>
      <w:tr w:rsidR="0076532D" w:rsidRPr="00386483" w14:paraId="0EEBE54C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1BECA32D" w14:textId="20BA1979" w:rsidR="00F1207C" w:rsidRPr="00386483" w:rsidRDefault="00F1207C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414" w:type="pct"/>
            <w:vAlign w:val="center"/>
          </w:tcPr>
          <w:p w14:paraId="603CC931" w14:textId="5CE1C740" w:rsidR="00F1207C" w:rsidRPr="00386483" w:rsidRDefault="00F1207C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79" w:type="pct"/>
          </w:tcPr>
          <w:p w14:paraId="16FF4075" w14:textId="5CA5C0BC" w:rsidR="00F1207C" w:rsidRPr="00386483" w:rsidRDefault="00F1207C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61" w:type="pct"/>
            <w:vMerge w:val="restart"/>
            <w:vAlign w:val="center"/>
          </w:tcPr>
          <w:p w14:paraId="5958924F" w14:textId="77777777" w:rsidR="00F1207C" w:rsidRPr="00386483" w:rsidRDefault="00F1207C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35F1B751" w14:textId="637F515D" w:rsidR="00F1207C" w:rsidRPr="00386483" w:rsidRDefault="00362ACA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102" w:author="DELL" w:date="2022-08-16T23:35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323 (3.9)</w:t>
              </w:r>
            </w:ins>
          </w:p>
        </w:tc>
        <w:tc>
          <w:tcPr>
            <w:tcW w:w="479" w:type="pct"/>
            <w:vAlign w:val="center"/>
          </w:tcPr>
          <w:p w14:paraId="1512775E" w14:textId="5FA76B76" w:rsidR="00F1207C" w:rsidRPr="00386483" w:rsidRDefault="00362ACA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103" w:author="DELL" w:date="2022-08-16T23:35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7893 (96.1)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007A1BEE" w14:textId="16193E96" w:rsidR="00F1207C" w:rsidRPr="00386483" w:rsidRDefault="00F1207C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del w:id="104" w:author="DELL" w:date="2022-08-16T23:35:00Z">
              <w:r w:rsidRPr="00386483" w:rsidDel="00171C6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&lt;0.00</w:delText>
              </w:r>
            </w:del>
            <w:ins w:id="105" w:author="DELL" w:date="2022-08-16T23:35:00Z">
              <w:r w:rsidR="00171C69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0.867</w:t>
              </w:r>
            </w:ins>
          </w:p>
        </w:tc>
        <w:tc>
          <w:tcPr>
            <w:tcW w:w="457" w:type="pct"/>
            <w:vAlign w:val="center"/>
          </w:tcPr>
          <w:p w14:paraId="678E3793" w14:textId="490B18C5" w:rsidR="00F1207C" w:rsidRPr="00386483" w:rsidRDefault="00F1207C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461 (7.4)</w:t>
            </w:r>
          </w:p>
        </w:tc>
        <w:tc>
          <w:tcPr>
            <w:tcW w:w="544" w:type="pct"/>
            <w:vAlign w:val="center"/>
          </w:tcPr>
          <w:p w14:paraId="55F6F27F" w14:textId="686C564F" w:rsidR="00F1207C" w:rsidRPr="00386483" w:rsidRDefault="00F1207C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5765 (9</w:t>
            </w:r>
            <w:ins w:id="106" w:author="DELL" w:date="2022-08-16T04:51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2.6</w:t>
              </w:r>
            </w:ins>
            <w:del w:id="107" w:author="DELL" w:date="2022-08-16T04:51:00Z">
              <w:r w:rsidRPr="00386483" w:rsidDel="00F1207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3.0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 w:val="restart"/>
            <w:vAlign w:val="center"/>
          </w:tcPr>
          <w:p w14:paraId="7DC1CD3F" w14:textId="345F5598" w:rsidR="00F1207C" w:rsidRPr="00386483" w:rsidRDefault="00F1207C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0.132</w:t>
            </w:r>
            <w:del w:id="108" w:author="DELL" w:date="2022-08-16T04:51:00Z">
              <w:r w:rsidRPr="00386483" w:rsidDel="00F1207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1</w:delText>
              </w:r>
            </w:del>
          </w:p>
        </w:tc>
      </w:tr>
      <w:tr w:rsidR="0076532D" w:rsidRPr="00386483" w14:paraId="491EF287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0AC84E62" w14:textId="48637DB6" w:rsidR="00F1207C" w:rsidRPr="00386483" w:rsidRDefault="00F1207C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414" w:type="pct"/>
            <w:vAlign w:val="center"/>
          </w:tcPr>
          <w:p w14:paraId="4173BACD" w14:textId="5DDFC802" w:rsidR="00F1207C" w:rsidRPr="00386483" w:rsidRDefault="00F1207C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79" w:type="pct"/>
          </w:tcPr>
          <w:p w14:paraId="0FD222F7" w14:textId="6D08DB27" w:rsidR="00F1207C" w:rsidRPr="00386483" w:rsidRDefault="00F1207C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61" w:type="pct"/>
            <w:vMerge/>
            <w:vAlign w:val="center"/>
          </w:tcPr>
          <w:p w14:paraId="0B942511" w14:textId="77777777" w:rsidR="00F1207C" w:rsidRPr="00386483" w:rsidRDefault="00F1207C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4D5EADA7" w14:textId="42F5A216" w:rsidR="00F1207C" w:rsidRPr="00386483" w:rsidRDefault="00362ACA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109" w:author="DELL" w:date="2022-08-16T23:35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447 (4.0)</w:t>
              </w:r>
            </w:ins>
          </w:p>
        </w:tc>
        <w:tc>
          <w:tcPr>
            <w:tcW w:w="479" w:type="pct"/>
            <w:vAlign w:val="center"/>
          </w:tcPr>
          <w:p w14:paraId="4438CD83" w14:textId="26774783" w:rsidR="00F1207C" w:rsidRPr="00386483" w:rsidRDefault="00362ACA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110" w:author="DELL" w:date="2022-08-16T23:35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10752 (96.0)</w:t>
              </w:r>
            </w:ins>
          </w:p>
        </w:tc>
        <w:tc>
          <w:tcPr>
            <w:tcW w:w="551" w:type="pct"/>
            <w:vMerge/>
            <w:vAlign w:val="center"/>
          </w:tcPr>
          <w:p w14:paraId="5230FF5E" w14:textId="77777777" w:rsidR="00F1207C" w:rsidRPr="00386483" w:rsidRDefault="00F1207C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3CC19EC0" w14:textId="2BDA92A0" w:rsidR="00F1207C" w:rsidRPr="00386483" w:rsidRDefault="00F1207C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1071 (6.8)</w:t>
            </w:r>
          </w:p>
        </w:tc>
        <w:tc>
          <w:tcPr>
            <w:tcW w:w="544" w:type="pct"/>
            <w:vAlign w:val="center"/>
          </w:tcPr>
          <w:p w14:paraId="6AF41147" w14:textId="1F380578" w:rsidR="00F1207C" w:rsidRPr="00386483" w:rsidRDefault="00F1207C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14747 (93.</w:t>
            </w:r>
            <w:ins w:id="111" w:author="DELL" w:date="2022-08-16T04:51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</w:t>
              </w:r>
            </w:ins>
            <w:del w:id="112" w:author="DELL" w:date="2022-08-16T04:51:00Z">
              <w:r w:rsidRPr="00386483" w:rsidDel="00F1207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3047AF5B" w14:textId="77777777" w:rsidR="00F1207C" w:rsidRPr="00386483" w:rsidRDefault="00F1207C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60BC" w:rsidRPr="00386483" w14:paraId="6CCD4D39" w14:textId="77777777" w:rsidTr="00ED1A0B">
        <w:trPr>
          <w:trHeight w:val="138"/>
          <w:jc w:val="center"/>
        </w:trPr>
        <w:tc>
          <w:tcPr>
            <w:tcW w:w="5000" w:type="pct"/>
            <w:gridSpan w:val="10"/>
            <w:vAlign w:val="center"/>
          </w:tcPr>
          <w:p w14:paraId="2A67D7C4" w14:textId="016A27AD" w:rsidR="008260BC" w:rsidRPr="00386483" w:rsidRDefault="008260BC" w:rsidP="008260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Wasted</w:t>
            </w:r>
          </w:p>
        </w:tc>
      </w:tr>
      <w:tr w:rsidR="0076532D" w:rsidRPr="00386483" w14:paraId="6B87B259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1B186770" w14:textId="73D4BAB0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414" w:type="pct"/>
            <w:vAlign w:val="center"/>
          </w:tcPr>
          <w:p w14:paraId="1245048A" w14:textId="077835EF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79" w:type="pct"/>
          </w:tcPr>
          <w:p w14:paraId="7CCBD53B" w14:textId="29B9CD18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61" w:type="pct"/>
            <w:vMerge w:val="restart"/>
            <w:vAlign w:val="center"/>
          </w:tcPr>
          <w:p w14:paraId="32C033FE" w14:textId="77777777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12975EFC" w14:textId="7324625E" w:rsidR="009777D1" w:rsidRPr="00386483" w:rsidRDefault="00B23BF2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113" w:author="DELL" w:date="2022-08-16T23:36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92 (4.7)</w:t>
              </w:r>
            </w:ins>
          </w:p>
        </w:tc>
        <w:tc>
          <w:tcPr>
            <w:tcW w:w="479" w:type="pct"/>
            <w:vAlign w:val="center"/>
          </w:tcPr>
          <w:p w14:paraId="54239681" w14:textId="0AE4F830" w:rsidR="009777D1" w:rsidRPr="00386483" w:rsidRDefault="00B23BF2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114" w:author="DELL" w:date="2022-08-16T23:37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1862 (95.3)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7451AC1A" w14:textId="1138FE6D" w:rsidR="009777D1" w:rsidRPr="00386483" w:rsidRDefault="006A5F80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115" w:author="DELL" w:date="2022-08-16T23:37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0.148</w:t>
              </w:r>
            </w:ins>
            <w:del w:id="116" w:author="DELL" w:date="2022-08-16T23:36:00Z">
              <w:r w:rsidR="009777D1" w:rsidRPr="00386483" w:rsidDel="00B23BF2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0.0</w:delText>
              </w:r>
            </w:del>
          </w:p>
        </w:tc>
        <w:tc>
          <w:tcPr>
            <w:tcW w:w="457" w:type="pct"/>
            <w:vAlign w:val="center"/>
          </w:tcPr>
          <w:p w14:paraId="7C444818" w14:textId="16DB36B0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178 (8.1)</w:t>
            </w:r>
          </w:p>
        </w:tc>
        <w:tc>
          <w:tcPr>
            <w:tcW w:w="544" w:type="pct"/>
            <w:vAlign w:val="center"/>
          </w:tcPr>
          <w:p w14:paraId="628EBB3A" w14:textId="2D0FC154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2028 (9</w:t>
            </w:r>
            <w:ins w:id="117" w:author="DELL" w:date="2022-08-16T05:03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1.9</w:t>
              </w:r>
            </w:ins>
            <w:del w:id="118" w:author="DELL" w:date="2022-08-16T05:03:00Z">
              <w:r w:rsidRPr="00386483" w:rsidDel="00DF0480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2.0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 w:val="restart"/>
            <w:vAlign w:val="center"/>
          </w:tcPr>
          <w:p w14:paraId="18B17950" w14:textId="201AAB2D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0.053</w:t>
            </w:r>
            <w:del w:id="119" w:author="DELL" w:date="2022-08-16T04:51:00Z">
              <w:r w:rsidRPr="00386483" w:rsidDel="0096107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</w:delText>
              </w:r>
            </w:del>
          </w:p>
        </w:tc>
      </w:tr>
      <w:tr w:rsidR="0076532D" w:rsidRPr="00386483" w14:paraId="69771364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4FD1FAB0" w14:textId="0C6B90B9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414" w:type="pct"/>
            <w:vAlign w:val="center"/>
          </w:tcPr>
          <w:p w14:paraId="458B239B" w14:textId="57FDDF32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79" w:type="pct"/>
          </w:tcPr>
          <w:p w14:paraId="05E1B9D8" w14:textId="416853F6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61" w:type="pct"/>
            <w:vMerge/>
            <w:vAlign w:val="center"/>
          </w:tcPr>
          <w:p w14:paraId="3FA3405A" w14:textId="77777777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74E88EF7" w14:textId="552F8D8D" w:rsidR="009777D1" w:rsidRPr="00386483" w:rsidRDefault="00B23BF2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120" w:author="DELL" w:date="2022-08-16T23:36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699 (4.0)</w:t>
              </w:r>
            </w:ins>
          </w:p>
        </w:tc>
        <w:tc>
          <w:tcPr>
            <w:tcW w:w="479" w:type="pct"/>
            <w:vAlign w:val="center"/>
          </w:tcPr>
          <w:p w14:paraId="18C18482" w14:textId="2A70402F" w:rsidR="009777D1" w:rsidRPr="00386483" w:rsidRDefault="00B23BF2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121" w:author="DELL" w:date="2022-08-16T23:37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16979 (96.0)</w:t>
              </w:r>
            </w:ins>
          </w:p>
        </w:tc>
        <w:tc>
          <w:tcPr>
            <w:tcW w:w="551" w:type="pct"/>
            <w:vMerge/>
            <w:vAlign w:val="center"/>
          </w:tcPr>
          <w:p w14:paraId="53051C8F" w14:textId="77777777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06256FAC" w14:textId="3A25B35E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1353 (6.8)</w:t>
            </w:r>
          </w:p>
        </w:tc>
        <w:tc>
          <w:tcPr>
            <w:tcW w:w="544" w:type="pct"/>
            <w:vAlign w:val="center"/>
          </w:tcPr>
          <w:p w14:paraId="6539C52A" w14:textId="50786CD6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18442 (93.</w:t>
            </w:r>
            <w:ins w:id="122" w:author="DELL" w:date="2022-08-16T05:03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</w:t>
              </w:r>
            </w:ins>
            <w:del w:id="123" w:author="DELL" w:date="2022-08-16T05:03:00Z">
              <w:r w:rsidRPr="00386483" w:rsidDel="00DF0480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744DD87C" w14:textId="77777777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60BC" w:rsidRPr="00386483" w14:paraId="5A6116BD" w14:textId="77777777" w:rsidTr="00ED1A0B">
        <w:trPr>
          <w:trHeight w:val="138"/>
          <w:jc w:val="center"/>
        </w:trPr>
        <w:tc>
          <w:tcPr>
            <w:tcW w:w="5000" w:type="pct"/>
            <w:gridSpan w:val="10"/>
            <w:vAlign w:val="center"/>
          </w:tcPr>
          <w:p w14:paraId="461979C3" w14:textId="7D7ACE1F" w:rsidR="008260BC" w:rsidRPr="00386483" w:rsidRDefault="008260BC" w:rsidP="008260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Overweight</w:t>
            </w:r>
          </w:p>
        </w:tc>
      </w:tr>
      <w:tr w:rsidR="0076532D" w:rsidRPr="00386483" w14:paraId="478B2946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59B235E3" w14:textId="002A8850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414" w:type="pct"/>
            <w:vAlign w:val="center"/>
          </w:tcPr>
          <w:p w14:paraId="24CA2E84" w14:textId="13EE5FCE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79" w:type="pct"/>
          </w:tcPr>
          <w:p w14:paraId="7B674AC0" w14:textId="3ADE0CB2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61" w:type="pct"/>
            <w:vMerge w:val="restart"/>
            <w:vAlign w:val="center"/>
          </w:tcPr>
          <w:p w14:paraId="44ABAEEC" w14:textId="77777777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0962614A" w14:textId="48D22EF0" w:rsidR="009777D1" w:rsidRPr="00386483" w:rsidRDefault="006204C4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124" w:author="DELL" w:date="2022-08-16T23:38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48 (2.8)</w:t>
              </w:r>
            </w:ins>
          </w:p>
        </w:tc>
        <w:tc>
          <w:tcPr>
            <w:tcW w:w="479" w:type="pct"/>
            <w:vAlign w:val="center"/>
          </w:tcPr>
          <w:p w14:paraId="1E3B0749" w14:textId="2B31ABC5" w:rsidR="009777D1" w:rsidRPr="00386483" w:rsidRDefault="006204C4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125" w:author="DELL" w:date="2022-08-16T23:38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1529 (97.2)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59934639" w14:textId="29779E8D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0.0</w:t>
            </w:r>
            <w:ins w:id="126" w:author="DELL" w:date="2022-08-16T23:38:00Z">
              <w:r w:rsidR="002F6C03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50</w:t>
              </w:r>
            </w:ins>
          </w:p>
        </w:tc>
        <w:tc>
          <w:tcPr>
            <w:tcW w:w="457" w:type="pct"/>
            <w:vAlign w:val="center"/>
          </w:tcPr>
          <w:p w14:paraId="01F9D639" w14:textId="1CFD9832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90 (5.5)</w:t>
            </w:r>
          </w:p>
        </w:tc>
        <w:tc>
          <w:tcPr>
            <w:tcW w:w="544" w:type="pct"/>
            <w:vAlign w:val="center"/>
          </w:tcPr>
          <w:p w14:paraId="689BF031" w14:textId="1C0D1DCD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1539 (9</w:t>
            </w:r>
            <w:ins w:id="127" w:author="DELL" w:date="2022-08-16T05:05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</w:t>
              </w:r>
            </w:ins>
            <w:del w:id="128" w:author="DELL" w:date="2022-08-16T05:05:00Z">
              <w:r w:rsidRPr="00386483" w:rsidDel="009777D1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5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ins w:id="129" w:author="DELL" w:date="2022-08-16T05:05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5</w:t>
              </w:r>
            </w:ins>
            <w:del w:id="130" w:author="DELL" w:date="2022-08-16T05:05:00Z">
              <w:r w:rsidRPr="00386483" w:rsidDel="009777D1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 w:val="restart"/>
            <w:vAlign w:val="center"/>
          </w:tcPr>
          <w:p w14:paraId="415A7D71" w14:textId="74F96061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ins w:id="131" w:author="DELL" w:date="2022-08-16T05:05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</w:t>
              </w:r>
            </w:ins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ins w:id="132" w:author="DELL" w:date="2022-08-16T05:05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7</w:t>
              </w:r>
            </w:ins>
            <w:del w:id="133" w:author="DELL" w:date="2022-08-16T05:05:00Z">
              <w:r w:rsidRPr="00386483" w:rsidDel="009777D1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67</w:delText>
              </w:r>
            </w:del>
          </w:p>
        </w:tc>
      </w:tr>
      <w:tr w:rsidR="0076532D" w:rsidRPr="00386483" w14:paraId="492E6DF8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40BB385F" w14:textId="57372C27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414" w:type="pct"/>
            <w:vAlign w:val="center"/>
          </w:tcPr>
          <w:p w14:paraId="696E7B76" w14:textId="7399DE9B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79" w:type="pct"/>
          </w:tcPr>
          <w:p w14:paraId="4E834DBC" w14:textId="70FDC742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61" w:type="pct"/>
            <w:vMerge/>
            <w:vAlign w:val="center"/>
          </w:tcPr>
          <w:p w14:paraId="1E4A0668" w14:textId="77777777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18E486D8" w14:textId="6A3B1306" w:rsidR="009777D1" w:rsidRPr="00386483" w:rsidRDefault="006204C4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134" w:author="DELL" w:date="2022-08-16T23:38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781 (4.0)</w:t>
              </w:r>
            </w:ins>
          </w:p>
        </w:tc>
        <w:tc>
          <w:tcPr>
            <w:tcW w:w="479" w:type="pct"/>
            <w:vAlign w:val="center"/>
          </w:tcPr>
          <w:p w14:paraId="1215D5C0" w14:textId="19D010C4" w:rsidR="009777D1" w:rsidRPr="00386483" w:rsidRDefault="006204C4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135" w:author="DELL" w:date="2022-08-16T23:38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18538 (96.0)</w:t>
              </w:r>
            </w:ins>
          </w:p>
        </w:tc>
        <w:tc>
          <w:tcPr>
            <w:tcW w:w="551" w:type="pct"/>
            <w:vMerge/>
            <w:vAlign w:val="center"/>
          </w:tcPr>
          <w:p w14:paraId="6AB5F2F3" w14:textId="77777777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61364A10" w14:textId="7AA5B32C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1507 (7.0)</w:t>
            </w:r>
          </w:p>
        </w:tc>
        <w:tc>
          <w:tcPr>
            <w:tcW w:w="544" w:type="pct"/>
            <w:vAlign w:val="center"/>
          </w:tcPr>
          <w:p w14:paraId="7AC43654" w14:textId="41D7AB7A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19952 (93.0)</w:t>
            </w:r>
          </w:p>
        </w:tc>
        <w:tc>
          <w:tcPr>
            <w:tcW w:w="551" w:type="pct"/>
            <w:vMerge/>
            <w:vAlign w:val="center"/>
          </w:tcPr>
          <w:p w14:paraId="546531A5" w14:textId="77777777" w:rsidR="009777D1" w:rsidRPr="00386483" w:rsidRDefault="009777D1" w:rsidP="001304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60BC" w:rsidRPr="00386483" w14:paraId="5FDC9AEA" w14:textId="77777777" w:rsidTr="00ED1A0B">
        <w:trPr>
          <w:trHeight w:val="138"/>
          <w:jc w:val="center"/>
        </w:trPr>
        <w:tc>
          <w:tcPr>
            <w:tcW w:w="5000" w:type="pct"/>
            <w:gridSpan w:val="10"/>
            <w:vAlign w:val="center"/>
          </w:tcPr>
          <w:p w14:paraId="5D92B2A7" w14:textId="296C4549" w:rsidR="008260BC" w:rsidRPr="00386483" w:rsidRDefault="008260BC" w:rsidP="008260BC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COMMUNITY CHARACTERISTICS</w:t>
            </w:r>
          </w:p>
        </w:tc>
      </w:tr>
      <w:tr w:rsidR="008260BC" w:rsidRPr="00386483" w14:paraId="59006C94" w14:textId="77777777" w:rsidTr="00ED1A0B">
        <w:trPr>
          <w:trHeight w:val="138"/>
          <w:jc w:val="center"/>
        </w:trPr>
        <w:tc>
          <w:tcPr>
            <w:tcW w:w="5000" w:type="pct"/>
            <w:gridSpan w:val="10"/>
            <w:vAlign w:val="center"/>
          </w:tcPr>
          <w:p w14:paraId="2439D07F" w14:textId="6E5F347E" w:rsidR="008260BC" w:rsidRPr="00386483" w:rsidRDefault="008260BC" w:rsidP="008260B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Place of residence</w:t>
            </w:r>
          </w:p>
        </w:tc>
      </w:tr>
      <w:tr w:rsidR="00AC2656" w:rsidRPr="00386483" w14:paraId="4BE8480E" w14:textId="77777777" w:rsidTr="00AC2656">
        <w:trPr>
          <w:trHeight w:val="250"/>
          <w:jc w:val="center"/>
        </w:trPr>
        <w:tc>
          <w:tcPr>
            <w:tcW w:w="683" w:type="pct"/>
            <w:vAlign w:val="center"/>
          </w:tcPr>
          <w:p w14:paraId="00525ECF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Urban</w:t>
            </w:r>
          </w:p>
        </w:tc>
        <w:tc>
          <w:tcPr>
            <w:tcW w:w="414" w:type="pct"/>
            <w:vAlign w:val="center"/>
          </w:tcPr>
          <w:p w14:paraId="0B915F4E" w14:textId="7ACC1C2C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1630 (7.</w:t>
            </w:r>
            <w:ins w:id="136" w:author="DELL" w:date="2022-08-17T00:37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</w:t>
              </w:r>
            </w:ins>
            <w:del w:id="137" w:author="DELL" w:date="2022-08-17T00:37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08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74E26EF6" w14:textId="1594AAF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21394 (92.9</w:t>
            </w:r>
            <w:del w:id="138" w:author="DELL" w:date="2022-08-17T00:37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 w:val="restart"/>
            <w:vAlign w:val="center"/>
          </w:tcPr>
          <w:p w14:paraId="7C5E528B" w14:textId="4E4459D3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0.293</w:t>
            </w:r>
          </w:p>
        </w:tc>
        <w:tc>
          <w:tcPr>
            <w:tcW w:w="479" w:type="pct"/>
            <w:vAlign w:val="center"/>
          </w:tcPr>
          <w:p w14:paraId="730BD408" w14:textId="5FB1939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139" w:author="DELL" w:date="2022-08-16T19:19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627 (3.8)</w:t>
              </w:r>
            </w:ins>
            <w:del w:id="140" w:author="DELL" w:date="2022-08-16T19:16:00Z">
              <w:r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93</w:delText>
              </w:r>
            </w:del>
          </w:p>
        </w:tc>
        <w:tc>
          <w:tcPr>
            <w:tcW w:w="479" w:type="pct"/>
            <w:vAlign w:val="center"/>
          </w:tcPr>
          <w:p w14:paraId="27D236E3" w14:textId="698F9D18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141" w:author="DELL" w:date="2022-08-16T19:20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15998 (96.2)</w:t>
              </w:r>
            </w:ins>
            <w:del w:id="142" w:author="DELL" w:date="2022-08-16T19:16:00Z">
              <w:r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7</w:delText>
              </w:r>
            </w:del>
          </w:p>
        </w:tc>
        <w:tc>
          <w:tcPr>
            <w:tcW w:w="551" w:type="pct"/>
            <w:vMerge w:val="restart"/>
            <w:vAlign w:val="center"/>
          </w:tcPr>
          <w:p w14:paraId="46906D9E" w14:textId="39D4E99C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ins w:id="143" w:author="DELL" w:date="2022-08-16T19:20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098</w:t>
              </w:r>
            </w:ins>
            <w:del w:id="144" w:author="DELL" w:date="2022-08-16T19:20:00Z">
              <w:r w:rsidRPr="00386483" w:rsidDel="00AC2656">
                <w:rPr>
                  <w:rFonts w:ascii="Times New Roman" w:hAnsi="Times New Roman" w:cs="Times New Roman"/>
                  <w:sz w:val="20"/>
                  <w:szCs w:val="20"/>
                </w:rPr>
                <w:delText>896</w:delText>
              </w:r>
            </w:del>
          </w:p>
        </w:tc>
        <w:tc>
          <w:tcPr>
            <w:tcW w:w="457" w:type="pct"/>
            <w:vAlign w:val="center"/>
          </w:tcPr>
          <w:p w14:paraId="2DCA275B" w14:textId="4727F6CC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145" w:author="DELL" w:date="2022-08-16T19:19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1255 (6.9)</w:t>
              </w:r>
            </w:ins>
            <w:del w:id="146" w:author="DELL" w:date="2022-08-16T19:19:00Z">
              <w:r w:rsidRPr="00386483" w:rsidDel="00AC2656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342 (</w:delText>
              </w:r>
            </w:del>
            <w:del w:id="147" w:author="DELL" w:date="2022-08-15T22:11:00Z">
              <w:r w:rsidRPr="00386483" w:rsidDel="00481386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7.0</w:delText>
              </w:r>
            </w:del>
            <w:del w:id="148" w:author="DELL" w:date="2022-08-16T19:19:00Z">
              <w:r w:rsidRPr="00386483" w:rsidDel="00AC2656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)</w:delText>
              </w:r>
            </w:del>
          </w:p>
        </w:tc>
        <w:tc>
          <w:tcPr>
            <w:tcW w:w="544" w:type="pct"/>
            <w:vAlign w:val="center"/>
          </w:tcPr>
          <w:p w14:paraId="3F54A98C" w14:textId="6333D808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149" w:author="DELL" w:date="2022-08-16T19:19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16932 (93.1)</w:t>
              </w:r>
            </w:ins>
            <w:del w:id="150" w:author="DELL" w:date="2022-08-16T19:19:00Z">
              <w:r w:rsidRPr="00386483" w:rsidDel="00AC2656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4560 (93.</w:delText>
              </w:r>
            </w:del>
            <w:del w:id="151" w:author="DELL" w:date="2022-08-15T22:11:00Z">
              <w:r w:rsidRPr="00386483" w:rsidDel="00481386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del w:id="152" w:author="DELL" w:date="2022-08-16T19:19:00Z">
              <w:r w:rsidRPr="00386483" w:rsidDel="00AC2656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)</w:delText>
              </w:r>
            </w:del>
          </w:p>
        </w:tc>
        <w:tc>
          <w:tcPr>
            <w:tcW w:w="551" w:type="pct"/>
            <w:vMerge w:val="restart"/>
            <w:vAlign w:val="center"/>
          </w:tcPr>
          <w:p w14:paraId="2DF93162" w14:textId="48386E6D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0.896</w:t>
            </w:r>
            <w:del w:id="153" w:author="DELL" w:date="2022-08-15T22:12:00Z">
              <w:r w:rsidRPr="00386483" w:rsidDel="00481386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3</w:delText>
              </w:r>
            </w:del>
          </w:p>
        </w:tc>
      </w:tr>
      <w:tr w:rsidR="00AC2656" w:rsidRPr="00386483" w14:paraId="2AB5204F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2921178E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Rural</w:t>
            </w:r>
          </w:p>
        </w:tc>
        <w:tc>
          <w:tcPr>
            <w:tcW w:w="414" w:type="pct"/>
            <w:vAlign w:val="center"/>
          </w:tcPr>
          <w:p w14:paraId="5AEC6C23" w14:textId="0F3FB7EE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611 (7.</w:t>
            </w:r>
            <w:ins w:id="154" w:author="DELL" w:date="2022-08-17T00:37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</w:t>
              </w:r>
            </w:ins>
            <w:del w:id="155" w:author="DELL" w:date="2022-08-17T00:37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39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63D33364" w14:textId="5B2A78DB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7661 (92.6</w:t>
            </w:r>
            <w:del w:id="156" w:author="DELL" w:date="2022-08-17T00:37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1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6FC4AA54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75916D96" w14:textId="1C56FC51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157" w:author="DELL" w:date="2022-08-16T19:19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298 (4.7)</w:t>
              </w:r>
            </w:ins>
            <w:del w:id="158" w:author="DELL" w:date="2022-08-16T19:16:00Z">
              <w:r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93</w:delText>
              </w:r>
            </w:del>
          </w:p>
        </w:tc>
        <w:tc>
          <w:tcPr>
            <w:tcW w:w="479" w:type="pct"/>
            <w:vAlign w:val="center"/>
          </w:tcPr>
          <w:p w14:paraId="67260CE0" w14:textId="187D8B7F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159" w:author="DELL" w:date="2022-08-16T19:20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4069 (95.3)</w:t>
              </w:r>
            </w:ins>
            <w:del w:id="160" w:author="DELL" w:date="2022-08-16T19:16:00Z">
              <w:r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7</w:delText>
              </w:r>
            </w:del>
          </w:p>
        </w:tc>
        <w:tc>
          <w:tcPr>
            <w:tcW w:w="551" w:type="pct"/>
            <w:vMerge/>
            <w:vAlign w:val="center"/>
          </w:tcPr>
          <w:p w14:paraId="39C8D11B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680AC994" w14:textId="16F1A326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161" w:author="DELL" w:date="2022-08-16T19:19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342 (7.0)</w:t>
              </w:r>
            </w:ins>
            <w:del w:id="162" w:author="DELL" w:date="2022-08-16T19:19:00Z">
              <w:r w:rsidRPr="00386483" w:rsidDel="00AC2656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1255 (6.9)</w:delText>
              </w:r>
            </w:del>
          </w:p>
        </w:tc>
        <w:tc>
          <w:tcPr>
            <w:tcW w:w="544" w:type="pct"/>
            <w:vAlign w:val="center"/>
          </w:tcPr>
          <w:p w14:paraId="00E42BA1" w14:textId="4F0C96BC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163" w:author="DELL" w:date="2022-08-16T19:19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4560 (93.0)</w:t>
              </w:r>
            </w:ins>
            <w:del w:id="164" w:author="DELL" w:date="2022-08-16T19:19:00Z">
              <w:r w:rsidRPr="00386483" w:rsidDel="00AC2656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16932 (93.</w:delText>
              </w:r>
            </w:del>
            <w:del w:id="165" w:author="DELL" w:date="2022-08-15T22:12:00Z">
              <w:r w:rsidRPr="00386483" w:rsidDel="00481386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del w:id="166" w:author="DELL" w:date="2022-08-16T19:19:00Z">
              <w:r w:rsidRPr="00386483" w:rsidDel="00AC2656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)</w:delText>
              </w:r>
            </w:del>
          </w:p>
        </w:tc>
        <w:tc>
          <w:tcPr>
            <w:tcW w:w="551" w:type="pct"/>
            <w:vMerge/>
            <w:vAlign w:val="center"/>
          </w:tcPr>
          <w:p w14:paraId="4C6A7270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2656" w:rsidRPr="00386483" w14:paraId="03EF5B11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55849A74" w14:textId="4F644C18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Tribal</w:t>
            </w:r>
          </w:p>
        </w:tc>
        <w:tc>
          <w:tcPr>
            <w:tcW w:w="414" w:type="pct"/>
            <w:vAlign w:val="center"/>
          </w:tcPr>
          <w:p w14:paraId="5B262596" w14:textId="1A7FD9FD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13 (5.</w:t>
            </w:r>
            <w:ins w:id="167" w:author="DELL" w:date="2022-08-17T00:38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</w:t>
              </w:r>
            </w:ins>
            <w:del w:id="168" w:author="DELL" w:date="2022-08-17T00:38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06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617CD657" w14:textId="3FB86A2D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234 (94.9</w:t>
            </w:r>
            <w:del w:id="169" w:author="DELL" w:date="2022-08-17T00:37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4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0D37A232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2A5622CB" w14:textId="58B9DE8F" w:rsidR="00AC2656" w:rsidRPr="00386483" w:rsidRDefault="00753DAA" w:rsidP="00AC26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170" w:author="DELL" w:date="2022-08-16T23:54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-</w:t>
              </w:r>
            </w:ins>
          </w:p>
        </w:tc>
        <w:tc>
          <w:tcPr>
            <w:tcW w:w="479" w:type="pct"/>
            <w:vAlign w:val="center"/>
          </w:tcPr>
          <w:p w14:paraId="45819C4A" w14:textId="6D9C0131" w:rsidR="00AC2656" w:rsidRPr="00386483" w:rsidRDefault="00753DAA" w:rsidP="00AC26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171" w:author="DELL" w:date="2022-08-16T23:54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-</w:t>
              </w:r>
            </w:ins>
          </w:p>
        </w:tc>
        <w:tc>
          <w:tcPr>
            <w:tcW w:w="551" w:type="pct"/>
            <w:vMerge/>
            <w:vAlign w:val="center"/>
          </w:tcPr>
          <w:p w14:paraId="185594DB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263C6476" w14:textId="2A5D8721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172" w:author="DELL" w:date="2022-08-15T22:1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544" w:type="pct"/>
            <w:vAlign w:val="center"/>
          </w:tcPr>
          <w:p w14:paraId="75E6C09B" w14:textId="6115C392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173" w:author="DELL" w:date="2022-08-15T22:1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551" w:type="pct"/>
            <w:vMerge/>
            <w:vAlign w:val="center"/>
          </w:tcPr>
          <w:p w14:paraId="3077EDED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2656" w:rsidRPr="00386483" w14:paraId="3E490D38" w14:textId="77777777" w:rsidTr="00ED1A0B">
        <w:trPr>
          <w:trHeight w:val="138"/>
          <w:jc w:val="center"/>
        </w:trPr>
        <w:tc>
          <w:tcPr>
            <w:tcW w:w="5000" w:type="pct"/>
            <w:gridSpan w:val="10"/>
            <w:vAlign w:val="center"/>
          </w:tcPr>
          <w:p w14:paraId="01A5520A" w14:textId="4233B56D" w:rsidR="00AC2656" w:rsidRPr="00386483" w:rsidRDefault="00AC2656" w:rsidP="00AC265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Division</w:t>
            </w:r>
          </w:p>
        </w:tc>
      </w:tr>
      <w:tr w:rsidR="00AC2656" w:rsidRPr="00386483" w14:paraId="17A96934" w14:textId="77777777" w:rsidTr="00AC2656">
        <w:trPr>
          <w:trHeight w:val="250"/>
          <w:jc w:val="center"/>
        </w:trPr>
        <w:tc>
          <w:tcPr>
            <w:tcW w:w="683" w:type="pct"/>
            <w:vAlign w:val="center"/>
          </w:tcPr>
          <w:p w14:paraId="138CF10B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Barishal</w:t>
            </w:r>
            <w:proofErr w:type="spellEnd"/>
          </w:p>
        </w:tc>
        <w:tc>
          <w:tcPr>
            <w:tcW w:w="414" w:type="pct"/>
            <w:vAlign w:val="center"/>
          </w:tcPr>
          <w:p w14:paraId="0304F0EA" w14:textId="28C876CC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167 (8.9</w:t>
            </w:r>
            <w:del w:id="174" w:author="DELL" w:date="2022-08-17T00:38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3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5EB3C15E" w14:textId="25C8C1CE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1705 (91.</w:t>
            </w:r>
            <w:ins w:id="175" w:author="DELL" w:date="2022-08-17T00:38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</w:t>
              </w:r>
            </w:ins>
            <w:del w:id="176" w:author="DELL" w:date="2022-08-17T00:38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07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 w:val="restart"/>
            <w:vAlign w:val="center"/>
          </w:tcPr>
          <w:p w14:paraId="27B7EC64" w14:textId="08AD12FD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479" w:type="pct"/>
            <w:vAlign w:val="center"/>
          </w:tcPr>
          <w:p w14:paraId="2107EDD1" w14:textId="41F5FA8D" w:rsidR="00AC2656" w:rsidRPr="00386483" w:rsidRDefault="003F3075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177" w:author="DELL" w:date="2022-08-16T19:2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80 (6.3)</w:t>
              </w:r>
            </w:ins>
            <w:del w:id="178" w:author="DELL" w:date="2022-08-16T19:16:00Z">
              <w:r w:rsidR="00AC2656"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86</w:delText>
              </w:r>
            </w:del>
          </w:p>
        </w:tc>
        <w:tc>
          <w:tcPr>
            <w:tcW w:w="479" w:type="pct"/>
            <w:vAlign w:val="center"/>
          </w:tcPr>
          <w:p w14:paraId="483B34F4" w14:textId="07F117B0" w:rsidR="00AC2656" w:rsidRPr="00386483" w:rsidRDefault="00F82B2C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179" w:author="DELL" w:date="2022-08-16T21:46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1188 (93.7)</w:t>
              </w:r>
            </w:ins>
            <w:del w:id="180" w:author="DELL" w:date="2022-08-16T19:16:00Z">
              <w:r w:rsidR="00AC2656"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14</w:delText>
              </w:r>
            </w:del>
          </w:p>
        </w:tc>
        <w:tc>
          <w:tcPr>
            <w:tcW w:w="551" w:type="pct"/>
            <w:vMerge w:val="restart"/>
            <w:vAlign w:val="center"/>
          </w:tcPr>
          <w:p w14:paraId="226B602A" w14:textId="6EEA68C3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&lt;0.001</w:t>
            </w:r>
          </w:p>
        </w:tc>
        <w:tc>
          <w:tcPr>
            <w:tcW w:w="457" w:type="pct"/>
            <w:vAlign w:val="center"/>
          </w:tcPr>
          <w:p w14:paraId="0C54F7D7" w14:textId="71C65C76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185 (14.</w:t>
            </w:r>
            <w:ins w:id="181" w:author="DELL" w:date="2022-08-15T22:13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</w:t>
              </w:r>
            </w:ins>
            <w:del w:id="182" w:author="DELL" w:date="2022-08-15T22:13:00Z">
              <w:r w:rsidRPr="00386483" w:rsidDel="008E299F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44" w:type="pct"/>
            <w:vAlign w:val="center"/>
          </w:tcPr>
          <w:p w14:paraId="32B498A5" w14:textId="6DD6737D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1129 (8</w:t>
            </w:r>
            <w:ins w:id="183" w:author="DELL" w:date="2022-08-15T22:13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5</w:t>
              </w:r>
            </w:ins>
            <w:del w:id="184" w:author="DELL" w:date="2022-08-15T22:13:00Z">
              <w:r w:rsidRPr="00386483" w:rsidDel="008E299F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6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ins w:id="185" w:author="DELL" w:date="2022-08-15T22:13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9</w:t>
              </w:r>
            </w:ins>
            <w:del w:id="186" w:author="DELL" w:date="2022-08-15T22:13:00Z">
              <w:r w:rsidRPr="00386483" w:rsidDel="008E299F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 w:val="restart"/>
            <w:vAlign w:val="center"/>
          </w:tcPr>
          <w:p w14:paraId="5550CBDB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AC2656" w:rsidRPr="00386483" w14:paraId="1650B217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59359ECB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Chattogram</w:t>
            </w:r>
            <w:proofErr w:type="spellEnd"/>
          </w:p>
        </w:tc>
        <w:tc>
          <w:tcPr>
            <w:tcW w:w="414" w:type="pct"/>
            <w:vAlign w:val="center"/>
          </w:tcPr>
          <w:p w14:paraId="2706A632" w14:textId="35DA7F0D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515 (7.</w:t>
            </w:r>
            <w:ins w:id="187" w:author="DELL" w:date="2022-08-17T00:38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6</w:t>
              </w:r>
            </w:ins>
            <w:del w:id="188" w:author="DELL" w:date="2022-08-17T00:38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58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065991F4" w14:textId="0FBFBB4C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6279 (92.4</w:t>
            </w:r>
            <w:del w:id="189" w:author="DELL" w:date="2022-08-17T00:38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1E03820F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7919C6B5" w14:textId="1F247923" w:rsidR="00AC2656" w:rsidRPr="00386483" w:rsidRDefault="003F3075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190" w:author="DELL" w:date="2022-08-16T19:2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218 (4.6)</w:t>
              </w:r>
            </w:ins>
            <w:del w:id="191" w:author="DELL" w:date="2022-08-16T19:16:00Z">
              <w:r w:rsidR="00AC2656"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92</w:delText>
              </w:r>
            </w:del>
          </w:p>
        </w:tc>
        <w:tc>
          <w:tcPr>
            <w:tcW w:w="479" w:type="pct"/>
            <w:vAlign w:val="center"/>
          </w:tcPr>
          <w:p w14:paraId="6CE8FC58" w14:textId="2AC16363" w:rsidR="00AC2656" w:rsidRPr="00386483" w:rsidRDefault="00F82B2C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192" w:author="DELL" w:date="2022-08-16T21:46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4571 (95.4)</w:t>
              </w:r>
            </w:ins>
            <w:del w:id="193" w:author="DELL" w:date="2022-08-16T19:16:00Z">
              <w:r w:rsidR="00AC2656"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8</w:delText>
              </w:r>
            </w:del>
          </w:p>
        </w:tc>
        <w:tc>
          <w:tcPr>
            <w:tcW w:w="551" w:type="pct"/>
            <w:vMerge/>
            <w:vAlign w:val="center"/>
          </w:tcPr>
          <w:p w14:paraId="4125C011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60462F01" w14:textId="54A72CCD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380 (7.6)</w:t>
            </w:r>
          </w:p>
        </w:tc>
        <w:tc>
          <w:tcPr>
            <w:tcW w:w="544" w:type="pct"/>
            <w:vAlign w:val="center"/>
          </w:tcPr>
          <w:p w14:paraId="7F86299A" w14:textId="57196DDB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4651 (92.</w:t>
            </w:r>
            <w:ins w:id="194" w:author="DELL" w:date="2022-08-15T22:13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</w:t>
              </w:r>
            </w:ins>
            <w:del w:id="195" w:author="DELL" w:date="2022-08-15T22:13:00Z">
              <w:r w:rsidRPr="00386483" w:rsidDel="008E299F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58F6FCE5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2656" w:rsidRPr="00386483" w14:paraId="631161CC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30CCC81D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Dhaka</w:t>
            </w:r>
          </w:p>
        </w:tc>
        <w:tc>
          <w:tcPr>
            <w:tcW w:w="414" w:type="pct"/>
            <w:vAlign w:val="center"/>
          </w:tcPr>
          <w:p w14:paraId="5C4A516A" w14:textId="1A48DBC9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704 (7.</w:t>
            </w:r>
            <w:ins w:id="196" w:author="DELL" w:date="2022-08-17T00:38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</w:t>
              </w:r>
            </w:ins>
            <w:del w:id="197" w:author="DELL" w:date="2022-08-17T00:38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09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15DF4F8D" w14:textId="71CFFD81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9228 (92.9</w:t>
            </w:r>
            <w:del w:id="198" w:author="DELL" w:date="2022-08-17T00:38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1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51F6DBB6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3B25DD5F" w14:textId="1F85B38A" w:rsidR="00AC2656" w:rsidRPr="00386483" w:rsidRDefault="003F3075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199" w:author="DELL" w:date="2022-08-16T19:2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224 (3.5)</w:t>
              </w:r>
            </w:ins>
            <w:del w:id="200" w:author="DELL" w:date="2022-08-16T19:16:00Z">
              <w:r w:rsidR="00AC2656"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94</w:delText>
              </w:r>
            </w:del>
          </w:p>
        </w:tc>
        <w:tc>
          <w:tcPr>
            <w:tcW w:w="479" w:type="pct"/>
            <w:vAlign w:val="center"/>
          </w:tcPr>
          <w:p w14:paraId="36AA6160" w14:textId="60BE4803" w:rsidR="00AC2656" w:rsidRPr="00386483" w:rsidRDefault="00F82B2C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01" w:author="DELL" w:date="2022-08-16T21:47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6231 (96.5)</w:t>
              </w:r>
            </w:ins>
            <w:del w:id="202" w:author="DELL" w:date="2022-08-16T19:16:00Z">
              <w:r w:rsidR="00AC2656"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6</w:delText>
              </w:r>
            </w:del>
          </w:p>
        </w:tc>
        <w:tc>
          <w:tcPr>
            <w:tcW w:w="551" w:type="pct"/>
            <w:vMerge/>
            <w:vAlign w:val="center"/>
          </w:tcPr>
          <w:p w14:paraId="41666DE0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11920797" w14:textId="27620FBB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311 (5.7)</w:t>
            </w:r>
          </w:p>
        </w:tc>
        <w:tc>
          <w:tcPr>
            <w:tcW w:w="544" w:type="pct"/>
            <w:vAlign w:val="center"/>
          </w:tcPr>
          <w:p w14:paraId="2A39DDD6" w14:textId="3464B312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5177 (94.</w:t>
            </w:r>
            <w:ins w:id="203" w:author="DELL" w:date="2022-08-15T22:14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</w:t>
              </w:r>
            </w:ins>
            <w:del w:id="204" w:author="DELL" w:date="2022-08-15T22:14:00Z">
              <w:r w:rsidRPr="00386483" w:rsidDel="008E299F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09001424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2656" w:rsidRPr="00386483" w14:paraId="54A12218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2CE1BC35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Khulna</w:t>
            </w:r>
          </w:p>
        </w:tc>
        <w:tc>
          <w:tcPr>
            <w:tcW w:w="414" w:type="pct"/>
            <w:vAlign w:val="center"/>
          </w:tcPr>
          <w:p w14:paraId="7E22AFC6" w14:textId="744D58B8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139 (4.4</w:t>
            </w:r>
            <w:del w:id="205" w:author="DELL" w:date="2022-08-17T00:38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3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761BD500" w14:textId="21BFB3F6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3008 (95.</w:t>
            </w:r>
            <w:ins w:id="206" w:author="DELL" w:date="2022-08-17T00:38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6</w:t>
              </w:r>
            </w:ins>
            <w:del w:id="207" w:author="DELL" w:date="2022-08-17T00:38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57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6D5E38FC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6AFE02B6" w14:textId="1D2E16D3" w:rsidR="00AC2656" w:rsidRPr="00386483" w:rsidRDefault="003F3075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08" w:author="DELL" w:date="2022-08-16T19:2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67 (3.3)</w:t>
              </w:r>
            </w:ins>
            <w:del w:id="209" w:author="DELL" w:date="2022-08-16T19:16:00Z">
              <w:r w:rsidR="00AC2656"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94</w:delText>
              </w:r>
            </w:del>
          </w:p>
        </w:tc>
        <w:tc>
          <w:tcPr>
            <w:tcW w:w="479" w:type="pct"/>
            <w:vAlign w:val="center"/>
          </w:tcPr>
          <w:p w14:paraId="2DBAE892" w14:textId="4873BFAC" w:rsidR="00AC2656" w:rsidRPr="00386483" w:rsidRDefault="00F82B2C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10" w:author="DELL" w:date="2022-08-16T21:47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1942 (96.7)</w:t>
              </w:r>
            </w:ins>
            <w:del w:id="211" w:author="DELL" w:date="2022-08-16T19:16:00Z">
              <w:r w:rsidR="00AC2656"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6</w:delText>
              </w:r>
            </w:del>
          </w:p>
        </w:tc>
        <w:tc>
          <w:tcPr>
            <w:tcW w:w="551" w:type="pct"/>
            <w:vMerge/>
            <w:vAlign w:val="center"/>
          </w:tcPr>
          <w:p w14:paraId="7678E49B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16E6F7A9" w14:textId="45C5ECFB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155 (6.5)</w:t>
            </w:r>
          </w:p>
        </w:tc>
        <w:tc>
          <w:tcPr>
            <w:tcW w:w="544" w:type="pct"/>
            <w:vAlign w:val="center"/>
          </w:tcPr>
          <w:p w14:paraId="35B7D0DB" w14:textId="46187C48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2238 (9</w:t>
            </w:r>
            <w:ins w:id="212" w:author="DELL" w:date="2022-08-15T22:14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</w:t>
              </w:r>
            </w:ins>
            <w:del w:id="213" w:author="DELL" w:date="2022-08-15T22:14:00Z">
              <w:r w:rsidRPr="00386483" w:rsidDel="008E299F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4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ins w:id="214" w:author="DELL" w:date="2022-08-15T22:14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5</w:t>
              </w:r>
            </w:ins>
            <w:del w:id="215" w:author="DELL" w:date="2022-08-15T22:14:00Z">
              <w:r w:rsidRPr="00386483" w:rsidDel="008E299F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67D43FD1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2656" w:rsidRPr="00386483" w14:paraId="7ADA55BB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44A5E582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Mymensingh</w:t>
            </w:r>
            <w:proofErr w:type="spellEnd"/>
          </w:p>
        </w:tc>
        <w:tc>
          <w:tcPr>
            <w:tcW w:w="414" w:type="pct"/>
            <w:vAlign w:val="center"/>
          </w:tcPr>
          <w:p w14:paraId="02DF603E" w14:textId="62871886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79" w:type="pct"/>
            <w:vAlign w:val="center"/>
          </w:tcPr>
          <w:p w14:paraId="0C6AE1C9" w14:textId="6287AC4C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61" w:type="pct"/>
            <w:vMerge/>
            <w:vAlign w:val="center"/>
          </w:tcPr>
          <w:p w14:paraId="379FD762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2B62908F" w14:textId="1AD69BFC" w:rsidR="00AC2656" w:rsidRPr="00386483" w:rsidRDefault="00F82B2C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16" w:author="DELL" w:date="2022-08-16T21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-</w:t>
              </w:r>
            </w:ins>
            <w:del w:id="217" w:author="DELL" w:date="2022-08-16T19:16:00Z">
              <w:r w:rsidR="00AC2656"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91</w:delText>
              </w:r>
            </w:del>
          </w:p>
        </w:tc>
        <w:tc>
          <w:tcPr>
            <w:tcW w:w="479" w:type="pct"/>
            <w:vAlign w:val="center"/>
          </w:tcPr>
          <w:p w14:paraId="7F5079BD" w14:textId="1B8CF876" w:rsidR="00AC2656" w:rsidRPr="00386483" w:rsidRDefault="00F82B2C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18" w:author="DELL" w:date="2022-08-16T21:47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-</w:t>
              </w:r>
            </w:ins>
            <w:del w:id="219" w:author="DELL" w:date="2022-08-16T19:16:00Z">
              <w:r w:rsidR="00AC2656"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9</w:delText>
              </w:r>
            </w:del>
          </w:p>
        </w:tc>
        <w:tc>
          <w:tcPr>
            <w:tcW w:w="551" w:type="pct"/>
            <w:vMerge/>
            <w:vAlign w:val="center"/>
          </w:tcPr>
          <w:p w14:paraId="4D5B45EA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4195FE65" w14:textId="43B086C0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153 (8.7)</w:t>
            </w:r>
          </w:p>
        </w:tc>
        <w:tc>
          <w:tcPr>
            <w:tcW w:w="544" w:type="pct"/>
            <w:vAlign w:val="center"/>
          </w:tcPr>
          <w:p w14:paraId="324D411C" w14:textId="059856AF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1597 (91.</w:t>
            </w:r>
            <w:ins w:id="220" w:author="DELL" w:date="2022-08-15T22:14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</w:t>
              </w:r>
            </w:ins>
            <w:del w:id="221" w:author="DELL" w:date="2022-08-15T22:14:00Z">
              <w:r w:rsidRPr="00386483" w:rsidDel="008E299F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58C78F89" w14:textId="77777777" w:rsidR="00AC2656" w:rsidRPr="00386483" w:rsidRDefault="00AC2656" w:rsidP="00AC26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2B2C" w:rsidRPr="00386483" w14:paraId="1F7FD1A8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2517D468" w14:textId="7777777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Rajshahi</w:t>
            </w:r>
            <w:proofErr w:type="spellEnd"/>
          </w:p>
        </w:tc>
        <w:tc>
          <w:tcPr>
            <w:tcW w:w="414" w:type="pct"/>
            <w:vAlign w:val="center"/>
          </w:tcPr>
          <w:p w14:paraId="01651327" w14:textId="07427543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540 (7.4</w:t>
            </w:r>
            <w:del w:id="222" w:author="DELL" w:date="2022-08-17T00:38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5E29528E" w14:textId="526799B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6743 (92.</w:t>
            </w:r>
            <w:ins w:id="223" w:author="DELL" w:date="2022-08-17T00:38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6</w:t>
              </w:r>
            </w:ins>
            <w:del w:id="224" w:author="DELL" w:date="2022-08-17T00:38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58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2064C399" w14:textId="7777777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1E3C5BCC" w14:textId="5A546D21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25" w:author="DELL" w:date="2022-08-16T21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85 (3.6)</w:t>
              </w:r>
            </w:ins>
            <w:del w:id="226" w:author="DELL" w:date="2022-08-16T19:16:00Z">
              <w:r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93</w:delText>
              </w:r>
            </w:del>
          </w:p>
        </w:tc>
        <w:tc>
          <w:tcPr>
            <w:tcW w:w="479" w:type="pct"/>
            <w:vAlign w:val="center"/>
          </w:tcPr>
          <w:p w14:paraId="0C9A5590" w14:textId="01746C25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27" w:author="DELL" w:date="2022-08-16T21:47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2319 (96.4)</w:t>
              </w:r>
            </w:ins>
            <w:del w:id="228" w:author="DELL" w:date="2022-08-16T19:16:00Z">
              <w:r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7</w:delText>
              </w:r>
            </w:del>
          </w:p>
        </w:tc>
        <w:tc>
          <w:tcPr>
            <w:tcW w:w="551" w:type="pct"/>
            <w:vMerge/>
            <w:vAlign w:val="center"/>
          </w:tcPr>
          <w:p w14:paraId="17D12E7C" w14:textId="7777777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4EF1153A" w14:textId="79C27CD4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182 (6.6)</w:t>
            </w:r>
          </w:p>
        </w:tc>
        <w:tc>
          <w:tcPr>
            <w:tcW w:w="544" w:type="pct"/>
            <w:vAlign w:val="center"/>
          </w:tcPr>
          <w:p w14:paraId="11C8252B" w14:textId="16367602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2568 (93.</w:t>
            </w:r>
            <w:ins w:id="229" w:author="DELL" w:date="2022-08-15T22:15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</w:t>
              </w:r>
            </w:ins>
            <w:del w:id="230" w:author="DELL" w:date="2022-08-15T22:15:00Z">
              <w:r w:rsidRPr="00386483" w:rsidDel="008E299F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4646A6F5" w14:textId="7777777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2B2C" w:rsidRPr="00386483" w14:paraId="02B90DCD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059AECE8" w14:textId="7777777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Rangpur</w:t>
            </w:r>
          </w:p>
        </w:tc>
        <w:tc>
          <w:tcPr>
            <w:tcW w:w="414" w:type="pct"/>
            <w:vAlign w:val="center"/>
          </w:tcPr>
          <w:p w14:paraId="14EA0100" w14:textId="7B4E878D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79" w:type="pct"/>
            <w:vAlign w:val="center"/>
          </w:tcPr>
          <w:p w14:paraId="2672BA1D" w14:textId="09E9C1C5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61" w:type="pct"/>
            <w:vMerge/>
            <w:vAlign w:val="center"/>
          </w:tcPr>
          <w:p w14:paraId="12F1B27E" w14:textId="7777777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237F2FB7" w14:textId="73EB65CC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31" w:author="DELL" w:date="2022-08-16T21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90 (3.8)</w:t>
              </w:r>
            </w:ins>
            <w:del w:id="232" w:author="DELL" w:date="2022-08-16T19:16:00Z">
              <w:r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96</w:delText>
              </w:r>
            </w:del>
          </w:p>
        </w:tc>
        <w:tc>
          <w:tcPr>
            <w:tcW w:w="479" w:type="pct"/>
            <w:vAlign w:val="center"/>
          </w:tcPr>
          <w:p w14:paraId="61563221" w14:textId="135C34F4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33" w:author="DELL" w:date="2022-08-16T21:48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2282 (96.2)</w:t>
              </w:r>
            </w:ins>
            <w:del w:id="234" w:author="DELL" w:date="2022-08-16T19:16:00Z">
              <w:r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4</w:delText>
              </w:r>
            </w:del>
          </w:p>
        </w:tc>
        <w:tc>
          <w:tcPr>
            <w:tcW w:w="551" w:type="pct"/>
            <w:vMerge/>
            <w:vAlign w:val="center"/>
          </w:tcPr>
          <w:p w14:paraId="42CE1419" w14:textId="7777777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76E5E370" w14:textId="2989052B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112 (4.5)</w:t>
            </w:r>
          </w:p>
        </w:tc>
        <w:tc>
          <w:tcPr>
            <w:tcW w:w="544" w:type="pct"/>
            <w:vAlign w:val="center"/>
          </w:tcPr>
          <w:p w14:paraId="6C533027" w14:textId="607A1502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2379 (9</w:t>
            </w:r>
            <w:ins w:id="235" w:author="DELL" w:date="2022-08-15T22:15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5.5</w:t>
              </w:r>
            </w:ins>
            <w:del w:id="236" w:author="DELL" w:date="2022-08-15T22:15:00Z">
              <w:r w:rsidRPr="00386483" w:rsidDel="008E299F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6.0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4E6B3ABC" w14:textId="7777777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2B2C" w:rsidRPr="00386483" w14:paraId="2289D69D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10531A3D" w14:textId="7777777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Sylhet</w:t>
            </w:r>
          </w:p>
        </w:tc>
        <w:tc>
          <w:tcPr>
            <w:tcW w:w="414" w:type="pct"/>
            <w:vAlign w:val="center"/>
          </w:tcPr>
          <w:p w14:paraId="3D490B21" w14:textId="78245B20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189 (7.</w:t>
            </w:r>
            <w:ins w:id="237" w:author="DELL" w:date="2022-08-17T00:38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5</w:t>
              </w:r>
            </w:ins>
            <w:del w:id="238" w:author="DELL" w:date="2022-08-17T00:38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47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268B6FCA" w14:textId="7D4E4D98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2333 (92.5</w:t>
            </w:r>
            <w:del w:id="239" w:author="DELL" w:date="2022-08-17T00:38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3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44F31F61" w14:textId="7777777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5F224272" w14:textId="28AD4902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40" w:author="DELL" w:date="2022-08-16T21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61 (3.8)</w:t>
              </w:r>
            </w:ins>
            <w:del w:id="241" w:author="DELL" w:date="2022-08-16T19:16:00Z">
              <w:r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94</w:delText>
              </w:r>
            </w:del>
          </w:p>
        </w:tc>
        <w:tc>
          <w:tcPr>
            <w:tcW w:w="479" w:type="pct"/>
            <w:vAlign w:val="center"/>
          </w:tcPr>
          <w:p w14:paraId="405BE74E" w14:textId="6B4805C1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42" w:author="DELL" w:date="2022-08-16T21:48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1533 (96.2)</w:t>
              </w:r>
            </w:ins>
            <w:del w:id="243" w:author="DELL" w:date="2022-08-16T19:16:00Z">
              <w:r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6</w:delText>
              </w:r>
            </w:del>
          </w:p>
        </w:tc>
        <w:tc>
          <w:tcPr>
            <w:tcW w:w="551" w:type="pct"/>
            <w:vMerge/>
            <w:vAlign w:val="center"/>
          </w:tcPr>
          <w:p w14:paraId="20C577A6" w14:textId="7777777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528BECC0" w14:textId="68283EED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119 (6.3)</w:t>
            </w:r>
          </w:p>
        </w:tc>
        <w:tc>
          <w:tcPr>
            <w:tcW w:w="544" w:type="pct"/>
            <w:vAlign w:val="center"/>
          </w:tcPr>
          <w:p w14:paraId="5D066C99" w14:textId="1485002D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1753 (9</w:t>
            </w:r>
            <w:ins w:id="244" w:author="DELL" w:date="2022-08-15T22:15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3.7</w:t>
              </w:r>
            </w:ins>
            <w:del w:id="245" w:author="DELL" w:date="2022-08-15T22:15:00Z">
              <w:r w:rsidRPr="00386483" w:rsidDel="008E299F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4.0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5A81042B" w14:textId="7777777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2B2C" w:rsidRPr="00386483" w14:paraId="6D435290" w14:textId="77777777" w:rsidTr="00ED1A0B">
        <w:trPr>
          <w:trHeight w:val="138"/>
          <w:jc w:val="center"/>
        </w:trPr>
        <w:tc>
          <w:tcPr>
            <w:tcW w:w="5000" w:type="pct"/>
            <w:gridSpan w:val="10"/>
            <w:vAlign w:val="center"/>
          </w:tcPr>
          <w:p w14:paraId="615AA39B" w14:textId="0C7812BF" w:rsidR="00F82B2C" w:rsidRPr="00386483" w:rsidRDefault="00F82B2C" w:rsidP="00F82B2C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PARENTAL CHARACTERISTICS</w:t>
            </w:r>
          </w:p>
        </w:tc>
      </w:tr>
      <w:tr w:rsidR="00F82B2C" w:rsidRPr="00386483" w14:paraId="685DCEBC" w14:textId="77777777" w:rsidTr="00ED1A0B">
        <w:trPr>
          <w:trHeight w:val="138"/>
          <w:jc w:val="center"/>
        </w:trPr>
        <w:tc>
          <w:tcPr>
            <w:tcW w:w="5000" w:type="pct"/>
            <w:gridSpan w:val="10"/>
            <w:vAlign w:val="center"/>
          </w:tcPr>
          <w:p w14:paraId="1CFB1B94" w14:textId="4C0B047A" w:rsidR="00F82B2C" w:rsidRPr="00386483" w:rsidRDefault="00F82B2C" w:rsidP="00F82B2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Mother’s Education</w:t>
            </w:r>
          </w:p>
        </w:tc>
      </w:tr>
      <w:tr w:rsidR="00410F61" w:rsidRPr="00386483" w14:paraId="2ADD2A73" w14:textId="77777777" w:rsidTr="00AC2656">
        <w:trPr>
          <w:trHeight w:val="396"/>
          <w:jc w:val="center"/>
        </w:trPr>
        <w:tc>
          <w:tcPr>
            <w:tcW w:w="683" w:type="pct"/>
            <w:vAlign w:val="center"/>
          </w:tcPr>
          <w:p w14:paraId="71D0F78F" w14:textId="4E71419E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Primary incomplete</w:t>
            </w:r>
          </w:p>
        </w:tc>
        <w:tc>
          <w:tcPr>
            <w:tcW w:w="414" w:type="pct"/>
            <w:vAlign w:val="center"/>
          </w:tcPr>
          <w:p w14:paraId="4AD251B7" w14:textId="7EC5DB9C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1299 (8.0</w:t>
            </w:r>
            <w:del w:id="246" w:author="DELL" w:date="2022-08-17T00:38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1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25F3873A" w14:textId="13DF1A83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14912 (9</w:t>
            </w:r>
            <w:ins w:id="247" w:author="DELL" w:date="2022-08-17T00:38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</w:t>
              </w:r>
            </w:ins>
            <w:ins w:id="248" w:author="DELL" w:date="2022-08-17T00:39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.0</w:t>
              </w:r>
            </w:ins>
            <w:del w:id="249" w:author="DELL" w:date="2022-08-17T00:38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1.99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 w:val="restart"/>
            <w:vAlign w:val="center"/>
          </w:tcPr>
          <w:p w14:paraId="1AD584D3" w14:textId="219418CA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479" w:type="pct"/>
            <w:vAlign w:val="center"/>
          </w:tcPr>
          <w:p w14:paraId="78B60D0D" w14:textId="26D0FE52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50" w:author="DELL" w:date="2022-08-16T22:0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319 (4.2)</w:t>
              </w:r>
            </w:ins>
          </w:p>
        </w:tc>
        <w:tc>
          <w:tcPr>
            <w:tcW w:w="479" w:type="pct"/>
            <w:vAlign w:val="center"/>
          </w:tcPr>
          <w:p w14:paraId="7B1F9F55" w14:textId="6C6A4E57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51" w:author="DELL" w:date="2022-08-16T22:08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7323 (95.8)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07308A93" w14:textId="3F26EF99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52" w:author="DELL" w:date="2022-08-16T22:0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0.790</w:t>
              </w:r>
            </w:ins>
          </w:p>
        </w:tc>
        <w:tc>
          <w:tcPr>
            <w:tcW w:w="457" w:type="pct"/>
            <w:vAlign w:val="center"/>
          </w:tcPr>
          <w:p w14:paraId="6C40E545" w14:textId="62033477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199 (7.7)</w:t>
            </w:r>
          </w:p>
        </w:tc>
        <w:tc>
          <w:tcPr>
            <w:tcW w:w="544" w:type="pct"/>
            <w:vAlign w:val="center"/>
          </w:tcPr>
          <w:p w14:paraId="10A866EE" w14:textId="175ED8A5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2387 (92.</w:t>
            </w:r>
            <w:ins w:id="253" w:author="DELL" w:date="2022-08-15T22:18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</w:t>
              </w:r>
            </w:ins>
            <w:del w:id="254" w:author="DELL" w:date="2022-08-15T22:18:00Z">
              <w:r w:rsidRPr="00386483" w:rsidDel="00E51C2E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 w:val="restart"/>
            <w:vAlign w:val="center"/>
          </w:tcPr>
          <w:p w14:paraId="27816A71" w14:textId="08595DEC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0.05</w:t>
            </w:r>
            <w:ins w:id="255" w:author="DELL" w:date="2022-08-15T22:21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</w:t>
              </w:r>
            </w:ins>
            <w:del w:id="256" w:author="DELL" w:date="2022-08-15T22:21:00Z">
              <w:r w:rsidRPr="00386483" w:rsidDel="00E51C2E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15</w:delText>
              </w:r>
            </w:del>
          </w:p>
        </w:tc>
      </w:tr>
      <w:tr w:rsidR="00410F61" w:rsidRPr="00386483" w14:paraId="7D6CD5A2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01B23681" w14:textId="3536F538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Primary complete</w:t>
            </w:r>
          </w:p>
        </w:tc>
        <w:tc>
          <w:tcPr>
            <w:tcW w:w="414" w:type="pct"/>
            <w:vAlign w:val="center"/>
          </w:tcPr>
          <w:p w14:paraId="686BD2AE" w14:textId="241D7635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274 (6.7</w:t>
            </w:r>
            <w:del w:id="257" w:author="DELL" w:date="2022-08-17T00:38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709BE8A3" w14:textId="4B4D94BC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3808 (93.</w:t>
            </w:r>
            <w:ins w:id="258" w:author="DELL" w:date="2022-08-17T00:38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</w:t>
              </w:r>
            </w:ins>
            <w:del w:id="259" w:author="DELL" w:date="2022-08-17T00:38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28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40D4761D" w14:textId="77777777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2CE1933C" w14:textId="5AE700B4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60" w:author="DELL" w:date="2022-08-16T22:0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118 (3.6)</w:t>
              </w:r>
            </w:ins>
          </w:p>
        </w:tc>
        <w:tc>
          <w:tcPr>
            <w:tcW w:w="479" w:type="pct"/>
            <w:vAlign w:val="center"/>
          </w:tcPr>
          <w:p w14:paraId="64DA2A41" w14:textId="4400A934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61" w:author="DELL" w:date="2022-08-16T22:08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3137 (96.4)</w:t>
              </w:r>
            </w:ins>
          </w:p>
        </w:tc>
        <w:tc>
          <w:tcPr>
            <w:tcW w:w="551" w:type="pct"/>
            <w:vMerge/>
            <w:vAlign w:val="center"/>
          </w:tcPr>
          <w:p w14:paraId="2093FF12" w14:textId="77777777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68AD07E4" w14:textId="09FF0955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402 (7.3)</w:t>
            </w:r>
          </w:p>
        </w:tc>
        <w:tc>
          <w:tcPr>
            <w:tcW w:w="544" w:type="pct"/>
            <w:vAlign w:val="center"/>
          </w:tcPr>
          <w:p w14:paraId="51149210" w14:textId="016ADA3A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5078 (9</w:t>
            </w:r>
            <w:ins w:id="262" w:author="DELL" w:date="2022-08-15T22:20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2.7</w:t>
              </w:r>
            </w:ins>
            <w:del w:id="263" w:author="DELL" w:date="2022-08-15T22:20:00Z">
              <w:r w:rsidRPr="00386483" w:rsidDel="00E51C2E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3.0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1D3460A8" w14:textId="77777777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0F61" w:rsidRPr="00386483" w14:paraId="1367891E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534CA86D" w14:textId="1FB34306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Secondary incomplete</w:t>
            </w:r>
          </w:p>
        </w:tc>
        <w:tc>
          <w:tcPr>
            <w:tcW w:w="414" w:type="pct"/>
            <w:vAlign w:val="center"/>
          </w:tcPr>
          <w:p w14:paraId="09261068" w14:textId="7A4FC809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489 (6.</w:t>
            </w:r>
            <w:ins w:id="264" w:author="DELL" w:date="2022-08-17T00:38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</w:t>
              </w:r>
            </w:ins>
            <w:del w:id="265" w:author="DELL" w:date="2022-08-17T00:38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16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226F3D60" w14:textId="08E5DE8A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7454 (93.8</w:t>
            </w:r>
            <w:del w:id="266" w:author="DELL" w:date="2022-08-17T00:39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4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4A531D6F" w14:textId="77777777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3EE6521D" w14:textId="6B12D447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67" w:author="DELL" w:date="2022-08-16T22:0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282 (3.9)</w:t>
              </w:r>
            </w:ins>
          </w:p>
        </w:tc>
        <w:tc>
          <w:tcPr>
            <w:tcW w:w="479" w:type="pct"/>
            <w:vAlign w:val="center"/>
          </w:tcPr>
          <w:p w14:paraId="24E8E752" w14:textId="311C4719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68" w:author="DELL" w:date="2022-08-16T22:08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7003 (96.1)</w:t>
              </w:r>
            </w:ins>
          </w:p>
        </w:tc>
        <w:tc>
          <w:tcPr>
            <w:tcW w:w="551" w:type="pct"/>
            <w:vMerge/>
            <w:vAlign w:val="center"/>
          </w:tcPr>
          <w:p w14:paraId="15FF04E4" w14:textId="77777777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736B58F8" w14:textId="506CE733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779 (6.9)</w:t>
            </w:r>
          </w:p>
        </w:tc>
        <w:tc>
          <w:tcPr>
            <w:tcW w:w="544" w:type="pct"/>
            <w:vAlign w:val="center"/>
          </w:tcPr>
          <w:p w14:paraId="7841207F" w14:textId="7B428502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10548 (93.</w:t>
            </w:r>
            <w:ins w:id="269" w:author="DELL" w:date="2022-08-15T22:20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</w:t>
              </w:r>
            </w:ins>
            <w:del w:id="270" w:author="DELL" w:date="2022-08-15T22:20:00Z">
              <w:r w:rsidRPr="00386483" w:rsidDel="00E51C2E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75889275" w14:textId="77777777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0F61" w:rsidRPr="00386483" w14:paraId="7CC6F0F2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06040C0F" w14:textId="7E025E35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Secondary complete or higher</w:t>
            </w:r>
          </w:p>
        </w:tc>
        <w:tc>
          <w:tcPr>
            <w:tcW w:w="414" w:type="pct"/>
            <w:vAlign w:val="center"/>
          </w:tcPr>
          <w:p w14:paraId="61305BC6" w14:textId="6A29B116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178 (5.5</w:t>
            </w:r>
            <w:del w:id="271" w:author="DELL" w:date="2022-08-17T00:38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4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29E21FD6" w14:textId="722D8058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3027 (94.</w:t>
            </w:r>
            <w:ins w:id="272" w:author="DELL" w:date="2022-08-17T00:38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5</w:t>
              </w:r>
            </w:ins>
            <w:del w:id="273" w:author="DELL" w:date="2022-08-17T00:38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46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3051C8A1" w14:textId="77777777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644F4BDA" w14:textId="3353197F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74" w:author="DELL" w:date="2022-08-16T22:0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106 (3.9)</w:t>
              </w:r>
            </w:ins>
          </w:p>
        </w:tc>
        <w:tc>
          <w:tcPr>
            <w:tcW w:w="479" w:type="pct"/>
            <w:vAlign w:val="center"/>
          </w:tcPr>
          <w:p w14:paraId="511DD112" w14:textId="7F4D7B16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75" w:author="DELL" w:date="2022-08-16T22:08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2605 (96.1)</w:t>
              </w:r>
            </w:ins>
          </w:p>
        </w:tc>
        <w:tc>
          <w:tcPr>
            <w:tcW w:w="551" w:type="pct"/>
            <w:vMerge/>
            <w:vAlign w:val="center"/>
          </w:tcPr>
          <w:p w14:paraId="7FEA886F" w14:textId="77777777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638115EA" w14:textId="72D768E0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217 (5.9)</w:t>
            </w:r>
          </w:p>
        </w:tc>
        <w:tc>
          <w:tcPr>
            <w:tcW w:w="544" w:type="pct"/>
            <w:vAlign w:val="center"/>
          </w:tcPr>
          <w:p w14:paraId="6A329B21" w14:textId="41F5A8CB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3478 (94.</w:t>
            </w:r>
            <w:ins w:id="276" w:author="DELL" w:date="2022-08-15T22:20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</w:t>
              </w:r>
            </w:ins>
            <w:del w:id="277" w:author="DELL" w:date="2022-08-15T22:20:00Z">
              <w:r w:rsidRPr="00386483" w:rsidDel="00E51C2E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32763B1F" w14:textId="77777777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0F61" w:rsidRPr="00386483" w14:paraId="0F844B62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40C2BEDC" w14:textId="292D495D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Non-standard curriculum</w:t>
            </w:r>
          </w:p>
        </w:tc>
        <w:tc>
          <w:tcPr>
            <w:tcW w:w="414" w:type="pct"/>
            <w:vAlign w:val="center"/>
          </w:tcPr>
          <w:p w14:paraId="0A20E7E0" w14:textId="61B9F602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14 (13.</w:t>
            </w:r>
            <w:ins w:id="278" w:author="DELL" w:date="2022-08-17T00:38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6</w:t>
              </w:r>
            </w:ins>
            <w:del w:id="279" w:author="DELL" w:date="2022-08-17T00:38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62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2B6C29B5" w14:textId="361F8491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91 (86.</w:t>
            </w:r>
            <w:ins w:id="280" w:author="DELL" w:date="2022-08-17T00:38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</w:t>
              </w:r>
            </w:ins>
            <w:del w:id="281" w:author="DELL" w:date="2022-08-17T00:38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38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Align w:val="center"/>
          </w:tcPr>
          <w:p w14:paraId="6F88DA78" w14:textId="77777777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70322600" w14:textId="1605EE70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82" w:author="DELL" w:date="2022-08-16T22:0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79" w:type="pct"/>
            <w:vAlign w:val="center"/>
          </w:tcPr>
          <w:p w14:paraId="4EE8CA4E" w14:textId="7C98F53B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83" w:author="DELL" w:date="2022-08-16T22:0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551" w:type="pct"/>
            <w:vMerge/>
            <w:vAlign w:val="center"/>
          </w:tcPr>
          <w:p w14:paraId="53A5F95D" w14:textId="77777777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215C3543" w14:textId="4BE49685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84" w:author="DELL" w:date="2022-08-15T22:18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544" w:type="pct"/>
            <w:vAlign w:val="center"/>
          </w:tcPr>
          <w:p w14:paraId="697401F6" w14:textId="1B6F4961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85" w:author="DELL" w:date="2022-08-15T22:18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551" w:type="pct"/>
            <w:vAlign w:val="center"/>
          </w:tcPr>
          <w:p w14:paraId="227C242B" w14:textId="77777777" w:rsidR="00410F61" w:rsidRPr="00386483" w:rsidRDefault="00410F61" w:rsidP="00410F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2B2C" w:rsidRPr="00386483" w14:paraId="748E563C" w14:textId="77777777" w:rsidTr="008A21B6">
        <w:trPr>
          <w:trHeight w:val="138"/>
          <w:jc w:val="center"/>
        </w:trPr>
        <w:tc>
          <w:tcPr>
            <w:tcW w:w="5000" w:type="pct"/>
            <w:gridSpan w:val="10"/>
            <w:vAlign w:val="center"/>
          </w:tcPr>
          <w:p w14:paraId="7541B374" w14:textId="3D4B9607" w:rsidR="00F82B2C" w:rsidRPr="00386483" w:rsidRDefault="00F82B2C" w:rsidP="00F82B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Mother’s Age at the Survey Time</w:t>
            </w:r>
          </w:p>
        </w:tc>
      </w:tr>
      <w:tr w:rsidR="00415E23" w:rsidRPr="00386483" w14:paraId="421C98A5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138F279F" w14:textId="327F9B7B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15 - 19</w:t>
            </w:r>
          </w:p>
        </w:tc>
        <w:tc>
          <w:tcPr>
            <w:tcW w:w="414" w:type="pct"/>
            <w:vAlign w:val="center"/>
          </w:tcPr>
          <w:p w14:paraId="75EFC0EC" w14:textId="7108BFF2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470 (7.</w:t>
            </w:r>
            <w:ins w:id="286" w:author="DELL" w:date="2022-08-17T00:39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8</w:t>
              </w:r>
            </w:ins>
            <w:del w:id="287" w:author="DELL" w:date="2022-08-17T00:39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75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09C9067D" w14:textId="7F3E1AAE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5605 (92.</w:t>
            </w:r>
            <w:ins w:id="288" w:author="DELL" w:date="2022-08-17T00:39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</w:t>
              </w:r>
            </w:ins>
            <w:del w:id="289" w:author="DELL" w:date="2022-08-17T00:39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25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 w:val="restart"/>
            <w:vAlign w:val="center"/>
          </w:tcPr>
          <w:p w14:paraId="000A9A7E" w14:textId="3596EE17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0.390</w:t>
            </w:r>
          </w:p>
        </w:tc>
        <w:tc>
          <w:tcPr>
            <w:tcW w:w="479" w:type="pct"/>
            <w:vAlign w:val="center"/>
          </w:tcPr>
          <w:p w14:paraId="31D58647" w14:textId="6016D283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90" w:author="DELL" w:date="2022-08-16T22:3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71 (5.4)</w:t>
              </w:r>
            </w:ins>
          </w:p>
        </w:tc>
        <w:tc>
          <w:tcPr>
            <w:tcW w:w="479" w:type="pct"/>
            <w:vAlign w:val="center"/>
          </w:tcPr>
          <w:p w14:paraId="678D159A" w14:textId="789FD3C5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291" w:author="DELL" w:date="2022-08-16T22:33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1251 (94.6)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2A82AB2F" w14:textId="30433DAE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292" w:author="DELL" w:date="2022-08-16T22:33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0.004</w:t>
              </w:r>
            </w:ins>
            <w:del w:id="293" w:author="DELL" w:date="2022-08-16T22:33:00Z">
              <w:r w:rsidRPr="00386483" w:rsidDel="00415E2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0.0</w:delText>
              </w:r>
            </w:del>
          </w:p>
        </w:tc>
        <w:tc>
          <w:tcPr>
            <w:tcW w:w="457" w:type="pct"/>
            <w:vAlign w:val="center"/>
          </w:tcPr>
          <w:p w14:paraId="71EDF5AD" w14:textId="1932B3D9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294 (6.9)</w:t>
            </w:r>
          </w:p>
        </w:tc>
        <w:tc>
          <w:tcPr>
            <w:tcW w:w="544" w:type="pct"/>
            <w:vAlign w:val="center"/>
          </w:tcPr>
          <w:p w14:paraId="50F6D240" w14:textId="74986F74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3944 (93.</w:t>
            </w:r>
            <w:ins w:id="294" w:author="DELL" w:date="2022-08-16T04:25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</w:t>
              </w:r>
            </w:ins>
            <w:del w:id="295" w:author="DELL" w:date="2022-08-16T04:25:00Z">
              <w:r w:rsidRPr="00386483" w:rsidDel="00DD553E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 w:val="restart"/>
            <w:vAlign w:val="center"/>
          </w:tcPr>
          <w:p w14:paraId="27ECCA60" w14:textId="76CE1438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0.991</w:t>
            </w:r>
            <w:del w:id="296" w:author="DELL" w:date="2022-08-15T22:23:00Z">
              <w:r w:rsidRPr="00386483" w:rsidDel="008D69EB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4</w:delText>
              </w:r>
            </w:del>
          </w:p>
        </w:tc>
      </w:tr>
      <w:tr w:rsidR="00415E23" w:rsidRPr="00386483" w14:paraId="11AC9B1A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5E18CEA0" w14:textId="5AEA9F54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20-34</w:t>
            </w:r>
          </w:p>
        </w:tc>
        <w:tc>
          <w:tcPr>
            <w:tcW w:w="414" w:type="pct"/>
            <w:vAlign w:val="center"/>
          </w:tcPr>
          <w:p w14:paraId="78BBC469" w14:textId="77B89521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938 (7.</w:t>
            </w:r>
            <w:ins w:id="297" w:author="DELL" w:date="2022-08-17T00:39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</w:t>
              </w:r>
            </w:ins>
            <w:del w:id="298" w:author="DELL" w:date="2022-08-17T00:39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08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566AECC0" w14:textId="08B345AD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12322 (92.9</w:t>
            </w:r>
            <w:del w:id="299" w:author="DELL" w:date="2022-08-17T00:39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5F095E49" w14:textId="77777777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0572FCE0" w14:textId="2E78D0F0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00" w:author="DELL" w:date="2022-08-16T22:3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578 (4.5)</w:t>
              </w:r>
            </w:ins>
          </w:p>
        </w:tc>
        <w:tc>
          <w:tcPr>
            <w:tcW w:w="479" w:type="pct"/>
            <w:vAlign w:val="center"/>
          </w:tcPr>
          <w:p w14:paraId="275BD580" w14:textId="2B14915E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01" w:author="DELL" w:date="2022-08-16T22:33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12410 (95.5)</w:t>
              </w:r>
            </w:ins>
          </w:p>
        </w:tc>
        <w:tc>
          <w:tcPr>
            <w:tcW w:w="551" w:type="pct"/>
            <w:vMerge/>
            <w:vAlign w:val="center"/>
          </w:tcPr>
          <w:p w14:paraId="091A44DA" w14:textId="77777777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4FD01F42" w14:textId="75EF446F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715 (6.9)</w:t>
            </w:r>
          </w:p>
        </w:tc>
        <w:tc>
          <w:tcPr>
            <w:tcW w:w="544" w:type="pct"/>
            <w:vAlign w:val="center"/>
          </w:tcPr>
          <w:p w14:paraId="7E4C0C6D" w14:textId="16F8B92B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9620 (93.</w:t>
            </w:r>
            <w:ins w:id="302" w:author="DELL" w:date="2022-08-16T04:25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</w:t>
              </w:r>
            </w:ins>
            <w:del w:id="303" w:author="DELL" w:date="2022-08-16T04:25:00Z">
              <w:r w:rsidRPr="00386483" w:rsidDel="00DD553E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4685AF8D" w14:textId="77777777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5E23" w:rsidRPr="00386483" w14:paraId="58CE50DE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25C6F6FC" w14:textId="56295D8B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35+</w:t>
            </w:r>
          </w:p>
        </w:tc>
        <w:tc>
          <w:tcPr>
            <w:tcW w:w="414" w:type="pct"/>
            <w:vAlign w:val="center"/>
          </w:tcPr>
          <w:p w14:paraId="5CFDE069" w14:textId="4C30BAD3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620 (7.2</w:t>
            </w:r>
            <w:del w:id="304" w:author="DELL" w:date="2022-08-17T00:39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4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12970532" w14:textId="0C92839E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7947 (92.</w:t>
            </w:r>
            <w:ins w:id="305" w:author="DELL" w:date="2022-08-17T00:39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8</w:t>
              </w:r>
            </w:ins>
            <w:del w:id="306" w:author="DELL" w:date="2022-08-17T00:39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76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46AF1BF7" w14:textId="77777777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46D0B38A" w14:textId="43532C8E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07" w:author="DELL" w:date="2022-08-16T22:33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112 (3.2)</w:t>
              </w:r>
            </w:ins>
          </w:p>
        </w:tc>
        <w:tc>
          <w:tcPr>
            <w:tcW w:w="479" w:type="pct"/>
            <w:vAlign w:val="center"/>
          </w:tcPr>
          <w:p w14:paraId="4F8482AF" w14:textId="77105A71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08" w:author="DELL" w:date="2022-08-16T22:33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3440 (96.8)</w:t>
              </w:r>
            </w:ins>
          </w:p>
        </w:tc>
        <w:tc>
          <w:tcPr>
            <w:tcW w:w="551" w:type="pct"/>
            <w:vMerge/>
            <w:vAlign w:val="center"/>
          </w:tcPr>
          <w:p w14:paraId="29964D57" w14:textId="77777777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0621CD50" w14:textId="0BF6826E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475 (7.0)</w:t>
            </w:r>
          </w:p>
        </w:tc>
        <w:tc>
          <w:tcPr>
            <w:tcW w:w="544" w:type="pct"/>
            <w:vAlign w:val="center"/>
          </w:tcPr>
          <w:p w14:paraId="59CE2D35" w14:textId="0AF65CC7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6334 (93.0)</w:t>
            </w:r>
          </w:p>
        </w:tc>
        <w:tc>
          <w:tcPr>
            <w:tcW w:w="551" w:type="pct"/>
            <w:vMerge/>
            <w:vAlign w:val="center"/>
          </w:tcPr>
          <w:p w14:paraId="55A93E77" w14:textId="77777777" w:rsidR="00415E23" w:rsidRPr="00386483" w:rsidRDefault="00415E23" w:rsidP="00F82B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2B2C" w:rsidRPr="00386483" w14:paraId="040ED05E" w14:textId="77777777" w:rsidTr="00ED1A0B">
        <w:trPr>
          <w:trHeight w:val="138"/>
          <w:jc w:val="center"/>
        </w:trPr>
        <w:tc>
          <w:tcPr>
            <w:tcW w:w="5000" w:type="pct"/>
            <w:gridSpan w:val="10"/>
            <w:vAlign w:val="center"/>
          </w:tcPr>
          <w:p w14:paraId="7B4E4089" w14:textId="0F64AD2B" w:rsidR="00F82B2C" w:rsidRPr="00386483" w:rsidRDefault="00F82B2C" w:rsidP="00F82B2C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HOUSEHOLD CHARACTERISTICS</w:t>
            </w:r>
          </w:p>
        </w:tc>
      </w:tr>
      <w:tr w:rsidR="00F82B2C" w:rsidRPr="00386483" w14:paraId="31A86922" w14:textId="77777777" w:rsidTr="00ED1A0B">
        <w:trPr>
          <w:trHeight w:val="138"/>
          <w:jc w:val="center"/>
        </w:trPr>
        <w:tc>
          <w:tcPr>
            <w:tcW w:w="5000" w:type="pct"/>
            <w:gridSpan w:val="10"/>
            <w:vAlign w:val="center"/>
          </w:tcPr>
          <w:p w14:paraId="77166833" w14:textId="3C2326EC" w:rsidR="00F82B2C" w:rsidRPr="00386483" w:rsidRDefault="00F82B2C" w:rsidP="00F82B2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Wealth Index</w:t>
            </w:r>
          </w:p>
        </w:tc>
      </w:tr>
      <w:tr w:rsidR="00F82B2C" w:rsidRPr="00386483" w14:paraId="705C84A8" w14:textId="77777777" w:rsidTr="00AC2656">
        <w:trPr>
          <w:trHeight w:val="250"/>
          <w:jc w:val="center"/>
        </w:trPr>
        <w:tc>
          <w:tcPr>
            <w:tcW w:w="683" w:type="pct"/>
            <w:vAlign w:val="center"/>
          </w:tcPr>
          <w:p w14:paraId="24D619E4" w14:textId="7777777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Poorest</w:t>
            </w:r>
          </w:p>
        </w:tc>
        <w:tc>
          <w:tcPr>
            <w:tcW w:w="414" w:type="pct"/>
            <w:vAlign w:val="center"/>
          </w:tcPr>
          <w:p w14:paraId="7D4CB492" w14:textId="6BD0085B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684 (8.</w:t>
            </w:r>
            <w:ins w:id="309" w:author="DELL" w:date="2022-08-17T00:39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6</w:t>
              </w:r>
            </w:ins>
            <w:del w:id="310" w:author="DELL" w:date="2022-08-17T00:39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58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15D059E2" w14:textId="3571C280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7299 (91.4</w:t>
            </w:r>
            <w:del w:id="311" w:author="DELL" w:date="2022-08-17T00:39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 w:val="restart"/>
            <w:vAlign w:val="center"/>
          </w:tcPr>
          <w:p w14:paraId="650D0DF7" w14:textId="5E87D078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479" w:type="pct"/>
            <w:vAlign w:val="center"/>
          </w:tcPr>
          <w:p w14:paraId="44ABFFD1" w14:textId="06F060A2" w:rsidR="00F82B2C" w:rsidRPr="00386483" w:rsidRDefault="000B5FF5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12" w:author="DELL" w:date="2022-08-16T22:10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246 (</w:t>
              </w:r>
            </w:ins>
            <w:ins w:id="313" w:author="DELL" w:date="2022-08-16T22:11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4.8)</w:t>
              </w:r>
            </w:ins>
          </w:p>
        </w:tc>
        <w:tc>
          <w:tcPr>
            <w:tcW w:w="479" w:type="pct"/>
            <w:vAlign w:val="center"/>
          </w:tcPr>
          <w:p w14:paraId="1581D36A" w14:textId="143C9ECC" w:rsidR="00F82B2C" w:rsidRPr="00386483" w:rsidRDefault="000B5FF5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14" w:author="DELL" w:date="2022-08-16T22:19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4857 (95.2)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30983EDC" w14:textId="5AC0D6C1" w:rsidR="00F82B2C" w:rsidRPr="00386483" w:rsidRDefault="000B5FF5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15" w:author="DELL" w:date="2022-08-16T22:20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0.071</w:t>
              </w:r>
            </w:ins>
            <w:del w:id="316" w:author="DELL" w:date="2022-08-16T22:20:00Z">
              <w:r w:rsidR="00F82B2C" w:rsidRPr="00386483" w:rsidDel="000B5FF5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&lt;0.00</w:delText>
              </w:r>
            </w:del>
          </w:p>
        </w:tc>
        <w:tc>
          <w:tcPr>
            <w:tcW w:w="457" w:type="pct"/>
            <w:vAlign w:val="center"/>
          </w:tcPr>
          <w:p w14:paraId="5BB03DFC" w14:textId="17F0C7EB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421 (8.4)</w:t>
            </w:r>
          </w:p>
        </w:tc>
        <w:tc>
          <w:tcPr>
            <w:tcW w:w="544" w:type="pct"/>
            <w:vAlign w:val="center"/>
          </w:tcPr>
          <w:p w14:paraId="1346D201" w14:textId="2AEF5B51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4615 (9</w:t>
            </w:r>
            <w:ins w:id="317" w:author="DELL" w:date="2022-08-16T02:04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1.6</w:t>
              </w:r>
            </w:ins>
            <w:del w:id="318" w:author="DELL" w:date="2022-08-16T02:04:00Z">
              <w:r w:rsidRPr="00386483" w:rsidDel="008F7E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2.0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 w:val="restart"/>
            <w:vAlign w:val="center"/>
          </w:tcPr>
          <w:p w14:paraId="1EF32198" w14:textId="7777777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F82B2C" w:rsidRPr="00386483" w14:paraId="3EE0064D" w14:textId="77777777" w:rsidTr="00AC2656">
        <w:trPr>
          <w:trHeight w:val="250"/>
          <w:jc w:val="center"/>
        </w:trPr>
        <w:tc>
          <w:tcPr>
            <w:tcW w:w="683" w:type="pct"/>
            <w:vAlign w:val="center"/>
          </w:tcPr>
          <w:p w14:paraId="55823F0C" w14:textId="335E7D82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Second</w:t>
            </w:r>
          </w:p>
        </w:tc>
        <w:tc>
          <w:tcPr>
            <w:tcW w:w="414" w:type="pct"/>
            <w:vAlign w:val="center"/>
          </w:tcPr>
          <w:p w14:paraId="72C692E9" w14:textId="510C1A0A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502 (7.6</w:t>
            </w:r>
            <w:del w:id="319" w:author="DELL" w:date="2022-08-17T00:39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3CE7588F" w14:textId="3A14DF59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6107 (92.4</w:t>
            </w:r>
            <w:del w:id="320" w:author="DELL" w:date="2022-08-17T00:39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13DCE310" w14:textId="7777777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00B985D5" w14:textId="0E5262C1" w:rsidR="00F82B2C" w:rsidRPr="00386483" w:rsidRDefault="000B5FF5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21" w:author="DELL" w:date="2022-08-16T22:18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155 (3.6)</w:t>
              </w:r>
            </w:ins>
          </w:p>
        </w:tc>
        <w:tc>
          <w:tcPr>
            <w:tcW w:w="479" w:type="pct"/>
            <w:vAlign w:val="center"/>
          </w:tcPr>
          <w:p w14:paraId="684FE104" w14:textId="1A5526C3" w:rsidR="00F82B2C" w:rsidRPr="00386483" w:rsidRDefault="000B5FF5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22" w:author="DELL" w:date="2022-08-16T22:19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4128 (96.4)</w:t>
              </w:r>
            </w:ins>
          </w:p>
        </w:tc>
        <w:tc>
          <w:tcPr>
            <w:tcW w:w="551" w:type="pct"/>
            <w:vMerge/>
            <w:vAlign w:val="center"/>
          </w:tcPr>
          <w:p w14:paraId="5B784FD6" w14:textId="7777777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319BB3F0" w14:textId="4B01AD48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371 (8.2)</w:t>
            </w:r>
          </w:p>
        </w:tc>
        <w:tc>
          <w:tcPr>
            <w:tcW w:w="544" w:type="pct"/>
            <w:vAlign w:val="center"/>
          </w:tcPr>
          <w:p w14:paraId="3D52C6F2" w14:textId="4F020CD4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4159 (9</w:t>
            </w:r>
            <w:ins w:id="323" w:author="DELL" w:date="2022-08-16T02:04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1.8</w:t>
              </w:r>
            </w:ins>
            <w:del w:id="324" w:author="DELL" w:date="2022-08-16T02:04:00Z">
              <w:r w:rsidRPr="00386483" w:rsidDel="008F7E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2.0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2BA6F3B4" w14:textId="7777777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F82B2C" w:rsidRPr="00386483" w14:paraId="2B8100A5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285A02F7" w14:textId="7777777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Middle</w:t>
            </w:r>
          </w:p>
        </w:tc>
        <w:tc>
          <w:tcPr>
            <w:tcW w:w="414" w:type="pct"/>
            <w:vAlign w:val="center"/>
          </w:tcPr>
          <w:p w14:paraId="3EBEE92D" w14:textId="35030E79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420 (7.1</w:t>
            </w:r>
            <w:del w:id="325" w:author="DELL" w:date="2022-08-17T00:39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54126B0D" w14:textId="7F83555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5495 (92.9</w:t>
            </w:r>
            <w:del w:id="326" w:author="DELL" w:date="2022-08-17T00:39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36B3D407" w14:textId="7777777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203080CB" w14:textId="68FE92C6" w:rsidR="00F82B2C" w:rsidRPr="00386483" w:rsidRDefault="000B5FF5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27" w:author="DELL" w:date="2022-08-16T22:18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130 (</w:t>
              </w:r>
            </w:ins>
            <w:ins w:id="328" w:author="DELL" w:date="2022-08-16T22:19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3.35)</w:t>
              </w:r>
            </w:ins>
          </w:p>
        </w:tc>
        <w:tc>
          <w:tcPr>
            <w:tcW w:w="479" w:type="pct"/>
            <w:vAlign w:val="center"/>
          </w:tcPr>
          <w:p w14:paraId="7FC9B506" w14:textId="04671C48" w:rsidR="00F82B2C" w:rsidRPr="00386483" w:rsidRDefault="000B5FF5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29" w:author="DELL" w:date="2022-08-16T22:19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3752 (96.6)</w:t>
              </w:r>
            </w:ins>
          </w:p>
        </w:tc>
        <w:tc>
          <w:tcPr>
            <w:tcW w:w="551" w:type="pct"/>
            <w:vMerge/>
            <w:vAlign w:val="center"/>
          </w:tcPr>
          <w:p w14:paraId="783299BE" w14:textId="7777777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484103E3" w14:textId="23BB0FCE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262 (6.1)</w:t>
            </w:r>
          </w:p>
        </w:tc>
        <w:tc>
          <w:tcPr>
            <w:tcW w:w="544" w:type="pct"/>
            <w:vAlign w:val="center"/>
          </w:tcPr>
          <w:p w14:paraId="013EEAAB" w14:textId="44C05712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4036 (9</w:t>
            </w:r>
            <w:ins w:id="330" w:author="DELL" w:date="2022-08-16T04:04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3.9</w:t>
              </w:r>
            </w:ins>
            <w:del w:id="331" w:author="DELL" w:date="2022-08-16T04:04:00Z">
              <w:r w:rsidRPr="00386483" w:rsidDel="00A17C76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4.0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65BD555F" w14:textId="77777777" w:rsidR="00F82B2C" w:rsidRPr="00386483" w:rsidRDefault="00F82B2C" w:rsidP="00F82B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FF5" w:rsidRPr="00386483" w14:paraId="5A698356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64219267" w14:textId="2D1D3383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Fourth</w:t>
            </w:r>
          </w:p>
        </w:tc>
        <w:tc>
          <w:tcPr>
            <w:tcW w:w="414" w:type="pct"/>
            <w:vAlign w:val="center"/>
          </w:tcPr>
          <w:p w14:paraId="66644F57" w14:textId="26DD8199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325 (5.</w:t>
            </w:r>
            <w:ins w:id="332" w:author="DELL" w:date="2022-08-17T00:39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6</w:t>
              </w:r>
            </w:ins>
            <w:del w:id="333" w:author="DELL" w:date="2022-08-17T00:39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56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1547A212" w14:textId="1F0115CE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5526 (94.4</w:t>
            </w:r>
            <w:del w:id="334" w:author="DELL" w:date="2022-08-17T00:39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4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6351D424" w14:textId="7777777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76FA677C" w14:textId="710EBBD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35" w:author="DELL" w:date="2022-08-16T22:18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139 (3.7)</w:t>
              </w:r>
            </w:ins>
          </w:p>
        </w:tc>
        <w:tc>
          <w:tcPr>
            <w:tcW w:w="479" w:type="pct"/>
            <w:vAlign w:val="center"/>
          </w:tcPr>
          <w:p w14:paraId="7F60F9BA" w14:textId="6923D6BD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36" w:author="DELL" w:date="2022-08-16T22:19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3609 (96.3)</w:t>
              </w:r>
            </w:ins>
          </w:p>
        </w:tc>
        <w:tc>
          <w:tcPr>
            <w:tcW w:w="551" w:type="pct"/>
            <w:vMerge/>
            <w:vAlign w:val="center"/>
          </w:tcPr>
          <w:p w14:paraId="4659542C" w14:textId="7777777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6BFF02B5" w14:textId="1CE06C5C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281 (6.2)</w:t>
            </w:r>
          </w:p>
        </w:tc>
        <w:tc>
          <w:tcPr>
            <w:tcW w:w="544" w:type="pct"/>
            <w:vAlign w:val="center"/>
          </w:tcPr>
          <w:p w14:paraId="3117DB15" w14:textId="67F47A3D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4226 (9</w:t>
            </w:r>
            <w:ins w:id="337" w:author="DELL" w:date="2022-08-16T04:04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3.8</w:t>
              </w:r>
            </w:ins>
            <w:del w:id="338" w:author="DELL" w:date="2022-08-16T04:04:00Z">
              <w:r w:rsidRPr="00386483" w:rsidDel="00A17C76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4.0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7B3C7BE2" w14:textId="7777777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FF5" w:rsidRPr="00386483" w14:paraId="2F22C390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0F0284CC" w14:textId="7777777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Richest</w:t>
            </w:r>
          </w:p>
        </w:tc>
        <w:tc>
          <w:tcPr>
            <w:tcW w:w="414" w:type="pct"/>
            <w:vAlign w:val="center"/>
          </w:tcPr>
          <w:p w14:paraId="332C1878" w14:textId="1AC18BD9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321 (6.</w:t>
            </w:r>
            <w:ins w:id="339" w:author="DELL" w:date="2022-08-17T00:39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</w:t>
              </w:r>
            </w:ins>
            <w:del w:id="340" w:author="DELL" w:date="2022-08-17T00:39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19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2E8AAC29" w14:textId="07AE3244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4867 (93.8</w:t>
            </w:r>
            <w:del w:id="341" w:author="DELL" w:date="2022-08-17T00:39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1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3932073D" w14:textId="7777777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6EAD4B31" w14:textId="5D492390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42" w:author="DELL" w:date="2022-08-16T22:18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155 (4.0)</w:t>
              </w:r>
            </w:ins>
          </w:p>
        </w:tc>
        <w:tc>
          <w:tcPr>
            <w:tcW w:w="479" w:type="pct"/>
            <w:vAlign w:val="center"/>
          </w:tcPr>
          <w:p w14:paraId="092A82C7" w14:textId="7F3838EF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43" w:author="DELL" w:date="2022-08-16T22:19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 xml:space="preserve">3722 </w:t>
              </w:r>
            </w:ins>
            <w:ins w:id="344" w:author="DELL" w:date="2022-08-16T22:20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(96.0)</w:t>
              </w:r>
            </w:ins>
          </w:p>
        </w:tc>
        <w:tc>
          <w:tcPr>
            <w:tcW w:w="551" w:type="pct"/>
            <w:vMerge/>
            <w:vAlign w:val="center"/>
          </w:tcPr>
          <w:p w14:paraId="3EE7B607" w14:textId="7777777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5A3F0B0D" w14:textId="706B9C3B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262 (</w:t>
            </w:r>
            <w:ins w:id="345" w:author="DELL" w:date="2022-08-16T04:04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5.5</w:t>
              </w:r>
            </w:ins>
            <w:del w:id="346" w:author="DELL" w:date="2022-08-16T04:04:00Z">
              <w:r w:rsidRPr="00386483" w:rsidDel="00A17C76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6.1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44" w:type="pct"/>
            <w:vAlign w:val="center"/>
          </w:tcPr>
          <w:p w14:paraId="3F97C9C4" w14:textId="490428D8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4456 (9</w:t>
            </w:r>
            <w:ins w:id="347" w:author="DELL" w:date="2022-08-16T04:04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</w:t>
              </w:r>
            </w:ins>
            <w:del w:id="348" w:author="DELL" w:date="2022-08-16T04:04:00Z">
              <w:r w:rsidRPr="00386483" w:rsidDel="00A17C76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4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ins w:id="349" w:author="DELL" w:date="2022-08-16T04:04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5</w:t>
              </w:r>
            </w:ins>
            <w:del w:id="350" w:author="DELL" w:date="2022-08-16T04:04:00Z">
              <w:r w:rsidRPr="00386483" w:rsidDel="00A17C76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3D242817" w14:textId="7777777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FF5" w:rsidRPr="00386483" w14:paraId="39143E68" w14:textId="77777777" w:rsidTr="00ED1A0B">
        <w:trPr>
          <w:trHeight w:val="138"/>
          <w:jc w:val="center"/>
        </w:trPr>
        <w:tc>
          <w:tcPr>
            <w:tcW w:w="5000" w:type="pct"/>
            <w:gridSpan w:val="10"/>
            <w:vAlign w:val="center"/>
          </w:tcPr>
          <w:p w14:paraId="63B5308B" w14:textId="5C60E267" w:rsidR="000B5FF5" w:rsidRPr="00386483" w:rsidRDefault="000B5FF5" w:rsidP="000B5FF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Religion</w:t>
            </w:r>
          </w:p>
        </w:tc>
      </w:tr>
      <w:tr w:rsidR="000B5FF5" w:rsidRPr="00386483" w14:paraId="5B104DA2" w14:textId="77777777" w:rsidTr="00AC2656">
        <w:trPr>
          <w:trHeight w:val="268"/>
          <w:jc w:val="center"/>
        </w:trPr>
        <w:tc>
          <w:tcPr>
            <w:tcW w:w="683" w:type="pct"/>
            <w:vAlign w:val="center"/>
          </w:tcPr>
          <w:p w14:paraId="58AAE390" w14:textId="7777777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Islam</w:t>
            </w:r>
          </w:p>
        </w:tc>
        <w:tc>
          <w:tcPr>
            <w:tcW w:w="414" w:type="pct"/>
            <w:vAlign w:val="center"/>
          </w:tcPr>
          <w:p w14:paraId="778C0A5A" w14:textId="4C9EB588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2082 (7.</w:t>
            </w:r>
            <w:ins w:id="351" w:author="DELL" w:date="2022-08-17T00:40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</w:t>
              </w:r>
            </w:ins>
            <w:del w:id="352" w:author="DELL" w:date="2022-08-17T00:40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26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274E1AEC" w14:textId="238CB56D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26611 (92.7</w:t>
            </w:r>
            <w:del w:id="353" w:author="DELL" w:date="2022-08-17T00:40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4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 w:val="restart"/>
            <w:vAlign w:val="center"/>
          </w:tcPr>
          <w:p w14:paraId="592043A2" w14:textId="4B542234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0.061</w:t>
            </w:r>
          </w:p>
        </w:tc>
        <w:tc>
          <w:tcPr>
            <w:tcW w:w="479" w:type="pct"/>
            <w:vAlign w:val="center"/>
          </w:tcPr>
          <w:p w14:paraId="2EE8E59A" w14:textId="37003FAC" w:rsidR="000B5FF5" w:rsidRPr="00386483" w:rsidRDefault="00305298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54" w:author="DELL" w:date="2022-08-16T22:20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710 (4.0)</w:t>
              </w:r>
            </w:ins>
          </w:p>
        </w:tc>
        <w:tc>
          <w:tcPr>
            <w:tcW w:w="479" w:type="pct"/>
            <w:vAlign w:val="center"/>
          </w:tcPr>
          <w:p w14:paraId="37BD1A11" w14:textId="491FC048" w:rsidR="000B5FF5" w:rsidRPr="00386483" w:rsidRDefault="0061594C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55" w:author="DELL" w:date="2022-08-16T22:21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17115 (96.0)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6C9DBED6" w14:textId="70A8A79F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ins w:id="356" w:author="DELL" w:date="2022-08-16T22:21:00Z">
              <w:r w:rsidR="0061594C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904</w:t>
              </w:r>
            </w:ins>
            <w:del w:id="357" w:author="DELL" w:date="2022-08-16T22:21:00Z">
              <w:r w:rsidRPr="00386483" w:rsidDel="0061594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</w:p>
        </w:tc>
        <w:tc>
          <w:tcPr>
            <w:tcW w:w="457" w:type="pct"/>
            <w:vAlign w:val="center"/>
          </w:tcPr>
          <w:p w14:paraId="7AAF0E93" w14:textId="38A0291B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1489 (7.0)</w:t>
            </w:r>
          </w:p>
        </w:tc>
        <w:tc>
          <w:tcPr>
            <w:tcW w:w="544" w:type="pct"/>
            <w:vAlign w:val="center"/>
          </w:tcPr>
          <w:p w14:paraId="28CF20E7" w14:textId="0D48C481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19658 (93.0)</w:t>
            </w:r>
          </w:p>
        </w:tc>
        <w:tc>
          <w:tcPr>
            <w:tcW w:w="551" w:type="pct"/>
            <w:vMerge w:val="restart"/>
            <w:vAlign w:val="center"/>
          </w:tcPr>
          <w:p w14:paraId="2D2E0F5E" w14:textId="0704B6C3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0.02</w:t>
            </w:r>
            <w:ins w:id="358" w:author="DELL" w:date="2022-08-16T04:05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6</w:t>
              </w:r>
            </w:ins>
            <w:del w:id="359" w:author="DELL" w:date="2022-08-16T04:05:00Z">
              <w:r w:rsidRPr="00386483" w:rsidDel="00D22397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55</w:delText>
              </w:r>
            </w:del>
          </w:p>
        </w:tc>
      </w:tr>
      <w:tr w:rsidR="000B5FF5" w:rsidRPr="00386483" w14:paraId="7B088086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1B7F1A71" w14:textId="7777777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Others</w:t>
            </w:r>
          </w:p>
        </w:tc>
        <w:tc>
          <w:tcPr>
            <w:tcW w:w="414" w:type="pct"/>
            <w:vAlign w:val="center"/>
          </w:tcPr>
          <w:p w14:paraId="1A04BE70" w14:textId="46FF0DD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172 (6</w:t>
            </w:r>
            <w:ins w:id="360" w:author="DELL" w:date="2022-08-17T00:40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.0</w:t>
              </w:r>
            </w:ins>
            <w:del w:id="361" w:author="DELL" w:date="2022-08-17T00:40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.01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0E3E6A9F" w14:textId="67DC8400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2684 (9</w:t>
            </w:r>
            <w:ins w:id="362" w:author="DELL" w:date="2022-08-17T00:40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4.0</w:t>
              </w:r>
            </w:ins>
            <w:del w:id="363" w:author="DELL" w:date="2022-08-17T00:40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3.99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469C4B87" w14:textId="7777777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76262BAD" w14:textId="02B7A6D6" w:rsidR="000B5FF5" w:rsidRPr="00386483" w:rsidRDefault="0061594C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64" w:author="DELL" w:date="2022-08-16T22:20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80 (3.9)</w:t>
              </w:r>
            </w:ins>
          </w:p>
        </w:tc>
        <w:tc>
          <w:tcPr>
            <w:tcW w:w="479" w:type="pct"/>
            <w:vAlign w:val="center"/>
          </w:tcPr>
          <w:p w14:paraId="316688C1" w14:textId="30FB5DDC" w:rsidR="000B5FF5" w:rsidRPr="00386483" w:rsidRDefault="0061594C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65" w:author="DELL" w:date="2022-08-16T22:21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1956 (96.1)</w:t>
              </w:r>
            </w:ins>
          </w:p>
        </w:tc>
        <w:tc>
          <w:tcPr>
            <w:tcW w:w="551" w:type="pct"/>
            <w:vMerge/>
            <w:vAlign w:val="center"/>
          </w:tcPr>
          <w:p w14:paraId="45992629" w14:textId="7777777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1F59C8C4" w14:textId="3D93F0BE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107 (5.5)</w:t>
            </w:r>
          </w:p>
        </w:tc>
        <w:tc>
          <w:tcPr>
            <w:tcW w:w="544" w:type="pct"/>
            <w:vAlign w:val="center"/>
          </w:tcPr>
          <w:p w14:paraId="5277C0D2" w14:textId="5AE414F4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1834 (94.</w:t>
            </w:r>
            <w:ins w:id="366" w:author="DELL" w:date="2022-08-16T04:05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5</w:t>
              </w:r>
            </w:ins>
            <w:del w:id="367" w:author="DELL" w:date="2022-08-16T04:05:00Z">
              <w:r w:rsidRPr="00386483" w:rsidDel="00D22397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572D2C47" w14:textId="7777777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FF5" w:rsidRPr="00386483" w14:paraId="3C74B529" w14:textId="77777777" w:rsidTr="00ED1A0B">
        <w:trPr>
          <w:trHeight w:val="188"/>
          <w:jc w:val="center"/>
        </w:trPr>
        <w:tc>
          <w:tcPr>
            <w:tcW w:w="5000" w:type="pct"/>
            <w:gridSpan w:val="10"/>
            <w:vAlign w:val="center"/>
          </w:tcPr>
          <w:p w14:paraId="103781A1" w14:textId="77777777" w:rsidR="000B5FF5" w:rsidRPr="00386483" w:rsidRDefault="000B5FF5" w:rsidP="000B5FF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Household Head  Sex</w:t>
            </w:r>
          </w:p>
        </w:tc>
      </w:tr>
      <w:tr w:rsidR="000B5FF5" w:rsidRPr="00386483" w14:paraId="2BEFBC72" w14:textId="77777777" w:rsidTr="00AC2656">
        <w:trPr>
          <w:trHeight w:val="250"/>
          <w:jc w:val="center"/>
        </w:trPr>
        <w:tc>
          <w:tcPr>
            <w:tcW w:w="683" w:type="pct"/>
            <w:vAlign w:val="center"/>
          </w:tcPr>
          <w:p w14:paraId="6456BE28" w14:textId="7777777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Male</w:t>
            </w:r>
          </w:p>
        </w:tc>
        <w:tc>
          <w:tcPr>
            <w:tcW w:w="414" w:type="pct"/>
            <w:vAlign w:val="center"/>
          </w:tcPr>
          <w:p w14:paraId="31463CA3" w14:textId="2E602EDD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2155 (7.</w:t>
            </w:r>
            <w:ins w:id="368" w:author="DELL" w:date="2022-08-17T00:40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</w:t>
              </w:r>
            </w:ins>
            <w:del w:id="369" w:author="DELL" w:date="2022-08-17T00:40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19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36FE0627" w14:textId="68C95F2B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27838 (92.8</w:t>
            </w:r>
            <w:del w:id="370" w:author="DELL" w:date="2022-08-17T00:40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1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 w:val="restart"/>
            <w:vAlign w:val="center"/>
          </w:tcPr>
          <w:p w14:paraId="471CBE02" w14:textId="7546290F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479" w:type="pct"/>
            <w:vAlign w:val="center"/>
          </w:tcPr>
          <w:p w14:paraId="6ECA03AF" w14:textId="09348828" w:rsidR="000B5FF5" w:rsidRPr="00386483" w:rsidRDefault="007E6018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71" w:author="DELL" w:date="2022-08-16T22:25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689 (4.0)</w:t>
              </w:r>
            </w:ins>
            <w:del w:id="372" w:author="DELL" w:date="2022-08-16T19:16:00Z">
              <w:r w:rsidR="000B5FF5"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93</w:delText>
              </w:r>
            </w:del>
          </w:p>
        </w:tc>
        <w:tc>
          <w:tcPr>
            <w:tcW w:w="479" w:type="pct"/>
            <w:vAlign w:val="center"/>
          </w:tcPr>
          <w:p w14:paraId="56FC33C7" w14:textId="749E702F" w:rsidR="000B5FF5" w:rsidRPr="00386483" w:rsidRDefault="007E6018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73" w:author="DELL" w:date="2022-08-16T22:25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16519 (</w:t>
              </w:r>
            </w:ins>
            <w:ins w:id="374" w:author="DELL" w:date="2022-08-16T22:26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96.0)</w:t>
              </w:r>
            </w:ins>
            <w:del w:id="375" w:author="DELL" w:date="2022-08-16T19:16:00Z">
              <w:r w:rsidR="000B5FF5"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7</w:delText>
              </w:r>
            </w:del>
          </w:p>
        </w:tc>
        <w:tc>
          <w:tcPr>
            <w:tcW w:w="551" w:type="pct"/>
            <w:vMerge w:val="restart"/>
            <w:vAlign w:val="center"/>
          </w:tcPr>
          <w:p w14:paraId="2A11D262" w14:textId="595F5DB8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ins w:id="376" w:author="DELL" w:date="2022-08-16T22:26:00Z">
              <w:r w:rsidR="007E6018" w:rsidRPr="00386483">
                <w:rPr>
                  <w:rFonts w:ascii="Times New Roman" w:hAnsi="Times New Roman" w:cs="Times New Roman"/>
                  <w:sz w:val="20"/>
                  <w:szCs w:val="20"/>
                </w:rPr>
                <w:t>704</w:t>
              </w:r>
            </w:ins>
            <w:del w:id="377" w:author="DELL" w:date="2022-08-16T22:26:00Z">
              <w:r w:rsidRPr="00386483" w:rsidDel="007E6018">
                <w:rPr>
                  <w:rFonts w:ascii="Times New Roman" w:hAnsi="Times New Roman" w:cs="Times New Roman"/>
                  <w:sz w:val="20"/>
                  <w:szCs w:val="20"/>
                </w:rPr>
                <w:delText>0671</w:delText>
              </w:r>
            </w:del>
          </w:p>
          <w:p w14:paraId="245B4604" w14:textId="5DABFCE5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5C99D06F" w14:textId="1DFC44F1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1483 (7.0)</w:t>
            </w:r>
          </w:p>
        </w:tc>
        <w:tc>
          <w:tcPr>
            <w:tcW w:w="544" w:type="pct"/>
            <w:vAlign w:val="center"/>
          </w:tcPr>
          <w:p w14:paraId="13DE0905" w14:textId="36EC529E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19626 (93.0)</w:t>
            </w:r>
          </w:p>
        </w:tc>
        <w:tc>
          <w:tcPr>
            <w:tcW w:w="551" w:type="pct"/>
            <w:vMerge w:val="restart"/>
            <w:vAlign w:val="center"/>
          </w:tcPr>
          <w:p w14:paraId="480CBE5C" w14:textId="7285121F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0.067</w:t>
            </w:r>
            <w:del w:id="378" w:author="DELL" w:date="2022-08-16T04:06:00Z">
              <w:r w:rsidRPr="00386483" w:rsidDel="00C74C81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1</w:delText>
              </w:r>
            </w:del>
          </w:p>
        </w:tc>
      </w:tr>
      <w:tr w:rsidR="000B5FF5" w:rsidRPr="00386483" w14:paraId="18C86BAE" w14:textId="77777777" w:rsidTr="00AC2656">
        <w:trPr>
          <w:trHeight w:val="138"/>
          <w:jc w:val="center"/>
        </w:trPr>
        <w:tc>
          <w:tcPr>
            <w:tcW w:w="683" w:type="pct"/>
            <w:vAlign w:val="center"/>
          </w:tcPr>
          <w:p w14:paraId="271D1FE8" w14:textId="7777777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Female</w:t>
            </w:r>
          </w:p>
        </w:tc>
        <w:tc>
          <w:tcPr>
            <w:tcW w:w="414" w:type="pct"/>
            <w:vAlign w:val="center"/>
          </w:tcPr>
          <w:p w14:paraId="4DDFB9E8" w14:textId="1E8D5F1B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99 (6.3</w:t>
            </w:r>
            <w:del w:id="379" w:author="DELL" w:date="2022-08-17T00:40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4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68C5A2AA" w14:textId="11C0D962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1456 (93.</w:t>
            </w:r>
            <w:ins w:id="380" w:author="DELL" w:date="2022-08-17T00:40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7</w:t>
              </w:r>
            </w:ins>
            <w:del w:id="381" w:author="DELL" w:date="2022-08-17T00:40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66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32FA01A0" w14:textId="7777777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235DCD7E" w14:textId="598B8502" w:rsidR="000B5FF5" w:rsidRPr="00386483" w:rsidRDefault="007E6018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82" w:author="DELL" w:date="2022-08-16T22:25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101 (3.8)</w:t>
              </w:r>
            </w:ins>
            <w:del w:id="383" w:author="DELL" w:date="2022-08-16T19:16:00Z">
              <w:r w:rsidR="000B5FF5"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94</w:delText>
              </w:r>
            </w:del>
          </w:p>
        </w:tc>
        <w:tc>
          <w:tcPr>
            <w:tcW w:w="479" w:type="pct"/>
            <w:vAlign w:val="center"/>
          </w:tcPr>
          <w:p w14:paraId="60A115D1" w14:textId="73E4D440" w:rsidR="000B5FF5" w:rsidRPr="00386483" w:rsidRDefault="007E6018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384" w:author="DELL" w:date="2022-08-16T22:26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2552 (96.2)</w:t>
              </w:r>
            </w:ins>
            <w:del w:id="385" w:author="DELL" w:date="2022-08-16T19:16:00Z">
              <w:r w:rsidR="000B5FF5"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6</w:delText>
              </w:r>
            </w:del>
          </w:p>
        </w:tc>
        <w:tc>
          <w:tcPr>
            <w:tcW w:w="551" w:type="pct"/>
            <w:vMerge/>
            <w:vAlign w:val="center"/>
          </w:tcPr>
          <w:p w14:paraId="1ECED1DD" w14:textId="7777777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7F55C414" w14:textId="4381E7C5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114 (5.7)</w:t>
            </w:r>
          </w:p>
        </w:tc>
        <w:tc>
          <w:tcPr>
            <w:tcW w:w="544" w:type="pct"/>
            <w:vAlign w:val="center"/>
          </w:tcPr>
          <w:p w14:paraId="18502755" w14:textId="2AD45351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1865 (94.0)</w:t>
            </w:r>
          </w:p>
        </w:tc>
        <w:tc>
          <w:tcPr>
            <w:tcW w:w="551" w:type="pct"/>
            <w:vMerge/>
            <w:vAlign w:val="center"/>
          </w:tcPr>
          <w:p w14:paraId="5601A94A" w14:textId="7777777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FF5" w:rsidRPr="00386483" w14:paraId="32D69E96" w14:textId="77777777" w:rsidTr="00C74C81">
        <w:trPr>
          <w:trHeight w:val="138"/>
          <w:jc w:val="center"/>
          <w:ins w:id="386" w:author="DELL" w:date="2022-08-16T04:08:00Z"/>
        </w:trPr>
        <w:tc>
          <w:tcPr>
            <w:tcW w:w="5000" w:type="pct"/>
            <w:gridSpan w:val="10"/>
            <w:vAlign w:val="center"/>
          </w:tcPr>
          <w:p w14:paraId="1805D55A" w14:textId="27949E76" w:rsidR="000B5FF5" w:rsidRPr="00386483" w:rsidRDefault="000B5FF5">
            <w:pPr>
              <w:rPr>
                <w:ins w:id="387" w:author="DELL" w:date="2022-08-16T04:08:00Z"/>
                <w:rFonts w:ascii="Times New Roman" w:hAnsi="Times New Roman" w:cs="Times New Roman"/>
                <w:b/>
                <w:i/>
                <w:sz w:val="20"/>
                <w:szCs w:val="20"/>
                <w:rPrChange w:id="388" w:author="DELL" w:date="2022-08-17T02:26:00Z">
                  <w:rPr>
                    <w:ins w:id="389" w:author="DELL" w:date="2022-08-16T04:08:00Z"/>
                    <w:rFonts w:ascii="Times New Roman" w:hAnsi="Times New Roman" w:cs="Times New Roman"/>
                    <w:sz w:val="20"/>
                    <w:szCs w:val="20"/>
                  </w:rPr>
                </w:rPrChange>
              </w:rPr>
              <w:pPrChange w:id="390" w:author="DELL" w:date="2022-08-16T04:09:00Z">
                <w:pPr>
                  <w:jc w:val="center"/>
                </w:pPr>
              </w:pPrChange>
            </w:pPr>
            <w:ins w:id="391" w:author="DELL" w:date="2022-08-16T04:09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  <w:rPrChange w:id="392" w:author="DELL" w:date="2022-08-17T02:26:00Z">
                    <w:rPr>
                      <w:rFonts w:ascii="Times New Roman" w:hAnsi="Times New Roman" w:cs="Times New Roman"/>
                      <w:sz w:val="20"/>
                      <w:szCs w:val="20"/>
                    </w:rPr>
                  </w:rPrChange>
                </w:rPr>
                <w:t>Ethnicity</w:t>
              </w:r>
            </w:ins>
          </w:p>
        </w:tc>
      </w:tr>
      <w:tr w:rsidR="001F534A" w:rsidRPr="00386483" w14:paraId="5C2DC60E" w14:textId="77777777" w:rsidTr="00AC2656">
        <w:trPr>
          <w:trHeight w:val="138"/>
          <w:jc w:val="center"/>
          <w:ins w:id="393" w:author="DELL" w:date="2022-08-16T04:08:00Z"/>
        </w:trPr>
        <w:tc>
          <w:tcPr>
            <w:tcW w:w="683" w:type="pct"/>
            <w:vAlign w:val="center"/>
          </w:tcPr>
          <w:p w14:paraId="6E8E9F81" w14:textId="10B982E8" w:rsidR="001F534A" w:rsidRPr="00386483" w:rsidRDefault="001F534A" w:rsidP="000B5FF5">
            <w:pPr>
              <w:jc w:val="center"/>
              <w:rPr>
                <w:ins w:id="394" w:author="DELL" w:date="2022-08-16T04:08:00Z"/>
                <w:rFonts w:ascii="Times New Roman" w:hAnsi="Times New Roman" w:cs="Times New Roman"/>
                <w:bCs/>
                <w:sz w:val="20"/>
                <w:szCs w:val="20"/>
              </w:rPr>
            </w:pPr>
            <w:ins w:id="395" w:author="DELL" w:date="2022-08-16T04:09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Bengali</w:t>
              </w:r>
            </w:ins>
          </w:p>
        </w:tc>
        <w:tc>
          <w:tcPr>
            <w:tcW w:w="414" w:type="pct"/>
            <w:vAlign w:val="center"/>
          </w:tcPr>
          <w:p w14:paraId="708A0ED9" w14:textId="21D8A653" w:rsidR="001F534A" w:rsidRPr="00386483" w:rsidRDefault="00E670C2" w:rsidP="000B5FF5">
            <w:pPr>
              <w:jc w:val="center"/>
              <w:rPr>
                <w:ins w:id="396" w:author="DELL" w:date="2022-08-16T04:08:00Z"/>
                <w:rFonts w:ascii="Times New Roman" w:hAnsi="Times New Roman" w:cs="Times New Roman"/>
                <w:bCs/>
                <w:sz w:val="20"/>
                <w:szCs w:val="20"/>
              </w:rPr>
            </w:pPr>
            <w:ins w:id="397" w:author="DELL" w:date="2022-08-17T00:3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2225 (7.2)</w:t>
              </w:r>
            </w:ins>
          </w:p>
        </w:tc>
        <w:tc>
          <w:tcPr>
            <w:tcW w:w="479" w:type="pct"/>
            <w:vAlign w:val="center"/>
          </w:tcPr>
          <w:p w14:paraId="7B6885C0" w14:textId="764C2A54" w:rsidR="001F534A" w:rsidRPr="00386483" w:rsidRDefault="00E670C2" w:rsidP="000B5FF5">
            <w:pPr>
              <w:jc w:val="center"/>
              <w:rPr>
                <w:ins w:id="398" w:author="DELL" w:date="2022-08-16T04:08:00Z"/>
                <w:rFonts w:ascii="Times New Roman" w:hAnsi="Times New Roman" w:cs="Times New Roman"/>
                <w:bCs/>
                <w:sz w:val="20"/>
                <w:szCs w:val="20"/>
              </w:rPr>
            </w:pPr>
            <w:ins w:id="399" w:author="DELL" w:date="2022-08-17T00:37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28813 (92.8)</w:t>
              </w:r>
            </w:ins>
          </w:p>
        </w:tc>
        <w:tc>
          <w:tcPr>
            <w:tcW w:w="361" w:type="pct"/>
            <w:vAlign w:val="center"/>
          </w:tcPr>
          <w:p w14:paraId="73E01EBE" w14:textId="77777777" w:rsidR="001F534A" w:rsidRPr="00386483" w:rsidRDefault="001F534A" w:rsidP="000B5FF5">
            <w:pPr>
              <w:jc w:val="center"/>
              <w:rPr>
                <w:ins w:id="400" w:author="DELL" w:date="2022-08-16T04:08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780852EF" w14:textId="2F5B92B2" w:rsidR="001F534A" w:rsidRPr="00386483" w:rsidRDefault="001F534A" w:rsidP="000B5FF5">
            <w:pPr>
              <w:jc w:val="center"/>
              <w:rPr>
                <w:ins w:id="401" w:author="DELL" w:date="2022-08-16T04:08:00Z"/>
                <w:rFonts w:ascii="Times New Roman" w:hAnsi="Times New Roman" w:cs="Times New Roman"/>
                <w:sz w:val="20"/>
                <w:szCs w:val="20"/>
              </w:rPr>
            </w:pPr>
            <w:ins w:id="402" w:author="DELL" w:date="2022-08-16T22:26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 xml:space="preserve">768 </w:t>
              </w:r>
            </w:ins>
            <w:ins w:id="403" w:author="DELL" w:date="2022-08-16T22:27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(4.0)</w:t>
              </w:r>
            </w:ins>
          </w:p>
        </w:tc>
        <w:tc>
          <w:tcPr>
            <w:tcW w:w="479" w:type="pct"/>
            <w:vAlign w:val="center"/>
          </w:tcPr>
          <w:p w14:paraId="72629B06" w14:textId="6BF3EA38" w:rsidR="001F534A" w:rsidRPr="00386483" w:rsidRDefault="001F534A" w:rsidP="000B5FF5">
            <w:pPr>
              <w:jc w:val="center"/>
              <w:rPr>
                <w:ins w:id="404" w:author="DELL" w:date="2022-08-16T04:08:00Z"/>
                <w:rFonts w:ascii="Times New Roman" w:hAnsi="Times New Roman" w:cs="Times New Roman"/>
                <w:sz w:val="20"/>
                <w:szCs w:val="20"/>
              </w:rPr>
            </w:pPr>
            <w:ins w:id="405" w:author="DELL" w:date="2022-08-16T22:27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 xml:space="preserve">18505 </w:t>
              </w:r>
            </w:ins>
            <w:ins w:id="406" w:author="DELL" w:date="2022-08-16T22:28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(96.0)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4BE22D4A" w14:textId="503550CF" w:rsidR="001F534A" w:rsidRPr="00386483" w:rsidRDefault="001F534A" w:rsidP="000B5FF5">
            <w:pPr>
              <w:jc w:val="center"/>
              <w:rPr>
                <w:ins w:id="407" w:author="DELL" w:date="2022-08-16T04:08:00Z"/>
                <w:rFonts w:ascii="Times New Roman" w:hAnsi="Times New Roman" w:cs="Times New Roman"/>
                <w:sz w:val="20"/>
                <w:szCs w:val="20"/>
              </w:rPr>
            </w:pPr>
            <w:ins w:id="408" w:author="DELL" w:date="2022-08-16T23:54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0.814</w:t>
              </w:r>
            </w:ins>
          </w:p>
        </w:tc>
        <w:tc>
          <w:tcPr>
            <w:tcW w:w="457" w:type="pct"/>
            <w:vAlign w:val="center"/>
          </w:tcPr>
          <w:p w14:paraId="3EF05051" w14:textId="192C29FB" w:rsidR="001F534A" w:rsidRPr="00386483" w:rsidRDefault="001F534A" w:rsidP="000B5FF5">
            <w:pPr>
              <w:jc w:val="center"/>
              <w:rPr>
                <w:ins w:id="409" w:author="DELL" w:date="2022-08-16T04:08:00Z"/>
                <w:rFonts w:ascii="Times New Roman" w:hAnsi="Times New Roman" w:cs="Times New Roman"/>
                <w:bCs/>
                <w:sz w:val="20"/>
                <w:szCs w:val="20"/>
              </w:rPr>
            </w:pPr>
            <w:ins w:id="410" w:author="DELL" w:date="2022-08-16T04:09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1571 (6.9)</w:t>
              </w:r>
            </w:ins>
          </w:p>
        </w:tc>
        <w:tc>
          <w:tcPr>
            <w:tcW w:w="544" w:type="pct"/>
            <w:vAlign w:val="center"/>
          </w:tcPr>
          <w:p w14:paraId="24460480" w14:textId="13DB84D0" w:rsidR="001F534A" w:rsidRPr="00386483" w:rsidRDefault="001F534A" w:rsidP="000B5FF5">
            <w:pPr>
              <w:jc w:val="center"/>
              <w:rPr>
                <w:ins w:id="411" w:author="DELL" w:date="2022-08-16T04:08:00Z"/>
                <w:rFonts w:ascii="Times New Roman" w:hAnsi="Times New Roman" w:cs="Times New Roman"/>
                <w:bCs/>
                <w:sz w:val="20"/>
                <w:szCs w:val="20"/>
              </w:rPr>
            </w:pPr>
            <w:ins w:id="412" w:author="DELL" w:date="2022-08-16T04:09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21263 (93.1)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2D276A82" w14:textId="1D291C75" w:rsidR="001F534A" w:rsidRPr="00386483" w:rsidRDefault="001F534A" w:rsidP="000B5FF5">
            <w:pPr>
              <w:jc w:val="center"/>
              <w:rPr>
                <w:ins w:id="413" w:author="DELL" w:date="2022-08-16T04:08:00Z"/>
                <w:rFonts w:ascii="Times New Roman" w:hAnsi="Times New Roman" w:cs="Times New Roman"/>
                <w:sz w:val="20"/>
                <w:szCs w:val="20"/>
              </w:rPr>
            </w:pPr>
            <w:ins w:id="414" w:author="DELL" w:date="2022-08-16T04:10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0.019</w:t>
              </w:r>
            </w:ins>
          </w:p>
        </w:tc>
      </w:tr>
      <w:tr w:rsidR="001F534A" w:rsidRPr="00386483" w14:paraId="1B6083C6" w14:textId="77777777" w:rsidTr="00AC2656">
        <w:trPr>
          <w:trHeight w:val="138"/>
          <w:jc w:val="center"/>
          <w:ins w:id="415" w:author="DELL" w:date="2022-08-16T04:08:00Z"/>
        </w:trPr>
        <w:tc>
          <w:tcPr>
            <w:tcW w:w="683" w:type="pct"/>
            <w:vAlign w:val="center"/>
          </w:tcPr>
          <w:p w14:paraId="6313F634" w14:textId="2400072A" w:rsidR="001F534A" w:rsidRPr="00386483" w:rsidRDefault="001F534A" w:rsidP="000B5FF5">
            <w:pPr>
              <w:jc w:val="center"/>
              <w:rPr>
                <w:ins w:id="416" w:author="DELL" w:date="2022-08-16T04:08:00Z"/>
                <w:rFonts w:ascii="Times New Roman" w:hAnsi="Times New Roman" w:cs="Times New Roman"/>
                <w:bCs/>
                <w:sz w:val="20"/>
                <w:szCs w:val="20"/>
              </w:rPr>
            </w:pPr>
            <w:ins w:id="417" w:author="DELL" w:date="2022-08-16T04:09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Other</w:t>
              </w:r>
            </w:ins>
          </w:p>
        </w:tc>
        <w:tc>
          <w:tcPr>
            <w:tcW w:w="414" w:type="pct"/>
            <w:vAlign w:val="center"/>
          </w:tcPr>
          <w:p w14:paraId="0FD9110B" w14:textId="637F467E" w:rsidR="001F534A" w:rsidRPr="00386483" w:rsidRDefault="00E670C2" w:rsidP="000B5FF5">
            <w:pPr>
              <w:jc w:val="center"/>
              <w:rPr>
                <w:ins w:id="418" w:author="DELL" w:date="2022-08-16T04:08:00Z"/>
                <w:rFonts w:ascii="Times New Roman" w:hAnsi="Times New Roman" w:cs="Times New Roman"/>
                <w:bCs/>
                <w:sz w:val="20"/>
                <w:szCs w:val="20"/>
              </w:rPr>
            </w:pPr>
            <w:ins w:id="419" w:author="DELL" w:date="2022-08-17T00:3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29 (</w:t>
              </w:r>
            </w:ins>
            <w:ins w:id="420" w:author="DELL" w:date="2022-08-17T00:37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5.7)</w:t>
              </w:r>
            </w:ins>
          </w:p>
        </w:tc>
        <w:tc>
          <w:tcPr>
            <w:tcW w:w="479" w:type="pct"/>
            <w:vAlign w:val="center"/>
          </w:tcPr>
          <w:p w14:paraId="156F98E8" w14:textId="57873091" w:rsidR="001F534A" w:rsidRPr="00386483" w:rsidRDefault="00E670C2" w:rsidP="000B5FF5">
            <w:pPr>
              <w:jc w:val="center"/>
              <w:rPr>
                <w:ins w:id="421" w:author="DELL" w:date="2022-08-16T04:08:00Z"/>
                <w:rFonts w:ascii="Times New Roman" w:hAnsi="Times New Roman" w:cs="Times New Roman"/>
                <w:bCs/>
                <w:sz w:val="20"/>
                <w:szCs w:val="20"/>
              </w:rPr>
            </w:pPr>
            <w:ins w:id="422" w:author="DELL" w:date="2022-08-17T00:37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476 (94.3)</w:t>
              </w:r>
            </w:ins>
          </w:p>
        </w:tc>
        <w:tc>
          <w:tcPr>
            <w:tcW w:w="361" w:type="pct"/>
            <w:vAlign w:val="center"/>
          </w:tcPr>
          <w:p w14:paraId="7549C1D0" w14:textId="77777777" w:rsidR="001F534A" w:rsidRPr="00386483" w:rsidRDefault="001F534A" w:rsidP="000B5FF5">
            <w:pPr>
              <w:jc w:val="center"/>
              <w:rPr>
                <w:ins w:id="423" w:author="DELL" w:date="2022-08-16T04:08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299D37FC" w14:textId="5B44F785" w:rsidR="001F534A" w:rsidRPr="00386483" w:rsidRDefault="001F534A" w:rsidP="000B5FF5">
            <w:pPr>
              <w:jc w:val="center"/>
              <w:rPr>
                <w:ins w:id="424" w:author="DELL" w:date="2022-08-16T04:08:00Z"/>
                <w:rFonts w:ascii="Times New Roman" w:hAnsi="Times New Roman" w:cs="Times New Roman"/>
                <w:sz w:val="20"/>
                <w:szCs w:val="20"/>
              </w:rPr>
            </w:pPr>
            <w:ins w:id="425" w:author="DELL" w:date="2022-08-16T22:27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22 (3.7)</w:t>
              </w:r>
            </w:ins>
          </w:p>
        </w:tc>
        <w:tc>
          <w:tcPr>
            <w:tcW w:w="479" w:type="pct"/>
            <w:vAlign w:val="center"/>
          </w:tcPr>
          <w:p w14:paraId="0F7975EC" w14:textId="1F77D7F3" w:rsidR="001F534A" w:rsidRPr="00386483" w:rsidRDefault="001F534A" w:rsidP="000B5FF5">
            <w:pPr>
              <w:jc w:val="center"/>
              <w:rPr>
                <w:ins w:id="426" w:author="DELL" w:date="2022-08-16T04:08:00Z"/>
                <w:rFonts w:ascii="Times New Roman" w:hAnsi="Times New Roman" w:cs="Times New Roman"/>
                <w:sz w:val="20"/>
                <w:szCs w:val="20"/>
              </w:rPr>
            </w:pPr>
            <w:ins w:id="427" w:author="DELL" w:date="2022-08-16T22:28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567 (96.3)</w:t>
              </w:r>
            </w:ins>
          </w:p>
        </w:tc>
        <w:tc>
          <w:tcPr>
            <w:tcW w:w="551" w:type="pct"/>
            <w:vMerge/>
            <w:vAlign w:val="center"/>
          </w:tcPr>
          <w:p w14:paraId="41AD9B20" w14:textId="77777777" w:rsidR="001F534A" w:rsidRPr="00386483" w:rsidRDefault="001F534A" w:rsidP="000B5FF5">
            <w:pPr>
              <w:jc w:val="center"/>
              <w:rPr>
                <w:ins w:id="428" w:author="DELL" w:date="2022-08-16T04:08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3C2503E6" w14:textId="4ABF5A9B" w:rsidR="001F534A" w:rsidRPr="00386483" w:rsidRDefault="001F534A" w:rsidP="000B5FF5">
            <w:pPr>
              <w:jc w:val="center"/>
              <w:rPr>
                <w:ins w:id="429" w:author="DELL" w:date="2022-08-16T04:08:00Z"/>
                <w:rFonts w:ascii="Times New Roman" w:hAnsi="Times New Roman" w:cs="Times New Roman"/>
                <w:bCs/>
                <w:sz w:val="20"/>
                <w:szCs w:val="20"/>
              </w:rPr>
            </w:pPr>
            <w:ins w:id="430" w:author="DELL" w:date="2022-08-16T04:09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25 (10.0</w:t>
              </w:r>
            </w:ins>
            <w:ins w:id="431" w:author="DELL" w:date="2022-08-16T04:10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)</w:t>
              </w:r>
            </w:ins>
          </w:p>
        </w:tc>
        <w:tc>
          <w:tcPr>
            <w:tcW w:w="544" w:type="pct"/>
            <w:vAlign w:val="center"/>
          </w:tcPr>
          <w:p w14:paraId="73137042" w14:textId="44B30286" w:rsidR="001F534A" w:rsidRPr="00386483" w:rsidRDefault="001F534A" w:rsidP="000B5FF5">
            <w:pPr>
              <w:jc w:val="center"/>
              <w:rPr>
                <w:ins w:id="432" w:author="DELL" w:date="2022-08-16T04:08:00Z"/>
                <w:rFonts w:ascii="Times New Roman" w:hAnsi="Times New Roman" w:cs="Times New Roman"/>
                <w:bCs/>
                <w:sz w:val="20"/>
                <w:szCs w:val="20"/>
              </w:rPr>
            </w:pPr>
            <w:ins w:id="433" w:author="DELL" w:date="2022-08-16T04:10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229 (90.0)</w:t>
              </w:r>
            </w:ins>
          </w:p>
        </w:tc>
        <w:tc>
          <w:tcPr>
            <w:tcW w:w="551" w:type="pct"/>
            <w:vMerge/>
            <w:vAlign w:val="center"/>
          </w:tcPr>
          <w:p w14:paraId="4BC68EC9" w14:textId="77777777" w:rsidR="001F534A" w:rsidRPr="00386483" w:rsidRDefault="001F534A" w:rsidP="000B5FF5">
            <w:pPr>
              <w:jc w:val="center"/>
              <w:rPr>
                <w:ins w:id="434" w:author="DELL" w:date="2022-08-16T04:08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FF5" w:rsidRPr="00386483" w14:paraId="291D8B7E" w14:textId="77777777" w:rsidTr="00ED1A0B">
        <w:trPr>
          <w:trHeight w:val="138"/>
          <w:jc w:val="center"/>
        </w:trPr>
        <w:tc>
          <w:tcPr>
            <w:tcW w:w="5000" w:type="pct"/>
            <w:gridSpan w:val="10"/>
            <w:vAlign w:val="center"/>
          </w:tcPr>
          <w:p w14:paraId="1029A7F8" w14:textId="7945C53D" w:rsidR="000B5FF5" w:rsidRPr="00386483" w:rsidRDefault="000B5FF5" w:rsidP="000B5FF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Toilet facilities shared</w:t>
            </w:r>
          </w:p>
        </w:tc>
      </w:tr>
      <w:tr w:rsidR="000B5FF5" w:rsidRPr="00386483" w14:paraId="1A62B1BB" w14:textId="77777777" w:rsidTr="00AC2656">
        <w:trPr>
          <w:trHeight w:val="434"/>
          <w:jc w:val="center"/>
        </w:trPr>
        <w:tc>
          <w:tcPr>
            <w:tcW w:w="683" w:type="pct"/>
            <w:vAlign w:val="center"/>
          </w:tcPr>
          <w:p w14:paraId="6D7D35AA" w14:textId="072332E3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414" w:type="pct"/>
            <w:vAlign w:val="center"/>
          </w:tcPr>
          <w:p w14:paraId="67D554F0" w14:textId="358493F8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943 (7.5</w:t>
            </w:r>
            <w:del w:id="435" w:author="DELL" w:date="2022-08-17T00:40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7354303F" w14:textId="5431872A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11636 (92.5</w:t>
            </w:r>
            <w:del w:id="436" w:author="DELL" w:date="2022-08-17T00:40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 w:val="restart"/>
            <w:vAlign w:val="center"/>
          </w:tcPr>
          <w:p w14:paraId="1B72B799" w14:textId="25D60B4B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0.016</w:t>
            </w:r>
          </w:p>
        </w:tc>
        <w:tc>
          <w:tcPr>
            <w:tcW w:w="479" w:type="pct"/>
            <w:vAlign w:val="center"/>
          </w:tcPr>
          <w:p w14:paraId="7780B33D" w14:textId="3A23CDE1" w:rsidR="000B5FF5" w:rsidRPr="00386483" w:rsidRDefault="003B6C14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437" w:author="DELL" w:date="2022-08-16T23:39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175 (3.4)</w:t>
              </w:r>
            </w:ins>
            <w:del w:id="438" w:author="DELL" w:date="2022-08-16T19:16:00Z">
              <w:r w:rsidR="000B5FF5"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93.23</w:delText>
              </w:r>
            </w:del>
          </w:p>
        </w:tc>
        <w:tc>
          <w:tcPr>
            <w:tcW w:w="479" w:type="pct"/>
            <w:vAlign w:val="center"/>
          </w:tcPr>
          <w:p w14:paraId="1F692E5D" w14:textId="499D4DC1" w:rsidR="000B5FF5" w:rsidRPr="00386483" w:rsidRDefault="003B6C14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439" w:author="DELL" w:date="2022-08-16T23:39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4942 (96.6)</w:t>
              </w:r>
            </w:ins>
            <w:del w:id="440" w:author="DELL" w:date="2022-08-16T19:16:00Z">
              <w:r w:rsidR="000B5FF5"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6.77</w:delText>
              </w:r>
            </w:del>
          </w:p>
        </w:tc>
        <w:tc>
          <w:tcPr>
            <w:tcW w:w="551" w:type="pct"/>
            <w:vMerge w:val="restart"/>
            <w:vAlign w:val="center"/>
          </w:tcPr>
          <w:p w14:paraId="21245B5C" w14:textId="5B0933B6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ins w:id="441" w:author="DELL" w:date="2022-08-16T23:40:00Z">
              <w:r w:rsidR="001559DC" w:rsidRPr="00386483">
                <w:rPr>
                  <w:rFonts w:ascii="Times New Roman" w:hAnsi="Times New Roman" w:cs="Times New Roman"/>
                  <w:sz w:val="20"/>
                  <w:szCs w:val="20"/>
                </w:rPr>
                <w:t>38</w:t>
              </w:r>
            </w:ins>
            <w:del w:id="442" w:author="DELL" w:date="2022-08-16T23:40:00Z">
              <w:r w:rsidRPr="00386483" w:rsidDel="001559DC">
                <w:rPr>
                  <w:rFonts w:ascii="Times New Roman" w:hAnsi="Times New Roman" w:cs="Times New Roman"/>
                  <w:sz w:val="20"/>
                  <w:szCs w:val="20"/>
                </w:rPr>
                <w:delText>01</w:delText>
              </w:r>
            </w:del>
          </w:p>
        </w:tc>
        <w:tc>
          <w:tcPr>
            <w:tcW w:w="457" w:type="pct"/>
            <w:vAlign w:val="center"/>
          </w:tcPr>
          <w:p w14:paraId="0AD1AD65" w14:textId="4FE5FFCA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443" w:author="DELL" w:date="2022-08-16T05:17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541 (7.8)</w:t>
              </w:r>
            </w:ins>
            <w:del w:id="444" w:author="DELL" w:date="2022-08-16T04:26:00Z">
              <w:r w:rsidRPr="00386483" w:rsidDel="00DD553E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1491 (6.8)</w:delText>
              </w:r>
            </w:del>
          </w:p>
        </w:tc>
        <w:tc>
          <w:tcPr>
            <w:tcW w:w="544" w:type="pct"/>
            <w:vAlign w:val="center"/>
          </w:tcPr>
          <w:p w14:paraId="28F5AE6B" w14:textId="78B7CDA2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445" w:author="DELL" w:date="2022-08-16T05:17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6365 (92.2)</w:t>
              </w:r>
            </w:ins>
            <w:del w:id="446" w:author="DELL" w:date="2022-08-16T04:26:00Z">
              <w:r w:rsidRPr="00386483" w:rsidDel="00DD553E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20531 (93.0)</w:delText>
              </w:r>
            </w:del>
          </w:p>
        </w:tc>
        <w:tc>
          <w:tcPr>
            <w:tcW w:w="551" w:type="pct"/>
            <w:vMerge w:val="restart"/>
            <w:vAlign w:val="center"/>
          </w:tcPr>
          <w:p w14:paraId="74311795" w14:textId="57CF3B01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447" w:author="DELL" w:date="2022-08-16T05:18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0.001</w:t>
              </w:r>
            </w:ins>
            <w:del w:id="448" w:author="DELL" w:date="2022-08-16T04:26:00Z">
              <w:r w:rsidRPr="00386483" w:rsidDel="00DD553E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0.00</w:delText>
              </w:r>
            </w:del>
            <w:del w:id="449" w:author="DELL" w:date="2022-08-16T04:07:00Z">
              <w:r w:rsidRPr="00386483" w:rsidDel="00C74C81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12</w:delText>
              </w:r>
            </w:del>
          </w:p>
        </w:tc>
      </w:tr>
      <w:tr w:rsidR="000B5FF5" w:rsidRPr="00386483" w14:paraId="60442769" w14:textId="77777777" w:rsidTr="00AC2656">
        <w:trPr>
          <w:trHeight w:val="288"/>
          <w:jc w:val="center"/>
        </w:trPr>
        <w:tc>
          <w:tcPr>
            <w:tcW w:w="683" w:type="pct"/>
            <w:vAlign w:val="center"/>
          </w:tcPr>
          <w:p w14:paraId="57491D7C" w14:textId="64638446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414" w:type="pct"/>
            <w:vAlign w:val="center"/>
          </w:tcPr>
          <w:p w14:paraId="7154C588" w14:textId="31D189D0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1076 (6.6</w:t>
            </w:r>
            <w:del w:id="450" w:author="DELL" w:date="2022-08-17T00:40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4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4BEE7C72" w14:textId="3AF298D8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15123 (93.</w:t>
            </w:r>
            <w:ins w:id="451" w:author="DELL" w:date="2022-08-17T00:40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</w:t>
              </w:r>
            </w:ins>
            <w:del w:id="452" w:author="DELL" w:date="2022-08-17T00:40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36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0A9CDFE6" w14:textId="7777777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2AFD13FC" w14:textId="4B4A435D" w:rsidR="000B5FF5" w:rsidRPr="00386483" w:rsidRDefault="003B6C14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453" w:author="DELL" w:date="2022-08-16T23:39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603 (4.2)</w:t>
              </w:r>
            </w:ins>
            <w:del w:id="454" w:author="DELL" w:date="2022-08-16T19:16:00Z">
              <w:r w:rsidR="000B5FF5"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90.22</w:delText>
              </w:r>
            </w:del>
          </w:p>
        </w:tc>
        <w:tc>
          <w:tcPr>
            <w:tcW w:w="479" w:type="pct"/>
            <w:vAlign w:val="center"/>
          </w:tcPr>
          <w:p w14:paraId="49F480A4" w14:textId="5A550F0A" w:rsidR="000B5FF5" w:rsidRPr="00386483" w:rsidRDefault="003B6C14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455" w:author="DELL" w:date="2022-08-16T23:39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13815 (</w:t>
              </w:r>
            </w:ins>
            <w:ins w:id="456" w:author="DELL" w:date="2022-08-16T23:40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95.8)</w:t>
              </w:r>
            </w:ins>
            <w:del w:id="457" w:author="DELL" w:date="2022-08-16T19:16:00Z">
              <w:r w:rsidR="000B5FF5" w:rsidRPr="00386483" w:rsidDel="0076532D">
                <w:rPr>
                  <w:rFonts w:ascii="Times New Roman" w:hAnsi="Times New Roman" w:cs="Times New Roman"/>
                  <w:sz w:val="20"/>
                  <w:szCs w:val="20"/>
                </w:rPr>
                <w:delText>9.78</w:delText>
              </w:r>
            </w:del>
          </w:p>
        </w:tc>
        <w:tc>
          <w:tcPr>
            <w:tcW w:w="551" w:type="pct"/>
            <w:vMerge/>
            <w:vAlign w:val="center"/>
          </w:tcPr>
          <w:p w14:paraId="43F7E21A" w14:textId="7777777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17A9E713" w14:textId="12FA3EDD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458" w:author="DELL" w:date="2022-08-16T05:17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1027 (6.5)</w:t>
              </w:r>
            </w:ins>
            <w:del w:id="459" w:author="DELL" w:date="2022-08-16T04:26:00Z">
              <w:r w:rsidRPr="00386483" w:rsidDel="00DD553E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104 (9.8)</w:delText>
              </w:r>
            </w:del>
          </w:p>
        </w:tc>
        <w:tc>
          <w:tcPr>
            <w:tcW w:w="544" w:type="pct"/>
            <w:vAlign w:val="center"/>
          </w:tcPr>
          <w:p w14:paraId="6C127F65" w14:textId="06CD568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460" w:author="DELL" w:date="2022-08-16T05:17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14781 (93.5)</w:t>
              </w:r>
            </w:ins>
            <w:del w:id="461" w:author="DELL" w:date="2022-08-16T04:26:00Z">
              <w:r w:rsidRPr="00386483" w:rsidDel="00DD553E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958 (90.0)</w:delText>
              </w:r>
            </w:del>
          </w:p>
        </w:tc>
        <w:tc>
          <w:tcPr>
            <w:tcW w:w="551" w:type="pct"/>
            <w:vMerge/>
            <w:vAlign w:val="center"/>
          </w:tcPr>
          <w:p w14:paraId="1CAE2813" w14:textId="77777777" w:rsidR="000B5FF5" w:rsidRPr="00386483" w:rsidRDefault="000B5FF5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FF5" w:rsidRPr="00386483" w:rsidDel="000E494D" w14:paraId="39FD0654" w14:textId="4EFC59D1" w:rsidTr="00AC2656">
        <w:trPr>
          <w:trHeight w:val="288"/>
          <w:jc w:val="center"/>
          <w:del w:id="462" w:author="DELL" w:date="2022-08-16T05:18:00Z"/>
        </w:trPr>
        <w:tc>
          <w:tcPr>
            <w:tcW w:w="683" w:type="pct"/>
            <w:vAlign w:val="center"/>
          </w:tcPr>
          <w:p w14:paraId="46B1620F" w14:textId="4987527D" w:rsidR="000B5FF5" w:rsidRPr="00386483" w:rsidDel="000E494D" w:rsidRDefault="000B5FF5" w:rsidP="000B5FF5">
            <w:pPr>
              <w:jc w:val="center"/>
              <w:rPr>
                <w:del w:id="463" w:author="DELL" w:date="2022-08-16T05:18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14" w:type="pct"/>
            <w:vAlign w:val="center"/>
          </w:tcPr>
          <w:p w14:paraId="771D173E" w14:textId="67746790" w:rsidR="000B5FF5" w:rsidRPr="00386483" w:rsidDel="000E494D" w:rsidRDefault="000B5FF5" w:rsidP="000B5FF5">
            <w:pPr>
              <w:jc w:val="center"/>
              <w:rPr>
                <w:del w:id="464" w:author="DELL" w:date="2022-08-16T05:18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1BFC2A1D" w14:textId="77B5FD90" w:rsidR="000B5FF5" w:rsidRPr="00386483" w:rsidDel="000E494D" w:rsidRDefault="000B5FF5" w:rsidP="000B5FF5">
            <w:pPr>
              <w:jc w:val="center"/>
              <w:rPr>
                <w:del w:id="465" w:author="DELL" w:date="2022-08-16T05:18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61" w:type="pct"/>
            <w:vAlign w:val="center"/>
          </w:tcPr>
          <w:p w14:paraId="00B74DB9" w14:textId="1BCD7FFD" w:rsidR="000B5FF5" w:rsidRPr="00386483" w:rsidDel="000E494D" w:rsidRDefault="000B5FF5" w:rsidP="000B5FF5">
            <w:pPr>
              <w:jc w:val="center"/>
              <w:rPr>
                <w:del w:id="466" w:author="DELL" w:date="2022-08-16T05:18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1E0BB158" w14:textId="506633E8" w:rsidR="000B5FF5" w:rsidRPr="00386483" w:rsidDel="000E494D" w:rsidRDefault="000B5FF5" w:rsidP="000B5FF5">
            <w:pPr>
              <w:jc w:val="center"/>
              <w:rPr>
                <w:del w:id="467" w:author="DELL" w:date="2022-08-16T05:18:00Z"/>
                <w:rFonts w:ascii="Times New Roman" w:hAnsi="Times New Roman" w:cs="Times New Roman"/>
                <w:bCs/>
                <w:sz w:val="20"/>
                <w:szCs w:val="20"/>
              </w:rPr>
            </w:pPr>
            <w:del w:id="468" w:author="DELL" w:date="2022-08-16T05:18:00Z">
              <w:r w:rsidRPr="00386483" w:rsidDel="000E494D">
                <w:rPr>
                  <w:rFonts w:ascii="Times New Roman" w:hAnsi="Times New Roman" w:cs="Times New Roman"/>
                  <w:sz w:val="20"/>
                  <w:szCs w:val="20"/>
                </w:rPr>
                <w:delText>91.07</w:delText>
              </w:r>
            </w:del>
          </w:p>
        </w:tc>
        <w:tc>
          <w:tcPr>
            <w:tcW w:w="479" w:type="pct"/>
            <w:vAlign w:val="center"/>
          </w:tcPr>
          <w:p w14:paraId="419F32EB" w14:textId="2DD3A6A4" w:rsidR="000B5FF5" w:rsidRPr="00386483" w:rsidDel="000E494D" w:rsidRDefault="000B5FF5" w:rsidP="000B5FF5">
            <w:pPr>
              <w:jc w:val="center"/>
              <w:rPr>
                <w:del w:id="469" w:author="DELL" w:date="2022-08-16T05:18:00Z"/>
                <w:rFonts w:ascii="Times New Roman" w:hAnsi="Times New Roman" w:cs="Times New Roman"/>
                <w:bCs/>
                <w:sz w:val="20"/>
                <w:szCs w:val="20"/>
              </w:rPr>
            </w:pPr>
            <w:del w:id="470" w:author="DELL" w:date="2022-08-16T05:18:00Z">
              <w:r w:rsidRPr="00386483" w:rsidDel="000E494D">
                <w:rPr>
                  <w:rFonts w:ascii="Times New Roman" w:hAnsi="Times New Roman" w:cs="Times New Roman"/>
                  <w:sz w:val="20"/>
                  <w:szCs w:val="20"/>
                </w:rPr>
                <w:delText>8.93</w:delText>
              </w:r>
            </w:del>
          </w:p>
        </w:tc>
        <w:tc>
          <w:tcPr>
            <w:tcW w:w="551" w:type="pct"/>
            <w:vAlign w:val="center"/>
          </w:tcPr>
          <w:p w14:paraId="137132D2" w14:textId="2BACB81F" w:rsidR="000B5FF5" w:rsidRPr="00386483" w:rsidDel="000E494D" w:rsidRDefault="000B5FF5" w:rsidP="000B5FF5">
            <w:pPr>
              <w:jc w:val="center"/>
              <w:rPr>
                <w:del w:id="471" w:author="DELL" w:date="2022-08-16T05:18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78B766C5" w14:textId="1C204F3C" w:rsidR="000B5FF5" w:rsidRPr="00386483" w:rsidDel="000E494D" w:rsidRDefault="000B5FF5" w:rsidP="000B5FF5">
            <w:pPr>
              <w:jc w:val="center"/>
              <w:rPr>
                <w:del w:id="472" w:author="DELL" w:date="2022-08-16T05:18:00Z"/>
                <w:rFonts w:ascii="Times New Roman" w:hAnsi="Times New Roman" w:cs="Times New Roman"/>
                <w:bCs/>
                <w:sz w:val="20"/>
                <w:szCs w:val="20"/>
              </w:rPr>
            </w:pPr>
            <w:del w:id="473" w:author="DELL" w:date="2022-08-16T04:26:00Z">
              <w:r w:rsidRPr="00386483" w:rsidDel="00DD553E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0.25 (8.9)</w:delText>
              </w:r>
            </w:del>
          </w:p>
        </w:tc>
        <w:tc>
          <w:tcPr>
            <w:tcW w:w="544" w:type="pct"/>
            <w:vAlign w:val="center"/>
          </w:tcPr>
          <w:p w14:paraId="2EEE9485" w14:textId="1E8C7FB3" w:rsidR="000B5FF5" w:rsidRPr="00386483" w:rsidDel="000E494D" w:rsidRDefault="000B5FF5" w:rsidP="000B5FF5">
            <w:pPr>
              <w:jc w:val="center"/>
              <w:rPr>
                <w:del w:id="474" w:author="DELL" w:date="2022-08-16T05:18:00Z"/>
                <w:rFonts w:ascii="Times New Roman" w:hAnsi="Times New Roman" w:cs="Times New Roman"/>
                <w:bCs/>
                <w:sz w:val="20"/>
                <w:szCs w:val="20"/>
              </w:rPr>
            </w:pPr>
            <w:del w:id="475" w:author="DELL" w:date="2022-08-16T04:26:00Z">
              <w:r w:rsidRPr="00386483" w:rsidDel="00DD553E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2.6 (93.0)</w:delText>
              </w:r>
            </w:del>
          </w:p>
        </w:tc>
        <w:tc>
          <w:tcPr>
            <w:tcW w:w="551" w:type="pct"/>
            <w:vAlign w:val="center"/>
          </w:tcPr>
          <w:p w14:paraId="11C47D06" w14:textId="0F0BB3C6" w:rsidR="000B5FF5" w:rsidRPr="00386483" w:rsidDel="000E494D" w:rsidRDefault="000B5FF5" w:rsidP="000B5FF5">
            <w:pPr>
              <w:jc w:val="center"/>
              <w:rPr>
                <w:del w:id="476" w:author="DELL" w:date="2022-08-16T05:18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FF5" w:rsidRPr="00386483" w14:paraId="13291B9F" w14:textId="77777777" w:rsidTr="003D1736">
        <w:trPr>
          <w:trHeight w:val="288"/>
          <w:jc w:val="center"/>
        </w:trPr>
        <w:tc>
          <w:tcPr>
            <w:tcW w:w="5000" w:type="pct"/>
            <w:gridSpan w:val="10"/>
            <w:vAlign w:val="center"/>
          </w:tcPr>
          <w:p w14:paraId="5961ACA5" w14:textId="0F662DB5" w:rsidR="000B5FF5" w:rsidRPr="00386483" w:rsidRDefault="000B5FF5" w:rsidP="000B5FF5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</w:rPr>
              <w:t>Toilet facility type</w:t>
            </w:r>
          </w:p>
        </w:tc>
      </w:tr>
      <w:tr w:rsidR="009E601A" w:rsidRPr="00386483" w14:paraId="66F5DA69" w14:textId="77777777" w:rsidTr="00AC2656">
        <w:trPr>
          <w:trHeight w:val="288"/>
          <w:jc w:val="center"/>
        </w:trPr>
        <w:tc>
          <w:tcPr>
            <w:tcW w:w="683" w:type="pct"/>
            <w:vAlign w:val="center"/>
          </w:tcPr>
          <w:p w14:paraId="2B1568E5" w14:textId="47BD9A45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Improved</w:t>
            </w:r>
          </w:p>
        </w:tc>
        <w:tc>
          <w:tcPr>
            <w:tcW w:w="414" w:type="pct"/>
            <w:vAlign w:val="center"/>
          </w:tcPr>
          <w:p w14:paraId="6F65F3A1" w14:textId="4FD42CB8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1436 (6.5</w:t>
            </w:r>
            <w:del w:id="477" w:author="DELL" w:date="2022-08-17T00:40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35404A8B" w14:textId="19C47F04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20646 (93.5</w:t>
            </w:r>
            <w:del w:id="478" w:author="DELL" w:date="2022-08-17T00:41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 w:val="restart"/>
            <w:vAlign w:val="center"/>
          </w:tcPr>
          <w:p w14:paraId="7E78956D" w14:textId="22496CB6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479" w:type="pct"/>
            <w:vAlign w:val="center"/>
          </w:tcPr>
          <w:p w14:paraId="73097C1E" w14:textId="0ADAFE15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479" w:author="DELL" w:date="2022-08-16T22:34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758 (4.0)</w:t>
              </w:r>
            </w:ins>
          </w:p>
        </w:tc>
        <w:tc>
          <w:tcPr>
            <w:tcW w:w="479" w:type="pct"/>
            <w:vAlign w:val="center"/>
          </w:tcPr>
          <w:p w14:paraId="4DEB7F1D" w14:textId="453C33CC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480" w:author="DELL" w:date="2022-08-16T22:35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18343 (96.0)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5E784AE2" w14:textId="3443CE19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481" w:author="DELL" w:date="2022-08-16T22:40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0.108</w:t>
              </w:r>
            </w:ins>
          </w:p>
        </w:tc>
        <w:tc>
          <w:tcPr>
            <w:tcW w:w="457" w:type="pct"/>
            <w:vAlign w:val="center"/>
          </w:tcPr>
          <w:p w14:paraId="47DDA7A7" w14:textId="13EA0060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482" w:author="DELL" w:date="2022-08-16T04:2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1491 (6.8)</w:t>
              </w:r>
            </w:ins>
          </w:p>
        </w:tc>
        <w:tc>
          <w:tcPr>
            <w:tcW w:w="544" w:type="pct"/>
            <w:vAlign w:val="center"/>
          </w:tcPr>
          <w:p w14:paraId="1D758C8F" w14:textId="3C931248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483" w:author="DELL" w:date="2022-08-16T04:2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20531 (93.2)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419E0A17" w14:textId="0742BAE2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484" w:author="DELL" w:date="2022-08-16T04:2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0.001</w:t>
              </w:r>
            </w:ins>
          </w:p>
        </w:tc>
      </w:tr>
      <w:tr w:rsidR="009E601A" w:rsidRPr="00386483" w14:paraId="6575540D" w14:textId="77777777" w:rsidTr="00AC2656">
        <w:trPr>
          <w:trHeight w:val="288"/>
          <w:jc w:val="center"/>
        </w:trPr>
        <w:tc>
          <w:tcPr>
            <w:tcW w:w="683" w:type="pct"/>
            <w:vAlign w:val="center"/>
          </w:tcPr>
          <w:p w14:paraId="00C8E7FB" w14:textId="75DC34B1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Non-improved</w:t>
            </w:r>
          </w:p>
        </w:tc>
        <w:tc>
          <w:tcPr>
            <w:tcW w:w="414" w:type="pct"/>
            <w:vAlign w:val="center"/>
          </w:tcPr>
          <w:p w14:paraId="367848FF" w14:textId="07DE7807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811 (8.</w:t>
            </w:r>
            <w:ins w:id="485" w:author="DELL" w:date="2022-08-17T00:40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7</w:t>
              </w:r>
            </w:ins>
            <w:del w:id="486" w:author="DELL" w:date="2022-08-17T00:40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65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3F953D0C" w14:textId="7CAF6B0C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8568 (91.</w:t>
            </w:r>
            <w:ins w:id="487" w:author="DELL" w:date="2022-08-17T00:41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</w:t>
              </w:r>
            </w:ins>
            <w:del w:id="488" w:author="DELL" w:date="2022-08-17T00:41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35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5B53D591" w14:textId="77777777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3A34FE35" w14:textId="546AD904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489" w:author="DELL" w:date="2022-08-16T22:34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30 (4.0)</w:t>
              </w:r>
            </w:ins>
          </w:p>
        </w:tc>
        <w:tc>
          <w:tcPr>
            <w:tcW w:w="479" w:type="pct"/>
            <w:vAlign w:val="center"/>
          </w:tcPr>
          <w:p w14:paraId="1E090BA0" w14:textId="1173F057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490" w:author="DELL" w:date="2022-08-16T22:35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723 (96.0)</w:t>
              </w:r>
            </w:ins>
          </w:p>
        </w:tc>
        <w:tc>
          <w:tcPr>
            <w:tcW w:w="551" w:type="pct"/>
            <w:vMerge/>
            <w:vAlign w:val="center"/>
          </w:tcPr>
          <w:p w14:paraId="5C0FC0D4" w14:textId="77777777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63657EB3" w14:textId="61958256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491" w:author="DELL" w:date="2022-08-16T04:2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104 (9.8)</w:t>
              </w:r>
            </w:ins>
          </w:p>
        </w:tc>
        <w:tc>
          <w:tcPr>
            <w:tcW w:w="544" w:type="pct"/>
            <w:vAlign w:val="center"/>
          </w:tcPr>
          <w:p w14:paraId="47BA7244" w14:textId="2722BD6F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492" w:author="DELL" w:date="2022-08-16T04:2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958 (90.2)</w:t>
              </w:r>
            </w:ins>
          </w:p>
        </w:tc>
        <w:tc>
          <w:tcPr>
            <w:tcW w:w="551" w:type="pct"/>
            <w:vMerge/>
            <w:vAlign w:val="center"/>
          </w:tcPr>
          <w:p w14:paraId="56BE815B" w14:textId="75EC59EC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601A" w:rsidRPr="00386483" w14:paraId="4C40002B" w14:textId="77777777" w:rsidTr="00AC2656">
        <w:trPr>
          <w:trHeight w:val="288"/>
          <w:jc w:val="center"/>
        </w:trPr>
        <w:tc>
          <w:tcPr>
            <w:tcW w:w="683" w:type="pct"/>
            <w:vAlign w:val="center"/>
          </w:tcPr>
          <w:p w14:paraId="63E83CEB" w14:textId="521304E0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414" w:type="pct"/>
            <w:vAlign w:val="center"/>
          </w:tcPr>
          <w:p w14:paraId="5F75F99B" w14:textId="3EAEF325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3 (8.8</w:t>
            </w:r>
            <w:del w:id="493" w:author="DELL" w:date="2022-08-17T00:41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4BF5A146" w14:textId="58B2B040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29 (91.2</w:t>
            </w:r>
            <w:del w:id="494" w:author="DELL" w:date="2022-08-17T00:41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2938DED6" w14:textId="77777777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05C97A82" w14:textId="5161761E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495" w:author="DELL" w:date="2022-08-16T22:34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2 (</w:t>
              </w:r>
            </w:ins>
            <w:ins w:id="496" w:author="DELL" w:date="2022-08-16T22:35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21.7)</w:t>
              </w:r>
            </w:ins>
          </w:p>
        </w:tc>
        <w:tc>
          <w:tcPr>
            <w:tcW w:w="479" w:type="pct"/>
            <w:vAlign w:val="center"/>
          </w:tcPr>
          <w:p w14:paraId="1D6D7AA3" w14:textId="02A152C0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497" w:author="DELL" w:date="2022-08-16T22:35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6 (78.3)</w:t>
              </w:r>
            </w:ins>
          </w:p>
        </w:tc>
        <w:tc>
          <w:tcPr>
            <w:tcW w:w="551" w:type="pct"/>
            <w:vMerge/>
            <w:vAlign w:val="center"/>
          </w:tcPr>
          <w:p w14:paraId="0C06758B" w14:textId="77777777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6ED7FD0E" w14:textId="4344CD42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498" w:author="DELL" w:date="2022-08-16T04:2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0.25 (8.9)</w:t>
              </w:r>
            </w:ins>
          </w:p>
        </w:tc>
        <w:tc>
          <w:tcPr>
            <w:tcW w:w="544" w:type="pct"/>
            <w:vAlign w:val="center"/>
          </w:tcPr>
          <w:p w14:paraId="6F13FEB0" w14:textId="76D66107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499" w:author="DELL" w:date="2022-08-16T04:2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2.6 (93.1)</w:t>
              </w:r>
            </w:ins>
          </w:p>
        </w:tc>
        <w:tc>
          <w:tcPr>
            <w:tcW w:w="551" w:type="pct"/>
            <w:vMerge/>
            <w:vAlign w:val="center"/>
          </w:tcPr>
          <w:p w14:paraId="6D1EA8D6" w14:textId="77777777" w:rsidR="009E601A" w:rsidRPr="00386483" w:rsidRDefault="009E601A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FF5" w:rsidRPr="00386483" w14:paraId="41DACD1B" w14:textId="77777777" w:rsidTr="00ED1A0B">
        <w:trPr>
          <w:trHeight w:val="288"/>
          <w:jc w:val="center"/>
        </w:trPr>
        <w:tc>
          <w:tcPr>
            <w:tcW w:w="5000" w:type="pct"/>
            <w:gridSpan w:val="10"/>
            <w:vAlign w:val="center"/>
          </w:tcPr>
          <w:p w14:paraId="6217B07E" w14:textId="3210AEFA" w:rsidR="000B5FF5" w:rsidRPr="00386483" w:rsidRDefault="000B5FF5" w:rsidP="000B5F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Salt Iodization</w:t>
            </w:r>
          </w:p>
        </w:tc>
      </w:tr>
      <w:tr w:rsidR="001F7D73" w:rsidRPr="00386483" w14:paraId="5BA7E798" w14:textId="77777777" w:rsidTr="00AC2656">
        <w:trPr>
          <w:trHeight w:val="288"/>
          <w:jc w:val="center"/>
        </w:trPr>
        <w:tc>
          <w:tcPr>
            <w:tcW w:w="683" w:type="pct"/>
            <w:vAlign w:val="center"/>
          </w:tcPr>
          <w:p w14:paraId="25BC20F6" w14:textId="3A346430" w:rsidR="001F7D73" w:rsidRPr="00386483" w:rsidRDefault="001F7D73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414" w:type="pct"/>
            <w:vAlign w:val="center"/>
          </w:tcPr>
          <w:p w14:paraId="5984E0EB" w14:textId="70AAA8A3" w:rsidR="001F7D73" w:rsidRPr="00386483" w:rsidRDefault="001F7D73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1803 (6.</w:t>
            </w:r>
            <w:ins w:id="500" w:author="DELL" w:date="2022-08-17T00:41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9</w:t>
              </w:r>
            </w:ins>
            <w:del w:id="501" w:author="DELL" w:date="2022-08-17T00:41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87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040BB392" w14:textId="2E6AA131" w:rsidR="001F7D73" w:rsidRPr="00386483" w:rsidRDefault="001F7D73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24430 (93.1</w:t>
            </w:r>
            <w:del w:id="502" w:author="DELL" w:date="2022-08-17T00:41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3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 w:val="restart"/>
            <w:vAlign w:val="center"/>
          </w:tcPr>
          <w:p w14:paraId="481D21EB" w14:textId="1AB392F6" w:rsidR="001F7D73" w:rsidRPr="00386483" w:rsidRDefault="001F7D73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479" w:type="pct"/>
            <w:vAlign w:val="center"/>
          </w:tcPr>
          <w:p w14:paraId="3D493D95" w14:textId="74A1AA1E" w:rsidR="001F7D73" w:rsidRPr="00386483" w:rsidRDefault="001F7D73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03" w:author="DELL" w:date="2022-08-16T22:54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591 (4.0)</w:t>
              </w:r>
            </w:ins>
          </w:p>
        </w:tc>
        <w:tc>
          <w:tcPr>
            <w:tcW w:w="479" w:type="pct"/>
            <w:vAlign w:val="center"/>
          </w:tcPr>
          <w:p w14:paraId="3DCC4A28" w14:textId="5105C120" w:rsidR="001F7D73" w:rsidRPr="00386483" w:rsidRDefault="001F7D73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04" w:author="DELL" w:date="2022-08-16T22:55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14067 (96.0)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6145AFE1" w14:textId="2FD80399" w:rsidR="001F7D73" w:rsidRPr="00386483" w:rsidRDefault="001F7D73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0.</w:t>
            </w:r>
            <w:ins w:id="505" w:author="DELL" w:date="2022-08-16T22:55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601</w:t>
              </w:r>
            </w:ins>
            <w:del w:id="506" w:author="DELL" w:date="2022-08-16T22:55:00Z">
              <w:r w:rsidRPr="00386483" w:rsidDel="001F7D7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00</w:delText>
              </w:r>
            </w:del>
          </w:p>
        </w:tc>
        <w:tc>
          <w:tcPr>
            <w:tcW w:w="457" w:type="pct"/>
            <w:vAlign w:val="center"/>
          </w:tcPr>
          <w:p w14:paraId="4979324A" w14:textId="4908BDF7" w:rsidR="001F7D73" w:rsidRPr="00386483" w:rsidRDefault="001F7D73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1141 (6.6)</w:t>
            </w:r>
          </w:p>
        </w:tc>
        <w:tc>
          <w:tcPr>
            <w:tcW w:w="544" w:type="pct"/>
            <w:vAlign w:val="center"/>
          </w:tcPr>
          <w:p w14:paraId="498B1BC5" w14:textId="0FAFD37D" w:rsidR="001F7D73" w:rsidRPr="00386483" w:rsidRDefault="001F7D73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16239 (93.</w:t>
            </w:r>
            <w:ins w:id="507" w:author="DELL" w:date="2022-08-16T04:30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</w:t>
              </w:r>
            </w:ins>
            <w:del w:id="508" w:author="DELL" w:date="2022-08-16T04:30:00Z">
              <w:r w:rsidRPr="00386483" w:rsidDel="00AD709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 w:val="restart"/>
            <w:vAlign w:val="center"/>
          </w:tcPr>
          <w:p w14:paraId="78B53B11" w14:textId="2C2D484F" w:rsidR="001F7D73" w:rsidRPr="00386483" w:rsidRDefault="001F7D73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  <w:ins w:id="509" w:author="DELL" w:date="2022-08-16T04:28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2</w:t>
              </w:r>
            </w:ins>
            <w:del w:id="510" w:author="DELL" w:date="2022-08-16T04:28:00Z">
              <w:r w:rsidRPr="00386483" w:rsidDel="00F5295D">
                <w:rPr>
                  <w:rFonts w:ascii="Times New Roman" w:hAnsi="Times New Roman" w:cs="Times New Roman"/>
                  <w:sz w:val="20"/>
                  <w:szCs w:val="20"/>
                </w:rPr>
                <w:delText>19</w:delText>
              </w:r>
            </w:del>
          </w:p>
        </w:tc>
      </w:tr>
      <w:tr w:rsidR="001F7D73" w:rsidRPr="00386483" w14:paraId="733A1150" w14:textId="77777777" w:rsidTr="00AC2656">
        <w:trPr>
          <w:trHeight w:val="288"/>
          <w:jc w:val="center"/>
        </w:trPr>
        <w:tc>
          <w:tcPr>
            <w:tcW w:w="683" w:type="pct"/>
            <w:vAlign w:val="center"/>
          </w:tcPr>
          <w:p w14:paraId="0C0EB07D" w14:textId="4F6745F3" w:rsidR="001F7D73" w:rsidRPr="00386483" w:rsidRDefault="001F7D73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414" w:type="pct"/>
            <w:vAlign w:val="center"/>
          </w:tcPr>
          <w:p w14:paraId="253D02D2" w14:textId="5E146A07" w:rsidR="001F7D73" w:rsidRPr="00386483" w:rsidRDefault="001F7D73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449 (8.</w:t>
            </w:r>
            <w:ins w:id="511" w:author="DELL" w:date="2022-08-17T00:41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6</w:t>
              </w:r>
            </w:ins>
            <w:del w:id="512" w:author="DELL" w:date="2022-08-17T00:41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57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7369C65E" w14:textId="195897F5" w:rsidR="001F7D73" w:rsidRPr="00386483" w:rsidRDefault="001F7D73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4793 (91.4</w:t>
            </w:r>
            <w:del w:id="513" w:author="DELL" w:date="2022-08-17T00:41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3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5ED10DD4" w14:textId="77777777" w:rsidR="001F7D73" w:rsidRPr="00386483" w:rsidRDefault="001F7D73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2A956D6D" w14:textId="7636E330" w:rsidR="001F7D73" w:rsidRPr="00386483" w:rsidRDefault="001F7D73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14" w:author="DELL" w:date="2022-08-16T22:55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199 (3.8)</w:t>
              </w:r>
            </w:ins>
          </w:p>
        </w:tc>
        <w:tc>
          <w:tcPr>
            <w:tcW w:w="479" w:type="pct"/>
            <w:vAlign w:val="center"/>
          </w:tcPr>
          <w:p w14:paraId="4193BA0B" w14:textId="71150A10" w:rsidR="001F7D73" w:rsidRPr="00386483" w:rsidRDefault="001F7D73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15" w:author="DELL" w:date="2022-08-16T22:55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5002 (96.2)</w:t>
              </w:r>
            </w:ins>
          </w:p>
        </w:tc>
        <w:tc>
          <w:tcPr>
            <w:tcW w:w="551" w:type="pct"/>
            <w:vMerge/>
            <w:vAlign w:val="center"/>
          </w:tcPr>
          <w:p w14:paraId="5B54FF37" w14:textId="77777777" w:rsidR="001F7D73" w:rsidRPr="00386483" w:rsidRDefault="001F7D73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66CFC096" w14:textId="332B2CED" w:rsidR="001F7D73" w:rsidRPr="00386483" w:rsidRDefault="001F7D73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455 (8.0)</w:t>
            </w:r>
          </w:p>
        </w:tc>
        <w:tc>
          <w:tcPr>
            <w:tcW w:w="544" w:type="pct"/>
            <w:vAlign w:val="center"/>
          </w:tcPr>
          <w:p w14:paraId="4B1C3201" w14:textId="71C84524" w:rsidR="001F7D73" w:rsidRPr="00386483" w:rsidRDefault="001F7D73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5244 (92.0)</w:t>
            </w:r>
          </w:p>
        </w:tc>
        <w:tc>
          <w:tcPr>
            <w:tcW w:w="551" w:type="pct"/>
            <w:vMerge/>
            <w:vAlign w:val="center"/>
          </w:tcPr>
          <w:p w14:paraId="13B71F57" w14:textId="11BBA8D5" w:rsidR="001F7D73" w:rsidRPr="00386483" w:rsidRDefault="001F7D73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FF5" w:rsidRPr="00386483" w14:paraId="511A56CE" w14:textId="77777777" w:rsidTr="00ED1A0B">
        <w:trPr>
          <w:trHeight w:val="288"/>
          <w:jc w:val="center"/>
        </w:trPr>
        <w:tc>
          <w:tcPr>
            <w:tcW w:w="5000" w:type="pct"/>
            <w:gridSpan w:val="10"/>
            <w:vAlign w:val="center"/>
          </w:tcPr>
          <w:p w14:paraId="442EC3CD" w14:textId="786A85B8" w:rsidR="000B5FF5" w:rsidRPr="00386483" w:rsidRDefault="000B5FF5" w:rsidP="000B5F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Mass Media</w:t>
            </w:r>
          </w:p>
        </w:tc>
      </w:tr>
      <w:tr w:rsidR="00CD0658" w:rsidRPr="00386483" w14:paraId="7A62F002" w14:textId="77777777" w:rsidTr="00AC2656">
        <w:trPr>
          <w:trHeight w:val="288"/>
          <w:jc w:val="center"/>
        </w:trPr>
        <w:tc>
          <w:tcPr>
            <w:tcW w:w="683" w:type="pct"/>
            <w:vAlign w:val="center"/>
          </w:tcPr>
          <w:p w14:paraId="1B15EDE5" w14:textId="743B83E5" w:rsidR="00CD0658" w:rsidRPr="00386483" w:rsidRDefault="00CD0658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414" w:type="pct"/>
            <w:vAlign w:val="center"/>
          </w:tcPr>
          <w:p w14:paraId="2720F83C" w14:textId="0A870799" w:rsidR="00CD0658" w:rsidRPr="00386483" w:rsidRDefault="00CD0658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79" w:type="pct"/>
            <w:vAlign w:val="center"/>
          </w:tcPr>
          <w:p w14:paraId="618D0628" w14:textId="793B2CBB" w:rsidR="00CD0658" w:rsidRPr="00386483" w:rsidRDefault="00CD0658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61" w:type="pct"/>
            <w:vMerge w:val="restart"/>
            <w:vAlign w:val="center"/>
          </w:tcPr>
          <w:p w14:paraId="279F3275" w14:textId="6F779A38" w:rsidR="00CD0658" w:rsidRPr="00386483" w:rsidRDefault="00CD0658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79" w:type="pct"/>
            <w:vAlign w:val="center"/>
          </w:tcPr>
          <w:p w14:paraId="3354265C" w14:textId="7B9EF327" w:rsidR="00CD0658" w:rsidRPr="00386483" w:rsidRDefault="00CD0658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16" w:author="DELL" w:date="2022-08-16T23:31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398 (4.3)</w:t>
              </w:r>
            </w:ins>
          </w:p>
        </w:tc>
        <w:tc>
          <w:tcPr>
            <w:tcW w:w="479" w:type="pct"/>
            <w:vAlign w:val="center"/>
          </w:tcPr>
          <w:p w14:paraId="3E506BCB" w14:textId="108F764A" w:rsidR="00CD0658" w:rsidRPr="00386483" w:rsidRDefault="00CD0658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17" w:author="DELL" w:date="2022-08-16T23:3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8845 (95.7)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2E441274" w14:textId="5EA5B02A" w:rsidR="00CD0658" w:rsidRPr="00386483" w:rsidRDefault="00CD0658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ins w:id="518" w:author="DELL" w:date="2022-08-16T23:3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0.817</w:t>
              </w:r>
            </w:ins>
            <w:del w:id="519" w:author="DELL" w:date="2022-08-16T23:32:00Z">
              <w:r w:rsidRPr="00386483" w:rsidDel="00CD065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&lt;0.00</w:delText>
              </w:r>
            </w:del>
          </w:p>
        </w:tc>
        <w:tc>
          <w:tcPr>
            <w:tcW w:w="457" w:type="pct"/>
            <w:vAlign w:val="center"/>
          </w:tcPr>
          <w:p w14:paraId="0484BF77" w14:textId="7A67960C" w:rsidR="00CD0658" w:rsidRPr="00386483" w:rsidRDefault="00CD0658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851 (6.6)</w:t>
            </w:r>
          </w:p>
        </w:tc>
        <w:tc>
          <w:tcPr>
            <w:tcW w:w="544" w:type="pct"/>
            <w:vAlign w:val="center"/>
          </w:tcPr>
          <w:p w14:paraId="73B1EB1B" w14:textId="49C00358" w:rsidR="00CD0658" w:rsidRPr="00386483" w:rsidRDefault="00CD0658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11968 (93.</w:t>
            </w:r>
            <w:ins w:id="520" w:author="DELL" w:date="2022-08-16T04:48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</w:t>
              </w:r>
            </w:ins>
            <w:del w:id="521" w:author="DELL" w:date="2022-08-16T04:48:00Z">
              <w:r w:rsidRPr="00386483" w:rsidDel="0069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 w:val="restart"/>
            <w:vAlign w:val="center"/>
          </w:tcPr>
          <w:p w14:paraId="0B955177" w14:textId="338079E0" w:rsidR="00CD0658" w:rsidRPr="00386483" w:rsidRDefault="00CD0658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  <w:ins w:id="522" w:author="DELL" w:date="2022-08-16T04:31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9</w:t>
              </w:r>
            </w:ins>
            <w:del w:id="523" w:author="DELL" w:date="2022-08-16T04:31:00Z">
              <w:r w:rsidRPr="00386483" w:rsidDel="00A869F8">
                <w:rPr>
                  <w:rFonts w:ascii="Times New Roman" w:hAnsi="Times New Roman" w:cs="Times New Roman"/>
                  <w:sz w:val="20"/>
                  <w:szCs w:val="20"/>
                </w:rPr>
                <w:delText>87</w:delText>
              </w:r>
            </w:del>
          </w:p>
        </w:tc>
      </w:tr>
      <w:tr w:rsidR="00CD0658" w:rsidRPr="00386483" w14:paraId="39A5AB96" w14:textId="77777777" w:rsidTr="00AC2656">
        <w:trPr>
          <w:trHeight w:val="288"/>
          <w:jc w:val="center"/>
        </w:trPr>
        <w:tc>
          <w:tcPr>
            <w:tcW w:w="683" w:type="pct"/>
            <w:vAlign w:val="center"/>
          </w:tcPr>
          <w:p w14:paraId="4ECC776E" w14:textId="4B32E9DF" w:rsidR="00CD0658" w:rsidRPr="00386483" w:rsidRDefault="00CD0658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414" w:type="pct"/>
            <w:vAlign w:val="center"/>
          </w:tcPr>
          <w:p w14:paraId="42789142" w14:textId="6E2FEBF4" w:rsidR="00CD0658" w:rsidRPr="00386483" w:rsidRDefault="00CD0658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79" w:type="pct"/>
            <w:vAlign w:val="center"/>
          </w:tcPr>
          <w:p w14:paraId="7177FF24" w14:textId="3F7BF0BE" w:rsidR="00CD0658" w:rsidRPr="00386483" w:rsidRDefault="00CD0658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61" w:type="pct"/>
            <w:vMerge/>
            <w:vAlign w:val="center"/>
          </w:tcPr>
          <w:p w14:paraId="65CF2939" w14:textId="77777777" w:rsidR="00CD0658" w:rsidRPr="00386483" w:rsidRDefault="00CD0658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150E88B6" w14:textId="1858C723" w:rsidR="00CD0658" w:rsidRPr="00386483" w:rsidRDefault="00CD0658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24" w:author="DELL" w:date="2022-08-16T23:31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363 (4.2)</w:t>
              </w:r>
            </w:ins>
          </w:p>
        </w:tc>
        <w:tc>
          <w:tcPr>
            <w:tcW w:w="479" w:type="pct"/>
            <w:vAlign w:val="center"/>
          </w:tcPr>
          <w:p w14:paraId="699F681C" w14:textId="3E18945F" w:rsidR="00CD0658" w:rsidRPr="00386483" w:rsidRDefault="00CD0658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25" w:author="DELL" w:date="2022-08-16T23:3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8250 (95.8)</w:t>
              </w:r>
            </w:ins>
          </w:p>
        </w:tc>
        <w:tc>
          <w:tcPr>
            <w:tcW w:w="551" w:type="pct"/>
            <w:vMerge/>
            <w:vAlign w:val="center"/>
          </w:tcPr>
          <w:p w14:paraId="2369EAA4" w14:textId="77777777" w:rsidR="00CD0658" w:rsidRPr="00386483" w:rsidRDefault="00CD0658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315B61B5" w14:textId="346B5F1C" w:rsidR="00CD0658" w:rsidRPr="00386483" w:rsidRDefault="00CD0658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634 (7.4)</w:t>
            </w:r>
          </w:p>
        </w:tc>
        <w:tc>
          <w:tcPr>
            <w:tcW w:w="544" w:type="pct"/>
            <w:vAlign w:val="center"/>
          </w:tcPr>
          <w:p w14:paraId="19C02536" w14:textId="2C9B9910" w:rsidR="00CD0658" w:rsidRPr="00386483" w:rsidRDefault="00CD0658" w:rsidP="000B5F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7930 (9</w:t>
            </w:r>
            <w:ins w:id="526" w:author="DELL" w:date="2022-08-16T04:48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2.6</w:t>
              </w:r>
            </w:ins>
            <w:del w:id="527" w:author="DELL" w:date="2022-08-16T04:48:00Z">
              <w:r w:rsidRPr="00386483" w:rsidDel="0069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3.0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551" w:type="pct"/>
            <w:vMerge/>
            <w:vAlign w:val="center"/>
          </w:tcPr>
          <w:p w14:paraId="7B6054E4" w14:textId="44A14422" w:rsidR="00CD0658" w:rsidRPr="00386483" w:rsidRDefault="00CD0658" w:rsidP="000B5F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FF5" w:rsidRPr="00386483" w14:paraId="14E13951" w14:textId="77777777" w:rsidTr="00ED1A0B">
        <w:trPr>
          <w:trHeight w:val="257"/>
          <w:jc w:val="center"/>
        </w:trPr>
        <w:tc>
          <w:tcPr>
            <w:tcW w:w="5000" w:type="pct"/>
            <w:gridSpan w:val="10"/>
            <w:vAlign w:val="center"/>
          </w:tcPr>
          <w:p w14:paraId="3742B331" w14:textId="4B80E2D7" w:rsidR="000B5FF5" w:rsidRPr="00386483" w:rsidRDefault="000B5FF5" w:rsidP="000B5FF5">
            <w:pP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Household size</w:t>
            </w:r>
          </w:p>
        </w:tc>
      </w:tr>
      <w:tr w:rsidR="00381958" w:rsidRPr="00386483" w14:paraId="2586EAC8" w14:textId="77777777" w:rsidTr="00AC2656">
        <w:trPr>
          <w:trHeight w:val="257"/>
          <w:jc w:val="center"/>
        </w:trPr>
        <w:tc>
          <w:tcPr>
            <w:tcW w:w="683" w:type="pct"/>
            <w:vAlign w:val="center"/>
          </w:tcPr>
          <w:p w14:paraId="1F609C17" w14:textId="12EB1DC3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&lt;5</w:t>
            </w:r>
          </w:p>
        </w:tc>
        <w:tc>
          <w:tcPr>
            <w:tcW w:w="414" w:type="pct"/>
            <w:vAlign w:val="center"/>
          </w:tcPr>
          <w:p w14:paraId="5850D2A7" w14:textId="50346F46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718 (6.</w:t>
            </w:r>
            <w:ins w:id="528" w:author="DELL" w:date="2022-08-17T00:41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9</w:t>
              </w:r>
            </w:ins>
            <w:del w:id="529" w:author="DELL" w:date="2022-08-17T00:41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88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2FAE48A1" w14:textId="1796419A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9708 (93.1</w:t>
            </w:r>
            <w:del w:id="530" w:author="DELL" w:date="2022-08-17T00:41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 w:val="restart"/>
            <w:vAlign w:val="center"/>
          </w:tcPr>
          <w:p w14:paraId="4C251AE9" w14:textId="3D5F82DC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0.322</w:t>
            </w:r>
          </w:p>
        </w:tc>
        <w:tc>
          <w:tcPr>
            <w:tcW w:w="479" w:type="pct"/>
            <w:vAlign w:val="center"/>
          </w:tcPr>
          <w:p w14:paraId="46862EFE" w14:textId="0A702376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31" w:author="DELL" w:date="2022-08-16T23:40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426 (3.8)</w:t>
              </w:r>
            </w:ins>
          </w:p>
        </w:tc>
        <w:tc>
          <w:tcPr>
            <w:tcW w:w="479" w:type="pct"/>
            <w:vAlign w:val="center"/>
          </w:tcPr>
          <w:p w14:paraId="24C591A7" w14:textId="022AF152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32" w:author="DELL" w:date="2022-08-16T23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10960 (96.3)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4A71832B" w14:textId="27ACD977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33" w:author="DELL" w:date="2022-08-16T23:43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0.154</w:t>
              </w:r>
            </w:ins>
          </w:p>
        </w:tc>
        <w:tc>
          <w:tcPr>
            <w:tcW w:w="457" w:type="pct"/>
            <w:vAlign w:val="center"/>
          </w:tcPr>
          <w:p w14:paraId="7FC1D7BE" w14:textId="6A5D991C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34" w:author="DELL" w:date="2022-08-16T23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925 (6.7)</w:t>
              </w:r>
            </w:ins>
          </w:p>
        </w:tc>
        <w:tc>
          <w:tcPr>
            <w:tcW w:w="544" w:type="pct"/>
            <w:vAlign w:val="center"/>
          </w:tcPr>
          <w:p w14:paraId="4A7E8D08" w14:textId="23C7ACC7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35" w:author="DELL" w:date="2022-08-16T23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12865 (93.3)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73F5533B" w14:textId="4EE99963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36" w:author="DELL" w:date="2022-08-16T05:25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0.191</w:t>
              </w:r>
            </w:ins>
          </w:p>
        </w:tc>
      </w:tr>
      <w:tr w:rsidR="00381958" w:rsidRPr="00386483" w14:paraId="0FB03EC0" w14:textId="77777777" w:rsidTr="00AC2656">
        <w:trPr>
          <w:trHeight w:val="257"/>
          <w:jc w:val="center"/>
        </w:trPr>
        <w:tc>
          <w:tcPr>
            <w:tcW w:w="683" w:type="pct"/>
            <w:vAlign w:val="center"/>
          </w:tcPr>
          <w:p w14:paraId="737F3BEC" w14:textId="60E16CEC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5/5+</w:t>
            </w:r>
          </w:p>
        </w:tc>
        <w:tc>
          <w:tcPr>
            <w:tcW w:w="414" w:type="pct"/>
            <w:vAlign w:val="center"/>
          </w:tcPr>
          <w:p w14:paraId="732AB196" w14:textId="069DBD61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1536 (7.</w:t>
            </w:r>
            <w:ins w:id="537" w:author="DELL" w:date="2022-08-17T00:41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</w:t>
              </w:r>
            </w:ins>
            <w:del w:id="538" w:author="DELL" w:date="2022-08-17T00:41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27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47EBB437" w14:textId="35EC9C93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19587 (92.7</w:t>
            </w:r>
            <w:del w:id="539" w:author="DELL" w:date="2022-08-17T00:41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3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386D6B09" w14:textId="77777777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58B015EE" w14:textId="536A93B0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40" w:author="DELL" w:date="2022-08-16T23:40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363 (4.3)</w:t>
              </w:r>
            </w:ins>
          </w:p>
        </w:tc>
        <w:tc>
          <w:tcPr>
            <w:tcW w:w="479" w:type="pct"/>
            <w:vAlign w:val="center"/>
          </w:tcPr>
          <w:p w14:paraId="7646273F" w14:textId="58FE650B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41" w:author="DELL" w:date="2022-08-16T23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8111 (95.7)</w:t>
              </w:r>
            </w:ins>
          </w:p>
        </w:tc>
        <w:tc>
          <w:tcPr>
            <w:tcW w:w="551" w:type="pct"/>
            <w:vMerge/>
            <w:vAlign w:val="center"/>
          </w:tcPr>
          <w:p w14:paraId="7C5C8947" w14:textId="77777777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050B707E" w14:textId="789FA459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42" w:author="DELL" w:date="2022-08-16T23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671 (7.2)</w:t>
              </w:r>
            </w:ins>
          </w:p>
        </w:tc>
        <w:tc>
          <w:tcPr>
            <w:tcW w:w="544" w:type="pct"/>
            <w:vAlign w:val="center"/>
          </w:tcPr>
          <w:p w14:paraId="22E74374" w14:textId="1F70F3FA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43" w:author="DELL" w:date="2022-08-16T23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8626 (92.8)</w:t>
              </w:r>
            </w:ins>
          </w:p>
        </w:tc>
        <w:tc>
          <w:tcPr>
            <w:tcW w:w="551" w:type="pct"/>
            <w:vMerge/>
            <w:vAlign w:val="center"/>
          </w:tcPr>
          <w:p w14:paraId="1D137D07" w14:textId="77777777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81958" w:rsidRPr="00386483" w14:paraId="6BA796C8" w14:textId="77777777" w:rsidTr="00ED1A0B">
        <w:trPr>
          <w:trHeight w:val="257"/>
          <w:jc w:val="center"/>
        </w:trPr>
        <w:tc>
          <w:tcPr>
            <w:tcW w:w="5000" w:type="pct"/>
            <w:gridSpan w:val="10"/>
            <w:vAlign w:val="center"/>
          </w:tcPr>
          <w:p w14:paraId="2AA734F6" w14:textId="6EE93219" w:rsidR="00381958" w:rsidRPr="00386483" w:rsidRDefault="00381958" w:rsidP="00381958">
            <w:pP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Livestock ownership</w:t>
            </w:r>
          </w:p>
        </w:tc>
      </w:tr>
      <w:tr w:rsidR="008001F5" w:rsidRPr="00386483" w14:paraId="368ADCB9" w14:textId="77777777" w:rsidTr="00AC2656">
        <w:trPr>
          <w:trHeight w:val="257"/>
          <w:jc w:val="center"/>
        </w:trPr>
        <w:tc>
          <w:tcPr>
            <w:tcW w:w="683" w:type="pct"/>
            <w:vAlign w:val="center"/>
          </w:tcPr>
          <w:p w14:paraId="6052C590" w14:textId="1C83D79D" w:rsidR="008001F5" w:rsidRPr="00386483" w:rsidRDefault="008001F5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414" w:type="pct"/>
            <w:vAlign w:val="center"/>
          </w:tcPr>
          <w:p w14:paraId="6272036C" w14:textId="1B95A980" w:rsidR="008001F5" w:rsidRPr="00386483" w:rsidRDefault="008001F5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79" w:type="pct"/>
            <w:vAlign w:val="center"/>
          </w:tcPr>
          <w:p w14:paraId="4AFA2578" w14:textId="57944567" w:rsidR="008001F5" w:rsidRPr="00386483" w:rsidRDefault="008001F5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61" w:type="pct"/>
            <w:vMerge w:val="restart"/>
            <w:vAlign w:val="center"/>
          </w:tcPr>
          <w:p w14:paraId="797C4142" w14:textId="1D49C56B" w:rsidR="008001F5" w:rsidRPr="00386483" w:rsidRDefault="008001F5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79" w:type="pct"/>
            <w:vAlign w:val="center"/>
          </w:tcPr>
          <w:p w14:paraId="2EE08AEC" w14:textId="47DA4CCB" w:rsidR="008001F5" w:rsidRPr="00386483" w:rsidRDefault="008001F5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44" w:author="DELL" w:date="2022-08-16T23:43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452 (4.0)</w:t>
              </w:r>
            </w:ins>
          </w:p>
        </w:tc>
        <w:tc>
          <w:tcPr>
            <w:tcW w:w="479" w:type="pct"/>
            <w:vAlign w:val="center"/>
          </w:tcPr>
          <w:p w14:paraId="773E42A4" w14:textId="1B0D52F4" w:rsidR="008001F5" w:rsidRPr="00386483" w:rsidRDefault="008001F5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45" w:author="DELL" w:date="2022-08-16T23:44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10773 (96.0)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2A8F95A6" w14:textId="74F49D43" w:rsidR="008001F5" w:rsidRPr="00386483" w:rsidRDefault="008001F5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46" w:author="DELL" w:date="2022-08-16T23:44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0.786</w:t>
              </w:r>
            </w:ins>
          </w:p>
        </w:tc>
        <w:tc>
          <w:tcPr>
            <w:tcW w:w="457" w:type="pct"/>
            <w:vAlign w:val="center"/>
          </w:tcPr>
          <w:p w14:paraId="616CD5BF" w14:textId="4A598979" w:rsidR="008001F5" w:rsidRPr="00386483" w:rsidRDefault="008001F5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47" w:author="DELL" w:date="2022-08-16T05:30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913 (6.9)</w:t>
              </w:r>
            </w:ins>
          </w:p>
        </w:tc>
        <w:tc>
          <w:tcPr>
            <w:tcW w:w="544" w:type="pct"/>
            <w:vAlign w:val="center"/>
          </w:tcPr>
          <w:p w14:paraId="2750F56D" w14:textId="2AD6EACC" w:rsidR="008001F5" w:rsidRPr="00386483" w:rsidRDefault="008001F5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48" w:author="DELL" w:date="2022-08-16T05:30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12329 (93.1)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67E425CB" w14:textId="158A4865" w:rsidR="008001F5" w:rsidRPr="00386483" w:rsidRDefault="008001F5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49" w:author="DELL" w:date="2022-08-16T05:31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0.858</w:t>
              </w:r>
            </w:ins>
          </w:p>
        </w:tc>
      </w:tr>
      <w:tr w:rsidR="008001F5" w:rsidRPr="00386483" w14:paraId="29909485" w14:textId="77777777" w:rsidTr="00AC2656">
        <w:trPr>
          <w:trHeight w:val="257"/>
          <w:jc w:val="center"/>
        </w:trPr>
        <w:tc>
          <w:tcPr>
            <w:tcW w:w="683" w:type="pct"/>
            <w:vAlign w:val="center"/>
          </w:tcPr>
          <w:p w14:paraId="08428857" w14:textId="08F36E77" w:rsidR="008001F5" w:rsidRPr="00386483" w:rsidRDefault="008001F5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414" w:type="pct"/>
            <w:vAlign w:val="center"/>
          </w:tcPr>
          <w:p w14:paraId="7B7530FE" w14:textId="3227536B" w:rsidR="008001F5" w:rsidRPr="00386483" w:rsidRDefault="008001F5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79" w:type="pct"/>
            <w:vAlign w:val="center"/>
          </w:tcPr>
          <w:p w14:paraId="59E573BD" w14:textId="29B7F688" w:rsidR="008001F5" w:rsidRPr="00386483" w:rsidRDefault="008001F5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61" w:type="pct"/>
            <w:vMerge/>
            <w:vAlign w:val="center"/>
          </w:tcPr>
          <w:p w14:paraId="5295F00D" w14:textId="77777777" w:rsidR="008001F5" w:rsidRPr="00386483" w:rsidRDefault="008001F5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5D270D1F" w14:textId="0CB88D8D" w:rsidR="008001F5" w:rsidRPr="00386483" w:rsidRDefault="008001F5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50" w:author="DELL" w:date="2022-08-16T23:44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336 (3.9)</w:t>
              </w:r>
            </w:ins>
          </w:p>
        </w:tc>
        <w:tc>
          <w:tcPr>
            <w:tcW w:w="479" w:type="pct"/>
            <w:vAlign w:val="center"/>
          </w:tcPr>
          <w:p w14:paraId="3E2F3567" w14:textId="0292BA19" w:rsidR="008001F5" w:rsidRPr="00386483" w:rsidRDefault="008001F5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51" w:author="DELL" w:date="2022-08-16T23:44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8234 (96.1)</w:t>
              </w:r>
            </w:ins>
          </w:p>
        </w:tc>
        <w:tc>
          <w:tcPr>
            <w:tcW w:w="551" w:type="pct"/>
            <w:vMerge/>
            <w:vAlign w:val="center"/>
          </w:tcPr>
          <w:p w14:paraId="342093C6" w14:textId="77777777" w:rsidR="008001F5" w:rsidRPr="00386483" w:rsidRDefault="008001F5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60D1E739" w14:textId="292A1450" w:rsidR="008001F5" w:rsidRPr="00386483" w:rsidRDefault="008001F5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52" w:author="DELL" w:date="2022-08-16T05:30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682 (6.9)</w:t>
              </w:r>
            </w:ins>
          </w:p>
        </w:tc>
        <w:tc>
          <w:tcPr>
            <w:tcW w:w="544" w:type="pct"/>
            <w:vAlign w:val="center"/>
          </w:tcPr>
          <w:p w14:paraId="6FA05CCE" w14:textId="3F714C60" w:rsidR="008001F5" w:rsidRPr="00386483" w:rsidRDefault="008001F5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53" w:author="DELL" w:date="2022-08-16T05:30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9116 (</w:t>
              </w:r>
            </w:ins>
            <w:ins w:id="554" w:author="DELL" w:date="2022-08-16T05:31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93.1)</w:t>
              </w:r>
            </w:ins>
          </w:p>
        </w:tc>
        <w:tc>
          <w:tcPr>
            <w:tcW w:w="551" w:type="pct"/>
            <w:vMerge/>
            <w:vAlign w:val="center"/>
          </w:tcPr>
          <w:p w14:paraId="761548A3" w14:textId="77777777" w:rsidR="008001F5" w:rsidRPr="00386483" w:rsidRDefault="008001F5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81958" w:rsidRPr="00386483" w14:paraId="06573605" w14:textId="77777777" w:rsidTr="00ED1A0B">
        <w:trPr>
          <w:trHeight w:val="257"/>
          <w:jc w:val="center"/>
        </w:trPr>
        <w:tc>
          <w:tcPr>
            <w:tcW w:w="5000" w:type="pct"/>
            <w:gridSpan w:val="10"/>
            <w:vAlign w:val="center"/>
          </w:tcPr>
          <w:p w14:paraId="28C0C520" w14:textId="74FFA662" w:rsidR="00381958" w:rsidRPr="00386483" w:rsidRDefault="00381958" w:rsidP="00381958">
            <w:pP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Source water type</w:t>
            </w:r>
          </w:p>
        </w:tc>
      </w:tr>
      <w:tr w:rsidR="00381958" w:rsidRPr="00386483" w14:paraId="4EC0B2C8" w14:textId="77777777" w:rsidTr="00AC2656">
        <w:trPr>
          <w:trHeight w:val="257"/>
          <w:jc w:val="center"/>
        </w:trPr>
        <w:tc>
          <w:tcPr>
            <w:tcW w:w="683" w:type="pct"/>
            <w:vAlign w:val="center"/>
          </w:tcPr>
          <w:p w14:paraId="5AC005AD" w14:textId="57CCA639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Improved</w:t>
            </w:r>
          </w:p>
        </w:tc>
        <w:tc>
          <w:tcPr>
            <w:tcW w:w="414" w:type="pct"/>
            <w:vAlign w:val="center"/>
          </w:tcPr>
          <w:p w14:paraId="13A6AFF7" w14:textId="28F2A82C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2216 (7.</w:t>
            </w:r>
            <w:ins w:id="555" w:author="DELL" w:date="2022-08-17T00:41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</w:t>
              </w:r>
            </w:ins>
            <w:del w:id="556" w:author="DELL" w:date="2022-08-17T00:41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15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7CB962B4" w14:textId="6C76E9C2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28783 (92.</w:t>
            </w:r>
            <w:ins w:id="557" w:author="DELL" w:date="2022-08-17T00:41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9</w:t>
              </w:r>
            </w:ins>
            <w:del w:id="558" w:author="DELL" w:date="2022-08-17T00:41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85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 w:val="restart"/>
            <w:vAlign w:val="center"/>
          </w:tcPr>
          <w:p w14:paraId="6F0C9AA2" w14:textId="7C78A924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0.854</w:t>
            </w:r>
          </w:p>
        </w:tc>
        <w:tc>
          <w:tcPr>
            <w:tcW w:w="479" w:type="pct"/>
            <w:vAlign w:val="center"/>
          </w:tcPr>
          <w:p w14:paraId="519533CF" w14:textId="342978F3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59" w:author="DELL" w:date="2022-08-16T19:1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772 (4.0)</w:t>
              </w:r>
            </w:ins>
          </w:p>
        </w:tc>
        <w:tc>
          <w:tcPr>
            <w:tcW w:w="479" w:type="pct"/>
            <w:vAlign w:val="center"/>
          </w:tcPr>
          <w:p w14:paraId="63F168E2" w14:textId="26268555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60" w:author="DELL" w:date="2022-08-16T19:1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18590 (96.0)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3F519A64" w14:textId="40284437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61" w:author="DELL" w:date="2022-08-16T19:13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0.687</w:t>
              </w:r>
            </w:ins>
          </w:p>
        </w:tc>
        <w:tc>
          <w:tcPr>
            <w:tcW w:w="457" w:type="pct"/>
            <w:vAlign w:val="center"/>
          </w:tcPr>
          <w:p w14:paraId="389CC492" w14:textId="481B2B2D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62" w:author="DELL" w:date="2022-08-15T21:57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 xml:space="preserve">1566 </w:t>
              </w:r>
            </w:ins>
            <w:ins w:id="563" w:author="DELL" w:date="2022-08-15T21:58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(6.90)</w:t>
              </w:r>
            </w:ins>
          </w:p>
        </w:tc>
        <w:tc>
          <w:tcPr>
            <w:tcW w:w="544" w:type="pct"/>
            <w:vAlign w:val="center"/>
          </w:tcPr>
          <w:p w14:paraId="712DF17F" w14:textId="2C5CA672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64" w:author="DELL" w:date="2022-08-15T21:58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21122 (93.10)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0A969AE3" w14:textId="507A8B37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65" w:author="DELL" w:date="2022-08-15T21:59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0.537</w:t>
              </w:r>
            </w:ins>
          </w:p>
        </w:tc>
      </w:tr>
      <w:tr w:rsidR="00381958" w:rsidRPr="00386483" w14:paraId="3D6FC414" w14:textId="77777777" w:rsidTr="00AC2656">
        <w:trPr>
          <w:trHeight w:val="257"/>
          <w:jc w:val="center"/>
        </w:trPr>
        <w:tc>
          <w:tcPr>
            <w:tcW w:w="683" w:type="pct"/>
            <w:vAlign w:val="center"/>
          </w:tcPr>
          <w:p w14:paraId="48AC8A88" w14:textId="6111BAB6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Unimproved</w:t>
            </w:r>
          </w:p>
        </w:tc>
        <w:tc>
          <w:tcPr>
            <w:tcW w:w="414" w:type="pct"/>
            <w:vAlign w:val="center"/>
          </w:tcPr>
          <w:p w14:paraId="1E4B53E2" w14:textId="7C4F329E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38 (6.9</w:t>
            </w:r>
            <w:del w:id="566" w:author="DELL" w:date="2022-08-17T00:41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4ADDC730" w14:textId="61D3F172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508 (93.1</w:t>
            </w:r>
            <w:del w:id="567" w:author="DELL" w:date="2022-08-17T00:41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392F5E38" w14:textId="51FE900D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693E65C1" w14:textId="568F660E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68" w:author="DELL" w:date="2022-08-16T19:1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17 (3.5)</w:t>
              </w:r>
            </w:ins>
          </w:p>
        </w:tc>
        <w:tc>
          <w:tcPr>
            <w:tcW w:w="479" w:type="pct"/>
            <w:vAlign w:val="center"/>
          </w:tcPr>
          <w:p w14:paraId="19D28E08" w14:textId="5C639B25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69" w:author="DELL" w:date="2022-08-16T19:1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481 (96.5)</w:t>
              </w:r>
            </w:ins>
          </w:p>
        </w:tc>
        <w:tc>
          <w:tcPr>
            <w:tcW w:w="551" w:type="pct"/>
            <w:vMerge/>
            <w:vAlign w:val="center"/>
          </w:tcPr>
          <w:p w14:paraId="3D9F987B" w14:textId="77777777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2EA97CC7" w14:textId="7ADC3858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70" w:author="DELL" w:date="2022-08-15T21:58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30 (7.54)</w:t>
              </w:r>
            </w:ins>
          </w:p>
        </w:tc>
        <w:tc>
          <w:tcPr>
            <w:tcW w:w="544" w:type="pct"/>
            <w:vAlign w:val="center"/>
          </w:tcPr>
          <w:p w14:paraId="3724ACD2" w14:textId="7CF82ED3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71" w:author="DELL" w:date="2022-08-15T21:58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370 (92.50)</w:t>
              </w:r>
            </w:ins>
          </w:p>
        </w:tc>
        <w:tc>
          <w:tcPr>
            <w:tcW w:w="551" w:type="pct"/>
            <w:vMerge/>
            <w:vAlign w:val="center"/>
          </w:tcPr>
          <w:p w14:paraId="1506B58E" w14:textId="77777777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81958" w:rsidRPr="00386483" w14:paraId="01FCF80C" w14:textId="77777777" w:rsidTr="00ED1A0B">
        <w:trPr>
          <w:trHeight w:val="257"/>
          <w:jc w:val="center"/>
        </w:trPr>
        <w:tc>
          <w:tcPr>
            <w:tcW w:w="5000" w:type="pct"/>
            <w:gridSpan w:val="10"/>
            <w:vAlign w:val="center"/>
          </w:tcPr>
          <w:p w14:paraId="58A661A6" w14:textId="5BDBA08D" w:rsidR="00381958" w:rsidRPr="00386483" w:rsidRDefault="00381958" w:rsidP="00381958">
            <w:pP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Source of water </w:t>
            </w:r>
          </w:p>
        </w:tc>
      </w:tr>
      <w:tr w:rsidR="00411C7B" w:rsidRPr="00386483" w14:paraId="3C7149F0" w14:textId="77777777" w:rsidTr="00AC2656">
        <w:trPr>
          <w:trHeight w:val="257"/>
          <w:jc w:val="center"/>
        </w:trPr>
        <w:tc>
          <w:tcPr>
            <w:tcW w:w="683" w:type="pct"/>
            <w:vAlign w:val="center"/>
          </w:tcPr>
          <w:p w14:paraId="60C4968F" w14:textId="6CEFF3C5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Direct from source</w:t>
            </w:r>
          </w:p>
        </w:tc>
        <w:tc>
          <w:tcPr>
            <w:tcW w:w="414" w:type="pct"/>
            <w:vAlign w:val="center"/>
          </w:tcPr>
          <w:p w14:paraId="70D0E09D" w14:textId="6677DDC7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79" w:type="pct"/>
            <w:vAlign w:val="center"/>
          </w:tcPr>
          <w:p w14:paraId="1845D0C3" w14:textId="1F840E03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61" w:type="pct"/>
            <w:vMerge w:val="restart"/>
            <w:vAlign w:val="center"/>
          </w:tcPr>
          <w:p w14:paraId="496687B4" w14:textId="6A098BC2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79" w:type="pct"/>
            <w:vAlign w:val="center"/>
          </w:tcPr>
          <w:p w14:paraId="7D70ED70" w14:textId="75FD303F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72" w:author="DELL" w:date="2022-08-16T23:45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8 (3.7)</w:t>
              </w:r>
            </w:ins>
          </w:p>
        </w:tc>
        <w:tc>
          <w:tcPr>
            <w:tcW w:w="479" w:type="pct"/>
            <w:vAlign w:val="center"/>
          </w:tcPr>
          <w:p w14:paraId="7051D4DA" w14:textId="5AEA5BB0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73" w:author="DELL" w:date="2022-08-16T23:45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218 (96.3</w:t>
              </w:r>
            </w:ins>
            <w:ins w:id="574" w:author="DELL" w:date="2022-08-16T23:4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0E5F9015" w14:textId="79C80BA2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75" w:author="DELL" w:date="2022-08-16T23:47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0.097</w:t>
              </w:r>
            </w:ins>
          </w:p>
        </w:tc>
        <w:tc>
          <w:tcPr>
            <w:tcW w:w="457" w:type="pct"/>
            <w:vAlign w:val="center"/>
          </w:tcPr>
          <w:p w14:paraId="032723DD" w14:textId="013AE9DD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76" w:author="DELL" w:date="2022-08-16T05:43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27 (8.7)</w:t>
              </w:r>
            </w:ins>
          </w:p>
        </w:tc>
        <w:tc>
          <w:tcPr>
            <w:tcW w:w="544" w:type="pct"/>
            <w:vAlign w:val="center"/>
          </w:tcPr>
          <w:p w14:paraId="0F978B89" w14:textId="118DEFBF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77" w:author="DELL" w:date="2022-08-16T05:43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290 (91.4)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43D0CDBB" w14:textId="507010A9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78" w:author="DELL" w:date="2022-08-16T05:44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0.366</w:t>
              </w:r>
            </w:ins>
          </w:p>
        </w:tc>
      </w:tr>
      <w:tr w:rsidR="00411C7B" w:rsidRPr="00386483" w14:paraId="6C56D035" w14:textId="77777777" w:rsidTr="00AC2656">
        <w:trPr>
          <w:trHeight w:val="257"/>
          <w:jc w:val="center"/>
        </w:trPr>
        <w:tc>
          <w:tcPr>
            <w:tcW w:w="683" w:type="pct"/>
            <w:vAlign w:val="center"/>
          </w:tcPr>
          <w:p w14:paraId="3370D9AD" w14:textId="4C67BBD6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Covered container</w:t>
            </w:r>
          </w:p>
        </w:tc>
        <w:tc>
          <w:tcPr>
            <w:tcW w:w="414" w:type="pct"/>
            <w:vAlign w:val="center"/>
          </w:tcPr>
          <w:p w14:paraId="0B5B807E" w14:textId="281A4017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79" w:type="pct"/>
            <w:vAlign w:val="center"/>
          </w:tcPr>
          <w:p w14:paraId="505D0F8E" w14:textId="12197246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61" w:type="pct"/>
            <w:vMerge/>
            <w:vAlign w:val="center"/>
          </w:tcPr>
          <w:p w14:paraId="1D2A93C1" w14:textId="77777777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05730C70" w14:textId="0B11E979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79" w:author="DELL" w:date="2022-08-16T23:45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113 (4.2)</w:t>
              </w:r>
            </w:ins>
          </w:p>
        </w:tc>
        <w:tc>
          <w:tcPr>
            <w:tcW w:w="479" w:type="pct"/>
            <w:vAlign w:val="center"/>
          </w:tcPr>
          <w:p w14:paraId="29B0D671" w14:textId="489964E5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80" w:author="DELL" w:date="2022-08-16T23:4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2570 (95.8)</w:t>
              </w:r>
            </w:ins>
          </w:p>
        </w:tc>
        <w:tc>
          <w:tcPr>
            <w:tcW w:w="551" w:type="pct"/>
            <w:vMerge/>
            <w:vAlign w:val="center"/>
          </w:tcPr>
          <w:p w14:paraId="001F77E9" w14:textId="77777777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5247C45D" w14:textId="424D76F2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81" w:author="DELL" w:date="2022-08-16T05:44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216 (7.4)</w:t>
              </w:r>
            </w:ins>
          </w:p>
        </w:tc>
        <w:tc>
          <w:tcPr>
            <w:tcW w:w="544" w:type="pct"/>
            <w:vAlign w:val="center"/>
          </w:tcPr>
          <w:p w14:paraId="26450FC3" w14:textId="7E83993C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82" w:author="DELL" w:date="2022-08-16T05:44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2706 (92.6)</w:t>
              </w:r>
            </w:ins>
          </w:p>
        </w:tc>
        <w:tc>
          <w:tcPr>
            <w:tcW w:w="551" w:type="pct"/>
            <w:vMerge/>
            <w:vAlign w:val="center"/>
          </w:tcPr>
          <w:p w14:paraId="427A63E3" w14:textId="77777777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11C7B" w:rsidRPr="00386483" w14:paraId="1DAF9836" w14:textId="77777777" w:rsidTr="00AC2656">
        <w:trPr>
          <w:trHeight w:val="257"/>
          <w:jc w:val="center"/>
        </w:trPr>
        <w:tc>
          <w:tcPr>
            <w:tcW w:w="683" w:type="pct"/>
            <w:vAlign w:val="center"/>
          </w:tcPr>
          <w:p w14:paraId="612E4F35" w14:textId="429DD08A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Uncovered container</w:t>
            </w:r>
          </w:p>
        </w:tc>
        <w:tc>
          <w:tcPr>
            <w:tcW w:w="414" w:type="pct"/>
            <w:vAlign w:val="center"/>
          </w:tcPr>
          <w:p w14:paraId="48A187FC" w14:textId="75419894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479" w:type="pct"/>
            <w:vAlign w:val="center"/>
          </w:tcPr>
          <w:p w14:paraId="77EA9F51" w14:textId="70876BF6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61" w:type="pct"/>
            <w:vMerge/>
            <w:vAlign w:val="center"/>
          </w:tcPr>
          <w:p w14:paraId="7EEEDF48" w14:textId="77777777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2CF8CCE9" w14:textId="71D97EC6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83" w:author="DELL" w:date="2022-08-16T23:45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32 (2.7)</w:t>
              </w:r>
            </w:ins>
          </w:p>
        </w:tc>
        <w:tc>
          <w:tcPr>
            <w:tcW w:w="479" w:type="pct"/>
            <w:vAlign w:val="center"/>
          </w:tcPr>
          <w:p w14:paraId="5FD9D4F1" w14:textId="2FF04A1F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84" w:author="DELL" w:date="2022-08-16T23:4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1166 (97.3)</w:t>
              </w:r>
            </w:ins>
          </w:p>
        </w:tc>
        <w:tc>
          <w:tcPr>
            <w:tcW w:w="551" w:type="pct"/>
            <w:vMerge/>
            <w:vAlign w:val="center"/>
          </w:tcPr>
          <w:p w14:paraId="42CB1AA3" w14:textId="77777777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04C9A713" w14:textId="7E43F3B8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85" w:author="DELL" w:date="2022-08-16T05:44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88 (6.3)</w:t>
              </w:r>
            </w:ins>
          </w:p>
        </w:tc>
        <w:tc>
          <w:tcPr>
            <w:tcW w:w="544" w:type="pct"/>
            <w:vAlign w:val="center"/>
          </w:tcPr>
          <w:p w14:paraId="471B3ECC" w14:textId="6E21F4BA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86" w:author="DELL" w:date="2022-08-16T05:44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1304 (93.7)</w:t>
              </w:r>
            </w:ins>
          </w:p>
        </w:tc>
        <w:tc>
          <w:tcPr>
            <w:tcW w:w="551" w:type="pct"/>
            <w:vMerge/>
            <w:vAlign w:val="center"/>
          </w:tcPr>
          <w:p w14:paraId="7B44E91B" w14:textId="77777777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81958" w:rsidRPr="00386483" w14:paraId="2994E9BB" w14:textId="77777777" w:rsidTr="00ED1A0B">
        <w:trPr>
          <w:trHeight w:val="257"/>
          <w:jc w:val="center"/>
        </w:trPr>
        <w:tc>
          <w:tcPr>
            <w:tcW w:w="5000" w:type="pct"/>
            <w:gridSpan w:val="10"/>
            <w:vAlign w:val="center"/>
          </w:tcPr>
          <w:p w14:paraId="7C5A26F1" w14:textId="766B22FA" w:rsidR="00381958" w:rsidRPr="00386483" w:rsidRDefault="00381958" w:rsidP="00381958">
            <w:pP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rPrChange w:id="587" w:author="DELL" w:date="2022-08-17T02:26:00Z">
                  <w:rPr>
                    <w:rFonts w:ascii="Times New Roman" w:hAnsi="Times New Roman" w:cs="Times New Roman"/>
                    <w:b/>
                    <w:bCs/>
                    <w:i/>
                    <w:sz w:val="20"/>
                    <w:szCs w:val="20"/>
                    <w:highlight w:val="yellow"/>
                  </w:rPr>
                </w:rPrChange>
              </w:rPr>
            </w:pPr>
            <w:r w:rsidRPr="0038648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Water treatment</w:t>
            </w:r>
          </w:p>
        </w:tc>
      </w:tr>
      <w:tr w:rsidR="00411C7B" w:rsidRPr="00386483" w14:paraId="4BA7ED02" w14:textId="77777777" w:rsidTr="00AC2656">
        <w:trPr>
          <w:trHeight w:val="257"/>
          <w:jc w:val="center"/>
        </w:trPr>
        <w:tc>
          <w:tcPr>
            <w:tcW w:w="683" w:type="pct"/>
            <w:vAlign w:val="center"/>
          </w:tcPr>
          <w:p w14:paraId="5B178F3B" w14:textId="6DCEE14F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414" w:type="pct"/>
            <w:vAlign w:val="center"/>
          </w:tcPr>
          <w:p w14:paraId="31DEAFAA" w14:textId="2E8D9664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170 (8.1</w:t>
            </w:r>
            <w:del w:id="588" w:author="DELL" w:date="2022-08-17T00:41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4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4705CF72" w14:textId="73E49B1F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1917 (91.</w:t>
            </w:r>
            <w:ins w:id="589" w:author="DELL" w:date="2022-08-17T00:41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9</w:t>
              </w:r>
            </w:ins>
            <w:del w:id="590" w:author="DELL" w:date="2022-08-17T00:41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86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 w:val="restart"/>
            <w:vAlign w:val="center"/>
          </w:tcPr>
          <w:p w14:paraId="44F41537" w14:textId="73920327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0.214</w:t>
            </w:r>
          </w:p>
        </w:tc>
        <w:tc>
          <w:tcPr>
            <w:tcW w:w="479" w:type="pct"/>
            <w:vAlign w:val="center"/>
          </w:tcPr>
          <w:p w14:paraId="62DEBFC9" w14:textId="5425A6E2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91" w:author="DELL" w:date="2022-08-16T23:4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88 (4.6)</w:t>
              </w:r>
            </w:ins>
          </w:p>
        </w:tc>
        <w:tc>
          <w:tcPr>
            <w:tcW w:w="479" w:type="pct"/>
            <w:vAlign w:val="center"/>
          </w:tcPr>
          <w:p w14:paraId="167075F0" w14:textId="2A969A0F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92" w:author="DELL" w:date="2022-08-16T23:4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1828 (95.4)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73692B96" w14:textId="5FAFF77F" w:rsidR="00411C7B" w:rsidRPr="00386483" w:rsidRDefault="00716A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93" w:author="DELL" w:date="2022-08-16T23:47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0.256</w:t>
              </w:r>
            </w:ins>
          </w:p>
        </w:tc>
        <w:tc>
          <w:tcPr>
            <w:tcW w:w="457" w:type="pct"/>
            <w:vAlign w:val="center"/>
          </w:tcPr>
          <w:p w14:paraId="24BA0A90" w14:textId="6595B3FE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94" w:author="DELL" w:date="2022-08-16T05:4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168 (6.9)</w:t>
              </w:r>
            </w:ins>
          </w:p>
        </w:tc>
        <w:tc>
          <w:tcPr>
            <w:tcW w:w="544" w:type="pct"/>
            <w:vAlign w:val="center"/>
          </w:tcPr>
          <w:p w14:paraId="1033ED8A" w14:textId="065C3531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95" w:author="DELL" w:date="2022-08-16T05:4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2271 (</w:t>
              </w:r>
            </w:ins>
            <w:ins w:id="596" w:author="DELL" w:date="2022-08-16T05:47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93.1)</w:t>
              </w:r>
            </w:ins>
          </w:p>
        </w:tc>
        <w:tc>
          <w:tcPr>
            <w:tcW w:w="551" w:type="pct"/>
            <w:vMerge w:val="restart"/>
            <w:vAlign w:val="center"/>
          </w:tcPr>
          <w:p w14:paraId="332C7597" w14:textId="7B882D0C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597" w:author="DELL" w:date="2022-08-16T05:47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0.945</w:t>
              </w:r>
            </w:ins>
          </w:p>
        </w:tc>
      </w:tr>
      <w:tr w:rsidR="00411C7B" w:rsidRPr="00386483" w14:paraId="19238117" w14:textId="77777777" w:rsidTr="00AC2656">
        <w:trPr>
          <w:trHeight w:val="257"/>
          <w:jc w:val="center"/>
        </w:trPr>
        <w:tc>
          <w:tcPr>
            <w:tcW w:w="683" w:type="pct"/>
            <w:vAlign w:val="center"/>
          </w:tcPr>
          <w:p w14:paraId="3AD607E5" w14:textId="34A69879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414" w:type="pct"/>
            <w:vAlign w:val="center"/>
          </w:tcPr>
          <w:p w14:paraId="3FF9A373" w14:textId="002A5AA8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2078 (7.</w:t>
            </w:r>
            <w:ins w:id="598" w:author="DELL" w:date="2022-08-17T00:41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</w:t>
              </w:r>
            </w:ins>
            <w:del w:id="599" w:author="DELL" w:date="2022-08-17T00:41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06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670042A6" w14:textId="241FE808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27344 (92.</w:t>
            </w:r>
            <w:ins w:id="600" w:author="DELL" w:date="2022-08-17T00:41:00Z">
              <w:r w:rsidR="00FD6C88"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9</w:t>
              </w:r>
            </w:ins>
            <w:del w:id="601" w:author="DELL" w:date="2022-08-17T00:41:00Z">
              <w:r w:rsidRPr="00386483" w:rsidDel="00FD6C88">
                <w:rPr>
                  <w:rFonts w:ascii="Times New Roman" w:hAnsi="Times New Roman" w:cs="Times New Roman"/>
                  <w:bCs/>
                  <w:sz w:val="20"/>
                  <w:szCs w:val="20"/>
                </w:rPr>
                <w:delText>87</w:delText>
              </w:r>
            </w:del>
            <w:r w:rsidRPr="00386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Merge/>
            <w:vAlign w:val="center"/>
          </w:tcPr>
          <w:p w14:paraId="1009CC46" w14:textId="77777777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62EE5778" w14:textId="76E19F36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602" w:author="DELL" w:date="2022-08-16T23:4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702 (3.9)</w:t>
              </w:r>
            </w:ins>
          </w:p>
        </w:tc>
        <w:tc>
          <w:tcPr>
            <w:tcW w:w="479" w:type="pct"/>
            <w:vAlign w:val="center"/>
          </w:tcPr>
          <w:p w14:paraId="6C9E7FB7" w14:textId="74F52ABC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603" w:author="DELL" w:date="2022-08-16T23:47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17238 (96.1)</w:t>
              </w:r>
            </w:ins>
          </w:p>
        </w:tc>
        <w:tc>
          <w:tcPr>
            <w:tcW w:w="551" w:type="pct"/>
            <w:vMerge/>
            <w:vAlign w:val="center"/>
          </w:tcPr>
          <w:p w14:paraId="1796899E" w14:textId="77777777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052A28E0" w14:textId="063D8057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604" w:author="DELL" w:date="2022-08-16T05:46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1429 (6.9)</w:t>
              </w:r>
            </w:ins>
          </w:p>
        </w:tc>
        <w:tc>
          <w:tcPr>
            <w:tcW w:w="544" w:type="pct"/>
            <w:vAlign w:val="center"/>
          </w:tcPr>
          <w:p w14:paraId="3D6ECEE0" w14:textId="5C8FFFE3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ins w:id="605" w:author="DELL" w:date="2022-08-16T05:47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19214 (93.1)</w:t>
              </w:r>
            </w:ins>
          </w:p>
        </w:tc>
        <w:tc>
          <w:tcPr>
            <w:tcW w:w="551" w:type="pct"/>
            <w:vMerge/>
            <w:vAlign w:val="center"/>
          </w:tcPr>
          <w:p w14:paraId="5F033560" w14:textId="77777777" w:rsidR="00411C7B" w:rsidRPr="00386483" w:rsidRDefault="00411C7B" w:rsidP="003819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81958" w:rsidRPr="00386483" w14:paraId="4C3EF983" w14:textId="77777777" w:rsidTr="00AC2656">
        <w:trPr>
          <w:trHeight w:val="257"/>
          <w:jc w:val="center"/>
        </w:trPr>
        <w:tc>
          <w:tcPr>
            <w:tcW w:w="683" w:type="pct"/>
            <w:vAlign w:val="center"/>
          </w:tcPr>
          <w:p w14:paraId="47D7EB0E" w14:textId="6343CBD7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414" w:type="pct"/>
            <w:vAlign w:val="center"/>
          </w:tcPr>
          <w:p w14:paraId="41616256" w14:textId="137B538E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2254 (7.1</w:t>
            </w:r>
            <w:del w:id="606" w:author="DELL" w:date="2022-08-16T19:10:00Z">
              <w:r w:rsidRPr="00386483" w:rsidDel="00CE069D"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delText>4</w:delText>
              </w:r>
            </w:del>
            <w:r w:rsidRPr="003864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479" w:type="pct"/>
            <w:vAlign w:val="center"/>
          </w:tcPr>
          <w:p w14:paraId="50064672" w14:textId="64A837B4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64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29295 (92.</w:t>
            </w:r>
            <w:ins w:id="607" w:author="DELL" w:date="2022-08-16T19:10:00Z">
              <w:r w:rsidRPr="00386483"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9</w:t>
              </w:r>
            </w:ins>
            <w:del w:id="608" w:author="DELL" w:date="2022-08-16T19:09:00Z">
              <w:r w:rsidRPr="00386483" w:rsidDel="00CE069D"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delText>86</w:delText>
              </w:r>
            </w:del>
            <w:r w:rsidRPr="003864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61" w:type="pct"/>
            <w:vAlign w:val="center"/>
          </w:tcPr>
          <w:p w14:paraId="1BC96F03" w14:textId="77777777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9" w:type="pct"/>
            <w:vAlign w:val="center"/>
          </w:tcPr>
          <w:p w14:paraId="19B499A3" w14:textId="5EBBC603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ins w:id="609" w:author="DELL" w:date="2022-08-16T19:08:00Z">
              <w:r w:rsidRPr="00386483"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825 (</w:t>
              </w:r>
            </w:ins>
            <w:ins w:id="610" w:author="DELL" w:date="2022-08-16T19:09:00Z">
              <w:r w:rsidRPr="00386483"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3.9)</w:t>
              </w:r>
            </w:ins>
          </w:p>
        </w:tc>
        <w:tc>
          <w:tcPr>
            <w:tcW w:w="479" w:type="pct"/>
            <w:vAlign w:val="center"/>
          </w:tcPr>
          <w:p w14:paraId="4076C9FF" w14:textId="0C122946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ins w:id="611" w:author="DELL" w:date="2022-08-16T19:09:00Z">
              <w:r w:rsidRPr="00386483"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20067 (96.1)</w:t>
              </w:r>
            </w:ins>
          </w:p>
        </w:tc>
        <w:tc>
          <w:tcPr>
            <w:tcW w:w="551" w:type="pct"/>
            <w:vAlign w:val="center"/>
          </w:tcPr>
          <w:p w14:paraId="283015ED" w14:textId="77777777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7" w:type="pct"/>
            <w:vAlign w:val="center"/>
          </w:tcPr>
          <w:p w14:paraId="57C5FA37" w14:textId="1041E426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ins w:id="612" w:author="DELL" w:date="2022-08-15T21:47:00Z">
              <w:r w:rsidRPr="00386483"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1596 (</w:t>
              </w:r>
            </w:ins>
            <w:ins w:id="613" w:author="DELL" w:date="2022-08-15T21:48:00Z">
              <w:r w:rsidRPr="00386483"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6.91)</w:t>
              </w:r>
            </w:ins>
          </w:p>
        </w:tc>
        <w:tc>
          <w:tcPr>
            <w:tcW w:w="544" w:type="pct"/>
            <w:vAlign w:val="center"/>
          </w:tcPr>
          <w:p w14:paraId="611CF701" w14:textId="3765A8ED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ins w:id="614" w:author="DELL" w:date="2022-08-15T21:47:00Z">
              <w:r w:rsidRPr="00386483"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21492 (</w:t>
              </w:r>
            </w:ins>
            <w:ins w:id="615" w:author="DELL" w:date="2022-08-15T21:48:00Z">
              <w:r w:rsidRPr="00386483"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93.09)</w:t>
              </w:r>
            </w:ins>
          </w:p>
        </w:tc>
        <w:tc>
          <w:tcPr>
            <w:tcW w:w="551" w:type="pct"/>
            <w:vAlign w:val="center"/>
          </w:tcPr>
          <w:p w14:paraId="2F3CD833" w14:textId="77777777" w:rsidR="00381958" w:rsidRPr="00386483" w:rsidRDefault="00381958" w:rsidP="0038195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5C22D0AB" w14:textId="33712F02" w:rsidR="00BE3AD7" w:rsidRPr="00386483" w:rsidRDefault="00BE3AD7" w:rsidP="00ED1A0B">
      <w:pPr>
        <w:spacing w:line="240" w:lineRule="auto"/>
        <w:rPr>
          <w:ins w:id="616" w:author="DELL" w:date="2022-08-17T00:42:00Z"/>
          <w:rFonts w:ascii="Times New Roman" w:hAnsi="Times New Roman" w:cs="Times New Roman"/>
          <w:sz w:val="20"/>
          <w:szCs w:val="20"/>
        </w:rPr>
      </w:pPr>
    </w:p>
    <w:p w14:paraId="5FFD6309" w14:textId="77777777" w:rsidR="00977F11" w:rsidRPr="002546FC" w:rsidRDefault="00977F11" w:rsidP="00977F11">
      <w:pPr>
        <w:spacing w:after="0" w:line="240" w:lineRule="auto"/>
        <w:contextualSpacing/>
        <w:jc w:val="both"/>
        <w:rPr>
          <w:ins w:id="617" w:author="DELL" w:date="2022-08-17T05:00:00Z"/>
          <w:rFonts w:ascii="Times New Roman" w:hAnsi="Times New Roman" w:cs="Times New Roman"/>
          <w:color w:val="000000"/>
          <w:sz w:val="20"/>
          <w:szCs w:val="20"/>
        </w:rPr>
      </w:pPr>
      <w:ins w:id="618" w:author="DELL" w:date="2022-08-17T05:00:00Z">
        <w:r w:rsidRPr="002546FC">
          <w:rPr>
            <w:rFonts w:ascii="Times New Roman" w:hAnsi="Times New Roman" w:cs="Times New Roman"/>
            <w:b/>
            <w:color w:val="000000"/>
            <w:sz w:val="20"/>
            <w:szCs w:val="20"/>
          </w:rPr>
          <w:t xml:space="preserve">Table.2 </w:t>
        </w:r>
        <w:r w:rsidRPr="002546FC">
          <w:rPr>
            <w:rFonts w:ascii="Times New Roman" w:hAnsi="Times New Roman" w:cs="Times New Roman"/>
            <w:bCs/>
            <w:color w:val="202020"/>
            <w:sz w:val="20"/>
            <w:szCs w:val="20"/>
            <w:shd w:val="clear" w:color="auto" w:fill="FFFFFF"/>
          </w:rPr>
          <w:t>Factors associated with the diarrhoea status of children using univariate logistic regression model (MICS 2006, 2012 and 2019)</w:t>
        </w:r>
      </w:ins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16"/>
        <w:gridCol w:w="731"/>
        <w:gridCol w:w="855"/>
        <w:gridCol w:w="780"/>
        <w:gridCol w:w="853"/>
        <w:gridCol w:w="853"/>
        <w:gridCol w:w="989"/>
        <w:gridCol w:w="812"/>
        <w:gridCol w:w="976"/>
        <w:gridCol w:w="985"/>
      </w:tblGrid>
      <w:tr w:rsidR="00977F11" w:rsidRPr="002546FC" w14:paraId="2AE8C8AA" w14:textId="77777777" w:rsidTr="002546FC">
        <w:trPr>
          <w:trHeight w:val="161"/>
          <w:jc w:val="center"/>
          <w:ins w:id="619" w:author="DELL" w:date="2022-08-17T05:00:00Z"/>
        </w:trPr>
        <w:tc>
          <w:tcPr>
            <w:tcW w:w="811" w:type="pct"/>
            <w:vMerge w:val="restart"/>
            <w:vAlign w:val="center"/>
          </w:tcPr>
          <w:p w14:paraId="16CD4CA7" w14:textId="77777777" w:rsidR="00977F11" w:rsidRPr="002546FC" w:rsidRDefault="00977F11" w:rsidP="002546FC">
            <w:pPr>
              <w:jc w:val="center"/>
              <w:rPr>
                <w:ins w:id="620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621" w:author="DELL" w:date="2022-08-17T05:00:00Z">
              <w:r w:rsidRPr="002546FC">
                <w:rPr>
                  <w:rFonts w:ascii="Times New Roman" w:hAnsi="Times New Roman" w:cs="Times New Roman"/>
                  <w:b/>
                  <w:sz w:val="20"/>
                  <w:szCs w:val="20"/>
                </w:rPr>
                <w:t>Characteristics</w:t>
              </w:r>
            </w:ins>
          </w:p>
        </w:tc>
        <w:tc>
          <w:tcPr>
            <w:tcW w:w="1265" w:type="pct"/>
            <w:gridSpan w:val="3"/>
            <w:vAlign w:val="center"/>
          </w:tcPr>
          <w:p w14:paraId="5D026A39" w14:textId="77777777" w:rsidR="00977F11" w:rsidRPr="002546FC" w:rsidRDefault="00977F11" w:rsidP="002546FC">
            <w:pPr>
              <w:jc w:val="center"/>
              <w:rPr>
                <w:ins w:id="622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623" w:author="DELL" w:date="2022-08-17T05:00:00Z">
              <w:r w:rsidRPr="002546FC">
                <w:rPr>
                  <w:rFonts w:ascii="Times New Roman" w:hAnsi="Times New Roman" w:cs="Times New Roman"/>
                  <w:sz w:val="20"/>
                  <w:szCs w:val="20"/>
                </w:rPr>
                <w:t>2006</w:t>
              </w:r>
            </w:ins>
          </w:p>
        </w:tc>
        <w:tc>
          <w:tcPr>
            <w:tcW w:w="1441" w:type="pct"/>
            <w:gridSpan w:val="3"/>
            <w:vAlign w:val="center"/>
          </w:tcPr>
          <w:p w14:paraId="40B1F874" w14:textId="77777777" w:rsidR="00977F11" w:rsidRPr="002546FC" w:rsidRDefault="00977F11" w:rsidP="002546FC">
            <w:pPr>
              <w:jc w:val="center"/>
              <w:rPr>
                <w:ins w:id="624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625" w:author="DELL" w:date="2022-08-17T05:00:00Z">
              <w:r w:rsidRPr="002546FC">
                <w:rPr>
                  <w:rFonts w:ascii="Times New Roman" w:hAnsi="Times New Roman" w:cs="Times New Roman"/>
                  <w:sz w:val="20"/>
                  <w:szCs w:val="20"/>
                </w:rPr>
                <w:t>2012</w:t>
              </w:r>
            </w:ins>
          </w:p>
        </w:tc>
        <w:tc>
          <w:tcPr>
            <w:tcW w:w="1483" w:type="pct"/>
            <w:gridSpan w:val="3"/>
            <w:vAlign w:val="center"/>
          </w:tcPr>
          <w:p w14:paraId="06955BA0" w14:textId="77777777" w:rsidR="00977F11" w:rsidRPr="002546FC" w:rsidRDefault="00977F11" w:rsidP="002546FC">
            <w:pPr>
              <w:jc w:val="center"/>
              <w:rPr>
                <w:ins w:id="626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627" w:author="DELL" w:date="2022-08-17T05:00:00Z">
              <w:r w:rsidRPr="002546FC">
                <w:rPr>
                  <w:rFonts w:ascii="Times New Roman" w:hAnsi="Times New Roman" w:cs="Times New Roman"/>
                  <w:sz w:val="20"/>
                  <w:szCs w:val="20"/>
                </w:rPr>
                <w:t>2019</w:t>
              </w:r>
            </w:ins>
          </w:p>
        </w:tc>
      </w:tr>
      <w:tr w:rsidR="00977F11" w:rsidRPr="002546FC" w14:paraId="539F5FB1" w14:textId="77777777" w:rsidTr="002546FC">
        <w:trPr>
          <w:trHeight w:val="684"/>
          <w:jc w:val="center"/>
          <w:ins w:id="628" w:author="DELL" w:date="2022-08-17T05:00:00Z"/>
        </w:trPr>
        <w:tc>
          <w:tcPr>
            <w:tcW w:w="811" w:type="pct"/>
            <w:vMerge/>
            <w:vAlign w:val="center"/>
          </w:tcPr>
          <w:p w14:paraId="3F66FCCC" w14:textId="77777777" w:rsidR="00977F11" w:rsidRPr="002546FC" w:rsidRDefault="00977F11" w:rsidP="002546FC">
            <w:pPr>
              <w:jc w:val="center"/>
              <w:rPr>
                <w:ins w:id="629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vAlign w:val="center"/>
          </w:tcPr>
          <w:p w14:paraId="6CFCEC2F" w14:textId="51B955D2" w:rsidR="00977F11" w:rsidRPr="002546FC" w:rsidRDefault="002258E4" w:rsidP="002546FC">
            <w:pPr>
              <w:jc w:val="center"/>
              <w:rPr>
                <w:ins w:id="630" w:author="DELL" w:date="2022-08-17T05:00:00Z"/>
                <w:rFonts w:ascii="Times New Roman" w:hAnsi="Times New Roman" w:cs="Times New Roman"/>
                <w:b/>
                <w:sz w:val="20"/>
                <w:szCs w:val="20"/>
              </w:rPr>
            </w:pPr>
            <w:ins w:id="631" w:author="DELL" w:date="2022-08-17T05:04:00Z">
              <w:r>
                <w:rPr>
                  <w:rFonts w:ascii="Times New Roman" w:hAnsi="Times New Roman" w:cs="Times New Roman"/>
                  <w:b/>
                  <w:sz w:val="20"/>
                  <w:szCs w:val="20"/>
                </w:rPr>
                <w:t>C</w:t>
              </w:r>
            </w:ins>
            <w:ins w:id="632" w:author="DELL" w:date="2022-08-17T05:00:00Z">
              <w:r w:rsidR="00977F11">
                <w:rPr>
                  <w:rFonts w:ascii="Times New Roman" w:hAnsi="Times New Roman" w:cs="Times New Roman"/>
                  <w:b/>
                  <w:sz w:val="20"/>
                  <w:szCs w:val="20"/>
                </w:rPr>
                <w:t>OR</w:t>
              </w:r>
            </w:ins>
          </w:p>
        </w:tc>
        <w:tc>
          <w:tcPr>
            <w:tcW w:w="457" w:type="pct"/>
            <w:vAlign w:val="center"/>
          </w:tcPr>
          <w:p w14:paraId="3DFDAB41" w14:textId="77777777" w:rsidR="00977F11" w:rsidRPr="002546FC" w:rsidRDefault="00977F11" w:rsidP="002546FC">
            <w:pPr>
              <w:jc w:val="center"/>
              <w:rPr>
                <w:ins w:id="633" w:author="DELL" w:date="2022-08-17T05:00:00Z"/>
                <w:rFonts w:ascii="Times New Roman" w:hAnsi="Times New Roman" w:cs="Times New Roman"/>
                <w:b/>
                <w:sz w:val="20"/>
                <w:szCs w:val="20"/>
              </w:rPr>
            </w:pPr>
            <w:ins w:id="634" w:author="DELL" w:date="2022-08-17T05:00:00Z">
              <w:r>
                <w:rPr>
                  <w:rFonts w:ascii="Times New Roman" w:hAnsi="Times New Roman" w:cs="Times New Roman"/>
                  <w:b/>
                  <w:sz w:val="20"/>
                  <w:szCs w:val="20"/>
                </w:rPr>
                <w:t>95% CI</w:t>
              </w:r>
            </w:ins>
          </w:p>
        </w:tc>
        <w:tc>
          <w:tcPr>
            <w:tcW w:w="417" w:type="pct"/>
            <w:vAlign w:val="center"/>
          </w:tcPr>
          <w:p w14:paraId="479FB0E8" w14:textId="77777777" w:rsidR="00977F11" w:rsidRPr="002546FC" w:rsidRDefault="00977F11" w:rsidP="002546FC">
            <w:pPr>
              <w:jc w:val="center"/>
              <w:rPr>
                <w:ins w:id="635" w:author="DELL" w:date="2022-08-17T05:00:00Z"/>
                <w:rFonts w:ascii="Times New Roman" w:hAnsi="Times New Roman" w:cs="Times New Roman"/>
                <w:b/>
                <w:sz w:val="20"/>
                <w:szCs w:val="20"/>
              </w:rPr>
            </w:pPr>
            <w:ins w:id="636" w:author="DELL" w:date="2022-08-17T05:00:00Z">
              <w:r w:rsidRPr="002546FC">
                <w:rPr>
                  <w:rFonts w:ascii="Times New Roman" w:hAnsi="Times New Roman" w:cs="Times New Roman"/>
                  <w:b/>
                  <w:sz w:val="20"/>
                  <w:szCs w:val="20"/>
                </w:rPr>
                <w:t>P-value</w:t>
              </w:r>
            </w:ins>
          </w:p>
        </w:tc>
        <w:tc>
          <w:tcPr>
            <w:tcW w:w="456" w:type="pct"/>
            <w:vAlign w:val="center"/>
          </w:tcPr>
          <w:p w14:paraId="54529B62" w14:textId="4E1E31C7" w:rsidR="00977F11" w:rsidRPr="002546FC" w:rsidRDefault="002258E4" w:rsidP="002546FC">
            <w:pPr>
              <w:jc w:val="center"/>
              <w:rPr>
                <w:ins w:id="637" w:author="DELL" w:date="2022-08-17T05:00:00Z"/>
                <w:rFonts w:ascii="Times New Roman" w:hAnsi="Times New Roman" w:cs="Times New Roman"/>
                <w:b/>
                <w:sz w:val="20"/>
                <w:szCs w:val="20"/>
              </w:rPr>
            </w:pPr>
            <w:ins w:id="638" w:author="DELL" w:date="2022-08-17T05:04:00Z">
              <w:r>
                <w:rPr>
                  <w:rFonts w:ascii="Times New Roman" w:hAnsi="Times New Roman" w:cs="Times New Roman"/>
                  <w:b/>
                  <w:sz w:val="20"/>
                  <w:szCs w:val="20"/>
                </w:rPr>
                <w:t>C</w:t>
              </w:r>
            </w:ins>
            <w:ins w:id="639" w:author="DELL" w:date="2022-08-17T05:00:00Z">
              <w:r w:rsidR="00977F11">
                <w:rPr>
                  <w:rFonts w:ascii="Times New Roman" w:hAnsi="Times New Roman" w:cs="Times New Roman"/>
                  <w:b/>
                  <w:sz w:val="20"/>
                  <w:szCs w:val="20"/>
                </w:rPr>
                <w:t>OR</w:t>
              </w:r>
            </w:ins>
          </w:p>
        </w:tc>
        <w:tc>
          <w:tcPr>
            <w:tcW w:w="456" w:type="pct"/>
            <w:vAlign w:val="center"/>
          </w:tcPr>
          <w:p w14:paraId="001FD60C" w14:textId="77777777" w:rsidR="00977F11" w:rsidRPr="002546FC" w:rsidRDefault="00977F11" w:rsidP="002546FC">
            <w:pPr>
              <w:jc w:val="center"/>
              <w:rPr>
                <w:ins w:id="640" w:author="DELL" w:date="2022-08-17T05:00:00Z"/>
                <w:rFonts w:ascii="Times New Roman" w:hAnsi="Times New Roman" w:cs="Times New Roman"/>
                <w:b/>
                <w:sz w:val="20"/>
                <w:szCs w:val="20"/>
              </w:rPr>
            </w:pPr>
            <w:ins w:id="641" w:author="DELL" w:date="2022-08-17T05:00:00Z">
              <w:r>
                <w:rPr>
                  <w:rFonts w:ascii="Times New Roman" w:hAnsi="Times New Roman" w:cs="Times New Roman"/>
                  <w:b/>
                  <w:sz w:val="20"/>
                  <w:szCs w:val="20"/>
                </w:rPr>
                <w:t>95% CI</w:t>
              </w:r>
            </w:ins>
          </w:p>
        </w:tc>
        <w:tc>
          <w:tcPr>
            <w:tcW w:w="529" w:type="pct"/>
            <w:vAlign w:val="center"/>
          </w:tcPr>
          <w:p w14:paraId="60633CDC" w14:textId="77777777" w:rsidR="00977F11" w:rsidRPr="002546FC" w:rsidRDefault="00977F11" w:rsidP="002546FC">
            <w:pPr>
              <w:jc w:val="center"/>
              <w:rPr>
                <w:ins w:id="642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643" w:author="DELL" w:date="2022-08-17T05:00:00Z">
              <w:r w:rsidRPr="002546FC">
                <w:rPr>
                  <w:rFonts w:ascii="Times New Roman" w:hAnsi="Times New Roman" w:cs="Times New Roman"/>
                  <w:b/>
                  <w:sz w:val="20"/>
                  <w:szCs w:val="20"/>
                </w:rPr>
                <w:t>P-value</w:t>
              </w:r>
            </w:ins>
          </w:p>
        </w:tc>
        <w:tc>
          <w:tcPr>
            <w:tcW w:w="434" w:type="pct"/>
            <w:vAlign w:val="center"/>
          </w:tcPr>
          <w:p w14:paraId="5A22AE18" w14:textId="77688CFC" w:rsidR="00977F11" w:rsidRPr="002546FC" w:rsidRDefault="002258E4" w:rsidP="002546FC">
            <w:pPr>
              <w:jc w:val="center"/>
              <w:rPr>
                <w:ins w:id="644" w:author="DELL" w:date="2022-08-17T05:00:00Z"/>
                <w:rFonts w:ascii="Times New Roman" w:hAnsi="Times New Roman" w:cs="Times New Roman"/>
                <w:b/>
                <w:sz w:val="20"/>
                <w:szCs w:val="20"/>
              </w:rPr>
            </w:pPr>
            <w:ins w:id="645" w:author="DELL" w:date="2022-08-17T05:04:00Z">
              <w:r>
                <w:rPr>
                  <w:rFonts w:ascii="Times New Roman" w:hAnsi="Times New Roman" w:cs="Times New Roman"/>
                  <w:b/>
                  <w:sz w:val="20"/>
                  <w:szCs w:val="20"/>
                </w:rPr>
                <w:t>C</w:t>
              </w:r>
            </w:ins>
            <w:ins w:id="646" w:author="DELL" w:date="2022-08-17T05:00:00Z">
              <w:r w:rsidR="00977F11">
                <w:rPr>
                  <w:rFonts w:ascii="Times New Roman" w:hAnsi="Times New Roman" w:cs="Times New Roman"/>
                  <w:b/>
                  <w:sz w:val="20"/>
                  <w:szCs w:val="20"/>
                </w:rPr>
                <w:t>OR</w:t>
              </w:r>
            </w:ins>
          </w:p>
        </w:tc>
        <w:tc>
          <w:tcPr>
            <w:tcW w:w="522" w:type="pct"/>
            <w:vAlign w:val="center"/>
          </w:tcPr>
          <w:p w14:paraId="7F7DC5B4" w14:textId="77777777" w:rsidR="00977F11" w:rsidRPr="002546FC" w:rsidRDefault="00977F11" w:rsidP="002546FC">
            <w:pPr>
              <w:jc w:val="center"/>
              <w:rPr>
                <w:ins w:id="647" w:author="DELL" w:date="2022-08-17T05:00:00Z"/>
                <w:rFonts w:ascii="Times New Roman" w:hAnsi="Times New Roman" w:cs="Times New Roman"/>
                <w:b/>
                <w:sz w:val="20"/>
                <w:szCs w:val="20"/>
              </w:rPr>
            </w:pPr>
            <w:ins w:id="648" w:author="DELL" w:date="2022-08-17T05:00:00Z">
              <w:r>
                <w:rPr>
                  <w:rFonts w:ascii="Times New Roman" w:hAnsi="Times New Roman" w:cs="Times New Roman"/>
                  <w:b/>
                  <w:sz w:val="20"/>
                  <w:szCs w:val="20"/>
                </w:rPr>
                <w:t>95% CI</w:t>
              </w:r>
            </w:ins>
          </w:p>
        </w:tc>
        <w:tc>
          <w:tcPr>
            <w:tcW w:w="527" w:type="pct"/>
            <w:vAlign w:val="center"/>
          </w:tcPr>
          <w:p w14:paraId="17167551" w14:textId="77777777" w:rsidR="00977F11" w:rsidRPr="002546FC" w:rsidRDefault="00977F11" w:rsidP="002546FC">
            <w:pPr>
              <w:jc w:val="center"/>
              <w:rPr>
                <w:ins w:id="649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650" w:author="DELL" w:date="2022-08-17T05:00:00Z">
              <w:r w:rsidRPr="002546FC">
                <w:rPr>
                  <w:rFonts w:ascii="Times New Roman" w:hAnsi="Times New Roman" w:cs="Times New Roman"/>
                  <w:b/>
                  <w:sz w:val="20"/>
                  <w:szCs w:val="20"/>
                </w:rPr>
                <w:t>P-value</w:t>
              </w:r>
            </w:ins>
          </w:p>
        </w:tc>
      </w:tr>
      <w:tr w:rsidR="00977F11" w:rsidRPr="002546FC" w14:paraId="06CA20E1" w14:textId="77777777" w:rsidTr="002546FC">
        <w:trPr>
          <w:trHeight w:val="161"/>
          <w:jc w:val="center"/>
          <w:ins w:id="651" w:author="DELL" w:date="2022-08-17T05:00:00Z"/>
        </w:trPr>
        <w:tc>
          <w:tcPr>
            <w:tcW w:w="5000" w:type="pct"/>
            <w:gridSpan w:val="10"/>
            <w:vAlign w:val="center"/>
          </w:tcPr>
          <w:p w14:paraId="2426FD24" w14:textId="77777777" w:rsidR="00977F11" w:rsidRPr="002546FC" w:rsidRDefault="00977F11" w:rsidP="002546FC">
            <w:pPr>
              <w:rPr>
                <w:ins w:id="652" w:author="DELL" w:date="2022-08-17T05:00:00Z"/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ins w:id="653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CHILD CHARACTERISTICS</w:t>
              </w:r>
            </w:ins>
          </w:p>
        </w:tc>
      </w:tr>
      <w:tr w:rsidR="00977F11" w:rsidRPr="002546FC" w14:paraId="4B8081AA" w14:textId="77777777" w:rsidTr="002546FC">
        <w:trPr>
          <w:trHeight w:val="161"/>
          <w:jc w:val="center"/>
          <w:ins w:id="654" w:author="DELL" w:date="2022-08-17T05:00:00Z"/>
        </w:trPr>
        <w:tc>
          <w:tcPr>
            <w:tcW w:w="5000" w:type="pct"/>
            <w:gridSpan w:val="10"/>
            <w:vAlign w:val="center"/>
          </w:tcPr>
          <w:p w14:paraId="135C0034" w14:textId="77777777" w:rsidR="00977F11" w:rsidRPr="002546FC" w:rsidRDefault="00977F11" w:rsidP="002546FC">
            <w:pPr>
              <w:rPr>
                <w:ins w:id="655" w:author="DELL" w:date="2022-08-17T05:00:00Z"/>
                <w:rFonts w:ascii="Times New Roman" w:hAnsi="Times New Roman" w:cs="Times New Roman"/>
                <w:i/>
                <w:sz w:val="20"/>
                <w:szCs w:val="20"/>
              </w:rPr>
            </w:pPr>
            <w:ins w:id="656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Age of child (in months)</w:t>
              </w:r>
            </w:ins>
          </w:p>
        </w:tc>
      </w:tr>
      <w:tr w:rsidR="00977F11" w:rsidRPr="002546FC" w14:paraId="3EEF7F9D" w14:textId="77777777" w:rsidTr="002546FC">
        <w:trPr>
          <w:trHeight w:val="250"/>
          <w:jc w:val="center"/>
          <w:ins w:id="657" w:author="DELL" w:date="2022-08-17T05:00:00Z"/>
        </w:trPr>
        <w:tc>
          <w:tcPr>
            <w:tcW w:w="811" w:type="pct"/>
            <w:vAlign w:val="center"/>
          </w:tcPr>
          <w:p w14:paraId="1BFB2822" w14:textId="77777777" w:rsidR="00977F11" w:rsidRPr="002546FC" w:rsidRDefault="00977F11" w:rsidP="002546FC">
            <w:pPr>
              <w:jc w:val="center"/>
              <w:rPr>
                <w:ins w:id="65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659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0-11</w:t>
              </w:r>
            </w:ins>
          </w:p>
        </w:tc>
        <w:tc>
          <w:tcPr>
            <w:tcW w:w="391" w:type="pct"/>
            <w:vAlign w:val="center"/>
          </w:tcPr>
          <w:p w14:paraId="0D3F5DDF" w14:textId="77777777" w:rsidR="00977F11" w:rsidRPr="002546FC" w:rsidRDefault="00977F11" w:rsidP="002546FC">
            <w:pPr>
              <w:jc w:val="center"/>
              <w:rPr>
                <w:ins w:id="66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661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1.80</w:t>
              </w:r>
            </w:ins>
          </w:p>
        </w:tc>
        <w:tc>
          <w:tcPr>
            <w:tcW w:w="457" w:type="pct"/>
            <w:vAlign w:val="center"/>
          </w:tcPr>
          <w:p w14:paraId="5300EC5B" w14:textId="77777777" w:rsidR="00977F11" w:rsidRPr="002546FC" w:rsidRDefault="00977F11" w:rsidP="002546FC">
            <w:pPr>
              <w:jc w:val="center"/>
              <w:rPr>
                <w:ins w:id="66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663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1.51 – 2.15</w:t>
              </w:r>
            </w:ins>
          </w:p>
        </w:tc>
        <w:tc>
          <w:tcPr>
            <w:tcW w:w="417" w:type="pct"/>
            <w:vAlign w:val="center"/>
          </w:tcPr>
          <w:p w14:paraId="65784FAD" w14:textId="77777777" w:rsidR="00977F11" w:rsidRPr="002546FC" w:rsidRDefault="00977F11" w:rsidP="002546FC">
            <w:pPr>
              <w:jc w:val="center"/>
              <w:rPr>
                <w:ins w:id="66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665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&lt;0.001</w:t>
              </w:r>
            </w:ins>
          </w:p>
        </w:tc>
        <w:tc>
          <w:tcPr>
            <w:tcW w:w="456" w:type="pct"/>
            <w:vAlign w:val="center"/>
          </w:tcPr>
          <w:p w14:paraId="539579E9" w14:textId="77777777" w:rsidR="00977F11" w:rsidRPr="002546FC" w:rsidRDefault="00977F11" w:rsidP="002546FC">
            <w:pPr>
              <w:jc w:val="center"/>
              <w:rPr>
                <w:ins w:id="66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872C639" w14:textId="77777777" w:rsidR="00977F11" w:rsidRPr="002546FC" w:rsidRDefault="00977F11" w:rsidP="002546FC">
            <w:pPr>
              <w:jc w:val="center"/>
              <w:rPr>
                <w:ins w:id="66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562B45BB" w14:textId="77777777" w:rsidR="00977F11" w:rsidRPr="002546FC" w:rsidRDefault="00977F11" w:rsidP="002546FC">
            <w:pPr>
              <w:jc w:val="center"/>
              <w:rPr>
                <w:ins w:id="66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551F0CA5" w14:textId="77777777" w:rsidR="00977F11" w:rsidRPr="002546FC" w:rsidRDefault="00977F11" w:rsidP="002546FC">
            <w:pPr>
              <w:jc w:val="center"/>
              <w:rPr>
                <w:ins w:id="66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2334FD7F" w14:textId="77777777" w:rsidR="00977F11" w:rsidRPr="002546FC" w:rsidRDefault="00977F11" w:rsidP="002546FC">
            <w:pPr>
              <w:jc w:val="center"/>
              <w:rPr>
                <w:ins w:id="67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42EDA5A9" w14:textId="77777777" w:rsidR="00977F11" w:rsidRPr="002546FC" w:rsidRDefault="00977F11" w:rsidP="002546FC">
            <w:pPr>
              <w:jc w:val="center"/>
              <w:rPr>
                <w:ins w:id="67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1F92AE6" w14:textId="77777777" w:rsidR="00977F11" w:rsidRPr="002546FC" w:rsidRDefault="00977F11" w:rsidP="002546FC">
            <w:pPr>
              <w:jc w:val="center"/>
              <w:rPr>
                <w:ins w:id="67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77F11" w:rsidRPr="002546FC" w14:paraId="5C918291" w14:textId="77777777" w:rsidTr="002546FC">
        <w:trPr>
          <w:trHeight w:val="138"/>
          <w:jc w:val="center"/>
          <w:ins w:id="673" w:author="DELL" w:date="2022-08-17T05:00:00Z"/>
        </w:trPr>
        <w:tc>
          <w:tcPr>
            <w:tcW w:w="811" w:type="pct"/>
            <w:vAlign w:val="center"/>
          </w:tcPr>
          <w:p w14:paraId="04FF7D82" w14:textId="77777777" w:rsidR="00977F11" w:rsidRPr="002546FC" w:rsidRDefault="00977F11" w:rsidP="002546FC">
            <w:pPr>
              <w:jc w:val="center"/>
              <w:rPr>
                <w:ins w:id="67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675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12-23</w:t>
              </w:r>
            </w:ins>
          </w:p>
        </w:tc>
        <w:tc>
          <w:tcPr>
            <w:tcW w:w="391" w:type="pct"/>
            <w:vAlign w:val="center"/>
          </w:tcPr>
          <w:p w14:paraId="587EA50A" w14:textId="77777777" w:rsidR="00977F11" w:rsidRPr="002546FC" w:rsidRDefault="00977F11" w:rsidP="002546FC">
            <w:pPr>
              <w:jc w:val="center"/>
              <w:rPr>
                <w:ins w:id="67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677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2.16</w:t>
              </w:r>
            </w:ins>
          </w:p>
        </w:tc>
        <w:tc>
          <w:tcPr>
            <w:tcW w:w="457" w:type="pct"/>
            <w:vAlign w:val="center"/>
          </w:tcPr>
          <w:p w14:paraId="0D8E4F0C" w14:textId="77777777" w:rsidR="00977F11" w:rsidRPr="002546FC" w:rsidRDefault="00977F11" w:rsidP="002546FC">
            <w:pPr>
              <w:jc w:val="center"/>
              <w:rPr>
                <w:ins w:id="67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679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1.82 – 2.56</w:t>
              </w:r>
            </w:ins>
          </w:p>
        </w:tc>
        <w:tc>
          <w:tcPr>
            <w:tcW w:w="417" w:type="pct"/>
            <w:vAlign w:val="center"/>
          </w:tcPr>
          <w:p w14:paraId="277B2DBE" w14:textId="77777777" w:rsidR="00977F11" w:rsidRPr="002546FC" w:rsidRDefault="00977F11" w:rsidP="002546FC">
            <w:pPr>
              <w:jc w:val="center"/>
              <w:rPr>
                <w:ins w:id="68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681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&lt;0.001</w:t>
              </w:r>
            </w:ins>
          </w:p>
        </w:tc>
        <w:tc>
          <w:tcPr>
            <w:tcW w:w="456" w:type="pct"/>
            <w:vAlign w:val="center"/>
          </w:tcPr>
          <w:p w14:paraId="3B969635" w14:textId="77777777" w:rsidR="00977F11" w:rsidRPr="002546FC" w:rsidRDefault="00977F11" w:rsidP="002546FC">
            <w:pPr>
              <w:jc w:val="center"/>
              <w:rPr>
                <w:ins w:id="68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B0D5456" w14:textId="77777777" w:rsidR="00977F11" w:rsidRPr="002546FC" w:rsidRDefault="00977F11" w:rsidP="002546FC">
            <w:pPr>
              <w:jc w:val="center"/>
              <w:rPr>
                <w:ins w:id="68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69691BFD" w14:textId="77777777" w:rsidR="00977F11" w:rsidRPr="002546FC" w:rsidRDefault="00977F11" w:rsidP="002546FC">
            <w:pPr>
              <w:jc w:val="center"/>
              <w:rPr>
                <w:ins w:id="684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0063B452" w14:textId="77777777" w:rsidR="00977F11" w:rsidRPr="002546FC" w:rsidRDefault="00977F11" w:rsidP="002546FC">
            <w:pPr>
              <w:jc w:val="center"/>
              <w:rPr>
                <w:ins w:id="68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0C09677D" w14:textId="77777777" w:rsidR="00977F11" w:rsidRPr="002546FC" w:rsidRDefault="00977F11" w:rsidP="002546FC">
            <w:pPr>
              <w:jc w:val="center"/>
              <w:rPr>
                <w:ins w:id="68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FD3D4A4" w14:textId="77777777" w:rsidR="00977F11" w:rsidRPr="002546FC" w:rsidRDefault="00977F11" w:rsidP="002546FC">
            <w:pPr>
              <w:jc w:val="center"/>
              <w:rPr>
                <w:ins w:id="687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1B2162CD" w14:textId="77777777" w:rsidTr="002546FC">
        <w:trPr>
          <w:trHeight w:val="138"/>
          <w:jc w:val="center"/>
          <w:ins w:id="688" w:author="DELL" w:date="2022-08-17T05:00:00Z"/>
        </w:trPr>
        <w:tc>
          <w:tcPr>
            <w:tcW w:w="811" w:type="pct"/>
            <w:vAlign w:val="center"/>
          </w:tcPr>
          <w:p w14:paraId="554ACDEA" w14:textId="77777777" w:rsidR="00977F11" w:rsidRPr="002546FC" w:rsidRDefault="00977F11" w:rsidP="002546FC">
            <w:pPr>
              <w:jc w:val="center"/>
              <w:rPr>
                <w:ins w:id="68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690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24-35</w:t>
              </w:r>
            </w:ins>
          </w:p>
        </w:tc>
        <w:tc>
          <w:tcPr>
            <w:tcW w:w="391" w:type="pct"/>
            <w:vAlign w:val="center"/>
          </w:tcPr>
          <w:p w14:paraId="31CA70A9" w14:textId="77777777" w:rsidR="00977F11" w:rsidRPr="002546FC" w:rsidRDefault="00977F11" w:rsidP="002546FC">
            <w:pPr>
              <w:jc w:val="center"/>
              <w:rPr>
                <w:ins w:id="69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692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1.46</w:t>
              </w:r>
            </w:ins>
          </w:p>
        </w:tc>
        <w:tc>
          <w:tcPr>
            <w:tcW w:w="457" w:type="pct"/>
            <w:vAlign w:val="center"/>
          </w:tcPr>
          <w:p w14:paraId="3E50D764" w14:textId="77777777" w:rsidR="00977F11" w:rsidRPr="002546FC" w:rsidRDefault="00977F11" w:rsidP="002546FC">
            <w:pPr>
              <w:jc w:val="center"/>
              <w:rPr>
                <w:ins w:id="69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694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1.23 – 1.72</w:t>
              </w:r>
            </w:ins>
          </w:p>
        </w:tc>
        <w:tc>
          <w:tcPr>
            <w:tcW w:w="417" w:type="pct"/>
            <w:vAlign w:val="center"/>
          </w:tcPr>
          <w:p w14:paraId="3E63E28E" w14:textId="77777777" w:rsidR="00977F11" w:rsidRPr="002546FC" w:rsidRDefault="00977F11" w:rsidP="002546FC">
            <w:pPr>
              <w:jc w:val="center"/>
              <w:rPr>
                <w:ins w:id="69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696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&lt;0.001</w:t>
              </w:r>
            </w:ins>
          </w:p>
        </w:tc>
        <w:tc>
          <w:tcPr>
            <w:tcW w:w="456" w:type="pct"/>
            <w:vAlign w:val="center"/>
          </w:tcPr>
          <w:p w14:paraId="18F74984" w14:textId="77777777" w:rsidR="00977F11" w:rsidRPr="002546FC" w:rsidRDefault="00977F11" w:rsidP="002546FC">
            <w:pPr>
              <w:jc w:val="center"/>
              <w:rPr>
                <w:ins w:id="69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1CBFDF4" w14:textId="77777777" w:rsidR="00977F11" w:rsidRPr="002546FC" w:rsidRDefault="00977F11" w:rsidP="002546FC">
            <w:pPr>
              <w:jc w:val="center"/>
              <w:rPr>
                <w:ins w:id="69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69DA71E6" w14:textId="77777777" w:rsidR="00977F11" w:rsidRPr="002546FC" w:rsidRDefault="00977F11" w:rsidP="002546FC">
            <w:pPr>
              <w:jc w:val="center"/>
              <w:rPr>
                <w:ins w:id="699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7C5072D9" w14:textId="77777777" w:rsidR="00977F11" w:rsidRPr="002546FC" w:rsidRDefault="00977F11" w:rsidP="002546FC">
            <w:pPr>
              <w:jc w:val="center"/>
              <w:rPr>
                <w:ins w:id="70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3552D70F" w14:textId="77777777" w:rsidR="00977F11" w:rsidRPr="002546FC" w:rsidRDefault="00977F11" w:rsidP="002546FC">
            <w:pPr>
              <w:jc w:val="center"/>
              <w:rPr>
                <w:ins w:id="70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46112767" w14:textId="77777777" w:rsidR="00977F11" w:rsidRPr="002546FC" w:rsidRDefault="00977F11" w:rsidP="002546FC">
            <w:pPr>
              <w:jc w:val="center"/>
              <w:rPr>
                <w:ins w:id="702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3D9B8821" w14:textId="77777777" w:rsidTr="002546FC">
        <w:trPr>
          <w:trHeight w:val="138"/>
          <w:jc w:val="center"/>
          <w:ins w:id="703" w:author="DELL" w:date="2022-08-17T05:00:00Z"/>
        </w:trPr>
        <w:tc>
          <w:tcPr>
            <w:tcW w:w="811" w:type="pct"/>
            <w:vAlign w:val="center"/>
          </w:tcPr>
          <w:p w14:paraId="6AD817C7" w14:textId="77777777" w:rsidR="00977F11" w:rsidRPr="002546FC" w:rsidRDefault="00977F11" w:rsidP="002546FC">
            <w:pPr>
              <w:jc w:val="center"/>
              <w:rPr>
                <w:ins w:id="70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705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36-47</w:t>
              </w:r>
            </w:ins>
          </w:p>
        </w:tc>
        <w:tc>
          <w:tcPr>
            <w:tcW w:w="391" w:type="pct"/>
            <w:vAlign w:val="center"/>
          </w:tcPr>
          <w:p w14:paraId="7F152E2B" w14:textId="77777777" w:rsidR="00977F11" w:rsidRPr="002546FC" w:rsidRDefault="00977F11" w:rsidP="002546FC">
            <w:pPr>
              <w:jc w:val="center"/>
              <w:rPr>
                <w:ins w:id="70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707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1.17</w:t>
              </w:r>
            </w:ins>
          </w:p>
        </w:tc>
        <w:tc>
          <w:tcPr>
            <w:tcW w:w="457" w:type="pct"/>
            <w:vAlign w:val="center"/>
          </w:tcPr>
          <w:p w14:paraId="6A9911A4" w14:textId="77777777" w:rsidR="00977F11" w:rsidRPr="002546FC" w:rsidRDefault="00977F11" w:rsidP="002546FC">
            <w:pPr>
              <w:jc w:val="center"/>
              <w:rPr>
                <w:ins w:id="70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709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0.97 – 1.42</w:t>
              </w:r>
            </w:ins>
          </w:p>
        </w:tc>
        <w:tc>
          <w:tcPr>
            <w:tcW w:w="417" w:type="pct"/>
            <w:vAlign w:val="center"/>
          </w:tcPr>
          <w:p w14:paraId="0D46C1AF" w14:textId="77777777" w:rsidR="00977F11" w:rsidRPr="002546FC" w:rsidRDefault="00977F11" w:rsidP="002546FC">
            <w:pPr>
              <w:jc w:val="center"/>
              <w:rPr>
                <w:ins w:id="71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711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0.097</w:t>
              </w:r>
            </w:ins>
          </w:p>
        </w:tc>
        <w:tc>
          <w:tcPr>
            <w:tcW w:w="456" w:type="pct"/>
            <w:vAlign w:val="center"/>
          </w:tcPr>
          <w:p w14:paraId="6E8108C6" w14:textId="77777777" w:rsidR="00977F11" w:rsidRPr="002546FC" w:rsidRDefault="00977F11" w:rsidP="002546FC">
            <w:pPr>
              <w:jc w:val="center"/>
              <w:rPr>
                <w:ins w:id="71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73A8897" w14:textId="77777777" w:rsidR="00977F11" w:rsidRPr="002546FC" w:rsidRDefault="00977F11" w:rsidP="002546FC">
            <w:pPr>
              <w:jc w:val="center"/>
              <w:rPr>
                <w:ins w:id="71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4B970204" w14:textId="77777777" w:rsidR="00977F11" w:rsidRPr="002546FC" w:rsidRDefault="00977F11" w:rsidP="002546FC">
            <w:pPr>
              <w:jc w:val="center"/>
              <w:rPr>
                <w:ins w:id="714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7B352246" w14:textId="77777777" w:rsidR="00977F11" w:rsidRPr="002546FC" w:rsidRDefault="00977F11" w:rsidP="002546FC">
            <w:pPr>
              <w:jc w:val="center"/>
              <w:rPr>
                <w:ins w:id="71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4070DAEE" w14:textId="77777777" w:rsidR="00977F11" w:rsidRPr="002546FC" w:rsidRDefault="00977F11" w:rsidP="002546FC">
            <w:pPr>
              <w:jc w:val="center"/>
              <w:rPr>
                <w:ins w:id="71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448BADE8" w14:textId="77777777" w:rsidR="00977F11" w:rsidRPr="002546FC" w:rsidRDefault="00977F11" w:rsidP="002546FC">
            <w:pPr>
              <w:jc w:val="center"/>
              <w:rPr>
                <w:ins w:id="717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1BEB16A3" w14:textId="77777777" w:rsidTr="002546FC">
        <w:trPr>
          <w:trHeight w:val="138"/>
          <w:jc w:val="center"/>
          <w:ins w:id="718" w:author="DELL" w:date="2022-08-17T05:00:00Z"/>
        </w:trPr>
        <w:tc>
          <w:tcPr>
            <w:tcW w:w="811" w:type="pct"/>
            <w:vAlign w:val="center"/>
          </w:tcPr>
          <w:p w14:paraId="12C23494" w14:textId="77777777" w:rsidR="00977F11" w:rsidRPr="002546FC" w:rsidRDefault="00977F11" w:rsidP="002546FC">
            <w:pPr>
              <w:jc w:val="center"/>
              <w:rPr>
                <w:ins w:id="71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720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48-59</w:t>
              </w:r>
            </w:ins>
          </w:p>
        </w:tc>
        <w:tc>
          <w:tcPr>
            <w:tcW w:w="391" w:type="pct"/>
            <w:vAlign w:val="center"/>
          </w:tcPr>
          <w:p w14:paraId="3F67DC65" w14:textId="77777777" w:rsidR="00977F11" w:rsidRPr="002546FC" w:rsidRDefault="00977F11" w:rsidP="002546FC">
            <w:pPr>
              <w:jc w:val="center"/>
              <w:rPr>
                <w:ins w:id="72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722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0E7EE53D" w14:textId="77777777" w:rsidR="00977F11" w:rsidRPr="002546FC" w:rsidRDefault="00977F11" w:rsidP="002546FC">
            <w:pPr>
              <w:jc w:val="center"/>
              <w:rPr>
                <w:ins w:id="72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724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352D00C5" w14:textId="77777777" w:rsidR="00977F11" w:rsidRPr="002546FC" w:rsidRDefault="00977F11" w:rsidP="002546FC">
            <w:pPr>
              <w:jc w:val="center"/>
              <w:rPr>
                <w:ins w:id="72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726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1A835478" w14:textId="77777777" w:rsidR="00977F11" w:rsidRPr="002546FC" w:rsidRDefault="00977F11" w:rsidP="002546FC">
            <w:pPr>
              <w:jc w:val="center"/>
              <w:rPr>
                <w:ins w:id="72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B4C3D56" w14:textId="77777777" w:rsidR="00977F11" w:rsidRPr="002546FC" w:rsidRDefault="00977F11" w:rsidP="002546FC">
            <w:pPr>
              <w:jc w:val="center"/>
              <w:rPr>
                <w:ins w:id="72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76D9D97E" w14:textId="77777777" w:rsidR="00977F11" w:rsidRPr="002546FC" w:rsidRDefault="00977F11" w:rsidP="002546FC">
            <w:pPr>
              <w:jc w:val="center"/>
              <w:rPr>
                <w:ins w:id="729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1E799B08" w14:textId="77777777" w:rsidR="00977F11" w:rsidRPr="002546FC" w:rsidRDefault="00977F11" w:rsidP="002546FC">
            <w:pPr>
              <w:jc w:val="center"/>
              <w:rPr>
                <w:ins w:id="73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3A3D36E2" w14:textId="77777777" w:rsidR="00977F11" w:rsidRPr="002546FC" w:rsidRDefault="00977F11" w:rsidP="002546FC">
            <w:pPr>
              <w:jc w:val="center"/>
              <w:rPr>
                <w:ins w:id="73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96F3FB0" w14:textId="77777777" w:rsidR="00977F11" w:rsidRPr="002546FC" w:rsidRDefault="00977F11" w:rsidP="002546FC">
            <w:pPr>
              <w:jc w:val="center"/>
              <w:rPr>
                <w:ins w:id="732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5E982516" w14:textId="77777777" w:rsidTr="002546FC">
        <w:trPr>
          <w:trHeight w:val="138"/>
          <w:jc w:val="center"/>
          <w:ins w:id="733" w:author="DELL" w:date="2022-08-17T05:00:00Z"/>
        </w:trPr>
        <w:tc>
          <w:tcPr>
            <w:tcW w:w="5000" w:type="pct"/>
            <w:gridSpan w:val="10"/>
            <w:vAlign w:val="center"/>
          </w:tcPr>
          <w:p w14:paraId="24D01A92" w14:textId="77777777" w:rsidR="00977F11" w:rsidRPr="002546FC" w:rsidRDefault="00977F11" w:rsidP="002546FC">
            <w:pPr>
              <w:rPr>
                <w:ins w:id="734" w:author="DELL" w:date="2022-08-17T05:00:00Z"/>
                <w:rFonts w:ascii="Times New Roman" w:hAnsi="Times New Roman" w:cs="Times New Roman"/>
                <w:i/>
                <w:sz w:val="20"/>
                <w:szCs w:val="20"/>
              </w:rPr>
            </w:pPr>
            <w:ins w:id="735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Child’s sex</w:t>
              </w:r>
            </w:ins>
          </w:p>
        </w:tc>
      </w:tr>
      <w:tr w:rsidR="00977F11" w:rsidRPr="002546FC" w14:paraId="146EE9E1" w14:textId="77777777" w:rsidTr="002546FC">
        <w:trPr>
          <w:trHeight w:val="268"/>
          <w:jc w:val="center"/>
          <w:ins w:id="736" w:author="DELL" w:date="2022-08-17T05:00:00Z"/>
        </w:trPr>
        <w:tc>
          <w:tcPr>
            <w:tcW w:w="811" w:type="pct"/>
            <w:vAlign w:val="center"/>
          </w:tcPr>
          <w:p w14:paraId="0DD392DD" w14:textId="77777777" w:rsidR="00977F11" w:rsidRPr="002546FC" w:rsidRDefault="00977F11" w:rsidP="002546FC">
            <w:pPr>
              <w:jc w:val="center"/>
              <w:rPr>
                <w:ins w:id="73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738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Male</w:t>
              </w:r>
            </w:ins>
          </w:p>
        </w:tc>
        <w:tc>
          <w:tcPr>
            <w:tcW w:w="391" w:type="pct"/>
            <w:vAlign w:val="center"/>
          </w:tcPr>
          <w:p w14:paraId="08B5E1E9" w14:textId="77777777" w:rsidR="00977F11" w:rsidRPr="002546FC" w:rsidRDefault="00977F11" w:rsidP="002546FC">
            <w:pPr>
              <w:jc w:val="center"/>
              <w:rPr>
                <w:ins w:id="73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740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1.08</w:t>
              </w:r>
            </w:ins>
          </w:p>
        </w:tc>
        <w:tc>
          <w:tcPr>
            <w:tcW w:w="457" w:type="pct"/>
            <w:vAlign w:val="center"/>
          </w:tcPr>
          <w:p w14:paraId="44A84EE8" w14:textId="77777777" w:rsidR="00977F11" w:rsidRPr="002546FC" w:rsidRDefault="00977F11" w:rsidP="002546FC">
            <w:pPr>
              <w:jc w:val="center"/>
              <w:rPr>
                <w:ins w:id="74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742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0.98 – 1.19</w:t>
              </w:r>
            </w:ins>
          </w:p>
        </w:tc>
        <w:tc>
          <w:tcPr>
            <w:tcW w:w="417" w:type="pct"/>
            <w:vAlign w:val="center"/>
          </w:tcPr>
          <w:p w14:paraId="07E7FB04" w14:textId="77777777" w:rsidR="00977F11" w:rsidRPr="002546FC" w:rsidRDefault="00977F11" w:rsidP="002546FC">
            <w:pPr>
              <w:jc w:val="center"/>
              <w:rPr>
                <w:ins w:id="74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744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0.107</w:t>
              </w:r>
            </w:ins>
          </w:p>
        </w:tc>
        <w:tc>
          <w:tcPr>
            <w:tcW w:w="456" w:type="pct"/>
            <w:vAlign w:val="center"/>
          </w:tcPr>
          <w:p w14:paraId="69958F09" w14:textId="77777777" w:rsidR="00977F11" w:rsidRPr="002546FC" w:rsidRDefault="00977F11" w:rsidP="002546FC">
            <w:pPr>
              <w:jc w:val="center"/>
              <w:rPr>
                <w:ins w:id="74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99D2A28" w14:textId="77777777" w:rsidR="00977F11" w:rsidRPr="002546FC" w:rsidRDefault="00977F11" w:rsidP="002546FC">
            <w:pPr>
              <w:jc w:val="center"/>
              <w:rPr>
                <w:ins w:id="74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0D670ADD" w14:textId="77777777" w:rsidR="00977F11" w:rsidRPr="002546FC" w:rsidRDefault="00977F11" w:rsidP="002546FC">
            <w:pPr>
              <w:jc w:val="center"/>
              <w:rPr>
                <w:ins w:id="74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45187AF4" w14:textId="77777777" w:rsidR="00977F11" w:rsidRPr="002546FC" w:rsidRDefault="00977F11" w:rsidP="002546FC">
            <w:pPr>
              <w:jc w:val="center"/>
              <w:rPr>
                <w:ins w:id="74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5731C518" w14:textId="77777777" w:rsidR="00977F11" w:rsidRPr="002546FC" w:rsidRDefault="00977F11" w:rsidP="002546FC">
            <w:pPr>
              <w:jc w:val="center"/>
              <w:rPr>
                <w:ins w:id="74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B631D7C" w14:textId="77777777" w:rsidR="00977F11" w:rsidRPr="002546FC" w:rsidRDefault="00977F11" w:rsidP="002546FC">
            <w:pPr>
              <w:jc w:val="center"/>
              <w:rPr>
                <w:ins w:id="75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77F11" w:rsidRPr="002546FC" w14:paraId="5F4C75E2" w14:textId="77777777" w:rsidTr="002546FC">
        <w:trPr>
          <w:trHeight w:val="138"/>
          <w:jc w:val="center"/>
          <w:ins w:id="751" w:author="DELL" w:date="2022-08-17T05:00:00Z"/>
        </w:trPr>
        <w:tc>
          <w:tcPr>
            <w:tcW w:w="811" w:type="pct"/>
            <w:vAlign w:val="center"/>
          </w:tcPr>
          <w:p w14:paraId="7E0F0951" w14:textId="77777777" w:rsidR="00977F11" w:rsidRPr="002546FC" w:rsidRDefault="00977F11" w:rsidP="002546FC">
            <w:pPr>
              <w:jc w:val="center"/>
              <w:rPr>
                <w:ins w:id="75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753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Female</w:t>
              </w:r>
            </w:ins>
          </w:p>
        </w:tc>
        <w:tc>
          <w:tcPr>
            <w:tcW w:w="391" w:type="pct"/>
            <w:vAlign w:val="center"/>
          </w:tcPr>
          <w:p w14:paraId="21E56B8D" w14:textId="77777777" w:rsidR="00977F11" w:rsidRPr="002546FC" w:rsidRDefault="00977F11" w:rsidP="002546FC">
            <w:pPr>
              <w:jc w:val="center"/>
              <w:rPr>
                <w:ins w:id="75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755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795BD543" w14:textId="77777777" w:rsidR="00977F11" w:rsidRPr="002546FC" w:rsidRDefault="00977F11" w:rsidP="002546FC">
            <w:pPr>
              <w:jc w:val="center"/>
              <w:rPr>
                <w:ins w:id="75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757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531171C3" w14:textId="77777777" w:rsidR="00977F11" w:rsidRPr="002546FC" w:rsidRDefault="00977F11" w:rsidP="002546FC">
            <w:pPr>
              <w:jc w:val="center"/>
              <w:rPr>
                <w:ins w:id="75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759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5F461A95" w14:textId="77777777" w:rsidR="00977F11" w:rsidRPr="002546FC" w:rsidRDefault="00977F11" w:rsidP="002546FC">
            <w:pPr>
              <w:jc w:val="center"/>
              <w:rPr>
                <w:ins w:id="76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F76B0AE" w14:textId="77777777" w:rsidR="00977F11" w:rsidRPr="002546FC" w:rsidRDefault="00977F11" w:rsidP="002546FC">
            <w:pPr>
              <w:jc w:val="center"/>
              <w:rPr>
                <w:ins w:id="76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2764C1EE" w14:textId="77777777" w:rsidR="00977F11" w:rsidRPr="002546FC" w:rsidRDefault="00977F11" w:rsidP="002546FC">
            <w:pPr>
              <w:jc w:val="center"/>
              <w:rPr>
                <w:ins w:id="762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5F707C35" w14:textId="77777777" w:rsidR="00977F11" w:rsidRPr="002546FC" w:rsidRDefault="00977F11" w:rsidP="002546FC">
            <w:pPr>
              <w:jc w:val="center"/>
              <w:rPr>
                <w:ins w:id="76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7959F8A8" w14:textId="77777777" w:rsidR="00977F11" w:rsidRPr="002546FC" w:rsidRDefault="00977F11" w:rsidP="002546FC">
            <w:pPr>
              <w:jc w:val="center"/>
              <w:rPr>
                <w:ins w:id="76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BA54B75" w14:textId="77777777" w:rsidR="00977F11" w:rsidRPr="002546FC" w:rsidRDefault="00977F11" w:rsidP="002546FC">
            <w:pPr>
              <w:jc w:val="center"/>
              <w:rPr>
                <w:ins w:id="765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7D3D4A61" w14:textId="77777777" w:rsidTr="002546FC">
        <w:trPr>
          <w:trHeight w:val="138"/>
          <w:jc w:val="center"/>
          <w:ins w:id="766" w:author="DELL" w:date="2022-08-17T05:00:00Z"/>
        </w:trPr>
        <w:tc>
          <w:tcPr>
            <w:tcW w:w="5000" w:type="pct"/>
            <w:gridSpan w:val="10"/>
            <w:vAlign w:val="center"/>
          </w:tcPr>
          <w:p w14:paraId="135349A7" w14:textId="77777777" w:rsidR="00977F11" w:rsidRPr="002546FC" w:rsidRDefault="00977F11" w:rsidP="002546FC">
            <w:pPr>
              <w:rPr>
                <w:ins w:id="767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768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Inadequate Supervision</w:t>
              </w:r>
            </w:ins>
          </w:p>
        </w:tc>
      </w:tr>
      <w:tr w:rsidR="00977F11" w:rsidRPr="002546FC" w14:paraId="6258C46F" w14:textId="77777777" w:rsidTr="002546FC">
        <w:trPr>
          <w:trHeight w:val="138"/>
          <w:jc w:val="center"/>
          <w:ins w:id="769" w:author="DELL" w:date="2022-08-17T05:00:00Z"/>
        </w:trPr>
        <w:tc>
          <w:tcPr>
            <w:tcW w:w="811" w:type="pct"/>
            <w:vAlign w:val="center"/>
          </w:tcPr>
          <w:p w14:paraId="335B6CB7" w14:textId="77777777" w:rsidR="00977F11" w:rsidRPr="002546FC" w:rsidRDefault="00977F11" w:rsidP="002546FC">
            <w:pPr>
              <w:jc w:val="center"/>
              <w:rPr>
                <w:ins w:id="77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771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Yes</w:t>
              </w:r>
            </w:ins>
          </w:p>
        </w:tc>
        <w:tc>
          <w:tcPr>
            <w:tcW w:w="391" w:type="pct"/>
            <w:vAlign w:val="center"/>
          </w:tcPr>
          <w:p w14:paraId="55667D86" w14:textId="77777777" w:rsidR="00977F11" w:rsidRPr="002546FC" w:rsidRDefault="00977F11" w:rsidP="002546FC">
            <w:pPr>
              <w:jc w:val="center"/>
              <w:rPr>
                <w:ins w:id="77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773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57EA5DBD" w14:textId="77777777" w:rsidR="00977F11" w:rsidRPr="002546FC" w:rsidRDefault="00977F11" w:rsidP="002546FC">
            <w:pPr>
              <w:jc w:val="center"/>
              <w:rPr>
                <w:ins w:id="77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775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551AF041" w14:textId="77777777" w:rsidR="00977F11" w:rsidRPr="002546FC" w:rsidRDefault="00977F11" w:rsidP="002546FC">
            <w:pPr>
              <w:jc w:val="center"/>
              <w:rPr>
                <w:ins w:id="77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57FCA3B" w14:textId="77777777" w:rsidR="00977F11" w:rsidRPr="002546FC" w:rsidRDefault="00977F11" w:rsidP="002546FC">
            <w:pPr>
              <w:jc w:val="center"/>
              <w:rPr>
                <w:ins w:id="777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27DDA08" w14:textId="77777777" w:rsidR="00977F11" w:rsidRPr="002546FC" w:rsidRDefault="00977F11" w:rsidP="002546FC">
            <w:pPr>
              <w:jc w:val="center"/>
              <w:rPr>
                <w:ins w:id="778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012218E9" w14:textId="77777777" w:rsidR="00977F11" w:rsidRPr="002546FC" w:rsidRDefault="00977F11" w:rsidP="002546FC">
            <w:pPr>
              <w:jc w:val="center"/>
              <w:rPr>
                <w:ins w:id="779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1422585F" w14:textId="77777777" w:rsidR="00977F11" w:rsidRPr="002546FC" w:rsidRDefault="00977F11" w:rsidP="002546FC">
            <w:pPr>
              <w:jc w:val="center"/>
              <w:rPr>
                <w:ins w:id="78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04A4F10F" w14:textId="77777777" w:rsidR="00977F11" w:rsidRPr="002546FC" w:rsidRDefault="00977F11" w:rsidP="002546FC">
            <w:pPr>
              <w:jc w:val="center"/>
              <w:rPr>
                <w:ins w:id="78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46C0826F" w14:textId="77777777" w:rsidR="00977F11" w:rsidRPr="002546FC" w:rsidRDefault="00977F11" w:rsidP="002546FC">
            <w:pPr>
              <w:jc w:val="center"/>
              <w:rPr>
                <w:ins w:id="782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4D43CF08" w14:textId="77777777" w:rsidTr="002546FC">
        <w:trPr>
          <w:trHeight w:val="138"/>
          <w:jc w:val="center"/>
          <w:ins w:id="783" w:author="DELL" w:date="2022-08-17T05:00:00Z"/>
        </w:trPr>
        <w:tc>
          <w:tcPr>
            <w:tcW w:w="811" w:type="pct"/>
            <w:vAlign w:val="center"/>
          </w:tcPr>
          <w:p w14:paraId="0274D242" w14:textId="77777777" w:rsidR="00977F11" w:rsidRPr="002546FC" w:rsidRDefault="00977F11" w:rsidP="002546FC">
            <w:pPr>
              <w:jc w:val="center"/>
              <w:rPr>
                <w:ins w:id="78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785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No</w:t>
              </w:r>
            </w:ins>
          </w:p>
        </w:tc>
        <w:tc>
          <w:tcPr>
            <w:tcW w:w="391" w:type="pct"/>
            <w:vAlign w:val="center"/>
          </w:tcPr>
          <w:p w14:paraId="56B2F216" w14:textId="77777777" w:rsidR="00977F11" w:rsidRPr="002546FC" w:rsidRDefault="00977F11" w:rsidP="002546FC">
            <w:pPr>
              <w:jc w:val="center"/>
              <w:rPr>
                <w:ins w:id="78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787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29FE141B" w14:textId="77777777" w:rsidR="00977F11" w:rsidRPr="002546FC" w:rsidRDefault="00977F11" w:rsidP="002546FC">
            <w:pPr>
              <w:jc w:val="center"/>
              <w:rPr>
                <w:ins w:id="78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789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13561FAF" w14:textId="77777777" w:rsidR="00977F11" w:rsidRPr="002546FC" w:rsidRDefault="00977F11" w:rsidP="002546FC">
            <w:pPr>
              <w:jc w:val="center"/>
              <w:rPr>
                <w:ins w:id="79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A0A482D" w14:textId="77777777" w:rsidR="00977F11" w:rsidRPr="002546FC" w:rsidRDefault="00977F11" w:rsidP="002546FC">
            <w:pPr>
              <w:jc w:val="center"/>
              <w:rPr>
                <w:ins w:id="791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77FCAC1" w14:textId="77777777" w:rsidR="00977F11" w:rsidRPr="002546FC" w:rsidRDefault="00977F11" w:rsidP="002546FC">
            <w:pPr>
              <w:jc w:val="center"/>
              <w:rPr>
                <w:ins w:id="792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6C9210DF" w14:textId="77777777" w:rsidR="00977F11" w:rsidRPr="002546FC" w:rsidRDefault="00977F11" w:rsidP="002546FC">
            <w:pPr>
              <w:jc w:val="center"/>
              <w:rPr>
                <w:ins w:id="793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3A9E3525" w14:textId="77777777" w:rsidR="00977F11" w:rsidRPr="002546FC" w:rsidRDefault="00977F11" w:rsidP="002546FC">
            <w:pPr>
              <w:jc w:val="center"/>
              <w:rPr>
                <w:ins w:id="79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6269A947" w14:textId="77777777" w:rsidR="00977F11" w:rsidRPr="002546FC" w:rsidRDefault="00977F11" w:rsidP="002546FC">
            <w:pPr>
              <w:jc w:val="center"/>
              <w:rPr>
                <w:ins w:id="79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A8FE4A9" w14:textId="77777777" w:rsidR="00977F11" w:rsidRPr="002546FC" w:rsidRDefault="00977F11" w:rsidP="002546FC">
            <w:pPr>
              <w:jc w:val="center"/>
              <w:rPr>
                <w:ins w:id="796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309DAE3D" w14:textId="77777777" w:rsidTr="002546FC">
        <w:trPr>
          <w:trHeight w:val="138"/>
          <w:jc w:val="center"/>
          <w:ins w:id="797" w:author="DELL" w:date="2022-08-17T05:00:00Z"/>
        </w:trPr>
        <w:tc>
          <w:tcPr>
            <w:tcW w:w="5000" w:type="pct"/>
            <w:gridSpan w:val="10"/>
            <w:vAlign w:val="center"/>
          </w:tcPr>
          <w:p w14:paraId="3D6A431E" w14:textId="77777777" w:rsidR="00977F11" w:rsidRPr="002546FC" w:rsidRDefault="00977F11" w:rsidP="002546FC">
            <w:pPr>
              <w:rPr>
                <w:ins w:id="798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799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Underweight</w:t>
              </w:r>
            </w:ins>
          </w:p>
        </w:tc>
      </w:tr>
      <w:tr w:rsidR="00977F11" w:rsidRPr="002546FC" w14:paraId="25C58537" w14:textId="77777777" w:rsidTr="002546FC">
        <w:trPr>
          <w:trHeight w:val="138"/>
          <w:jc w:val="center"/>
          <w:ins w:id="800" w:author="DELL" w:date="2022-08-17T05:00:00Z"/>
        </w:trPr>
        <w:tc>
          <w:tcPr>
            <w:tcW w:w="811" w:type="pct"/>
            <w:vAlign w:val="center"/>
          </w:tcPr>
          <w:p w14:paraId="2C3239EC" w14:textId="77777777" w:rsidR="00977F11" w:rsidRPr="002546FC" w:rsidRDefault="00977F11" w:rsidP="002546FC">
            <w:pPr>
              <w:jc w:val="center"/>
              <w:rPr>
                <w:ins w:id="80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802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Yes</w:t>
              </w:r>
            </w:ins>
          </w:p>
        </w:tc>
        <w:tc>
          <w:tcPr>
            <w:tcW w:w="391" w:type="pct"/>
            <w:vAlign w:val="center"/>
          </w:tcPr>
          <w:p w14:paraId="1DE4CB75" w14:textId="77777777" w:rsidR="00977F11" w:rsidRPr="002546FC" w:rsidRDefault="00977F11" w:rsidP="002546FC">
            <w:pPr>
              <w:jc w:val="center"/>
              <w:rPr>
                <w:ins w:id="80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804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</w:tcPr>
          <w:p w14:paraId="6D5E0E3C" w14:textId="77777777" w:rsidR="00977F11" w:rsidRPr="002546FC" w:rsidRDefault="00977F11" w:rsidP="002546FC">
            <w:pPr>
              <w:jc w:val="center"/>
              <w:rPr>
                <w:ins w:id="80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806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4C54FF9E" w14:textId="77777777" w:rsidR="00977F11" w:rsidRPr="002546FC" w:rsidRDefault="00977F11" w:rsidP="002546FC">
            <w:pPr>
              <w:jc w:val="center"/>
              <w:rPr>
                <w:ins w:id="80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3DF38EC" w14:textId="77777777" w:rsidR="00977F11" w:rsidRPr="002546FC" w:rsidRDefault="00977F11" w:rsidP="002546FC">
            <w:pPr>
              <w:jc w:val="center"/>
              <w:rPr>
                <w:ins w:id="808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5979E7C" w14:textId="77777777" w:rsidR="00977F11" w:rsidRPr="002546FC" w:rsidRDefault="00977F11" w:rsidP="002546FC">
            <w:pPr>
              <w:jc w:val="center"/>
              <w:rPr>
                <w:ins w:id="809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34A7D27D" w14:textId="77777777" w:rsidR="00977F11" w:rsidRPr="002546FC" w:rsidRDefault="00977F11" w:rsidP="002546FC">
            <w:pPr>
              <w:jc w:val="center"/>
              <w:rPr>
                <w:ins w:id="810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2542DE47" w14:textId="77777777" w:rsidR="00977F11" w:rsidRPr="002546FC" w:rsidRDefault="00977F11" w:rsidP="002546FC">
            <w:pPr>
              <w:jc w:val="center"/>
              <w:rPr>
                <w:ins w:id="81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11560D9B" w14:textId="77777777" w:rsidR="00977F11" w:rsidRPr="002546FC" w:rsidRDefault="00977F11" w:rsidP="002546FC">
            <w:pPr>
              <w:jc w:val="center"/>
              <w:rPr>
                <w:ins w:id="81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D54B58C" w14:textId="77777777" w:rsidR="00977F11" w:rsidRPr="002546FC" w:rsidRDefault="00977F11" w:rsidP="002546FC">
            <w:pPr>
              <w:jc w:val="center"/>
              <w:rPr>
                <w:ins w:id="813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4E1E1750" w14:textId="77777777" w:rsidTr="002546FC">
        <w:trPr>
          <w:trHeight w:val="138"/>
          <w:jc w:val="center"/>
          <w:ins w:id="814" w:author="DELL" w:date="2022-08-17T05:00:00Z"/>
        </w:trPr>
        <w:tc>
          <w:tcPr>
            <w:tcW w:w="811" w:type="pct"/>
            <w:vAlign w:val="center"/>
          </w:tcPr>
          <w:p w14:paraId="25946227" w14:textId="77777777" w:rsidR="00977F11" w:rsidRPr="002546FC" w:rsidRDefault="00977F11" w:rsidP="002546FC">
            <w:pPr>
              <w:jc w:val="center"/>
              <w:rPr>
                <w:ins w:id="81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816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No</w:t>
              </w:r>
            </w:ins>
          </w:p>
        </w:tc>
        <w:tc>
          <w:tcPr>
            <w:tcW w:w="391" w:type="pct"/>
            <w:vAlign w:val="center"/>
          </w:tcPr>
          <w:p w14:paraId="48863D79" w14:textId="77777777" w:rsidR="00977F11" w:rsidRPr="002546FC" w:rsidRDefault="00977F11" w:rsidP="002546FC">
            <w:pPr>
              <w:jc w:val="center"/>
              <w:rPr>
                <w:ins w:id="81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818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</w:tcPr>
          <w:p w14:paraId="60F1137C" w14:textId="77777777" w:rsidR="00977F11" w:rsidRPr="002546FC" w:rsidRDefault="00977F11" w:rsidP="002546FC">
            <w:pPr>
              <w:jc w:val="center"/>
              <w:rPr>
                <w:ins w:id="81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820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1B8575A8" w14:textId="77777777" w:rsidR="00977F11" w:rsidRPr="002546FC" w:rsidRDefault="00977F11" w:rsidP="002546FC">
            <w:pPr>
              <w:jc w:val="center"/>
              <w:rPr>
                <w:ins w:id="82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9FF804D" w14:textId="77777777" w:rsidR="00977F11" w:rsidRPr="002546FC" w:rsidRDefault="00977F11" w:rsidP="002546FC">
            <w:pPr>
              <w:jc w:val="center"/>
              <w:rPr>
                <w:ins w:id="822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9E9F4C0" w14:textId="77777777" w:rsidR="00977F11" w:rsidRPr="002546FC" w:rsidRDefault="00977F11" w:rsidP="002546FC">
            <w:pPr>
              <w:jc w:val="center"/>
              <w:rPr>
                <w:ins w:id="823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6F5F1701" w14:textId="77777777" w:rsidR="00977F11" w:rsidRPr="002546FC" w:rsidRDefault="00977F11" w:rsidP="002546FC">
            <w:pPr>
              <w:jc w:val="center"/>
              <w:rPr>
                <w:ins w:id="824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2E02767A" w14:textId="77777777" w:rsidR="00977F11" w:rsidRPr="002546FC" w:rsidRDefault="00977F11" w:rsidP="002546FC">
            <w:pPr>
              <w:jc w:val="center"/>
              <w:rPr>
                <w:ins w:id="82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2F87FC90" w14:textId="77777777" w:rsidR="00977F11" w:rsidRPr="002546FC" w:rsidRDefault="00977F11" w:rsidP="002546FC">
            <w:pPr>
              <w:jc w:val="center"/>
              <w:rPr>
                <w:ins w:id="82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EF0FCC7" w14:textId="77777777" w:rsidR="00977F11" w:rsidRPr="002546FC" w:rsidRDefault="00977F11" w:rsidP="002546FC">
            <w:pPr>
              <w:jc w:val="center"/>
              <w:rPr>
                <w:ins w:id="827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59E48D75" w14:textId="77777777" w:rsidTr="002546FC">
        <w:trPr>
          <w:trHeight w:val="138"/>
          <w:jc w:val="center"/>
          <w:ins w:id="828" w:author="DELL" w:date="2022-08-17T05:00:00Z"/>
        </w:trPr>
        <w:tc>
          <w:tcPr>
            <w:tcW w:w="5000" w:type="pct"/>
            <w:gridSpan w:val="10"/>
            <w:vAlign w:val="center"/>
          </w:tcPr>
          <w:p w14:paraId="73713AAA" w14:textId="77777777" w:rsidR="00977F11" w:rsidRPr="002546FC" w:rsidRDefault="00977F11" w:rsidP="002546FC">
            <w:pPr>
              <w:rPr>
                <w:ins w:id="829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830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Stunned</w:t>
              </w:r>
            </w:ins>
          </w:p>
        </w:tc>
      </w:tr>
      <w:tr w:rsidR="00977F11" w:rsidRPr="002546FC" w14:paraId="220E99F2" w14:textId="77777777" w:rsidTr="002546FC">
        <w:trPr>
          <w:trHeight w:val="138"/>
          <w:jc w:val="center"/>
          <w:ins w:id="831" w:author="DELL" w:date="2022-08-17T05:00:00Z"/>
        </w:trPr>
        <w:tc>
          <w:tcPr>
            <w:tcW w:w="811" w:type="pct"/>
            <w:vAlign w:val="center"/>
          </w:tcPr>
          <w:p w14:paraId="3013AB87" w14:textId="77777777" w:rsidR="00977F11" w:rsidRPr="002546FC" w:rsidRDefault="00977F11" w:rsidP="002546FC">
            <w:pPr>
              <w:jc w:val="center"/>
              <w:rPr>
                <w:ins w:id="83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833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Yes</w:t>
              </w:r>
            </w:ins>
          </w:p>
        </w:tc>
        <w:tc>
          <w:tcPr>
            <w:tcW w:w="391" w:type="pct"/>
            <w:vAlign w:val="center"/>
          </w:tcPr>
          <w:p w14:paraId="7DA834B4" w14:textId="77777777" w:rsidR="00977F11" w:rsidRPr="002546FC" w:rsidRDefault="00977F11" w:rsidP="002546FC">
            <w:pPr>
              <w:jc w:val="center"/>
              <w:rPr>
                <w:ins w:id="83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835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</w:tcPr>
          <w:p w14:paraId="38FAD55A" w14:textId="77777777" w:rsidR="00977F11" w:rsidRPr="002546FC" w:rsidRDefault="00977F11" w:rsidP="002546FC">
            <w:pPr>
              <w:jc w:val="center"/>
              <w:rPr>
                <w:ins w:id="83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837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09D7B032" w14:textId="77777777" w:rsidR="00977F11" w:rsidRPr="002546FC" w:rsidRDefault="00977F11" w:rsidP="002546FC">
            <w:pPr>
              <w:jc w:val="center"/>
              <w:rPr>
                <w:ins w:id="83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28F211E" w14:textId="77777777" w:rsidR="00977F11" w:rsidRPr="002546FC" w:rsidRDefault="00977F11" w:rsidP="002546FC">
            <w:pPr>
              <w:jc w:val="center"/>
              <w:rPr>
                <w:ins w:id="839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7F64328" w14:textId="77777777" w:rsidR="00977F11" w:rsidRPr="002546FC" w:rsidRDefault="00977F11" w:rsidP="002546FC">
            <w:pPr>
              <w:jc w:val="center"/>
              <w:rPr>
                <w:ins w:id="840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7D7B2567" w14:textId="77777777" w:rsidR="00977F11" w:rsidRPr="002546FC" w:rsidRDefault="00977F11" w:rsidP="002546FC">
            <w:pPr>
              <w:jc w:val="center"/>
              <w:rPr>
                <w:ins w:id="841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7856D261" w14:textId="77777777" w:rsidR="00977F11" w:rsidRPr="002546FC" w:rsidRDefault="00977F11" w:rsidP="002546FC">
            <w:pPr>
              <w:jc w:val="center"/>
              <w:rPr>
                <w:ins w:id="84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35D1DE15" w14:textId="77777777" w:rsidR="00977F11" w:rsidRPr="002546FC" w:rsidRDefault="00977F11" w:rsidP="002546FC">
            <w:pPr>
              <w:jc w:val="center"/>
              <w:rPr>
                <w:ins w:id="84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4F41956F" w14:textId="77777777" w:rsidR="00977F11" w:rsidRPr="002546FC" w:rsidRDefault="00977F11" w:rsidP="002546FC">
            <w:pPr>
              <w:jc w:val="center"/>
              <w:rPr>
                <w:ins w:id="844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531C2412" w14:textId="77777777" w:rsidTr="002546FC">
        <w:trPr>
          <w:trHeight w:val="138"/>
          <w:jc w:val="center"/>
          <w:ins w:id="845" w:author="DELL" w:date="2022-08-17T05:00:00Z"/>
        </w:trPr>
        <w:tc>
          <w:tcPr>
            <w:tcW w:w="811" w:type="pct"/>
            <w:vAlign w:val="center"/>
          </w:tcPr>
          <w:p w14:paraId="25348B7E" w14:textId="77777777" w:rsidR="00977F11" w:rsidRPr="002546FC" w:rsidRDefault="00977F11" w:rsidP="002546FC">
            <w:pPr>
              <w:jc w:val="center"/>
              <w:rPr>
                <w:ins w:id="84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847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No</w:t>
              </w:r>
            </w:ins>
          </w:p>
        </w:tc>
        <w:tc>
          <w:tcPr>
            <w:tcW w:w="391" w:type="pct"/>
            <w:vAlign w:val="center"/>
          </w:tcPr>
          <w:p w14:paraId="6BD82B8D" w14:textId="77777777" w:rsidR="00977F11" w:rsidRPr="002546FC" w:rsidRDefault="00977F11" w:rsidP="002546FC">
            <w:pPr>
              <w:jc w:val="center"/>
              <w:rPr>
                <w:ins w:id="84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849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</w:tcPr>
          <w:p w14:paraId="5F0BA4B3" w14:textId="77777777" w:rsidR="00977F11" w:rsidRPr="002546FC" w:rsidRDefault="00977F11" w:rsidP="002546FC">
            <w:pPr>
              <w:jc w:val="center"/>
              <w:rPr>
                <w:ins w:id="85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851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5CBA5732" w14:textId="77777777" w:rsidR="00977F11" w:rsidRPr="002546FC" w:rsidRDefault="00977F11" w:rsidP="002546FC">
            <w:pPr>
              <w:jc w:val="center"/>
              <w:rPr>
                <w:ins w:id="85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3AFEFC7" w14:textId="77777777" w:rsidR="00977F11" w:rsidRPr="002546FC" w:rsidRDefault="00977F11" w:rsidP="002546FC">
            <w:pPr>
              <w:jc w:val="center"/>
              <w:rPr>
                <w:ins w:id="853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F8EA499" w14:textId="77777777" w:rsidR="00977F11" w:rsidRPr="002546FC" w:rsidRDefault="00977F11" w:rsidP="002546FC">
            <w:pPr>
              <w:jc w:val="center"/>
              <w:rPr>
                <w:ins w:id="854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5E4D4C6F" w14:textId="77777777" w:rsidR="00977F11" w:rsidRPr="002546FC" w:rsidRDefault="00977F11" w:rsidP="002546FC">
            <w:pPr>
              <w:jc w:val="center"/>
              <w:rPr>
                <w:ins w:id="855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567A29C5" w14:textId="77777777" w:rsidR="00977F11" w:rsidRPr="002546FC" w:rsidRDefault="00977F11" w:rsidP="002546FC">
            <w:pPr>
              <w:jc w:val="center"/>
              <w:rPr>
                <w:ins w:id="85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27A1568A" w14:textId="77777777" w:rsidR="00977F11" w:rsidRPr="002546FC" w:rsidRDefault="00977F11" w:rsidP="002546FC">
            <w:pPr>
              <w:jc w:val="center"/>
              <w:rPr>
                <w:ins w:id="85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381BC27" w14:textId="77777777" w:rsidR="00977F11" w:rsidRPr="002546FC" w:rsidRDefault="00977F11" w:rsidP="002546FC">
            <w:pPr>
              <w:jc w:val="center"/>
              <w:rPr>
                <w:ins w:id="858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229176C6" w14:textId="77777777" w:rsidTr="002546FC">
        <w:trPr>
          <w:trHeight w:val="138"/>
          <w:jc w:val="center"/>
          <w:ins w:id="859" w:author="DELL" w:date="2022-08-17T05:00:00Z"/>
        </w:trPr>
        <w:tc>
          <w:tcPr>
            <w:tcW w:w="5000" w:type="pct"/>
            <w:gridSpan w:val="10"/>
            <w:vAlign w:val="center"/>
          </w:tcPr>
          <w:p w14:paraId="79A0A2C6" w14:textId="77777777" w:rsidR="00977F11" w:rsidRPr="002546FC" w:rsidRDefault="00977F11" w:rsidP="002546FC">
            <w:pPr>
              <w:rPr>
                <w:ins w:id="860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861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Wasted</w:t>
              </w:r>
            </w:ins>
          </w:p>
        </w:tc>
      </w:tr>
      <w:tr w:rsidR="00977F11" w:rsidRPr="002546FC" w14:paraId="73B2F03C" w14:textId="77777777" w:rsidTr="002546FC">
        <w:trPr>
          <w:trHeight w:val="138"/>
          <w:jc w:val="center"/>
          <w:ins w:id="862" w:author="DELL" w:date="2022-08-17T05:00:00Z"/>
        </w:trPr>
        <w:tc>
          <w:tcPr>
            <w:tcW w:w="811" w:type="pct"/>
            <w:vAlign w:val="center"/>
          </w:tcPr>
          <w:p w14:paraId="418652AF" w14:textId="77777777" w:rsidR="00977F11" w:rsidRPr="002546FC" w:rsidRDefault="00977F11" w:rsidP="002546FC">
            <w:pPr>
              <w:jc w:val="center"/>
              <w:rPr>
                <w:ins w:id="86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864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Yes</w:t>
              </w:r>
            </w:ins>
          </w:p>
        </w:tc>
        <w:tc>
          <w:tcPr>
            <w:tcW w:w="391" w:type="pct"/>
            <w:vAlign w:val="center"/>
          </w:tcPr>
          <w:p w14:paraId="591EEBB9" w14:textId="77777777" w:rsidR="00977F11" w:rsidRPr="002546FC" w:rsidRDefault="00977F11" w:rsidP="002546FC">
            <w:pPr>
              <w:jc w:val="center"/>
              <w:rPr>
                <w:ins w:id="86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866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</w:tcPr>
          <w:p w14:paraId="1246047B" w14:textId="77777777" w:rsidR="00977F11" w:rsidRPr="002546FC" w:rsidRDefault="00977F11" w:rsidP="002546FC">
            <w:pPr>
              <w:jc w:val="center"/>
              <w:rPr>
                <w:ins w:id="86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868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2326A838" w14:textId="77777777" w:rsidR="00977F11" w:rsidRPr="002546FC" w:rsidRDefault="00977F11" w:rsidP="002546FC">
            <w:pPr>
              <w:jc w:val="center"/>
              <w:rPr>
                <w:ins w:id="86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D103567" w14:textId="77777777" w:rsidR="00977F11" w:rsidRPr="002546FC" w:rsidRDefault="00977F11" w:rsidP="002546FC">
            <w:pPr>
              <w:jc w:val="center"/>
              <w:rPr>
                <w:ins w:id="870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1DD67B8" w14:textId="77777777" w:rsidR="00977F11" w:rsidRPr="002546FC" w:rsidRDefault="00977F11" w:rsidP="002546FC">
            <w:pPr>
              <w:jc w:val="center"/>
              <w:rPr>
                <w:ins w:id="871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75E0B344" w14:textId="77777777" w:rsidR="00977F11" w:rsidRPr="002546FC" w:rsidRDefault="00977F11" w:rsidP="002546FC">
            <w:pPr>
              <w:jc w:val="center"/>
              <w:rPr>
                <w:ins w:id="872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484A2519" w14:textId="77777777" w:rsidR="00977F11" w:rsidRPr="002546FC" w:rsidRDefault="00977F11" w:rsidP="002546FC">
            <w:pPr>
              <w:jc w:val="center"/>
              <w:rPr>
                <w:ins w:id="87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5F7E116A" w14:textId="77777777" w:rsidR="00977F11" w:rsidRPr="002546FC" w:rsidRDefault="00977F11" w:rsidP="002546FC">
            <w:pPr>
              <w:jc w:val="center"/>
              <w:rPr>
                <w:ins w:id="87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26EE77A" w14:textId="77777777" w:rsidR="00977F11" w:rsidRPr="002546FC" w:rsidRDefault="00977F11" w:rsidP="002546FC">
            <w:pPr>
              <w:jc w:val="center"/>
              <w:rPr>
                <w:ins w:id="875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6C621B3C" w14:textId="77777777" w:rsidTr="002546FC">
        <w:trPr>
          <w:trHeight w:val="138"/>
          <w:jc w:val="center"/>
          <w:ins w:id="876" w:author="DELL" w:date="2022-08-17T05:00:00Z"/>
        </w:trPr>
        <w:tc>
          <w:tcPr>
            <w:tcW w:w="811" w:type="pct"/>
            <w:vAlign w:val="center"/>
          </w:tcPr>
          <w:p w14:paraId="32B7217D" w14:textId="77777777" w:rsidR="00977F11" w:rsidRPr="002546FC" w:rsidRDefault="00977F11" w:rsidP="002546FC">
            <w:pPr>
              <w:jc w:val="center"/>
              <w:rPr>
                <w:ins w:id="87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878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No</w:t>
              </w:r>
            </w:ins>
          </w:p>
        </w:tc>
        <w:tc>
          <w:tcPr>
            <w:tcW w:w="391" w:type="pct"/>
            <w:vAlign w:val="center"/>
          </w:tcPr>
          <w:p w14:paraId="368C9459" w14:textId="77777777" w:rsidR="00977F11" w:rsidRPr="002546FC" w:rsidRDefault="00977F11" w:rsidP="002546FC">
            <w:pPr>
              <w:jc w:val="center"/>
              <w:rPr>
                <w:ins w:id="87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880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</w:tcPr>
          <w:p w14:paraId="4A23EF4D" w14:textId="77777777" w:rsidR="00977F11" w:rsidRPr="002546FC" w:rsidRDefault="00977F11" w:rsidP="002546FC">
            <w:pPr>
              <w:jc w:val="center"/>
              <w:rPr>
                <w:ins w:id="88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882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5FA03610" w14:textId="77777777" w:rsidR="00977F11" w:rsidRPr="002546FC" w:rsidRDefault="00977F11" w:rsidP="002546FC">
            <w:pPr>
              <w:jc w:val="center"/>
              <w:rPr>
                <w:ins w:id="88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046DC88" w14:textId="77777777" w:rsidR="00977F11" w:rsidRPr="002546FC" w:rsidRDefault="00977F11" w:rsidP="002546FC">
            <w:pPr>
              <w:jc w:val="center"/>
              <w:rPr>
                <w:ins w:id="884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9870347" w14:textId="77777777" w:rsidR="00977F11" w:rsidRPr="002546FC" w:rsidRDefault="00977F11" w:rsidP="002546FC">
            <w:pPr>
              <w:jc w:val="center"/>
              <w:rPr>
                <w:ins w:id="885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2B95ABA3" w14:textId="77777777" w:rsidR="00977F11" w:rsidRPr="002546FC" w:rsidRDefault="00977F11" w:rsidP="002546FC">
            <w:pPr>
              <w:jc w:val="center"/>
              <w:rPr>
                <w:ins w:id="886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27E654D2" w14:textId="77777777" w:rsidR="00977F11" w:rsidRPr="002546FC" w:rsidRDefault="00977F11" w:rsidP="002546FC">
            <w:pPr>
              <w:jc w:val="center"/>
              <w:rPr>
                <w:ins w:id="88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4A50D681" w14:textId="77777777" w:rsidR="00977F11" w:rsidRPr="002546FC" w:rsidRDefault="00977F11" w:rsidP="002546FC">
            <w:pPr>
              <w:jc w:val="center"/>
              <w:rPr>
                <w:ins w:id="88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1A41E104" w14:textId="77777777" w:rsidR="00977F11" w:rsidRPr="002546FC" w:rsidRDefault="00977F11" w:rsidP="002546FC">
            <w:pPr>
              <w:jc w:val="center"/>
              <w:rPr>
                <w:ins w:id="889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603E9B8F" w14:textId="77777777" w:rsidTr="002546FC">
        <w:trPr>
          <w:trHeight w:val="138"/>
          <w:jc w:val="center"/>
          <w:ins w:id="890" w:author="DELL" w:date="2022-08-17T05:00:00Z"/>
        </w:trPr>
        <w:tc>
          <w:tcPr>
            <w:tcW w:w="5000" w:type="pct"/>
            <w:gridSpan w:val="10"/>
            <w:vAlign w:val="center"/>
          </w:tcPr>
          <w:p w14:paraId="0ABBC343" w14:textId="77777777" w:rsidR="00977F11" w:rsidRPr="002546FC" w:rsidRDefault="00977F11" w:rsidP="002546FC">
            <w:pPr>
              <w:rPr>
                <w:ins w:id="891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892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Overweight</w:t>
              </w:r>
            </w:ins>
          </w:p>
        </w:tc>
      </w:tr>
      <w:tr w:rsidR="00977F11" w:rsidRPr="002546FC" w14:paraId="1FA0F8B4" w14:textId="77777777" w:rsidTr="002546FC">
        <w:trPr>
          <w:trHeight w:val="138"/>
          <w:jc w:val="center"/>
          <w:ins w:id="893" w:author="DELL" w:date="2022-08-17T05:00:00Z"/>
        </w:trPr>
        <w:tc>
          <w:tcPr>
            <w:tcW w:w="811" w:type="pct"/>
            <w:vAlign w:val="center"/>
          </w:tcPr>
          <w:p w14:paraId="5CE29BF5" w14:textId="77777777" w:rsidR="00977F11" w:rsidRPr="002546FC" w:rsidRDefault="00977F11" w:rsidP="002546FC">
            <w:pPr>
              <w:jc w:val="center"/>
              <w:rPr>
                <w:ins w:id="89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895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Yes</w:t>
              </w:r>
            </w:ins>
          </w:p>
        </w:tc>
        <w:tc>
          <w:tcPr>
            <w:tcW w:w="391" w:type="pct"/>
            <w:vAlign w:val="center"/>
          </w:tcPr>
          <w:p w14:paraId="7C85EC21" w14:textId="77777777" w:rsidR="00977F11" w:rsidRPr="002546FC" w:rsidRDefault="00977F11" w:rsidP="002546FC">
            <w:pPr>
              <w:jc w:val="center"/>
              <w:rPr>
                <w:ins w:id="89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897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</w:tcPr>
          <w:p w14:paraId="38C09DEF" w14:textId="77777777" w:rsidR="00977F11" w:rsidRPr="002546FC" w:rsidRDefault="00977F11" w:rsidP="002546FC">
            <w:pPr>
              <w:jc w:val="center"/>
              <w:rPr>
                <w:ins w:id="89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899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50779BAF" w14:textId="77777777" w:rsidR="00977F11" w:rsidRPr="002546FC" w:rsidRDefault="00977F11" w:rsidP="002546FC">
            <w:pPr>
              <w:jc w:val="center"/>
              <w:rPr>
                <w:ins w:id="90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79C7BD1" w14:textId="77777777" w:rsidR="00977F11" w:rsidRPr="002546FC" w:rsidRDefault="00977F11" w:rsidP="002546FC">
            <w:pPr>
              <w:jc w:val="center"/>
              <w:rPr>
                <w:ins w:id="901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946C256" w14:textId="77777777" w:rsidR="00977F11" w:rsidRPr="002546FC" w:rsidRDefault="00977F11" w:rsidP="002546FC">
            <w:pPr>
              <w:jc w:val="center"/>
              <w:rPr>
                <w:ins w:id="902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5A9A4D09" w14:textId="77777777" w:rsidR="00977F11" w:rsidRPr="002546FC" w:rsidRDefault="00977F11" w:rsidP="002546FC">
            <w:pPr>
              <w:jc w:val="center"/>
              <w:rPr>
                <w:ins w:id="903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6C8A2C68" w14:textId="77777777" w:rsidR="00977F11" w:rsidRPr="002546FC" w:rsidRDefault="00977F11" w:rsidP="002546FC">
            <w:pPr>
              <w:jc w:val="center"/>
              <w:rPr>
                <w:ins w:id="90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0BD67F54" w14:textId="77777777" w:rsidR="00977F11" w:rsidRPr="002546FC" w:rsidRDefault="00977F11" w:rsidP="002546FC">
            <w:pPr>
              <w:jc w:val="center"/>
              <w:rPr>
                <w:ins w:id="90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EDF8292" w14:textId="77777777" w:rsidR="00977F11" w:rsidRPr="002546FC" w:rsidRDefault="00977F11" w:rsidP="002546FC">
            <w:pPr>
              <w:jc w:val="center"/>
              <w:rPr>
                <w:ins w:id="906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5F32CE0D" w14:textId="77777777" w:rsidTr="002546FC">
        <w:trPr>
          <w:trHeight w:val="138"/>
          <w:jc w:val="center"/>
          <w:ins w:id="907" w:author="DELL" w:date="2022-08-17T05:00:00Z"/>
        </w:trPr>
        <w:tc>
          <w:tcPr>
            <w:tcW w:w="811" w:type="pct"/>
            <w:vAlign w:val="center"/>
          </w:tcPr>
          <w:p w14:paraId="7D71C6D0" w14:textId="77777777" w:rsidR="00977F11" w:rsidRPr="002546FC" w:rsidRDefault="00977F11" w:rsidP="002546FC">
            <w:pPr>
              <w:jc w:val="center"/>
              <w:rPr>
                <w:ins w:id="90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909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No</w:t>
              </w:r>
            </w:ins>
          </w:p>
        </w:tc>
        <w:tc>
          <w:tcPr>
            <w:tcW w:w="391" w:type="pct"/>
            <w:vAlign w:val="center"/>
          </w:tcPr>
          <w:p w14:paraId="10E506F6" w14:textId="77777777" w:rsidR="00977F11" w:rsidRPr="002546FC" w:rsidRDefault="00977F11" w:rsidP="002546FC">
            <w:pPr>
              <w:jc w:val="center"/>
              <w:rPr>
                <w:ins w:id="91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911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</w:tcPr>
          <w:p w14:paraId="3D48C656" w14:textId="77777777" w:rsidR="00977F11" w:rsidRPr="002546FC" w:rsidRDefault="00977F11" w:rsidP="002546FC">
            <w:pPr>
              <w:jc w:val="center"/>
              <w:rPr>
                <w:ins w:id="91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913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2BEDA936" w14:textId="77777777" w:rsidR="00977F11" w:rsidRPr="002546FC" w:rsidRDefault="00977F11" w:rsidP="002546FC">
            <w:pPr>
              <w:jc w:val="center"/>
              <w:rPr>
                <w:ins w:id="91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7813988" w14:textId="77777777" w:rsidR="00977F11" w:rsidRPr="002546FC" w:rsidRDefault="00977F11" w:rsidP="002546FC">
            <w:pPr>
              <w:jc w:val="center"/>
              <w:rPr>
                <w:ins w:id="915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3890A19" w14:textId="77777777" w:rsidR="00977F11" w:rsidRPr="002546FC" w:rsidRDefault="00977F11" w:rsidP="002546FC">
            <w:pPr>
              <w:jc w:val="center"/>
              <w:rPr>
                <w:ins w:id="916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0B5525F2" w14:textId="77777777" w:rsidR="00977F11" w:rsidRPr="002546FC" w:rsidRDefault="00977F11" w:rsidP="002546FC">
            <w:pPr>
              <w:jc w:val="center"/>
              <w:rPr>
                <w:ins w:id="917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5C9D659E" w14:textId="77777777" w:rsidR="00977F11" w:rsidRPr="002546FC" w:rsidRDefault="00977F11" w:rsidP="002546FC">
            <w:pPr>
              <w:jc w:val="center"/>
              <w:rPr>
                <w:ins w:id="91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1D503ACA" w14:textId="77777777" w:rsidR="00977F11" w:rsidRPr="002546FC" w:rsidRDefault="00977F11" w:rsidP="002546FC">
            <w:pPr>
              <w:jc w:val="center"/>
              <w:rPr>
                <w:ins w:id="91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9EC0970" w14:textId="77777777" w:rsidR="00977F11" w:rsidRPr="002546FC" w:rsidRDefault="00977F11" w:rsidP="002546FC">
            <w:pPr>
              <w:jc w:val="center"/>
              <w:rPr>
                <w:ins w:id="920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14EF5E0C" w14:textId="77777777" w:rsidTr="002546FC">
        <w:trPr>
          <w:trHeight w:val="138"/>
          <w:jc w:val="center"/>
          <w:ins w:id="921" w:author="DELL" w:date="2022-08-17T05:00:00Z"/>
        </w:trPr>
        <w:tc>
          <w:tcPr>
            <w:tcW w:w="5000" w:type="pct"/>
            <w:gridSpan w:val="10"/>
            <w:vAlign w:val="center"/>
          </w:tcPr>
          <w:p w14:paraId="3B17A3B0" w14:textId="77777777" w:rsidR="00977F11" w:rsidRPr="002546FC" w:rsidRDefault="00977F11" w:rsidP="002546FC">
            <w:pPr>
              <w:rPr>
                <w:ins w:id="922" w:author="DELL" w:date="2022-08-17T05:00:00Z"/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ins w:id="923" w:author="DELL" w:date="2022-08-17T05:00:00Z">
              <w:r w:rsidRPr="002546FC">
                <w:rPr>
                  <w:rFonts w:ascii="Times New Roman" w:hAnsi="Times New Roman" w:cs="Times New Roman"/>
                  <w:b/>
                  <w:bCs/>
                  <w:i/>
                  <w:sz w:val="20"/>
                  <w:szCs w:val="20"/>
                </w:rPr>
                <w:t>COMMUNITY CHARACTERISTICS</w:t>
              </w:r>
            </w:ins>
          </w:p>
        </w:tc>
      </w:tr>
      <w:tr w:rsidR="00977F11" w:rsidRPr="002546FC" w14:paraId="62CC9B74" w14:textId="77777777" w:rsidTr="002546FC">
        <w:trPr>
          <w:trHeight w:val="138"/>
          <w:jc w:val="center"/>
          <w:ins w:id="924" w:author="DELL" w:date="2022-08-17T05:00:00Z"/>
        </w:trPr>
        <w:tc>
          <w:tcPr>
            <w:tcW w:w="5000" w:type="pct"/>
            <w:gridSpan w:val="10"/>
            <w:vAlign w:val="center"/>
          </w:tcPr>
          <w:p w14:paraId="3DF7B44C" w14:textId="77777777" w:rsidR="00977F11" w:rsidRPr="002546FC" w:rsidRDefault="00977F11" w:rsidP="002546FC">
            <w:pPr>
              <w:rPr>
                <w:ins w:id="925" w:author="DELL" w:date="2022-08-17T05:00:00Z"/>
                <w:rFonts w:ascii="Times New Roman" w:hAnsi="Times New Roman" w:cs="Times New Roman"/>
                <w:i/>
                <w:sz w:val="20"/>
                <w:szCs w:val="20"/>
              </w:rPr>
            </w:pPr>
            <w:ins w:id="926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Place of residence</w:t>
              </w:r>
            </w:ins>
          </w:p>
        </w:tc>
      </w:tr>
      <w:tr w:rsidR="00977F11" w:rsidRPr="002546FC" w14:paraId="3BAB1897" w14:textId="77777777" w:rsidTr="002546FC">
        <w:trPr>
          <w:trHeight w:val="250"/>
          <w:jc w:val="center"/>
          <w:ins w:id="927" w:author="DELL" w:date="2022-08-17T05:00:00Z"/>
        </w:trPr>
        <w:tc>
          <w:tcPr>
            <w:tcW w:w="811" w:type="pct"/>
            <w:vAlign w:val="center"/>
          </w:tcPr>
          <w:p w14:paraId="5E7494CB" w14:textId="77777777" w:rsidR="00977F11" w:rsidRPr="002546FC" w:rsidRDefault="00977F11" w:rsidP="002546FC">
            <w:pPr>
              <w:jc w:val="center"/>
              <w:rPr>
                <w:ins w:id="92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929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lastRenderedPageBreak/>
                <w:t>Urban</w:t>
              </w:r>
            </w:ins>
          </w:p>
        </w:tc>
        <w:tc>
          <w:tcPr>
            <w:tcW w:w="391" w:type="pct"/>
            <w:vAlign w:val="center"/>
          </w:tcPr>
          <w:p w14:paraId="397D1FEA" w14:textId="77777777" w:rsidR="00977F11" w:rsidRPr="002546FC" w:rsidRDefault="00977F11" w:rsidP="002546FC">
            <w:pPr>
              <w:jc w:val="center"/>
              <w:rPr>
                <w:ins w:id="93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931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1.50</w:t>
              </w:r>
            </w:ins>
          </w:p>
        </w:tc>
        <w:tc>
          <w:tcPr>
            <w:tcW w:w="457" w:type="pct"/>
            <w:vAlign w:val="center"/>
          </w:tcPr>
          <w:p w14:paraId="103E2AA1" w14:textId="77777777" w:rsidR="00977F11" w:rsidRPr="002546FC" w:rsidRDefault="00977F11" w:rsidP="002546FC">
            <w:pPr>
              <w:jc w:val="center"/>
              <w:rPr>
                <w:ins w:id="93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933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1.10 – 2.04</w:t>
              </w:r>
            </w:ins>
          </w:p>
        </w:tc>
        <w:tc>
          <w:tcPr>
            <w:tcW w:w="417" w:type="pct"/>
            <w:vAlign w:val="center"/>
          </w:tcPr>
          <w:p w14:paraId="3BF61511" w14:textId="77777777" w:rsidR="00977F11" w:rsidRPr="002546FC" w:rsidRDefault="00977F11" w:rsidP="002546FC">
            <w:pPr>
              <w:jc w:val="center"/>
              <w:rPr>
                <w:ins w:id="93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935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0.011</w:t>
              </w:r>
            </w:ins>
          </w:p>
        </w:tc>
        <w:tc>
          <w:tcPr>
            <w:tcW w:w="456" w:type="pct"/>
            <w:vAlign w:val="center"/>
          </w:tcPr>
          <w:p w14:paraId="6A92F7F4" w14:textId="77777777" w:rsidR="00977F11" w:rsidRPr="002546FC" w:rsidRDefault="00977F11" w:rsidP="002546FC">
            <w:pPr>
              <w:jc w:val="center"/>
              <w:rPr>
                <w:ins w:id="93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33F301F" w14:textId="77777777" w:rsidR="00977F11" w:rsidRPr="002546FC" w:rsidRDefault="00977F11" w:rsidP="002546FC">
            <w:pPr>
              <w:jc w:val="center"/>
              <w:rPr>
                <w:ins w:id="93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4A25DEFE" w14:textId="77777777" w:rsidR="00977F11" w:rsidRPr="002546FC" w:rsidRDefault="00977F11" w:rsidP="002546FC">
            <w:pPr>
              <w:jc w:val="center"/>
              <w:rPr>
                <w:ins w:id="93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29E885ED" w14:textId="77777777" w:rsidR="00977F11" w:rsidRPr="002546FC" w:rsidRDefault="00977F11" w:rsidP="002546FC">
            <w:pPr>
              <w:jc w:val="center"/>
              <w:rPr>
                <w:ins w:id="93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58668BCB" w14:textId="77777777" w:rsidR="00977F11" w:rsidRPr="002546FC" w:rsidRDefault="00977F11" w:rsidP="002546FC">
            <w:pPr>
              <w:jc w:val="center"/>
              <w:rPr>
                <w:ins w:id="94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10DDB83" w14:textId="77777777" w:rsidR="00977F11" w:rsidRPr="002546FC" w:rsidRDefault="00977F11" w:rsidP="002546FC">
            <w:pPr>
              <w:jc w:val="center"/>
              <w:rPr>
                <w:ins w:id="94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77F11" w:rsidRPr="002546FC" w14:paraId="4462E837" w14:textId="77777777" w:rsidTr="002546FC">
        <w:trPr>
          <w:trHeight w:val="138"/>
          <w:jc w:val="center"/>
          <w:ins w:id="942" w:author="DELL" w:date="2022-08-17T05:00:00Z"/>
        </w:trPr>
        <w:tc>
          <w:tcPr>
            <w:tcW w:w="811" w:type="pct"/>
            <w:vAlign w:val="center"/>
          </w:tcPr>
          <w:p w14:paraId="2DDB3731" w14:textId="77777777" w:rsidR="00977F11" w:rsidRPr="002546FC" w:rsidRDefault="00977F11" w:rsidP="002546FC">
            <w:pPr>
              <w:jc w:val="center"/>
              <w:rPr>
                <w:ins w:id="94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944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Rural</w:t>
              </w:r>
            </w:ins>
          </w:p>
        </w:tc>
        <w:tc>
          <w:tcPr>
            <w:tcW w:w="391" w:type="pct"/>
            <w:vAlign w:val="center"/>
          </w:tcPr>
          <w:p w14:paraId="4DE12093" w14:textId="77777777" w:rsidR="00977F11" w:rsidRPr="002546FC" w:rsidRDefault="00977F11" w:rsidP="002546FC">
            <w:pPr>
              <w:jc w:val="center"/>
              <w:rPr>
                <w:ins w:id="94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946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1.43</w:t>
              </w:r>
            </w:ins>
          </w:p>
        </w:tc>
        <w:tc>
          <w:tcPr>
            <w:tcW w:w="457" w:type="pct"/>
            <w:vAlign w:val="center"/>
          </w:tcPr>
          <w:p w14:paraId="50AB9612" w14:textId="77777777" w:rsidR="00977F11" w:rsidRPr="002546FC" w:rsidRDefault="00977F11" w:rsidP="002546FC">
            <w:pPr>
              <w:jc w:val="center"/>
              <w:rPr>
                <w:ins w:id="94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948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1.06 – 1.92</w:t>
              </w:r>
            </w:ins>
          </w:p>
        </w:tc>
        <w:tc>
          <w:tcPr>
            <w:tcW w:w="417" w:type="pct"/>
            <w:vAlign w:val="center"/>
          </w:tcPr>
          <w:p w14:paraId="61A9153E" w14:textId="77777777" w:rsidR="00977F11" w:rsidRPr="002546FC" w:rsidRDefault="00977F11" w:rsidP="002546FC">
            <w:pPr>
              <w:jc w:val="center"/>
              <w:rPr>
                <w:ins w:id="94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950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0.018</w:t>
              </w:r>
            </w:ins>
          </w:p>
        </w:tc>
        <w:tc>
          <w:tcPr>
            <w:tcW w:w="456" w:type="pct"/>
            <w:vAlign w:val="center"/>
          </w:tcPr>
          <w:p w14:paraId="2EA0CA29" w14:textId="77777777" w:rsidR="00977F11" w:rsidRPr="002546FC" w:rsidRDefault="00977F11" w:rsidP="002546FC">
            <w:pPr>
              <w:jc w:val="center"/>
              <w:rPr>
                <w:ins w:id="95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9784A2E" w14:textId="77777777" w:rsidR="00977F11" w:rsidRPr="002546FC" w:rsidRDefault="00977F11" w:rsidP="002546FC">
            <w:pPr>
              <w:jc w:val="center"/>
              <w:rPr>
                <w:ins w:id="95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46C2A4E5" w14:textId="77777777" w:rsidR="00977F11" w:rsidRPr="002546FC" w:rsidRDefault="00977F11" w:rsidP="002546FC">
            <w:pPr>
              <w:jc w:val="center"/>
              <w:rPr>
                <w:ins w:id="953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343CCB65" w14:textId="77777777" w:rsidR="00977F11" w:rsidRPr="002546FC" w:rsidRDefault="00977F11" w:rsidP="002546FC">
            <w:pPr>
              <w:jc w:val="center"/>
              <w:rPr>
                <w:ins w:id="95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1B53B23E" w14:textId="77777777" w:rsidR="00977F11" w:rsidRPr="002546FC" w:rsidRDefault="00977F11" w:rsidP="002546FC">
            <w:pPr>
              <w:jc w:val="center"/>
              <w:rPr>
                <w:ins w:id="95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4E9B21D" w14:textId="77777777" w:rsidR="00977F11" w:rsidRPr="002546FC" w:rsidRDefault="00977F11" w:rsidP="002546FC">
            <w:pPr>
              <w:jc w:val="center"/>
              <w:rPr>
                <w:ins w:id="956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4FAF12A3" w14:textId="77777777" w:rsidTr="002546FC">
        <w:trPr>
          <w:trHeight w:val="138"/>
          <w:jc w:val="center"/>
          <w:ins w:id="957" w:author="DELL" w:date="2022-08-17T05:00:00Z"/>
        </w:trPr>
        <w:tc>
          <w:tcPr>
            <w:tcW w:w="811" w:type="pct"/>
            <w:vAlign w:val="center"/>
          </w:tcPr>
          <w:p w14:paraId="21734C31" w14:textId="77777777" w:rsidR="00977F11" w:rsidRPr="002546FC" w:rsidRDefault="00977F11" w:rsidP="002546FC">
            <w:pPr>
              <w:jc w:val="center"/>
              <w:rPr>
                <w:ins w:id="95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959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Tribal</w:t>
              </w:r>
            </w:ins>
          </w:p>
        </w:tc>
        <w:tc>
          <w:tcPr>
            <w:tcW w:w="391" w:type="pct"/>
            <w:vAlign w:val="center"/>
          </w:tcPr>
          <w:p w14:paraId="5F3EAED8" w14:textId="77777777" w:rsidR="00977F11" w:rsidRPr="002546FC" w:rsidRDefault="00977F11" w:rsidP="002546FC">
            <w:pPr>
              <w:jc w:val="center"/>
              <w:rPr>
                <w:ins w:id="96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961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02C67368" w14:textId="77777777" w:rsidR="00977F11" w:rsidRPr="002546FC" w:rsidRDefault="00977F11" w:rsidP="002546FC">
            <w:pPr>
              <w:jc w:val="center"/>
              <w:rPr>
                <w:ins w:id="96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963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12461594" w14:textId="77777777" w:rsidR="00977F11" w:rsidRPr="002546FC" w:rsidRDefault="00977F11" w:rsidP="002546FC">
            <w:pPr>
              <w:jc w:val="center"/>
              <w:rPr>
                <w:ins w:id="96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965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25B69C78" w14:textId="77777777" w:rsidR="00977F11" w:rsidRPr="002546FC" w:rsidRDefault="00977F11" w:rsidP="002546FC">
            <w:pPr>
              <w:jc w:val="center"/>
              <w:rPr>
                <w:ins w:id="966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967" w:author="DELL" w:date="2022-08-17T05:00:00Z">
              <w:r w:rsidRPr="002546FC">
                <w:rPr>
                  <w:rFonts w:ascii="Times New Roman" w:hAnsi="Times New Roman" w:cs="Times New Roman"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699D7FEF" w14:textId="77777777" w:rsidR="00977F11" w:rsidRPr="002546FC" w:rsidRDefault="00977F11" w:rsidP="002546FC">
            <w:pPr>
              <w:jc w:val="center"/>
              <w:rPr>
                <w:ins w:id="968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969" w:author="DELL" w:date="2022-08-17T05:00:00Z">
              <w:r w:rsidRPr="002546FC">
                <w:rPr>
                  <w:rFonts w:ascii="Times New Roman" w:hAnsi="Times New Roman" w:cs="Times New Roman"/>
                  <w:sz w:val="20"/>
                  <w:szCs w:val="20"/>
                </w:rPr>
                <w:t>-</w:t>
              </w:r>
            </w:ins>
          </w:p>
        </w:tc>
        <w:tc>
          <w:tcPr>
            <w:tcW w:w="529" w:type="pct"/>
            <w:vAlign w:val="center"/>
          </w:tcPr>
          <w:p w14:paraId="5A41D395" w14:textId="77777777" w:rsidR="00977F11" w:rsidRPr="002546FC" w:rsidRDefault="00977F11" w:rsidP="002546FC">
            <w:pPr>
              <w:jc w:val="center"/>
              <w:rPr>
                <w:ins w:id="970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2A5EDA37" w14:textId="77777777" w:rsidR="00977F11" w:rsidRPr="002546FC" w:rsidRDefault="00977F11" w:rsidP="002546FC">
            <w:pPr>
              <w:jc w:val="center"/>
              <w:rPr>
                <w:ins w:id="97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972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522" w:type="pct"/>
            <w:vAlign w:val="center"/>
          </w:tcPr>
          <w:p w14:paraId="13E636B7" w14:textId="77777777" w:rsidR="00977F11" w:rsidRPr="002546FC" w:rsidRDefault="00977F11" w:rsidP="002546FC">
            <w:pPr>
              <w:jc w:val="center"/>
              <w:rPr>
                <w:ins w:id="97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974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527" w:type="pct"/>
            <w:vAlign w:val="center"/>
          </w:tcPr>
          <w:p w14:paraId="01CDCFF1" w14:textId="77777777" w:rsidR="00977F11" w:rsidRPr="002546FC" w:rsidRDefault="00977F11" w:rsidP="002546FC">
            <w:pPr>
              <w:jc w:val="center"/>
              <w:rPr>
                <w:ins w:id="975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4013A10D" w14:textId="77777777" w:rsidTr="002546FC">
        <w:trPr>
          <w:trHeight w:val="138"/>
          <w:jc w:val="center"/>
          <w:ins w:id="976" w:author="DELL" w:date="2022-08-17T05:00:00Z"/>
        </w:trPr>
        <w:tc>
          <w:tcPr>
            <w:tcW w:w="5000" w:type="pct"/>
            <w:gridSpan w:val="10"/>
            <w:vAlign w:val="center"/>
          </w:tcPr>
          <w:p w14:paraId="0A6AD901" w14:textId="77777777" w:rsidR="00977F11" w:rsidRPr="002546FC" w:rsidRDefault="00977F11" w:rsidP="002546FC">
            <w:pPr>
              <w:rPr>
                <w:ins w:id="977" w:author="DELL" w:date="2022-08-17T05:00:00Z"/>
                <w:rFonts w:ascii="Times New Roman" w:hAnsi="Times New Roman" w:cs="Times New Roman"/>
                <w:i/>
                <w:sz w:val="20"/>
                <w:szCs w:val="20"/>
              </w:rPr>
            </w:pPr>
            <w:ins w:id="978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Division</w:t>
              </w:r>
            </w:ins>
          </w:p>
        </w:tc>
      </w:tr>
      <w:tr w:rsidR="00977F11" w:rsidRPr="002546FC" w14:paraId="799D2B0B" w14:textId="77777777" w:rsidTr="002546FC">
        <w:trPr>
          <w:trHeight w:val="250"/>
          <w:jc w:val="center"/>
          <w:ins w:id="979" w:author="DELL" w:date="2022-08-17T05:00:00Z"/>
        </w:trPr>
        <w:tc>
          <w:tcPr>
            <w:tcW w:w="811" w:type="pct"/>
            <w:vAlign w:val="center"/>
          </w:tcPr>
          <w:p w14:paraId="4C165793" w14:textId="77777777" w:rsidR="00977F11" w:rsidRPr="002546FC" w:rsidRDefault="00977F11" w:rsidP="002546FC">
            <w:pPr>
              <w:jc w:val="center"/>
              <w:rPr>
                <w:ins w:id="98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ins w:id="981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Barishal</w:t>
              </w:r>
              <w:proofErr w:type="spellEnd"/>
            </w:ins>
          </w:p>
        </w:tc>
        <w:tc>
          <w:tcPr>
            <w:tcW w:w="391" w:type="pct"/>
            <w:vAlign w:val="center"/>
          </w:tcPr>
          <w:p w14:paraId="102A72CE" w14:textId="77777777" w:rsidR="00977F11" w:rsidRPr="002546FC" w:rsidRDefault="00977F11" w:rsidP="002546FC">
            <w:pPr>
              <w:jc w:val="center"/>
              <w:rPr>
                <w:ins w:id="98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983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1.21</w:t>
              </w:r>
            </w:ins>
          </w:p>
        </w:tc>
        <w:tc>
          <w:tcPr>
            <w:tcW w:w="457" w:type="pct"/>
            <w:vAlign w:val="center"/>
          </w:tcPr>
          <w:p w14:paraId="4782F87D" w14:textId="77777777" w:rsidR="00977F11" w:rsidRPr="002546FC" w:rsidRDefault="00977F11" w:rsidP="002546FC">
            <w:pPr>
              <w:jc w:val="center"/>
              <w:rPr>
                <w:ins w:id="98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985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0.95 – 1.55</w:t>
              </w:r>
            </w:ins>
          </w:p>
        </w:tc>
        <w:tc>
          <w:tcPr>
            <w:tcW w:w="417" w:type="pct"/>
            <w:vAlign w:val="center"/>
          </w:tcPr>
          <w:p w14:paraId="0683C155" w14:textId="77777777" w:rsidR="00977F11" w:rsidRPr="002546FC" w:rsidRDefault="00977F11" w:rsidP="002546FC">
            <w:pPr>
              <w:jc w:val="center"/>
              <w:rPr>
                <w:ins w:id="98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987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0.114</w:t>
              </w:r>
            </w:ins>
          </w:p>
        </w:tc>
        <w:tc>
          <w:tcPr>
            <w:tcW w:w="456" w:type="pct"/>
            <w:vAlign w:val="center"/>
          </w:tcPr>
          <w:p w14:paraId="079C9F44" w14:textId="77777777" w:rsidR="00977F11" w:rsidRPr="002546FC" w:rsidRDefault="00977F11" w:rsidP="002546FC">
            <w:pPr>
              <w:jc w:val="center"/>
              <w:rPr>
                <w:ins w:id="98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E96AED3" w14:textId="77777777" w:rsidR="00977F11" w:rsidRPr="002546FC" w:rsidRDefault="00977F11" w:rsidP="002546FC">
            <w:pPr>
              <w:jc w:val="center"/>
              <w:rPr>
                <w:ins w:id="98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15BD9432" w14:textId="77777777" w:rsidR="00977F11" w:rsidRPr="002546FC" w:rsidRDefault="00977F11" w:rsidP="002546FC">
            <w:pPr>
              <w:jc w:val="center"/>
              <w:rPr>
                <w:ins w:id="99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24EAF6D7" w14:textId="77777777" w:rsidR="00977F11" w:rsidRPr="002546FC" w:rsidRDefault="00977F11" w:rsidP="002546FC">
            <w:pPr>
              <w:jc w:val="center"/>
              <w:rPr>
                <w:ins w:id="99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650C642E" w14:textId="77777777" w:rsidR="00977F11" w:rsidRPr="002546FC" w:rsidRDefault="00977F11" w:rsidP="002546FC">
            <w:pPr>
              <w:jc w:val="center"/>
              <w:rPr>
                <w:ins w:id="99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76C1CE4" w14:textId="77777777" w:rsidR="00977F11" w:rsidRPr="002546FC" w:rsidRDefault="00977F11" w:rsidP="002546FC">
            <w:pPr>
              <w:jc w:val="center"/>
              <w:rPr>
                <w:ins w:id="99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77F11" w:rsidRPr="002546FC" w14:paraId="529D2DBF" w14:textId="77777777" w:rsidTr="002546FC">
        <w:trPr>
          <w:trHeight w:val="138"/>
          <w:jc w:val="center"/>
          <w:ins w:id="994" w:author="DELL" w:date="2022-08-17T05:00:00Z"/>
        </w:trPr>
        <w:tc>
          <w:tcPr>
            <w:tcW w:w="811" w:type="pct"/>
            <w:vAlign w:val="center"/>
          </w:tcPr>
          <w:p w14:paraId="1D894B7F" w14:textId="77777777" w:rsidR="00977F11" w:rsidRPr="002546FC" w:rsidRDefault="00977F11" w:rsidP="002546FC">
            <w:pPr>
              <w:jc w:val="center"/>
              <w:rPr>
                <w:ins w:id="99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ins w:id="996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Chattogram</w:t>
              </w:r>
              <w:proofErr w:type="spellEnd"/>
            </w:ins>
          </w:p>
        </w:tc>
        <w:tc>
          <w:tcPr>
            <w:tcW w:w="391" w:type="pct"/>
            <w:vAlign w:val="center"/>
          </w:tcPr>
          <w:p w14:paraId="3721FC69" w14:textId="77777777" w:rsidR="00977F11" w:rsidRPr="002546FC" w:rsidRDefault="00977F11" w:rsidP="002546FC">
            <w:pPr>
              <w:jc w:val="center"/>
              <w:rPr>
                <w:ins w:id="99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998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1.01</w:t>
              </w:r>
            </w:ins>
          </w:p>
        </w:tc>
        <w:tc>
          <w:tcPr>
            <w:tcW w:w="457" w:type="pct"/>
            <w:vAlign w:val="center"/>
          </w:tcPr>
          <w:p w14:paraId="2DDD279B" w14:textId="77777777" w:rsidR="00977F11" w:rsidRPr="002546FC" w:rsidRDefault="00977F11" w:rsidP="002546FC">
            <w:pPr>
              <w:jc w:val="center"/>
              <w:rPr>
                <w:ins w:id="99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00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0.82 – 1.26</w:t>
              </w:r>
            </w:ins>
          </w:p>
        </w:tc>
        <w:tc>
          <w:tcPr>
            <w:tcW w:w="417" w:type="pct"/>
            <w:vAlign w:val="center"/>
          </w:tcPr>
          <w:p w14:paraId="18452886" w14:textId="77777777" w:rsidR="00977F11" w:rsidRPr="002546FC" w:rsidRDefault="00977F11" w:rsidP="002546FC">
            <w:pPr>
              <w:jc w:val="center"/>
              <w:rPr>
                <w:ins w:id="100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02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0.893</w:t>
              </w:r>
            </w:ins>
          </w:p>
        </w:tc>
        <w:tc>
          <w:tcPr>
            <w:tcW w:w="456" w:type="pct"/>
            <w:vAlign w:val="center"/>
          </w:tcPr>
          <w:p w14:paraId="30304D89" w14:textId="77777777" w:rsidR="00977F11" w:rsidRPr="002546FC" w:rsidRDefault="00977F11" w:rsidP="002546FC">
            <w:pPr>
              <w:jc w:val="center"/>
              <w:rPr>
                <w:ins w:id="100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81B44BB" w14:textId="77777777" w:rsidR="00977F11" w:rsidRPr="002546FC" w:rsidRDefault="00977F11" w:rsidP="002546FC">
            <w:pPr>
              <w:jc w:val="center"/>
              <w:rPr>
                <w:ins w:id="100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59288A1B" w14:textId="77777777" w:rsidR="00977F11" w:rsidRPr="002546FC" w:rsidRDefault="00977F11" w:rsidP="002546FC">
            <w:pPr>
              <w:jc w:val="center"/>
              <w:rPr>
                <w:ins w:id="1005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0347154A" w14:textId="77777777" w:rsidR="00977F11" w:rsidRPr="002546FC" w:rsidRDefault="00977F11" w:rsidP="002546FC">
            <w:pPr>
              <w:jc w:val="center"/>
              <w:rPr>
                <w:ins w:id="100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59086570" w14:textId="77777777" w:rsidR="00977F11" w:rsidRPr="002546FC" w:rsidRDefault="00977F11" w:rsidP="002546FC">
            <w:pPr>
              <w:jc w:val="center"/>
              <w:rPr>
                <w:ins w:id="100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2286450" w14:textId="77777777" w:rsidR="00977F11" w:rsidRPr="002546FC" w:rsidRDefault="00977F11" w:rsidP="002546FC">
            <w:pPr>
              <w:jc w:val="center"/>
              <w:rPr>
                <w:ins w:id="1008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07913398" w14:textId="77777777" w:rsidTr="002546FC">
        <w:trPr>
          <w:trHeight w:val="138"/>
          <w:jc w:val="center"/>
          <w:ins w:id="1009" w:author="DELL" w:date="2022-08-17T05:00:00Z"/>
        </w:trPr>
        <w:tc>
          <w:tcPr>
            <w:tcW w:w="811" w:type="pct"/>
            <w:vAlign w:val="center"/>
          </w:tcPr>
          <w:p w14:paraId="72F0ECAC" w14:textId="77777777" w:rsidR="00977F11" w:rsidRPr="002546FC" w:rsidRDefault="00977F11" w:rsidP="002546FC">
            <w:pPr>
              <w:jc w:val="center"/>
              <w:rPr>
                <w:ins w:id="101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11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Dhaka</w:t>
              </w:r>
            </w:ins>
          </w:p>
        </w:tc>
        <w:tc>
          <w:tcPr>
            <w:tcW w:w="391" w:type="pct"/>
            <w:vAlign w:val="center"/>
          </w:tcPr>
          <w:p w14:paraId="1FB47F18" w14:textId="77777777" w:rsidR="00977F11" w:rsidRPr="002546FC" w:rsidRDefault="00977F11" w:rsidP="002546FC">
            <w:pPr>
              <w:jc w:val="center"/>
              <w:rPr>
                <w:ins w:id="101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13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0.94</w:t>
              </w:r>
            </w:ins>
          </w:p>
        </w:tc>
        <w:tc>
          <w:tcPr>
            <w:tcW w:w="457" w:type="pct"/>
            <w:vAlign w:val="center"/>
          </w:tcPr>
          <w:p w14:paraId="6A7C71E4" w14:textId="77777777" w:rsidR="00977F11" w:rsidRPr="002546FC" w:rsidRDefault="00977F11" w:rsidP="002546FC">
            <w:pPr>
              <w:jc w:val="center"/>
              <w:rPr>
                <w:ins w:id="101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15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0.77 – 1.16</w:t>
              </w:r>
            </w:ins>
          </w:p>
        </w:tc>
        <w:tc>
          <w:tcPr>
            <w:tcW w:w="417" w:type="pct"/>
            <w:vAlign w:val="center"/>
          </w:tcPr>
          <w:p w14:paraId="432A1E2E" w14:textId="77777777" w:rsidR="00977F11" w:rsidRPr="002546FC" w:rsidRDefault="00977F11" w:rsidP="002546FC">
            <w:pPr>
              <w:jc w:val="center"/>
              <w:rPr>
                <w:ins w:id="101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17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0.579</w:t>
              </w:r>
            </w:ins>
          </w:p>
        </w:tc>
        <w:tc>
          <w:tcPr>
            <w:tcW w:w="456" w:type="pct"/>
            <w:vAlign w:val="center"/>
          </w:tcPr>
          <w:p w14:paraId="41D4A932" w14:textId="77777777" w:rsidR="00977F11" w:rsidRPr="002546FC" w:rsidRDefault="00977F11" w:rsidP="002546FC">
            <w:pPr>
              <w:jc w:val="center"/>
              <w:rPr>
                <w:ins w:id="101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66BBEE1" w14:textId="77777777" w:rsidR="00977F11" w:rsidRPr="002546FC" w:rsidRDefault="00977F11" w:rsidP="002546FC">
            <w:pPr>
              <w:jc w:val="center"/>
              <w:rPr>
                <w:ins w:id="101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3E867DCD" w14:textId="77777777" w:rsidR="00977F11" w:rsidRPr="002546FC" w:rsidRDefault="00977F11" w:rsidP="002546FC">
            <w:pPr>
              <w:jc w:val="center"/>
              <w:rPr>
                <w:ins w:id="1020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489506ED" w14:textId="77777777" w:rsidR="00977F11" w:rsidRPr="002546FC" w:rsidRDefault="00977F11" w:rsidP="002546FC">
            <w:pPr>
              <w:jc w:val="center"/>
              <w:rPr>
                <w:ins w:id="102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183789B1" w14:textId="77777777" w:rsidR="00977F11" w:rsidRPr="002546FC" w:rsidRDefault="00977F11" w:rsidP="002546FC">
            <w:pPr>
              <w:jc w:val="center"/>
              <w:rPr>
                <w:ins w:id="102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5AA0BBE" w14:textId="77777777" w:rsidR="00977F11" w:rsidRPr="002546FC" w:rsidRDefault="00977F11" w:rsidP="002546FC">
            <w:pPr>
              <w:jc w:val="center"/>
              <w:rPr>
                <w:ins w:id="1023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3771EB1E" w14:textId="77777777" w:rsidTr="002546FC">
        <w:trPr>
          <w:trHeight w:val="138"/>
          <w:jc w:val="center"/>
          <w:ins w:id="1024" w:author="DELL" w:date="2022-08-17T05:00:00Z"/>
        </w:trPr>
        <w:tc>
          <w:tcPr>
            <w:tcW w:w="811" w:type="pct"/>
            <w:vAlign w:val="center"/>
          </w:tcPr>
          <w:p w14:paraId="68751134" w14:textId="77777777" w:rsidR="00977F11" w:rsidRPr="002546FC" w:rsidRDefault="00977F11" w:rsidP="002546FC">
            <w:pPr>
              <w:jc w:val="center"/>
              <w:rPr>
                <w:ins w:id="102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26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Khulna</w:t>
              </w:r>
            </w:ins>
          </w:p>
        </w:tc>
        <w:tc>
          <w:tcPr>
            <w:tcW w:w="391" w:type="pct"/>
            <w:vAlign w:val="center"/>
          </w:tcPr>
          <w:p w14:paraId="6E21E090" w14:textId="77777777" w:rsidR="00977F11" w:rsidRPr="002546FC" w:rsidRDefault="00977F11" w:rsidP="002546FC">
            <w:pPr>
              <w:jc w:val="center"/>
              <w:rPr>
                <w:ins w:id="102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28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0.57</w:t>
              </w:r>
            </w:ins>
          </w:p>
        </w:tc>
        <w:tc>
          <w:tcPr>
            <w:tcW w:w="457" w:type="pct"/>
            <w:vAlign w:val="center"/>
          </w:tcPr>
          <w:p w14:paraId="24B0EB00" w14:textId="77777777" w:rsidR="00977F11" w:rsidRPr="002546FC" w:rsidRDefault="00977F11" w:rsidP="002546FC">
            <w:pPr>
              <w:jc w:val="center"/>
              <w:rPr>
                <w:ins w:id="102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30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0.45 – 0.74</w:t>
              </w:r>
            </w:ins>
          </w:p>
        </w:tc>
        <w:tc>
          <w:tcPr>
            <w:tcW w:w="417" w:type="pct"/>
            <w:vAlign w:val="center"/>
          </w:tcPr>
          <w:p w14:paraId="32342E0D" w14:textId="77777777" w:rsidR="00977F11" w:rsidRPr="002546FC" w:rsidRDefault="00977F11" w:rsidP="002546FC">
            <w:pPr>
              <w:jc w:val="center"/>
              <w:rPr>
                <w:ins w:id="103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32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&lt;0.001</w:t>
              </w:r>
            </w:ins>
          </w:p>
        </w:tc>
        <w:tc>
          <w:tcPr>
            <w:tcW w:w="456" w:type="pct"/>
            <w:vAlign w:val="center"/>
          </w:tcPr>
          <w:p w14:paraId="16D77467" w14:textId="77777777" w:rsidR="00977F11" w:rsidRPr="002546FC" w:rsidRDefault="00977F11" w:rsidP="002546FC">
            <w:pPr>
              <w:jc w:val="center"/>
              <w:rPr>
                <w:ins w:id="103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299586D" w14:textId="77777777" w:rsidR="00977F11" w:rsidRPr="002546FC" w:rsidRDefault="00977F11" w:rsidP="002546FC">
            <w:pPr>
              <w:jc w:val="center"/>
              <w:rPr>
                <w:ins w:id="103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2FE2329A" w14:textId="77777777" w:rsidR="00977F11" w:rsidRPr="002546FC" w:rsidRDefault="00977F11" w:rsidP="002546FC">
            <w:pPr>
              <w:jc w:val="center"/>
              <w:rPr>
                <w:ins w:id="1035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13BC1218" w14:textId="77777777" w:rsidR="00977F11" w:rsidRPr="002546FC" w:rsidRDefault="00977F11" w:rsidP="002546FC">
            <w:pPr>
              <w:jc w:val="center"/>
              <w:rPr>
                <w:ins w:id="103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310ED585" w14:textId="77777777" w:rsidR="00977F11" w:rsidRPr="002546FC" w:rsidRDefault="00977F11" w:rsidP="002546FC">
            <w:pPr>
              <w:jc w:val="center"/>
              <w:rPr>
                <w:ins w:id="103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1222F01" w14:textId="77777777" w:rsidR="00977F11" w:rsidRPr="002546FC" w:rsidRDefault="00977F11" w:rsidP="002546FC">
            <w:pPr>
              <w:jc w:val="center"/>
              <w:rPr>
                <w:ins w:id="1038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29FF096C" w14:textId="77777777" w:rsidTr="002546FC">
        <w:trPr>
          <w:trHeight w:val="138"/>
          <w:jc w:val="center"/>
          <w:ins w:id="1039" w:author="DELL" w:date="2022-08-17T05:00:00Z"/>
        </w:trPr>
        <w:tc>
          <w:tcPr>
            <w:tcW w:w="811" w:type="pct"/>
            <w:vAlign w:val="center"/>
          </w:tcPr>
          <w:p w14:paraId="2855A8C1" w14:textId="77777777" w:rsidR="00977F11" w:rsidRPr="002546FC" w:rsidRDefault="00977F11" w:rsidP="002546FC">
            <w:pPr>
              <w:jc w:val="center"/>
              <w:rPr>
                <w:ins w:id="104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ins w:id="1041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Mymensingh</w:t>
              </w:r>
              <w:proofErr w:type="spellEnd"/>
            </w:ins>
          </w:p>
        </w:tc>
        <w:tc>
          <w:tcPr>
            <w:tcW w:w="391" w:type="pct"/>
            <w:vAlign w:val="center"/>
          </w:tcPr>
          <w:p w14:paraId="7937B932" w14:textId="77777777" w:rsidR="00977F11" w:rsidRPr="002546FC" w:rsidRDefault="00977F11" w:rsidP="002546FC">
            <w:pPr>
              <w:jc w:val="center"/>
              <w:rPr>
                <w:ins w:id="104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43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69C89F22" w14:textId="77777777" w:rsidR="00977F11" w:rsidRPr="002546FC" w:rsidRDefault="00977F11" w:rsidP="002546FC">
            <w:pPr>
              <w:jc w:val="center"/>
              <w:rPr>
                <w:ins w:id="104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45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508DD1D0" w14:textId="77777777" w:rsidR="00977F11" w:rsidRPr="002546FC" w:rsidRDefault="00977F11" w:rsidP="002546FC">
            <w:pPr>
              <w:jc w:val="center"/>
              <w:rPr>
                <w:ins w:id="104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47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6BB6F911" w14:textId="77777777" w:rsidR="00977F11" w:rsidRPr="002546FC" w:rsidRDefault="00977F11" w:rsidP="002546FC">
            <w:pPr>
              <w:jc w:val="center"/>
              <w:rPr>
                <w:ins w:id="104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49" w:author="DELL" w:date="2022-08-17T05:00:00Z">
              <w:r w:rsidRPr="002546FC">
                <w:rPr>
                  <w:rFonts w:ascii="Times New Roman" w:hAnsi="Times New Roman" w:cs="Times New Roman"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657DFF94" w14:textId="77777777" w:rsidR="00977F11" w:rsidRPr="002546FC" w:rsidRDefault="00977F11" w:rsidP="002546FC">
            <w:pPr>
              <w:jc w:val="center"/>
              <w:rPr>
                <w:ins w:id="105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51" w:author="DELL" w:date="2022-08-17T05:00:00Z">
              <w:r w:rsidRPr="002546FC">
                <w:rPr>
                  <w:rFonts w:ascii="Times New Roman" w:hAnsi="Times New Roman" w:cs="Times New Roman"/>
                  <w:sz w:val="20"/>
                  <w:szCs w:val="20"/>
                </w:rPr>
                <w:t>-</w:t>
              </w:r>
            </w:ins>
          </w:p>
        </w:tc>
        <w:tc>
          <w:tcPr>
            <w:tcW w:w="529" w:type="pct"/>
            <w:vAlign w:val="center"/>
          </w:tcPr>
          <w:p w14:paraId="2DC2BB17" w14:textId="77777777" w:rsidR="00977F11" w:rsidRPr="002546FC" w:rsidRDefault="00977F11" w:rsidP="002546FC">
            <w:pPr>
              <w:jc w:val="center"/>
              <w:rPr>
                <w:ins w:id="1052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22903188" w14:textId="77777777" w:rsidR="00977F11" w:rsidRPr="002546FC" w:rsidRDefault="00977F11" w:rsidP="002546FC">
            <w:pPr>
              <w:jc w:val="center"/>
              <w:rPr>
                <w:ins w:id="105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10C8EF86" w14:textId="77777777" w:rsidR="00977F11" w:rsidRPr="002546FC" w:rsidRDefault="00977F11" w:rsidP="002546FC">
            <w:pPr>
              <w:jc w:val="center"/>
              <w:rPr>
                <w:ins w:id="105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799953D" w14:textId="77777777" w:rsidR="00977F11" w:rsidRPr="002546FC" w:rsidRDefault="00977F11" w:rsidP="002546FC">
            <w:pPr>
              <w:jc w:val="center"/>
              <w:rPr>
                <w:ins w:id="1055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344058DE" w14:textId="77777777" w:rsidTr="002546FC">
        <w:trPr>
          <w:trHeight w:val="138"/>
          <w:jc w:val="center"/>
          <w:ins w:id="1056" w:author="DELL" w:date="2022-08-17T05:00:00Z"/>
        </w:trPr>
        <w:tc>
          <w:tcPr>
            <w:tcW w:w="811" w:type="pct"/>
            <w:vAlign w:val="center"/>
          </w:tcPr>
          <w:p w14:paraId="381939EB" w14:textId="77777777" w:rsidR="00977F11" w:rsidRPr="002546FC" w:rsidRDefault="00977F11" w:rsidP="002546FC">
            <w:pPr>
              <w:jc w:val="center"/>
              <w:rPr>
                <w:ins w:id="105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ins w:id="1058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Rajshahi</w:t>
              </w:r>
              <w:proofErr w:type="spellEnd"/>
            </w:ins>
          </w:p>
        </w:tc>
        <w:tc>
          <w:tcPr>
            <w:tcW w:w="391" w:type="pct"/>
            <w:vAlign w:val="center"/>
          </w:tcPr>
          <w:p w14:paraId="3ACFC35D" w14:textId="77777777" w:rsidR="00977F11" w:rsidRPr="002546FC" w:rsidRDefault="00977F11" w:rsidP="002546FC">
            <w:pPr>
              <w:jc w:val="center"/>
              <w:rPr>
                <w:ins w:id="105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60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0.99</w:t>
              </w:r>
            </w:ins>
          </w:p>
        </w:tc>
        <w:tc>
          <w:tcPr>
            <w:tcW w:w="457" w:type="pct"/>
            <w:vAlign w:val="center"/>
          </w:tcPr>
          <w:p w14:paraId="4F869C34" w14:textId="77777777" w:rsidR="00977F11" w:rsidRPr="002546FC" w:rsidRDefault="00977F11" w:rsidP="002546FC">
            <w:pPr>
              <w:jc w:val="center"/>
              <w:rPr>
                <w:ins w:id="106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62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0.81 – 1.21</w:t>
              </w:r>
            </w:ins>
          </w:p>
        </w:tc>
        <w:tc>
          <w:tcPr>
            <w:tcW w:w="417" w:type="pct"/>
            <w:vAlign w:val="center"/>
          </w:tcPr>
          <w:p w14:paraId="7A23536D" w14:textId="77777777" w:rsidR="00977F11" w:rsidRPr="002546FC" w:rsidRDefault="00977F11" w:rsidP="002546FC">
            <w:pPr>
              <w:jc w:val="center"/>
              <w:rPr>
                <w:ins w:id="106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64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0.933</w:t>
              </w:r>
            </w:ins>
          </w:p>
        </w:tc>
        <w:tc>
          <w:tcPr>
            <w:tcW w:w="456" w:type="pct"/>
            <w:vAlign w:val="center"/>
          </w:tcPr>
          <w:p w14:paraId="384462F3" w14:textId="77777777" w:rsidR="00977F11" w:rsidRPr="002546FC" w:rsidRDefault="00977F11" w:rsidP="002546FC">
            <w:pPr>
              <w:jc w:val="center"/>
              <w:rPr>
                <w:ins w:id="106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294E2EA" w14:textId="77777777" w:rsidR="00977F11" w:rsidRPr="002546FC" w:rsidRDefault="00977F11" w:rsidP="002546FC">
            <w:pPr>
              <w:jc w:val="center"/>
              <w:rPr>
                <w:ins w:id="106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14D1EE4C" w14:textId="77777777" w:rsidR="00977F11" w:rsidRPr="002546FC" w:rsidRDefault="00977F11" w:rsidP="002546FC">
            <w:pPr>
              <w:jc w:val="center"/>
              <w:rPr>
                <w:ins w:id="1067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54AF916E" w14:textId="77777777" w:rsidR="00977F11" w:rsidRPr="002546FC" w:rsidRDefault="00977F11" w:rsidP="002546FC">
            <w:pPr>
              <w:jc w:val="center"/>
              <w:rPr>
                <w:ins w:id="106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6E6B0F29" w14:textId="77777777" w:rsidR="00977F11" w:rsidRPr="002546FC" w:rsidRDefault="00977F11" w:rsidP="002546FC">
            <w:pPr>
              <w:jc w:val="center"/>
              <w:rPr>
                <w:ins w:id="106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1C318ECF" w14:textId="77777777" w:rsidR="00977F11" w:rsidRPr="002546FC" w:rsidRDefault="00977F11" w:rsidP="002546FC">
            <w:pPr>
              <w:jc w:val="center"/>
              <w:rPr>
                <w:ins w:id="1070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45B16C81" w14:textId="77777777" w:rsidTr="002546FC">
        <w:trPr>
          <w:trHeight w:val="138"/>
          <w:jc w:val="center"/>
          <w:ins w:id="1071" w:author="DELL" w:date="2022-08-17T05:00:00Z"/>
        </w:trPr>
        <w:tc>
          <w:tcPr>
            <w:tcW w:w="811" w:type="pct"/>
            <w:vAlign w:val="center"/>
          </w:tcPr>
          <w:p w14:paraId="239E02EF" w14:textId="77777777" w:rsidR="00977F11" w:rsidRPr="002546FC" w:rsidRDefault="00977F11" w:rsidP="002546FC">
            <w:pPr>
              <w:jc w:val="center"/>
              <w:rPr>
                <w:ins w:id="107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73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Rangpur</w:t>
              </w:r>
            </w:ins>
          </w:p>
        </w:tc>
        <w:tc>
          <w:tcPr>
            <w:tcW w:w="391" w:type="pct"/>
            <w:vAlign w:val="center"/>
          </w:tcPr>
          <w:p w14:paraId="7FE34CD5" w14:textId="77777777" w:rsidR="00977F11" w:rsidRPr="002546FC" w:rsidRDefault="00977F11" w:rsidP="002546FC">
            <w:pPr>
              <w:jc w:val="center"/>
              <w:rPr>
                <w:ins w:id="107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75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4E07888E" w14:textId="77777777" w:rsidR="00977F11" w:rsidRPr="002546FC" w:rsidRDefault="00977F11" w:rsidP="002546FC">
            <w:pPr>
              <w:jc w:val="center"/>
              <w:rPr>
                <w:ins w:id="107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77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120E8F1F" w14:textId="77777777" w:rsidR="00977F11" w:rsidRPr="002546FC" w:rsidRDefault="00977F11" w:rsidP="002546FC">
            <w:pPr>
              <w:jc w:val="center"/>
              <w:rPr>
                <w:ins w:id="107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79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53956271" w14:textId="77777777" w:rsidR="00977F11" w:rsidRPr="002546FC" w:rsidRDefault="00977F11" w:rsidP="002546FC">
            <w:pPr>
              <w:jc w:val="center"/>
              <w:rPr>
                <w:ins w:id="108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4EE5C26" w14:textId="77777777" w:rsidR="00977F11" w:rsidRPr="002546FC" w:rsidRDefault="00977F11" w:rsidP="002546FC">
            <w:pPr>
              <w:jc w:val="center"/>
              <w:rPr>
                <w:ins w:id="108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6751E223" w14:textId="77777777" w:rsidR="00977F11" w:rsidRPr="002546FC" w:rsidRDefault="00977F11" w:rsidP="002546FC">
            <w:pPr>
              <w:jc w:val="center"/>
              <w:rPr>
                <w:ins w:id="1082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4B5D4BBB" w14:textId="77777777" w:rsidR="00977F11" w:rsidRPr="002546FC" w:rsidRDefault="00977F11" w:rsidP="002546FC">
            <w:pPr>
              <w:jc w:val="center"/>
              <w:rPr>
                <w:ins w:id="108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552F17CE" w14:textId="77777777" w:rsidR="00977F11" w:rsidRPr="002546FC" w:rsidRDefault="00977F11" w:rsidP="002546FC">
            <w:pPr>
              <w:jc w:val="center"/>
              <w:rPr>
                <w:ins w:id="108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AB10FA2" w14:textId="77777777" w:rsidR="00977F11" w:rsidRPr="002546FC" w:rsidRDefault="00977F11" w:rsidP="002546FC">
            <w:pPr>
              <w:jc w:val="center"/>
              <w:rPr>
                <w:ins w:id="1085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254A5E01" w14:textId="77777777" w:rsidTr="002546FC">
        <w:trPr>
          <w:trHeight w:val="138"/>
          <w:jc w:val="center"/>
          <w:ins w:id="1086" w:author="DELL" w:date="2022-08-17T05:00:00Z"/>
        </w:trPr>
        <w:tc>
          <w:tcPr>
            <w:tcW w:w="811" w:type="pct"/>
            <w:vAlign w:val="center"/>
          </w:tcPr>
          <w:p w14:paraId="429C629C" w14:textId="77777777" w:rsidR="00977F11" w:rsidRPr="002546FC" w:rsidRDefault="00977F11" w:rsidP="002546FC">
            <w:pPr>
              <w:jc w:val="center"/>
              <w:rPr>
                <w:ins w:id="108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88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Sylhet</w:t>
              </w:r>
            </w:ins>
          </w:p>
        </w:tc>
        <w:tc>
          <w:tcPr>
            <w:tcW w:w="391" w:type="pct"/>
            <w:vAlign w:val="center"/>
          </w:tcPr>
          <w:p w14:paraId="047FDB09" w14:textId="77777777" w:rsidR="00977F11" w:rsidRPr="002546FC" w:rsidRDefault="00977F11" w:rsidP="002546FC">
            <w:pPr>
              <w:jc w:val="center"/>
              <w:rPr>
                <w:ins w:id="108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90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38028C03" w14:textId="77777777" w:rsidR="00977F11" w:rsidRPr="002546FC" w:rsidRDefault="00977F11" w:rsidP="002546FC">
            <w:pPr>
              <w:jc w:val="center"/>
              <w:rPr>
                <w:ins w:id="109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92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54C21B37" w14:textId="77777777" w:rsidR="00977F11" w:rsidRPr="002546FC" w:rsidRDefault="00977F11" w:rsidP="002546FC">
            <w:pPr>
              <w:jc w:val="center"/>
              <w:rPr>
                <w:ins w:id="109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094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359AFBCD" w14:textId="77777777" w:rsidR="00977F11" w:rsidRPr="002546FC" w:rsidRDefault="00977F11" w:rsidP="002546FC">
            <w:pPr>
              <w:jc w:val="center"/>
              <w:rPr>
                <w:ins w:id="109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5BAB3C1" w14:textId="77777777" w:rsidR="00977F11" w:rsidRPr="002546FC" w:rsidRDefault="00977F11" w:rsidP="002546FC">
            <w:pPr>
              <w:jc w:val="center"/>
              <w:rPr>
                <w:ins w:id="109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368EA325" w14:textId="77777777" w:rsidR="00977F11" w:rsidRPr="002546FC" w:rsidRDefault="00977F11" w:rsidP="002546FC">
            <w:pPr>
              <w:jc w:val="center"/>
              <w:rPr>
                <w:ins w:id="1097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1915867B" w14:textId="77777777" w:rsidR="00977F11" w:rsidRPr="002546FC" w:rsidRDefault="00977F11" w:rsidP="002546FC">
            <w:pPr>
              <w:jc w:val="center"/>
              <w:rPr>
                <w:ins w:id="109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69D4CD76" w14:textId="77777777" w:rsidR="00977F11" w:rsidRPr="002546FC" w:rsidRDefault="00977F11" w:rsidP="002546FC">
            <w:pPr>
              <w:jc w:val="center"/>
              <w:rPr>
                <w:ins w:id="109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3DB0B39" w14:textId="77777777" w:rsidR="00977F11" w:rsidRPr="002546FC" w:rsidRDefault="00977F11" w:rsidP="002546FC">
            <w:pPr>
              <w:jc w:val="center"/>
              <w:rPr>
                <w:ins w:id="1100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29D475E3" w14:textId="77777777" w:rsidTr="002546FC">
        <w:trPr>
          <w:trHeight w:val="138"/>
          <w:jc w:val="center"/>
          <w:ins w:id="1101" w:author="DELL" w:date="2022-08-17T05:00:00Z"/>
        </w:trPr>
        <w:tc>
          <w:tcPr>
            <w:tcW w:w="5000" w:type="pct"/>
            <w:gridSpan w:val="10"/>
            <w:vAlign w:val="center"/>
          </w:tcPr>
          <w:p w14:paraId="31050D1A" w14:textId="77777777" w:rsidR="00977F11" w:rsidRPr="002546FC" w:rsidRDefault="00977F11" w:rsidP="002546FC">
            <w:pPr>
              <w:rPr>
                <w:ins w:id="1102" w:author="DELL" w:date="2022-08-17T05:00:00Z"/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ins w:id="1103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PARENTAL CHARACTERISTICS</w:t>
              </w:r>
            </w:ins>
          </w:p>
        </w:tc>
      </w:tr>
      <w:tr w:rsidR="00977F11" w:rsidRPr="002546FC" w14:paraId="6D1EA6B0" w14:textId="77777777" w:rsidTr="002546FC">
        <w:trPr>
          <w:trHeight w:val="138"/>
          <w:jc w:val="center"/>
          <w:ins w:id="1104" w:author="DELL" w:date="2022-08-17T05:00:00Z"/>
        </w:trPr>
        <w:tc>
          <w:tcPr>
            <w:tcW w:w="5000" w:type="pct"/>
            <w:gridSpan w:val="10"/>
            <w:vAlign w:val="center"/>
          </w:tcPr>
          <w:p w14:paraId="56BB5E54" w14:textId="77777777" w:rsidR="00977F11" w:rsidRPr="002546FC" w:rsidRDefault="00977F11" w:rsidP="002546FC">
            <w:pPr>
              <w:rPr>
                <w:ins w:id="1105" w:author="DELL" w:date="2022-08-17T05:00:00Z"/>
                <w:rFonts w:ascii="Times New Roman" w:hAnsi="Times New Roman" w:cs="Times New Roman"/>
                <w:i/>
                <w:sz w:val="20"/>
                <w:szCs w:val="20"/>
              </w:rPr>
            </w:pPr>
            <w:ins w:id="1106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Mother’s Education</w:t>
              </w:r>
            </w:ins>
          </w:p>
        </w:tc>
      </w:tr>
      <w:tr w:rsidR="00977F11" w:rsidRPr="002546FC" w14:paraId="07060247" w14:textId="77777777" w:rsidTr="002546FC">
        <w:trPr>
          <w:trHeight w:val="396"/>
          <w:jc w:val="center"/>
          <w:ins w:id="1107" w:author="DELL" w:date="2022-08-17T05:00:00Z"/>
        </w:trPr>
        <w:tc>
          <w:tcPr>
            <w:tcW w:w="811" w:type="pct"/>
            <w:vAlign w:val="center"/>
          </w:tcPr>
          <w:p w14:paraId="4BED9689" w14:textId="77777777" w:rsidR="00977F11" w:rsidRPr="002546FC" w:rsidRDefault="00977F11" w:rsidP="002546FC">
            <w:pPr>
              <w:jc w:val="center"/>
              <w:rPr>
                <w:ins w:id="110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09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Primary incomplete</w:t>
              </w:r>
            </w:ins>
          </w:p>
        </w:tc>
        <w:tc>
          <w:tcPr>
            <w:tcW w:w="391" w:type="pct"/>
            <w:vAlign w:val="center"/>
          </w:tcPr>
          <w:p w14:paraId="74B4F57C" w14:textId="77777777" w:rsidR="00977F11" w:rsidRPr="002546FC" w:rsidRDefault="00977F11" w:rsidP="002546FC">
            <w:pPr>
              <w:jc w:val="center"/>
              <w:rPr>
                <w:ins w:id="111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11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1.48</w:t>
              </w:r>
            </w:ins>
          </w:p>
        </w:tc>
        <w:tc>
          <w:tcPr>
            <w:tcW w:w="457" w:type="pct"/>
            <w:vAlign w:val="center"/>
          </w:tcPr>
          <w:p w14:paraId="5D3A8F94" w14:textId="77777777" w:rsidR="00977F11" w:rsidRPr="002546FC" w:rsidRDefault="00977F11" w:rsidP="002546FC">
            <w:pPr>
              <w:jc w:val="center"/>
              <w:rPr>
                <w:ins w:id="111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13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1.18 – 1.86</w:t>
              </w:r>
            </w:ins>
          </w:p>
        </w:tc>
        <w:tc>
          <w:tcPr>
            <w:tcW w:w="417" w:type="pct"/>
            <w:vAlign w:val="center"/>
          </w:tcPr>
          <w:p w14:paraId="2AA31295" w14:textId="77777777" w:rsidR="00977F11" w:rsidRPr="002546FC" w:rsidRDefault="00977F11" w:rsidP="002546FC">
            <w:pPr>
              <w:jc w:val="center"/>
              <w:rPr>
                <w:ins w:id="111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15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0.001</w:t>
              </w:r>
            </w:ins>
          </w:p>
        </w:tc>
        <w:tc>
          <w:tcPr>
            <w:tcW w:w="456" w:type="pct"/>
            <w:vAlign w:val="center"/>
          </w:tcPr>
          <w:p w14:paraId="4D0CB498" w14:textId="77777777" w:rsidR="00977F11" w:rsidRPr="002546FC" w:rsidRDefault="00977F11" w:rsidP="002546FC">
            <w:pPr>
              <w:jc w:val="center"/>
              <w:rPr>
                <w:ins w:id="111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B791C95" w14:textId="77777777" w:rsidR="00977F11" w:rsidRPr="002546FC" w:rsidRDefault="00977F11" w:rsidP="002546FC">
            <w:pPr>
              <w:jc w:val="center"/>
              <w:rPr>
                <w:ins w:id="111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704A7983" w14:textId="77777777" w:rsidR="00977F11" w:rsidRPr="002546FC" w:rsidRDefault="00977F11" w:rsidP="002546FC">
            <w:pPr>
              <w:jc w:val="center"/>
              <w:rPr>
                <w:ins w:id="111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74247A51" w14:textId="77777777" w:rsidR="00977F11" w:rsidRPr="002546FC" w:rsidRDefault="00977F11" w:rsidP="002546FC">
            <w:pPr>
              <w:jc w:val="center"/>
              <w:rPr>
                <w:ins w:id="111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36756CA3" w14:textId="77777777" w:rsidR="00977F11" w:rsidRPr="002546FC" w:rsidRDefault="00977F11" w:rsidP="002546FC">
            <w:pPr>
              <w:jc w:val="center"/>
              <w:rPr>
                <w:ins w:id="112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1D582C1" w14:textId="77777777" w:rsidR="00977F11" w:rsidRPr="002546FC" w:rsidRDefault="00977F11" w:rsidP="002546FC">
            <w:pPr>
              <w:jc w:val="center"/>
              <w:rPr>
                <w:ins w:id="112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77F11" w:rsidRPr="002546FC" w14:paraId="4905E109" w14:textId="77777777" w:rsidTr="002546FC">
        <w:trPr>
          <w:trHeight w:val="138"/>
          <w:jc w:val="center"/>
          <w:ins w:id="1122" w:author="DELL" w:date="2022-08-17T05:00:00Z"/>
        </w:trPr>
        <w:tc>
          <w:tcPr>
            <w:tcW w:w="811" w:type="pct"/>
            <w:vAlign w:val="center"/>
          </w:tcPr>
          <w:p w14:paraId="0C92214F" w14:textId="77777777" w:rsidR="00977F11" w:rsidRPr="002546FC" w:rsidRDefault="00977F11" w:rsidP="002546FC">
            <w:pPr>
              <w:jc w:val="center"/>
              <w:rPr>
                <w:ins w:id="112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24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Primary complete</w:t>
              </w:r>
            </w:ins>
          </w:p>
        </w:tc>
        <w:tc>
          <w:tcPr>
            <w:tcW w:w="391" w:type="pct"/>
            <w:vAlign w:val="center"/>
          </w:tcPr>
          <w:p w14:paraId="5D147A10" w14:textId="77777777" w:rsidR="00977F11" w:rsidRPr="002546FC" w:rsidRDefault="00977F11" w:rsidP="002546FC">
            <w:pPr>
              <w:jc w:val="center"/>
              <w:rPr>
                <w:ins w:id="112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26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1.23</w:t>
              </w:r>
            </w:ins>
          </w:p>
        </w:tc>
        <w:tc>
          <w:tcPr>
            <w:tcW w:w="457" w:type="pct"/>
            <w:vAlign w:val="center"/>
          </w:tcPr>
          <w:p w14:paraId="759B91A6" w14:textId="77777777" w:rsidR="00977F11" w:rsidRPr="002546FC" w:rsidRDefault="00977F11" w:rsidP="002546FC">
            <w:pPr>
              <w:jc w:val="center"/>
              <w:rPr>
                <w:ins w:id="112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28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0.94 – 1.60</w:t>
              </w:r>
            </w:ins>
          </w:p>
        </w:tc>
        <w:tc>
          <w:tcPr>
            <w:tcW w:w="417" w:type="pct"/>
            <w:vAlign w:val="center"/>
          </w:tcPr>
          <w:p w14:paraId="6C2F8556" w14:textId="77777777" w:rsidR="00977F11" w:rsidRPr="002546FC" w:rsidRDefault="00977F11" w:rsidP="002546FC">
            <w:pPr>
              <w:jc w:val="center"/>
              <w:rPr>
                <w:ins w:id="112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30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0.133</w:t>
              </w:r>
            </w:ins>
          </w:p>
        </w:tc>
        <w:tc>
          <w:tcPr>
            <w:tcW w:w="456" w:type="pct"/>
            <w:vAlign w:val="center"/>
          </w:tcPr>
          <w:p w14:paraId="761B3424" w14:textId="77777777" w:rsidR="00977F11" w:rsidRPr="002546FC" w:rsidRDefault="00977F11" w:rsidP="002546FC">
            <w:pPr>
              <w:jc w:val="center"/>
              <w:rPr>
                <w:ins w:id="113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CAC4BAE" w14:textId="77777777" w:rsidR="00977F11" w:rsidRPr="002546FC" w:rsidRDefault="00977F11" w:rsidP="002546FC">
            <w:pPr>
              <w:jc w:val="center"/>
              <w:rPr>
                <w:ins w:id="113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48E01CC4" w14:textId="77777777" w:rsidR="00977F11" w:rsidRPr="002546FC" w:rsidRDefault="00977F11" w:rsidP="002546FC">
            <w:pPr>
              <w:jc w:val="center"/>
              <w:rPr>
                <w:ins w:id="1133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58BC5AC7" w14:textId="77777777" w:rsidR="00977F11" w:rsidRPr="002546FC" w:rsidRDefault="00977F11" w:rsidP="002546FC">
            <w:pPr>
              <w:jc w:val="center"/>
              <w:rPr>
                <w:ins w:id="113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4CF35A63" w14:textId="77777777" w:rsidR="00977F11" w:rsidRPr="002546FC" w:rsidRDefault="00977F11" w:rsidP="002546FC">
            <w:pPr>
              <w:jc w:val="center"/>
              <w:rPr>
                <w:ins w:id="113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EDF567E" w14:textId="77777777" w:rsidR="00977F11" w:rsidRPr="002546FC" w:rsidRDefault="00977F11" w:rsidP="002546FC">
            <w:pPr>
              <w:jc w:val="center"/>
              <w:rPr>
                <w:ins w:id="1136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3FFD1DC1" w14:textId="77777777" w:rsidTr="002546FC">
        <w:trPr>
          <w:trHeight w:val="138"/>
          <w:jc w:val="center"/>
          <w:ins w:id="1137" w:author="DELL" w:date="2022-08-17T05:00:00Z"/>
        </w:trPr>
        <w:tc>
          <w:tcPr>
            <w:tcW w:w="811" w:type="pct"/>
            <w:vAlign w:val="center"/>
          </w:tcPr>
          <w:p w14:paraId="0196F821" w14:textId="77777777" w:rsidR="00977F11" w:rsidRPr="002546FC" w:rsidRDefault="00977F11" w:rsidP="002546FC">
            <w:pPr>
              <w:jc w:val="center"/>
              <w:rPr>
                <w:ins w:id="113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39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Secondary incomplete</w:t>
              </w:r>
            </w:ins>
          </w:p>
        </w:tc>
        <w:tc>
          <w:tcPr>
            <w:tcW w:w="391" w:type="pct"/>
            <w:vAlign w:val="center"/>
          </w:tcPr>
          <w:p w14:paraId="17B9C602" w14:textId="77777777" w:rsidR="00977F11" w:rsidRPr="002546FC" w:rsidRDefault="00977F11" w:rsidP="002546FC">
            <w:pPr>
              <w:jc w:val="center"/>
              <w:rPr>
                <w:ins w:id="114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41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1.12</w:t>
              </w:r>
            </w:ins>
          </w:p>
        </w:tc>
        <w:tc>
          <w:tcPr>
            <w:tcW w:w="457" w:type="pct"/>
            <w:vAlign w:val="center"/>
          </w:tcPr>
          <w:p w14:paraId="4CEE0129" w14:textId="77777777" w:rsidR="00977F11" w:rsidRPr="002546FC" w:rsidRDefault="00977F11" w:rsidP="002546FC">
            <w:pPr>
              <w:jc w:val="center"/>
              <w:rPr>
                <w:ins w:id="114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43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0.88 – 1.41</w:t>
              </w:r>
            </w:ins>
          </w:p>
        </w:tc>
        <w:tc>
          <w:tcPr>
            <w:tcW w:w="417" w:type="pct"/>
            <w:vAlign w:val="center"/>
          </w:tcPr>
          <w:p w14:paraId="61AF5D58" w14:textId="77777777" w:rsidR="00977F11" w:rsidRPr="002546FC" w:rsidRDefault="00977F11" w:rsidP="002546FC">
            <w:pPr>
              <w:jc w:val="center"/>
              <w:rPr>
                <w:ins w:id="114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45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0.353</w:t>
              </w:r>
            </w:ins>
          </w:p>
        </w:tc>
        <w:tc>
          <w:tcPr>
            <w:tcW w:w="456" w:type="pct"/>
            <w:vAlign w:val="center"/>
          </w:tcPr>
          <w:p w14:paraId="1F9CDA3A" w14:textId="77777777" w:rsidR="00977F11" w:rsidRPr="002546FC" w:rsidRDefault="00977F11" w:rsidP="002546FC">
            <w:pPr>
              <w:jc w:val="center"/>
              <w:rPr>
                <w:ins w:id="114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F6CB411" w14:textId="77777777" w:rsidR="00977F11" w:rsidRPr="002546FC" w:rsidRDefault="00977F11" w:rsidP="002546FC">
            <w:pPr>
              <w:jc w:val="center"/>
              <w:rPr>
                <w:ins w:id="114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6844D793" w14:textId="77777777" w:rsidR="00977F11" w:rsidRPr="002546FC" w:rsidRDefault="00977F11" w:rsidP="002546FC">
            <w:pPr>
              <w:jc w:val="center"/>
              <w:rPr>
                <w:ins w:id="1148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340F15B8" w14:textId="77777777" w:rsidR="00977F11" w:rsidRPr="002546FC" w:rsidRDefault="00977F11" w:rsidP="002546FC">
            <w:pPr>
              <w:jc w:val="center"/>
              <w:rPr>
                <w:ins w:id="114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41C0FC3A" w14:textId="77777777" w:rsidR="00977F11" w:rsidRPr="002546FC" w:rsidRDefault="00977F11" w:rsidP="002546FC">
            <w:pPr>
              <w:jc w:val="center"/>
              <w:rPr>
                <w:ins w:id="115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3990262" w14:textId="77777777" w:rsidR="00977F11" w:rsidRPr="002546FC" w:rsidRDefault="00977F11" w:rsidP="002546FC">
            <w:pPr>
              <w:jc w:val="center"/>
              <w:rPr>
                <w:ins w:id="1151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23396DAD" w14:textId="77777777" w:rsidTr="002546FC">
        <w:trPr>
          <w:trHeight w:val="138"/>
          <w:jc w:val="center"/>
          <w:ins w:id="1152" w:author="DELL" w:date="2022-08-17T05:00:00Z"/>
        </w:trPr>
        <w:tc>
          <w:tcPr>
            <w:tcW w:w="811" w:type="pct"/>
            <w:vAlign w:val="center"/>
          </w:tcPr>
          <w:p w14:paraId="6C6B38C5" w14:textId="77777777" w:rsidR="00977F11" w:rsidRPr="002546FC" w:rsidRDefault="00977F11" w:rsidP="002546FC">
            <w:pPr>
              <w:jc w:val="center"/>
              <w:rPr>
                <w:ins w:id="115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54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Secondary complete or higher</w:t>
              </w:r>
            </w:ins>
          </w:p>
        </w:tc>
        <w:tc>
          <w:tcPr>
            <w:tcW w:w="391" w:type="pct"/>
            <w:vAlign w:val="center"/>
          </w:tcPr>
          <w:p w14:paraId="686DDE97" w14:textId="77777777" w:rsidR="00977F11" w:rsidRPr="002546FC" w:rsidRDefault="00977F11" w:rsidP="002546FC">
            <w:pPr>
              <w:jc w:val="center"/>
              <w:rPr>
                <w:ins w:id="115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56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5A013EF7" w14:textId="77777777" w:rsidR="00977F11" w:rsidRPr="002546FC" w:rsidRDefault="00977F11" w:rsidP="002546FC">
            <w:pPr>
              <w:jc w:val="center"/>
              <w:rPr>
                <w:ins w:id="115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58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7CD96A16" w14:textId="77777777" w:rsidR="00977F11" w:rsidRPr="002546FC" w:rsidRDefault="00977F11" w:rsidP="002546FC">
            <w:pPr>
              <w:jc w:val="center"/>
              <w:rPr>
                <w:ins w:id="115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60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3BC7BE76" w14:textId="77777777" w:rsidR="00977F11" w:rsidRPr="002546FC" w:rsidRDefault="00977F11" w:rsidP="002546FC">
            <w:pPr>
              <w:jc w:val="center"/>
              <w:rPr>
                <w:ins w:id="116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8E28111" w14:textId="77777777" w:rsidR="00977F11" w:rsidRPr="002546FC" w:rsidRDefault="00977F11" w:rsidP="002546FC">
            <w:pPr>
              <w:jc w:val="center"/>
              <w:rPr>
                <w:ins w:id="116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247E5EF7" w14:textId="77777777" w:rsidR="00977F11" w:rsidRPr="002546FC" w:rsidRDefault="00977F11" w:rsidP="002546FC">
            <w:pPr>
              <w:jc w:val="center"/>
              <w:rPr>
                <w:ins w:id="1163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1F0DF1E4" w14:textId="77777777" w:rsidR="00977F11" w:rsidRPr="002546FC" w:rsidRDefault="00977F11" w:rsidP="002546FC">
            <w:pPr>
              <w:jc w:val="center"/>
              <w:rPr>
                <w:ins w:id="116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7505683B" w14:textId="77777777" w:rsidR="00977F11" w:rsidRPr="002546FC" w:rsidRDefault="00977F11" w:rsidP="002546FC">
            <w:pPr>
              <w:jc w:val="center"/>
              <w:rPr>
                <w:ins w:id="116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6B7C864F" w14:textId="77777777" w:rsidR="00977F11" w:rsidRPr="002546FC" w:rsidRDefault="00977F11" w:rsidP="002546FC">
            <w:pPr>
              <w:jc w:val="center"/>
              <w:rPr>
                <w:ins w:id="1166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68DD1E63" w14:textId="77777777" w:rsidTr="002546FC">
        <w:trPr>
          <w:trHeight w:val="138"/>
          <w:jc w:val="center"/>
          <w:ins w:id="1167" w:author="DELL" w:date="2022-08-17T05:00:00Z"/>
        </w:trPr>
        <w:tc>
          <w:tcPr>
            <w:tcW w:w="811" w:type="pct"/>
            <w:vAlign w:val="center"/>
          </w:tcPr>
          <w:p w14:paraId="6D314BC1" w14:textId="77777777" w:rsidR="00977F11" w:rsidRPr="002546FC" w:rsidRDefault="00977F11" w:rsidP="002546FC">
            <w:pPr>
              <w:jc w:val="center"/>
              <w:rPr>
                <w:ins w:id="116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69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Non-standard curriculum</w:t>
              </w:r>
            </w:ins>
          </w:p>
        </w:tc>
        <w:tc>
          <w:tcPr>
            <w:tcW w:w="391" w:type="pct"/>
            <w:vAlign w:val="center"/>
          </w:tcPr>
          <w:p w14:paraId="17341703" w14:textId="77777777" w:rsidR="00977F11" w:rsidRPr="002546FC" w:rsidRDefault="00977F11" w:rsidP="002546FC">
            <w:pPr>
              <w:jc w:val="center"/>
              <w:rPr>
                <w:ins w:id="117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71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2.69</w:t>
              </w:r>
            </w:ins>
          </w:p>
        </w:tc>
        <w:tc>
          <w:tcPr>
            <w:tcW w:w="457" w:type="pct"/>
            <w:vAlign w:val="center"/>
          </w:tcPr>
          <w:p w14:paraId="44639725" w14:textId="77777777" w:rsidR="00977F11" w:rsidRPr="002546FC" w:rsidRDefault="00977F11" w:rsidP="002546FC">
            <w:pPr>
              <w:jc w:val="center"/>
              <w:rPr>
                <w:ins w:id="117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73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1.36 – 5.31</w:t>
              </w:r>
            </w:ins>
          </w:p>
        </w:tc>
        <w:tc>
          <w:tcPr>
            <w:tcW w:w="417" w:type="pct"/>
            <w:vAlign w:val="center"/>
          </w:tcPr>
          <w:p w14:paraId="3BAA441A" w14:textId="77777777" w:rsidR="00977F11" w:rsidRPr="002546FC" w:rsidRDefault="00977F11" w:rsidP="002546FC">
            <w:pPr>
              <w:jc w:val="center"/>
              <w:rPr>
                <w:ins w:id="117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75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0.004</w:t>
              </w:r>
            </w:ins>
          </w:p>
        </w:tc>
        <w:tc>
          <w:tcPr>
            <w:tcW w:w="456" w:type="pct"/>
            <w:vAlign w:val="center"/>
          </w:tcPr>
          <w:p w14:paraId="0E03753C" w14:textId="77777777" w:rsidR="00977F11" w:rsidRPr="002546FC" w:rsidRDefault="00977F11" w:rsidP="002546FC">
            <w:pPr>
              <w:jc w:val="center"/>
              <w:rPr>
                <w:ins w:id="117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77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35B545D4" w14:textId="77777777" w:rsidR="00977F11" w:rsidRPr="002546FC" w:rsidRDefault="00977F11" w:rsidP="002546FC">
            <w:pPr>
              <w:jc w:val="center"/>
              <w:rPr>
                <w:ins w:id="117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79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529" w:type="pct"/>
            <w:vAlign w:val="center"/>
          </w:tcPr>
          <w:p w14:paraId="0644B75A" w14:textId="77777777" w:rsidR="00977F11" w:rsidRPr="002546FC" w:rsidRDefault="00977F11" w:rsidP="002546FC">
            <w:pPr>
              <w:jc w:val="center"/>
              <w:rPr>
                <w:ins w:id="1180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153AA94D" w14:textId="77777777" w:rsidR="00977F11" w:rsidRPr="002546FC" w:rsidRDefault="00977F11" w:rsidP="002546FC">
            <w:pPr>
              <w:jc w:val="center"/>
              <w:rPr>
                <w:ins w:id="118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82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522" w:type="pct"/>
            <w:vAlign w:val="center"/>
          </w:tcPr>
          <w:p w14:paraId="067DABE5" w14:textId="77777777" w:rsidR="00977F11" w:rsidRPr="002546FC" w:rsidRDefault="00977F11" w:rsidP="002546FC">
            <w:pPr>
              <w:jc w:val="center"/>
              <w:rPr>
                <w:ins w:id="118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84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527" w:type="pct"/>
            <w:vAlign w:val="center"/>
          </w:tcPr>
          <w:p w14:paraId="1E381728" w14:textId="77777777" w:rsidR="00977F11" w:rsidRPr="002546FC" w:rsidRDefault="00977F11" w:rsidP="002546FC">
            <w:pPr>
              <w:jc w:val="center"/>
              <w:rPr>
                <w:ins w:id="1185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0C4C3415" w14:textId="77777777" w:rsidTr="002546FC">
        <w:trPr>
          <w:trHeight w:val="138"/>
          <w:jc w:val="center"/>
          <w:ins w:id="1186" w:author="DELL" w:date="2022-08-17T05:00:00Z"/>
        </w:trPr>
        <w:tc>
          <w:tcPr>
            <w:tcW w:w="5000" w:type="pct"/>
            <w:gridSpan w:val="10"/>
            <w:vAlign w:val="center"/>
          </w:tcPr>
          <w:p w14:paraId="05E3B966" w14:textId="77777777" w:rsidR="00977F11" w:rsidRPr="002546FC" w:rsidRDefault="00977F11" w:rsidP="002546FC">
            <w:pPr>
              <w:rPr>
                <w:ins w:id="1187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1188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Mother’s Age at the Survey Time</w:t>
              </w:r>
            </w:ins>
          </w:p>
        </w:tc>
      </w:tr>
      <w:tr w:rsidR="00977F11" w:rsidRPr="002546FC" w14:paraId="21D07CFB" w14:textId="77777777" w:rsidTr="002546FC">
        <w:trPr>
          <w:trHeight w:val="138"/>
          <w:jc w:val="center"/>
          <w:ins w:id="1189" w:author="DELL" w:date="2022-08-17T05:00:00Z"/>
        </w:trPr>
        <w:tc>
          <w:tcPr>
            <w:tcW w:w="811" w:type="pct"/>
            <w:vAlign w:val="center"/>
          </w:tcPr>
          <w:p w14:paraId="6276BBAE" w14:textId="77777777" w:rsidR="00977F11" w:rsidRPr="002546FC" w:rsidRDefault="00977F11" w:rsidP="002546FC">
            <w:pPr>
              <w:jc w:val="center"/>
              <w:rPr>
                <w:ins w:id="119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91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15 - 19</w:t>
              </w:r>
            </w:ins>
          </w:p>
        </w:tc>
        <w:tc>
          <w:tcPr>
            <w:tcW w:w="391" w:type="pct"/>
            <w:vAlign w:val="center"/>
          </w:tcPr>
          <w:p w14:paraId="000AE8F1" w14:textId="77777777" w:rsidR="00977F11" w:rsidRPr="002546FC" w:rsidRDefault="00977F11" w:rsidP="002546FC">
            <w:pPr>
              <w:jc w:val="center"/>
              <w:rPr>
                <w:ins w:id="119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93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1.08</w:t>
              </w:r>
            </w:ins>
          </w:p>
        </w:tc>
        <w:tc>
          <w:tcPr>
            <w:tcW w:w="457" w:type="pct"/>
            <w:vAlign w:val="center"/>
          </w:tcPr>
          <w:p w14:paraId="3D971A27" w14:textId="77777777" w:rsidR="00977F11" w:rsidRPr="002546FC" w:rsidRDefault="00977F11" w:rsidP="002546FC">
            <w:pPr>
              <w:jc w:val="center"/>
              <w:rPr>
                <w:ins w:id="119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195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0.92 – 1.25</w:t>
              </w:r>
            </w:ins>
          </w:p>
        </w:tc>
        <w:tc>
          <w:tcPr>
            <w:tcW w:w="417" w:type="pct"/>
            <w:vAlign w:val="center"/>
          </w:tcPr>
          <w:p w14:paraId="68D31146" w14:textId="77777777" w:rsidR="00977F11" w:rsidRPr="002546FC" w:rsidRDefault="00977F11" w:rsidP="002546FC">
            <w:pPr>
              <w:jc w:val="center"/>
              <w:rPr>
                <w:ins w:id="1196" w:author="DELL" w:date="2022-08-17T05:00:00Z"/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ins w:id="1197" w:author="DELL" w:date="2022-08-17T05:00:00Z">
              <w:r w:rsidRPr="002546FC">
                <w:rPr>
                  <w:rFonts w:ascii="Times New Roman" w:hAnsi="Times New Roman" w:cs="Times New Roman"/>
                  <w:bCs/>
                  <w:color w:val="FF0000"/>
                  <w:sz w:val="20"/>
                  <w:szCs w:val="20"/>
                </w:rPr>
                <w:t>0.355</w:t>
              </w:r>
            </w:ins>
          </w:p>
        </w:tc>
        <w:tc>
          <w:tcPr>
            <w:tcW w:w="456" w:type="pct"/>
            <w:vAlign w:val="center"/>
          </w:tcPr>
          <w:p w14:paraId="044AA05F" w14:textId="77777777" w:rsidR="00977F11" w:rsidRPr="002546FC" w:rsidRDefault="00977F11" w:rsidP="002546FC">
            <w:pPr>
              <w:jc w:val="center"/>
              <w:rPr>
                <w:ins w:id="119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DF70C3E" w14:textId="77777777" w:rsidR="00977F11" w:rsidRPr="002546FC" w:rsidRDefault="00977F11" w:rsidP="002546FC">
            <w:pPr>
              <w:jc w:val="center"/>
              <w:rPr>
                <w:ins w:id="119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499D750C" w14:textId="77777777" w:rsidR="00977F11" w:rsidRPr="002546FC" w:rsidRDefault="00977F11" w:rsidP="002546FC">
            <w:pPr>
              <w:jc w:val="center"/>
              <w:rPr>
                <w:ins w:id="1200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38A034FC" w14:textId="77777777" w:rsidR="00977F11" w:rsidRPr="002546FC" w:rsidRDefault="00977F11" w:rsidP="002546FC">
            <w:pPr>
              <w:jc w:val="center"/>
              <w:rPr>
                <w:ins w:id="120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751D8966" w14:textId="77777777" w:rsidR="00977F11" w:rsidRPr="002546FC" w:rsidRDefault="00977F11" w:rsidP="002546FC">
            <w:pPr>
              <w:jc w:val="center"/>
              <w:rPr>
                <w:ins w:id="120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92D16CD" w14:textId="77777777" w:rsidR="00977F11" w:rsidRPr="002546FC" w:rsidRDefault="00977F11" w:rsidP="002546FC">
            <w:pPr>
              <w:jc w:val="center"/>
              <w:rPr>
                <w:ins w:id="1203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0AC384E8" w14:textId="77777777" w:rsidTr="002546FC">
        <w:trPr>
          <w:trHeight w:val="138"/>
          <w:jc w:val="center"/>
          <w:ins w:id="1204" w:author="DELL" w:date="2022-08-17T05:00:00Z"/>
        </w:trPr>
        <w:tc>
          <w:tcPr>
            <w:tcW w:w="811" w:type="pct"/>
            <w:vAlign w:val="center"/>
          </w:tcPr>
          <w:p w14:paraId="56578019" w14:textId="77777777" w:rsidR="00977F11" w:rsidRPr="002546FC" w:rsidRDefault="00977F11" w:rsidP="002546FC">
            <w:pPr>
              <w:jc w:val="center"/>
              <w:rPr>
                <w:ins w:id="120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06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20-34</w:t>
              </w:r>
            </w:ins>
          </w:p>
        </w:tc>
        <w:tc>
          <w:tcPr>
            <w:tcW w:w="391" w:type="pct"/>
            <w:vAlign w:val="center"/>
          </w:tcPr>
          <w:p w14:paraId="75DA33E4" w14:textId="77777777" w:rsidR="00977F11" w:rsidRPr="002546FC" w:rsidRDefault="00977F11" w:rsidP="002546FC">
            <w:pPr>
              <w:jc w:val="center"/>
              <w:rPr>
                <w:ins w:id="120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08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0.98</w:t>
              </w:r>
            </w:ins>
          </w:p>
        </w:tc>
        <w:tc>
          <w:tcPr>
            <w:tcW w:w="457" w:type="pct"/>
            <w:vAlign w:val="center"/>
          </w:tcPr>
          <w:p w14:paraId="4F05B8D9" w14:textId="77777777" w:rsidR="00977F11" w:rsidRPr="002546FC" w:rsidRDefault="00977F11" w:rsidP="002546FC">
            <w:pPr>
              <w:jc w:val="center"/>
              <w:rPr>
                <w:ins w:id="120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10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0.86 – 1.10</w:t>
              </w:r>
            </w:ins>
          </w:p>
        </w:tc>
        <w:tc>
          <w:tcPr>
            <w:tcW w:w="417" w:type="pct"/>
            <w:vAlign w:val="center"/>
          </w:tcPr>
          <w:p w14:paraId="299142F6" w14:textId="77777777" w:rsidR="00977F11" w:rsidRPr="002546FC" w:rsidRDefault="00977F11" w:rsidP="002546FC">
            <w:pPr>
              <w:jc w:val="center"/>
              <w:rPr>
                <w:ins w:id="1211" w:author="DELL" w:date="2022-08-17T05:00:00Z"/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  <w:ins w:id="1212" w:author="DELL" w:date="2022-08-17T05:00:00Z">
              <w:r w:rsidRPr="002546FC">
                <w:rPr>
                  <w:rFonts w:ascii="Times New Roman" w:hAnsi="Times New Roman" w:cs="Times New Roman"/>
                  <w:bCs/>
                  <w:color w:val="FF0000"/>
                  <w:sz w:val="20"/>
                  <w:szCs w:val="20"/>
                </w:rPr>
                <w:t>0.694</w:t>
              </w:r>
            </w:ins>
          </w:p>
        </w:tc>
        <w:tc>
          <w:tcPr>
            <w:tcW w:w="456" w:type="pct"/>
            <w:vAlign w:val="center"/>
          </w:tcPr>
          <w:p w14:paraId="44C2A0F2" w14:textId="77777777" w:rsidR="00977F11" w:rsidRPr="002546FC" w:rsidRDefault="00977F11" w:rsidP="002546FC">
            <w:pPr>
              <w:jc w:val="center"/>
              <w:rPr>
                <w:ins w:id="121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9A54BFC" w14:textId="77777777" w:rsidR="00977F11" w:rsidRPr="002546FC" w:rsidRDefault="00977F11" w:rsidP="002546FC">
            <w:pPr>
              <w:jc w:val="center"/>
              <w:rPr>
                <w:ins w:id="121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55610E36" w14:textId="77777777" w:rsidR="00977F11" w:rsidRPr="002546FC" w:rsidRDefault="00977F11" w:rsidP="002546FC">
            <w:pPr>
              <w:jc w:val="center"/>
              <w:rPr>
                <w:ins w:id="1215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076B1DA4" w14:textId="77777777" w:rsidR="00977F11" w:rsidRPr="002546FC" w:rsidRDefault="00977F11" w:rsidP="002546FC">
            <w:pPr>
              <w:jc w:val="center"/>
              <w:rPr>
                <w:ins w:id="121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335CBEE5" w14:textId="77777777" w:rsidR="00977F11" w:rsidRPr="002546FC" w:rsidRDefault="00977F11" w:rsidP="002546FC">
            <w:pPr>
              <w:jc w:val="center"/>
              <w:rPr>
                <w:ins w:id="121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8143861" w14:textId="77777777" w:rsidR="00977F11" w:rsidRPr="002546FC" w:rsidRDefault="00977F11" w:rsidP="002546FC">
            <w:pPr>
              <w:jc w:val="center"/>
              <w:rPr>
                <w:ins w:id="1218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1F1CBC5C" w14:textId="77777777" w:rsidTr="002546FC">
        <w:trPr>
          <w:trHeight w:val="138"/>
          <w:jc w:val="center"/>
          <w:ins w:id="1219" w:author="DELL" w:date="2022-08-17T05:00:00Z"/>
        </w:trPr>
        <w:tc>
          <w:tcPr>
            <w:tcW w:w="811" w:type="pct"/>
            <w:vAlign w:val="center"/>
          </w:tcPr>
          <w:p w14:paraId="09CE7D72" w14:textId="77777777" w:rsidR="00977F11" w:rsidRPr="002546FC" w:rsidRDefault="00977F11" w:rsidP="002546FC">
            <w:pPr>
              <w:jc w:val="center"/>
              <w:rPr>
                <w:ins w:id="122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21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35+</w:t>
              </w:r>
            </w:ins>
          </w:p>
        </w:tc>
        <w:tc>
          <w:tcPr>
            <w:tcW w:w="391" w:type="pct"/>
            <w:vAlign w:val="center"/>
          </w:tcPr>
          <w:p w14:paraId="51AF24A0" w14:textId="77777777" w:rsidR="00977F11" w:rsidRPr="002546FC" w:rsidRDefault="00977F11" w:rsidP="002546FC">
            <w:pPr>
              <w:jc w:val="center"/>
              <w:rPr>
                <w:ins w:id="122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23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471D0064" w14:textId="77777777" w:rsidR="00977F11" w:rsidRPr="002546FC" w:rsidRDefault="00977F11" w:rsidP="002546FC">
            <w:pPr>
              <w:jc w:val="center"/>
              <w:rPr>
                <w:ins w:id="122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25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3EA4D63E" w14:textId="77777777" w:rsidR="00977F11" w:rsidRPr="002546FC" w:rsidRDefault="00977F11" w:rsidP="002546FC">
            <w:pPr>
              <w:jc w:val="center"/>
              <w:rPr>
                <w:ins w:id="122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27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54BBE12A" w14:textId="77777777" w:rsidR="00977F11" w:rsidRPr="002546FC" w:rsidRDefault="00977F11" w:rsidP="002546FC">
            <w:pPr>
              <w:jc w:val="center"/>
              <w:rPr>
                <w:ins w:id="122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6B9DD87" w14:textId="77777777" w:rsidR="00977F11" w:rsidRPr="002546FC" w:rsidRDefault="00977F11" w:rsidP="002546FC">
            <w:pPr>
              <w:jc w:val="center"/>
              <w:rPr>
                <w:ins w:id="122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637452A4" w14:textId="77777777" w:rsidR="00977F11" w:rsidRPr="002546FC" w:rsidRDefault="00977F11" w:rsidP="002546FC">
            <w:pPr>
              <w:jc w:val="center"/>
              <w:rPr>
                <w:ins w:id="1230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00934C2D" w14:textId="77777777" w:rsidR="00977F11" w:rsidRPr="002546FC" w:rsidRDefault="00977F11" w:rsidP="002546FC">
            <w:pPr>
              <w:jc w:val="center"/>
              <w:rPr>
                <w:ins w:id="123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2DDE11B9" w14:textId="77777777" w:rsidR="00977F11" w:rsidRPr="002546FC" w:rsidRDefault="00977F11" w:rsidP="002546FC">
            <w:pPr>
              <w:jc w:val="center"/>
              <w:rPr>
                <w:ins w:id="123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B5AA29A" w14:textId="77777777" w:rsidR="00977F11" w:rsidRPr="002546FC" w:rsidRDefault="00977F11" w:rsidP="002546FC">
            <w:pPr>
              <w:jc w:val="center"/>
              <w:rPr>
                <w:ins w:id="1233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4DF32A4D" w14:textId="77777777" w:rsidTr="002546FC">
        <w:trPr>
          <w:trHeight w:val="138"/>
          <w:jc w:val="center"/>
          <w:ins w:id="1234" w:author="DELL" w:date="2022-08-17T05:00:00Z"/>
        </w:trPr>
        <w:tc>
          <w:tcPr>
            <w:tcW w:w="5000" w:type="pct"/>
            <w:gridSpan w:val="10"/>
            <w:vAlign w:val="center"/>
          </w:tcPr>
          <w:p w14:paraId="2C72DF74" w14:textId="77777777" w:rsidR="00977F11" w:rsidRPr="002546FC" w:rsidRDefault="00977F11" w:rsidP="002546FC">
            <w:pPr>
              <w:rPr>
                <w:ins w:id="1235" w:author="DELL" w:date="2022-08-17T05:00:00Z"/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ins w:id="1236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HOUSEHOLD CHARACTERISTICS</w:t>
              </w:r>
            </w:ins>
          </w:p>
        </w:tc>
      </w:tr>
      <w:tr w:rsidR="00977F11" w:rsidRPr="002546FC" w14:paraId="1FAB2521" w14:textId="77777777" w:rsidTr="002546FC">
        <w:trPr>
          <w:trHeight w:val="138"/>
          <w:jc w:val="center"/>
          <w:ins w:id="1237" w:author="DELL" w:date="2022-08-17T05:00:00Z"/>
        </w:trPr>
        <w:tc>
          <w:tcPr>
            <w:tcW w:w="5000" w:type="pct"/>
            <w:gridSpan w:val="10"/>
            <w:vAlign w:val="center"/>
          </w:tcPr>
          <w:p w14:paraId="04AA988E" w14:textId="77777777" w:rsidR="00977F11" w:rsidRPr="002546FC" w:rsidRDefault="00977F11" w:rsidP="002546FC">
            <w:pPr>
              <w:rPr>
                <w:ins w:id="1238" w:author="DELL" w:date="2022-08-17T05:00:00Z"/>
                <w:rFonts w:ascii="Times New Roman" w:hAnsi="Times New Roman" w:cs="Times New Roman"/>
                <w:i/>
                <w:sz w:val="20"/>
                <w:szCs w:val="20"/>
              </w:rPr>
            </w:pPr>
            <w:ins w:id="1239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Wealth Index</w:t>
              </w:r>
            </w:ins>
          </w:p>
        </w:tc>
      </w:tr>
      <w:tr w:rsidR="00977F11" w:rsidRPr="002546FC" w14:paraId="7CF6CFA6" w14:textId="77777777" w:rsidTr="002546FC">
        <w:trPr>
          <w:trHeight w:val="250"/>
          <w:jc w:val="center"/>
          <w:ins w:id="1240" w:author="DELL" w:date="2022-08-17T05:00:00Z"/>
        </w:trPr>
        <w:tc>
          <w:tcPr>
            <w:tcW w:w="811" w:type="pct"/>
            <w:vAlign w:val="center"/>
          </w:tcPr>
          <w:p w14:paraId="03BC168B" w14:textId="77777777" w:rsidR="00977F11" w:rsidRPr="002546FC" w:rsidRDefault="00977F11" w:rsidP="002546FC">
            <w:pPr>
              <w:jc w:val="center"/>
              <w:rPr>
                <w:ins w:id="124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42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Poorest</w:t>
              </w:r>
            </w:ins>
          </w:p>
        </w:tc>
        <w:tc>
          <w:tcPr>
            <w:tcW w:w="391" w:type="pct"/>
            <w:vAlign w:val="center"/>
          </w:tcPr>
          <w:p w14:paraId="61B984C5" w14:textId="77777777" w:rsidR="00977F11" w:rsidRPr="002546FC" w:rsidRDefault="00977F11" w:rsidP="002546FC">
            <w:pPr>
              <w:jc w:val="center"/>
              <w:rPr>
                <w:ins w:id="124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44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1.42</w:t>
              </w:r>
            </w:ins>
          </w:p>
        </w:tc>
        <w:tc>
          <w:tcPr>
            <w:tcW w:w="457" w:type="pct"/>
            <w:vAlign w:val="center"/>
          </w:tcPr>
          <w:p w14:paraId="25277533" w14:textId="77777777" w:rsidR="00977F11" w:rsidRPr="002546FC" w:rsidRDefault="00977F11" w:rsidP="002546FC">
            <w:pPr>
              <w:jc w:val="center"/>
              <w:rPr>
                <w:ins w:id="124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46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1.17 – 1.74</w:t>
              </w:r>
            </w:ins>
          </w:p>
        </w:tc>
        <w:tc>
          <w:tcPr>
            <w:tcW w:w="417" w:type="pct"/>
            <w:vAlign w:val="center"/>
          </w:tcPr>
          <w:p w14:paraId="75C7F420" w14:textId="77777777" w:rsidR="00977F11" w:rsidRPr="002546FC" w:rsidRDefault="00977F11" w:rsidP="002546FC">
            <w:pPr>
              <w:jc w:val="center"/>
              <w:rPr>
                <w:ins w:id="124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48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0.001</w:t>
              </w:r>
            </w:ins>
          </w:p>
        </w:tc>
        <w:tc>
          <w:tcPr>
            <w:tcW w:w="456" w:type="pct"/>
            <w:vAlign w:val="center"/>
          </w:tcPr>
          <w:p w14:paraId="12ED5E39" w14:textId="77777777" w:rsidR="00977F11" w:rsidRPr="002546FC" w:rsidRDefault="00977F11" w:rsidP="002546FC">
            <w:pPr>
              <w:jc w:val="center"/>
              <w:rPr>
                <w:ins w:id="124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7446814" w14:textId="77777777" w:rsidR="00977F11" w:rsidRPr="002546FC" w:rsidRDefault="00977F11" w:rsidP="002546FC">
            <w:pPr>
              <w:jc w:val="center"/>
              <w:rPr>
                <w:ins w:id="125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5659AA05" w14:textId="77777777" w:rsidR="00977F11" w:rsidRPr="002546FC" w:rsidRDefault="00977F11" w:rsidP="002546FC">
            <w:pPr>
              <w:jc w:val="center"/>
              <w:rPr>
                <w:ins w:id="125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48DC6B17" w14:textId="77777777" w:rsidR="00977F11" w:rsidRPr="002546FC" w:rsidRDefault="00977F11" w:rsidP="002546FC">
            <w:pPr>
              <w:jc w:val="center"/>
              <w:rPr>
                <w:ins w:id="125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4B053310" w14:textId="77777777" w:rsidR="00977F11" w:rsidRPr="002546FC" w:rsidRDefault="00977F11" w:rsidP="002546FC">
            <w:pPr>
              <w:jc w:val="center"/>
              <w:rPr>
                <w:ins w:id="125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184C142" w14:textId="77777777" w:rsidR="00977F11" w:rsidRPr="002546FC" w:rsidRDefault="00977F11" w:rsidP="002546FC">
            <w:pPr>
              <w:jc w:val="center"/>
              <w:rPr>
                <w:ins w:id="125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77F11" w:rsidRPr="002546FC" w14:paraId="675C2A92" w14:textId="77777777" w:rsidTr="002546FC">
        <w:trPr>
          <w:trHeight w:val="250"/>
          <w:jc w:val="center"/>
          <w:ins w:id="1255" w:author="DELL" w:date="2022-08-17T05:00:00Z"/>
        </w:trPr>
        <w:tc>
          <w:tcPr>
            <w:tcW w:w="811" w:type="pct"/>
            <w:vAlign w:val="center"/>
          </w:tcPr>
          <w:p w14:paraId="238908DF" w14:textId="77777777" w:rsidR="00977F11" w:rsidRPr="002546FC" w:rsidRDefault="00977F11" w:rsidP="002546FC">
            <w:pPr>
              <w:jc w:val="center"/>
              <w:rPr>
                <w:ins w:id="125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57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Second</w:t>
              </w:r>
            </w:ins>
          </w:p>
        </w:tc>
        <w:tc>
          <w:tcPr>
            <w:tcW w:w="391" w:type="pct"/>
            <w:vAlign w:val="center"/>
          </w:tcPr>
          <w:p w14:paraId="5B260656" w14:textId="77777777" w:rsidR="00977F11" w:rsidRPr="002546FC" w:rsidRDefault="00977F11" w:rsidP="002546FC">
            <w:pPr>
              <w:jc w:val="center"/>
              <w:rPr>
                <w:ins w:id="125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59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1.25</w:t>
              </w:r>
            </w:ins>
          </w:p>
        </w:tc>
        <w:tc>
          <w:tcPr>
            <w:tcW w:w="457" w:type="pct"/>
            <w:vAlign w:val="center"/>
          </w:tcPr>
          <w:p w14:paraId="5CCDFB57" w14:textId="77777777" w:rsidR="00977F11" w:rsidRPr="002546FC" w:rsidRDefault="00977F11" w:rsidP="002546FC">
            <w:pPr>
              <w:jc w:val="center"/>
              <w:rPr>
                <w:ins w:id="126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61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1.01 – 1.53</w:t>
              </w:r>
            </w:ins>
          </w:p>
        </w:tc>
        <w:tc>
          <w:tcPr>
            <w:tcW w:w="417" w:type="pct"/>
            <w:vAlign w:val="center"/>
          </w:tcPr>
          <w:p w14:paraId="65301A3C" w14:textId="77777777" w:rsidR="00977F11" w:rsidRPr="002546FC" w:rsidRDefault="00977F11" w:rsidP="002546FC">
            <w:pPr>
              <w:jc w:val="center"/>
              <w:rPr>
                <w:ins w:id="126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63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0.037</w:t>
              </w:r>
            </w:ins>
          </w:p>
        </w:tc>
        <w:tc>
          <w:tcPr>
            <w:tcW w:w="456" w:type="pct"/>
            <w:vAlign w:val="center"/>
          </w:tcPr>
          <w:p w14:paraId="016B63A4" w14:textId="77777777" w:rsidR="00977F11" w:rsidRPr="002546FC" w:rsidRDefault="00977F11" w:rsidP="002546FC">
            <w:pPr>
              <w:jc w:val="center"/>
              <w:rPr>
                <w:ins w:id="126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FDA3704" w14:textId="77777777" w:rsidR="00977F11" w:rsidRPr="002546FC" w:rsidRDefault="00977F11" w:rsidP="002546FC">
            <w:pPr>
              <w:jc w:val="center"/>
              <w:rPr>
                <w:ins w:id="126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417D3CEA" w14:textId="77777777" w:rsidR="00977F11" w:rsidRPr="002546FC" w:rsidRDefault="00977F11" w:rsidP="002546FC">
            <w:pPr>
              <w:jc w:val="center"/>
              <w:rPr>
                <w:ins w:id="126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7C96C5A4" w14:textId="77777777" w:rsidR="00977F11" w:rsidRPr="002546FC" w:rsidRDefault="00977F11" w:rsidP="002546FC">
            <w:pPr>
              <w:jc w:val="center"/>
              <w:rPr>
                <w:ins w:id="126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3F292B00" w14:textId="77777777" w:rsidR="00977F11" w:rsidRPr="002546FC" w:rsidRDefault="00977F11" w:rsidP="002546FC">
            <w:pPr>
              <w:jc w:val="center"/>
              <w:rPr>
                <w:ins w:id="126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96373BF" w14:textId="77777777" w:rsidR="00977F11" w:rsidRPr="002546FC" w:rsidRDefault="00977F11" w:rsidP="002546FC">
            <w:pPr>
              <w:jc w:val="center"/>
              <w:rPr>
                <w:ins w:id="126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77F11" w:rsidRPr="002546FC" w14:paraId="4F5090D3" w14:textId="77777777" w:rsidTr="002546FC">
        <w:trPr>
          <w:trHeight w:val="138"/>
          <w:jc w:val="center"/>
          <w:ins w:id="1270" w:author="DELL" w:date="2022-08-17T05:00:00Z"/>
        </w:trPr>
        <w:tc>
          <w:tcPr>
            <w:tcW w:w="811" w:type="pct"/>
            <w:vAlign w:val="center"/>
          </w:tcPr>
          <w:p w14:paraId="55DA081E" w14:textId="77777777" w:rsidR="00977F11" w:rsidRPr="002546FC" w:rsidRDefault="00977F11" w:rsidP="002546FC">
            <w:pPr>
              <w:jc w:val="center"/>
              <w:rPr>
                <w:ins w:id="127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72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Middle</w:t>
              </w:r>
            </w:ins>
          </w:p>
        </w:tc>
        <w:tc>
          <w:tcPr>
            <w:tcW w:w="391" w:type="pct"/>
            <w:vAlign w:val="center"/>
          </w:tcPr>
          <w:p w14:paraId="28764203" w14:textId="77777777" w:rsidR="00977F11" w:rsidRPr="002546FC" w:rsidRDefault="00977F11" w:rsidP="002546FC">
            <w:pPr>
              <w:jc w:val="center"/>
              <w:rPr>
                <w:ins w:id="127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74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1.16</w:t>
              </w:r>
            </w:ins>
          </w:p>
        </w:tc>
        <w:tc>
          <w:tcPr>
            <w:tcW w:w="457" w:type="pct"/>
            <w:vAlign w:val="center"/>
          </w:tcPr>
          <w:p w14:paraId="5BCF4222" w14:textId="77777777" w:rsidR="00977F11" w:rsidRPr="002546FC" w:rsidRDefault="00977F11" w:rsidP="002546FC">
            <w:pPr>
              <w:jc w:val="center"/>
              <w:rPr>
                <w:ins w:id="127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76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0.94 – 1.43</w:t>
              </w:r>
            </w:ins>
          </w:p>
        </w:tc>
        <w:tc>
          <w:tcPr>
            <w:tcW w:w="417" w:type="pct"/>
            <w:vAlign w:val="center"/>
          </w:tcPr>
          <w:p w14:paraId="3928F269" w14:textId="77777777" w:rsidR="00977F11" w:rsidRPr="002546FC" w:rsidRDefault="00977F11" w:rsidP="002546FC">
            <w:pPr>
              <w:jc w:val="center"/>
              <w:rPr>
                <w:ins w:id="127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78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0.164</w:t>
              </w:r>
            </w:ins>
          </w:p>
        </w:tc>
        <w:tc>
          <w:tcPr>
            <w:tcW w:w="456" w:type="pct"/>
            <w:vAlign w:val="center"/>
          </w:tcPr>
          <w:p w14:paraId="72E87ABC" w14:textId="77777777" w:rsidR="00977F11" w:rsidRPr="002546FC" w:rsidRDefault="00977F11" w:rsidP="002546FC">
            <w:pPr>
              <w:jc w:val="center"/>
              <w:rPr>
                <w:ins w:id="127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BB98145" w14:textId="77777777" w:rsidR="00977F11" w:rsidRPr="002546FC" w:rsidRDefault="00977F11" w:rsidP="002546FC">
            <w:pPr>
              <w:jc w:val="center"/>
              <w:rPr>
                <w:ins w:id="128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76A12162" w14:textId="77777777" w:rsidR="00977F11" w:rsidRPr="002546FC" w:rsidRDefault="00977F11" w:rsidP="002546FC">
            <w:pPr>
              <w:jc w:val="center"/>
              <w:rPr>
                <w:ins w:id="1281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1E8AAD55" w14:textId="77777777" w:rsidR="00977F11" w:rsidRPr="002546FC" w:rsidRDefault="00977F11" w:rsidP="002546FC">
            <w:pPr>
              <w:jc w:val="center"/>
              <w:rPr>
                <w:ins w:id="128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49284BC1" w14:textId="77777777" w:rsidR="00977F11" w:rsidRPr="002546FC" w:rsidRDefault="00977F11" w:rsidP="002546FC">
            <w:pPr>
              <w:jc w:val="center"/>
              <w:rPr>
                <w:ins w:id="128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9EEF598" w14:textId="77777777" w:rsidR="00977F11" w:rsidRPr="002546FC" w:rsidRDefault="00977F11" w:rsidP="002546FC">
            <w:pPr>
              <w:jc w:val="center"/>
              <w:rPr>
                <w:ins w:id="1284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2B53051F" w14:textId="77777777" w:rsidTr="002546FC">
        <w:trPr>
          <w:trHeight w:val="138"/>
          <w:jc w:val="center"/>
          <w:ins w:id="1285" w:author="DELL" w:date="2022-08-17T05:00:00Z"/>
        </w:trPr>
        <w:tc>
          <w:tcPr>
            <w:tcW w:w="811" w:type="pct"/>
            <w:vAlign w:val="center"/>
          </w:tcPr>
          <w:p w14:paraId="60D0C8DD" w14:textId="77777777" w:rsidR="00977F11" w:rsidRPr="002546FC" w:rsidRDefault="00977F11" w:rsidP="002546FC">
            <w:pPr>
              <w:jc w:val="center"/>
              <w:rPr>
                <w:ins w:id="128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87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Fourth</w:t>
              </w:r>
            </w:ins>
          </w:p>
        </w:tc>
        <w:tc>
          <w:tcPr>
            <w:tcW w:w="391" w:type="pct"/>
            <w:vAlign w:val="center"/>
          </w:tcPr>
          <w:p w14:paraId="44B6BACC" w14:textId="77777777" w:rsidR="00977F11" w:rsidRPr="002546FC" w:rsidRDefault="00977F11" w:rsidP="002546FC">
            <w:pPr>
              <w:jc w:val="center"/>
              <w:rPr>
                <w:ins w:id="128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89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0.89</w:t>
              </w:r>
            </w:ins>
          </w:p>
        </w:tc>
        <w:tc>
          <w:tcPr>
            <w:tcW w:w="457" w:type="pct"/>
            <w:vAlign w:val="center"/>
          </w:tcPr>
          <w:p w14:paraId="31290F42" w14:textId="77777777" w:rsidR="00977F11" w:rsidRPr="002546FC" w:rsidRDefault="00977F11" w:rsidP="002546FC">
            <w:pPr>
              <w:jc w:val="center"/>
              <w:rPr>
                <w:ins w:id="129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91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0.71 – 1.12</w:t>
              </w:r>
            </w:ins>
          </w:p>
        </w:tc>
        <w:tc>
          <w:tcPr>
            <w:tcW w:w="417" w:type="pct"/>
            <w:vAlign w:val="center"/>
          </w:tcPr>
          <w:p w14:paraId="0F3B2714" w14:textId="77777777" w:rsidR="00977F11" w:rsidRPr="002546FC" w:rsidRDefault="00977F11" w:rsidP="002546FC">
            <w:pPr>
              <w:jc w:val="center"/>
              <w:rPr>
                <w:ins w:id="129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293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0.322</w:t>
              </w:r>
            </w:ins>
          </w:p>
        </w:tc>
        <w:tc>
          <w:tcPr>
            <w:tcW w:w="456" w:type="pct"/>
            <w:vAlign w:val="center"/>
          </w:tcPr>
          <w:p w14:paraId="6B56E468" w14:textId="77777777" w:rsidR="00977F11" w:rsidRPr="002546FC" w:rsidRDefault="00977F11" w:rsidP="002546FC">
            <w:pPr>
              <w:jc w:val="center"/>
              <w:rPr>
                <w:ins w:id="129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F85682F" w14:textId="77777777" w:rsidR="00977F11" w:rsidRPr="002546FC" w:rsidRDefault="00977F11" w:rsidP="002546FC">
            <w:pPr>
              <w:jc w:val="center"/>
              <w:rPr>
                <w:ins w:id="129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3BFABD66" w14:textId="77777777" w:rsidR="00977F11" w:rsidRPr="002546FC" w:rsidRDefault="00977F11" w:rsidP="002546FC">
            <w:pPr>
              <w:jc w:val="center"/>
              <w:rPr>
                <w:ins w:id="1296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1D40C24E" w14:textId="77777777" w:rsidR="00977F11" w:rsidRPr="002546FC" w:rsidRDefault="00977F11" w:rsidP="002546FC">
            <w:pPr>
              <w:jc w:val="center"/>
              <w:rPr>
                <w:ins w:id="129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586AF26A" w14:textId="77777777" w:rsidR="00977F11" w:rsidRPr="002546FC" w:rsidRDefault="00977F11" w:rsidP="002546FC">
            <w:pPr>
              <w:jc w:val="center"/>
              <w:rPr>
                <w:ins w:id="129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19E2C2AC" w14:textId="77777777" w:rsidR="00977F11" w:rsidRPr="002546FC" w:rsidRDefault="00977F11" w:rsidP="002546FC">
            <w:pPr>
              <w:jc w:val="center"/>
              <w:rPr>
                <w:ins w:id="1299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7FD4A44B" w14:textId="77777777" w:rsidTr="002546FC">
        <w:trPr>
          <w:trHeight w:val="138"/>
          <w:jc w:val="center"/>
          <w:ins w:id="1300" w:author="DELL" w:date="2022-08-17T05:00:00Z"/>
        </w:trPr>
        <w:tc>
          <w:tcPr>
            <w:tcW w:w="811" w:type="pct"/>
            <w:vAlign w:val="center"/>
          </w:tcPr>
          <w:p w14:paraId="2AF8386D" w14:textId="77777777" w:rsidR="00977F11" w:rsidRPr="002546FC" w:rsidRDefault="00977F11" w:rsidP="002546FC">
            <w:pPr>
              <w:jc w:val="center"/>
              <w:rPr>
                <w:ins w:id="130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02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Richest</w:t>
              </w:r>
            </w:ins>
          </w:p>
        </w:tc>
        <w:tc>
          <w:tcPr>
            <w:tcW w:w="391" w:type="pct"/>
            <w:vAlign w:val="center"/>
          </w:tcPr>
          <w:p w14:paraId="0F996FFD" w14:textId="77777777" w:rsidR="00977F11" w:rsidRPr="002546FC" w:rsidRDefault="00977F11" w:rsidP="002546FC">
            <w:pPr>
              <w:jc w:val="center"/>
              <w:rPr>
                <w:ins w:id="130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04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0C69EDD8" w14:textId="77777777" w:rsidR="00977F11" w:rsidRPr="002546FC" w:rsidRDefault="00977F11" w:rsidP="002546FC">
            <w:pPr>
              <w:jc w:val="center"/>
              <w:rPr>
                <w:ins w:id="130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06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56D61C08" w14:textId="77777777" w:rsidR="00977F11" w:rsidRPr="002546FC" w:rsidRDefault="00977F11" w:rsidP="002546FC">
            <w:pPr>
              <w:jc w:val="center"/>
              <w:rPr>
                <w:ins w:id="130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08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6EFE5152" w14:textId="77777777" w:rsidR="00977F11" w:rsidRPr="002546FC" w:rsidRDefault="00977F11" w:rsidP="002546FC">
            <w:pPr>
              <w:jc w:val="center"/>
              <w:rPr>
                <w:ins w:id="130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D829EA4" w14:textId="77777777" w:rsidR="00977F11" w:rsidRPr="002546FC" w:rsidRDefault="00977F11" w:rsidP="002546FC">
            <w:pPr>
              <w:jc w:val="center"/>
              <w:rPr>
                <w:ins w:id="131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070CCA21" w14:textId="77777777" w:rsidR="00977F11" w:rsidRPr="002546FC" w:rsidRDefault="00977F11" w:rsidP="002546FC">
            <w:pPr>
              <w:jc w:val="center"/>
              <w:rPr>
                <w:ins w:id="1311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10B31195" w14:textId="77777777" w:rsidR="00977F11" w:rsidRPr="002546FC" w:rsidRDefault="00977F11" w:rsidP="002546FC">
            <w:pPr>
              <w:jc w:val="center"/>
              <w:rPr>
                <w:ins w:id="131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40B64072" w14:textId="77777777" w:rsidR="00977F11" w:rsidRPr="002546FC" w:rsidRDefault="00977F11" w:rsidP="002546FC">
            <w:pPr>
              <w:jc w:val="center"/>
              <w:rPr>
                <w:ins w:id="131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AD31B8C" w14:textId="77777777" w:rsidR="00977F11" w:rsidRPr="002546FC" w:rsidRDefault="00977F11" w:rsidP="002546FC">
            <w:pPr>
              <w:jc w:val="center"/>
              <w:rPr>
                <w:ins w:id="1314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44648AB1" w14:textId="77777777" w:rsidTr="002546FC">
        <w:trPr>
          <w:trHeight w:val="138"/>
          <w:jc w:val="center"/>
          <w:ins w:id="1315" w:author="DELL" w:date="2022-08-17T05:00:00Z"/>
        </w:trPr>
        <w:tc>
          <w:tcPr>
            <w:tcW w:w="5000" w:type="pct"/>
            <w:gridSpan w:val="10"/>
            <w:vAlign w:val="center"/>
          </w:tcPr>
          <w:p w14:paraId="1BAFDAAB" w14:textId="77777777" w:rsidR="00977F11" w:rsidRPr="002546FC" w:rsidRDefault="00977F11" w:rsidP="002546FC">
            <w:pPr>
              <w:rPr>
                <w:ins w:id="1316" w:author="DELL" w:date="2022-08-17T05:00:00Z"/>
                <w:rFonts w:ascii="Times New Roman" w:hAnsi="Times New Roman" w:cs="Times New Roman"/>
                <w:i/>
                <w:sz w:val="20"/>
                <w:szCs w:val="20"/>
              </w:rPr>
            </w:pPr>
            <w:ins w:id="1317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Religion</w:t>
              </w:r>
            </w:ins>
          </w:p>
        </w:tc>
      </w:tr>
      <w:tr w:rsidR="00977F11" w:rsidRPr="002546FC" w14:paraId="07B1CD53" w14:textId="77777777" w:rsidTr="002546FC">
        <w:trPr>
          <w:trHeight w:val="268"/>
          <w:jc w:val="center"/>
          <w:ins w:id="1318" w:author="DELL" w:date="2022-08-17T05:00:00Z"/>
        </w:trPr>
        <w:tc>
          <w:tcPr>
            <w:tcW w:w="811" w:type="pct"/>
            <w:vAlign w:val="center"/>
          </w:tcPr>
          <w:p w14:paraId="60298775" w14:textId="77777777" w:rsidR="00977F11" w:rsidRPr="002546FC" w:rsidRDefault="00977F11" w:rsidP="002546FC">
            <w:pPr>
              <w:jc w:val="center"/>
              <w:rPr>
                <w:ins w:id="131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20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Islam</w:t>
              </w:r>
            </w:ins>
          </w:p>
        </w:tc>
        <w:tc>
          <w:tcPr>
            <w:tcW w:w="391" w:type="pct"/>
            <w:vAlign w:val="center"/>
          </w:tcPr>
          <w:p w14:paraId="343E8792" w14:textId="77777777" w:rsidR="00977F11" w:rsidRPr="002546FC" w:rsidRDefault="00977F11" w:rsidP="002546FC">
            <w:pPr>
              <w:jc w:val="center"/>
              <w:rPr>
                <w:ins w:id="132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22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1.22</w:t>
              </w:r>
            </w:ins>
          </w:p>
        </w:tc>
        <w:tc>
          <w:tcPr>
            <w:tcW w:w="457" w:type="pct"/>
            <w:vAlign w:val="center"/>
          </w:tcPr>
          <w:p w14:paraId="5DE3AD60" w14:textId="77777777" w:rsidR="00977F11" w:rsidRPr="002546FC" w:rsidRDefault="00977F11" w:rsidP="002546FC">
            <w:pPr>
              <w:jc w:val="center"/>
              <w:rPr>
                <w:ins w:id="132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24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0.99 – 1.51</w:t>
              </w:r>
            </w:ins>
          </w:p>
        </w:tc>
        <w:tc>
          <w:tcPr>
            <w:tcW w:w="417" w:type="pct"/>
            <w:vAlign w:val="center"/>
          </w:tcPr>
          <w:p w14:paraId="027F24B4" w14:textId="77777777" w:rsidR="00977F11" w:rsidRPr="002546FC" w:rsidRDefault="00977F11" w:rsidP="002546FC">
            <w:pPr>
              <w:jc w:val="center"/>
              <w:rPr>
                <w:ins w:id="132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26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0.061</w:t>
              </w:r>
            </w:ins>
          </w:p>
        </w:tc>
        <w:tc>
          <w:tcPr>
            <w:tcW w:w="456" w:type="pct"/>
            <w:vAlign w:val="center"/>
          </w:tcPr>
          <w:p w14:paraId="62AFC549" w14:textId="77777777" w:rsidR="00977F11" w:rsidRPr="002546FC" w:rsidRDefault="00977F11" w:rsidP="002546FC">
            <w:pPr>
              <w:jc w:val="center"/>
              <w:rPr>
                <w:ins w:id="132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C306EB2" w14:textId="77777777" w:rsidR="00977F11" w:rsidRPr="002546FC" w:rsidRDefault="00977F11" w:rsidP="002546FC">
            <w:pPr>
              <w:jc w:val="center"/>
              <w:rPr>
                <w:ins w:id="132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39135FBB" w14:textId="77777777" w:rsidR="00977F11" w:rsidRPr="002546FC" w:rsidRDefault="00977F11" w:rsidP="002546FC">
            <w:pPr>
              <w:jc w:val="center"/>
              <w:rPr>
                <w:ins w:id="132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374C6432" w14:textId="77777777" w:rsidR="00977F11" w:rsidRPr="002546FC" w:rsidRDefault="00977F11" w:rsidP="002546FC">
            <w:pPr>
              <w:jc w:val="center"/>
              <w:rPr>
                <w:ins w:id="133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08ACB526" w14:textId="77777777" w:rsidR="00977F11" w:rsidRPr="002546FC" w:rsidRDefault="00977F11" w:rsidP="002546FC">
            <w:pPr>
              <w:jc w:val="center"/>
              <w:rPr>
                <w:ins w:id="133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64AE2441" w14:textId="77777777" w:rsidR="00977F11" w:rsidRPr="002546FC" w:rsidRDefault="00977F11" w:rsidP="002546FC">
            <w:pPr>
              <w:jc w:val="center"/>
              <w:rPr>
                <w:ins w:id="133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77F11" w:rsidRPr="002546FC" w14:paraId="17078A86" w14:textId="77777777" w:rsidTr="002546FC">
        <w:trPr>
          <w:trHeight w:val="138"/>
          <w:jc w:val="center"/>
          <w:ins w:id="1333" w:author="DELL" w:date="2022-08-17T05:00:00Z"/>
        </w:trPr>
        <w:tc>
          <w:tcPr>
            <w:tcW w:w="811" w:type="pct"/>
            <w:vAlign w:val="center"/>
          </w:tcPr>
          <w:p w14:paraId="4B1E985B" w14:textId="77777777" w:rsidR="00977F11" w:rsidRPr="002546FC" w:rsidRDefault="00977F11" w:rsidP="002546FC">
            <w:pPr>
              <w:jc w:val="center"/>
              <w:rPr>
                <w:ins w:id="133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35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Others</w:t>
              </w:r>
            </w:ins>
          </w:p>
        </w:tc>
        <w:tc>
          <w:tcPr>
            <w:tcW w:w="391" w:type="pct"/>
            <w:vAlign w:val="center"/>
          </w:tcPr>
          <w:p w14:paraId="6FC7C587" w14:textId="77777777" w:rsidR="00977F11" w:rsidRPr="002546FC" w:rsidRDefault="00977F11" w:rsidP="002546FC">
            <w:pPr>
              <w:jc w:val="center"/>
              <w:rPr>
                <w:ins w:id="133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37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5DF1D084" w14:textId="77777777" w:rsidR="00977F11" w:rsidRPr="002546FC" w:rsidRDefault="00977F11" w:rsidP="002546FC">
            <w:pPr>
              <w:jc w:val="center"/>
              <w:rPr>
                <w:ins w:id="133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39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20D93730" w14:textId="77777777" w:rsidR="00977F11" w:rsidRPr="002546FC" w:rsidRDefault="00977F11" w:rsidP="002546FC">
            <w:pPr>
              <w:jc w:val="center"/>
              <w:rPr>
                <w:ins w:id="134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41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4827011B" w14:textId="77777777" w:rsidR="00977F11" w:rsidRPr="002546FC" w:rsidRDefault="00977F11" w:rsidP="002546FC">
            <w:pPr>
              <w:jc w:val="center"/>
              <w:rPr>
                <w:ins w:id="134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B624C64" w14:textId="77777777" w:rsidR="00977F11" w:rsidRPr="002546FC" w:rsidRDefault="00977F11" w:rsidP="002546FC">
            <w:pPr>
              <w:jc w:val="center"/>
              <w:rPr>
                <w:ins w:id="134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25195B2B" w14:textId="77777777" w:rsidR="00977F11" w:rsidRPr="002546FC" w:rsidRDefault="00977F11" w:rsidP="002546FC">
            <w:pPr>
              <w:jc w:val="center"/>
              <w:rPr>
                <w:ins w:id="1344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58CB34FF" w14:textId="77777777" w:rsidR="00977F11" w:rsidRPr="002546FC" w:rsidRDefault="00977F11" w:rsidP="002546FC">
            <w:pPr>
              <w:jc w:val="center"/>
              <w:rPr>
                <w:ins w:id="134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06BCF335" w14:textId="77777777" w:rsidR="00977F11" w:rsidRPr="002546FC" w:rsidRDefault="00977F11" w:rsidP="002546FC">
            <w:pPr>
              <w:jc w:val="center"/>
              <w:rPr>
                <w:ins w:id="134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19CAE031" w14:textId="77777777" w:rsidR="00977F11" w:rsidRPr="002546FC" w:rsidRDefault="00977F11" w:rsidP="002546FC">
            <w:pPr>
              <w:jc w:val="center"/>
              <w:rPr>
                <w:ins w:id="1347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7286AF06" w14:textId="77777777" w:rsidTr="002546FC">
        <w:trPr>
          <w:trHeight w:val="188"/>
          <w:jc w:val="center"/>
          <w:ins w:id="1348" w:author="DELL" w:date="2022-08-17T05:00:00Z"/>
        </w:trPr>
        <w:tc>
          <w:tcPr>
            <w:tcW w:w="5000" w:type="pct"/>
            <w:gridSpan w:val="10"/>
            <w:vAlign w:val="center"/>
          </w:tcPr>
          <w:p w14:paraId="1759FE8A" w14:textId="77777777" w:rsidR="00977F11" w:rsidRPr="002546FC" w:rsidRDefault="00977F11" w:rsidP="002546FC">
            <w:pPr>
              <w:rPr>
                <w:ins w:id="1349" w:author="DELL" w:date="2022-08-17T05:00:00Z"/>
                <w:rFonts w:ascii="Times New Roman" w:hAnsi="Times New Roman" w:cs="Times New Roman"/>
                <w:i/>
                <w:sz w:val="20"/>
                <w:szCs w:val="20"/>
              </w:rPr>
            </w:pPr>
            <w:ins w:id="1350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Household Head  Sex</w:t>
              </w:r>
            </w:ins>
          </w:p>
        </w:tc>
      </w:tr>
      <w:tr w:rsidR="00977F11" w:rsidRPr="002546FC" w14:paraId="338D1C10" w14:textId="77777777" w:rsidTr="002546FC">
        <w:trPr>
          <w:trHeight w:val="250"/>
          <w:jc w:val="center"/>
          <w:ins w:id="1351" w:author="DELL" w:date="2022-08-17T05:00:00Z"/>
        </w:trPr>
        <w:tc>
          <w:tcPr>
            <w:tcW w:w="811" w:type="pct"/>
            <w:vAlign w:val="center"/>
          </w:tcPr>
          <w:p w14:paraId="33F5708B" w14:textId="77777777" w:rsidR="00977F11" w:rsidRPr="002546FC" w:rsidRDefault="00977F11" w:rsidP="002546FC">
            <w:pPr>
              <w:jc w:val="center"/>
              <w:rPr>
                <w:ins w:id="135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53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lastRenderedPageBreak/>
                <w:t>Male</w:t>
              </w:r>
            </w:ins>
          </w:p>
        </w:tc>
        <w:tc>
          <w:tcPr>
            <w:tcW w:w="391" w:type="pct"/>
            <w:vAlign w:val="center"/>
          </w:tcPr>
          <w:p w14:paraId="69EB459B" w14:textId="77777777" w:rsidR="00977F11" w:rsidRPr="002546FC" w:rsidRDefault="00977F11" w:rsidP="002546FC">
            <w:pPr>
              <w:jc w:val="center"/>
              <w:rPr>
                <w:ins w:id="135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55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1.14</w:t>
              </w:r>
            </w:ins>
          </w:p>
        </w:tc>
        <w:tc>
          <w:tcPr>
            <w:tcW w:w="457" w:type="pct"/>
            <w:vAlign w:val="center"/>
          </w:tcPr>
          <w:p w14:paraId="01DA4598" w14:textId="77777777" w:rsidR="00977F11" w:rsidRPr="002546FC" w:rsidRDefault="00977F11" w:rsidP="002546FC">
            <w:pPr>
              <w:jc w:val="center"/>
              <w:rPr>
                <w:ins w:id="135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57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0.89 – 1.47</w:t>
              </w:r>
            </w:ins>
          </w:p>
        </w:tc>
        <w:tc>
          <w:tcPr>
            <w:tcW w:w="417" w:type="pct"/>
            <w:vAlign w:val="center"/>
          </w:tcPr>
          <w:p w14:paraId="2DAC9C7B" w14:textId="77777777" w:rsidR="00977F11" w:rsidRPr="002546FC" w:rsidRDefault="00977F11" w:rsidP="002546FC">
            <w:pPr>
              <w:jc w:val="center"/>
              <w:rPr>
                <w:ins w:id="135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59" w:author="DELL" w:date="2022-08-17T05:00:00Z">
              <w:r w:rsidRPr="002546FC">
                <w:rPr>
                  <w:rFonts w:ascii="Times New Roman" w:hAnsi="Times New Roman" w:cs="Times New Roman"/>
                  <w:bCs/>
                  <w:color w:val="FF0000"/>
                  <w:sz w:val="20"/>
                  <w:szCs w:val="20"/>
                </w:rPr>
                <w:t>0.285</w:t>
              </w:r>
            </w:ins>
          </w:p>
        </w:tc>
        <w:tc>
          <w:tcPr>
            <w:tcW w:w="456" w:type="pct"/>
            <w:vAlign w:val="center"/>
          </w:tcPr>
          <w:p w14:paraId="51FBE05E" w14:textId="77777777" w:rsidR="00977F11" w:rsidRPr="002546FC" w:rsidRDefault="00977F11" w:rsidP="002546FC">
            <w:pPr>
              <w:jc w:val="center"/>
              <w:rPr>
                <w:ins w:id="136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6DB6425" w14:textId="77777777" w:rsidR="00977F11" w:rsidRPr="002546FC" w:rsidRDefault="00977F11" w:rsidP="002546FC">
            <w:pPr>
              <w:jc w:val="center"/>
              <w:rPr>
                <w:ins w:id="136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699DABCB" w14:textId="77777777" w:rsidR="00977F11" w:rsidRPr="002546FC" w:rsidRDefault="00977F11" w:rsidP="002546FC">
            <w:pPr>
              <w:jc w:val="center"/>
              <w:rPr>
                <w:ins w:id="136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60D4681B" w14:textId="77777777" w:rsidR="00977F11" w:rsidRPr="002546FC" w:rsidRDefault="00977F11" w:rsidP="002546FC">
            <w:pPr>
              <w:jc w:val="center"/>
              <w:rPr>
                <w:ins w:id="136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4FAABA16" w14:textId="77777777" w:rsidR="00977F11" w:rsidRPr="002546FC" w:rsidRDefault="00977F11" w:rsidP="002546FC">
            <w:pPr>
              <w:jc w:val="center"/>
              <w:rPr>
                <w:ins w:id="136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63B1B582" w14:textId="77777777" w:rsidR="00977F11" w:rsidRPr="002546FC" w:rsidRDefault="00977F11" w:rsidP="002546FC">
            <w:pPr>
              <w:jc w:val="center"/>
              <w:rPr>
                <w:ins w:id="136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77F11" w:rsidRPr="002546FC" w14:paraId="4DFD2600" w14:textId="77777777" w:rsidTr="002546FC">
        <w:trPr>
          <w:trHeight w:val="138"/>
          <w:jc w:val="center"/>
          <w:ins w:id="1366" w:author="DELL" w:date="2022-08-17T05:00:00Z"/>
        </w:trPr>
        <w:tc>
          <w:tcPr>
            <w:tcW w:w="811" w:type="pct"/>
            <w:vAlign w:val="center"/>
          </w:tcPr>
          <w:p w14:paraId="477A5180" w14:textId="77777777" w:rsidR="00977F11" w:rsidRPr="002546FC" w:rsidRDefault="00977F11" w:rsidP="002546FC">
            <w:pPr>
              <w:jc w:val="center"/>
              <w:rPr>
                <w:ins w:id="136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68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Female</w:t>
              </w:r>
            </w:ins>
          </w:p>
        </w:tc>
        <w:tc>
          <w:tcPr>
            <w:tcW w:w="391" w:type="pct"/>
            <w:vAlign w:val="center"/>
          </w:tcPr>
          <w:p w14:paraId="3A95847A" w14:textId="77777777" w:rsidR="00977F11" w:rsidRPr="002546FC" w:rsidRDefault="00977F11" w:rsidP="002546FC">
            <w:pPr>
              <w:jc w:val="center"/>
              <w:rPr>
                <w:ins w:id="136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70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15080228" w14:textId="77777777" w:rsidR="00977F11" w:rsidRPr="002546FC" w:rsidRDefault="00977F11" w:rsidP="002546FC">
            <w:pPr>
              <w:jc w:val="center"/>
              <w:rPr>
                <w:ins w:id="137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72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6F477718" w14:textId="77777777" w:rsidR="00977F11" w:rsidRPr="002546FC" w:rsidRDefault="00977F11" w:rsidP="002546FC">
            <w:pPr>
              <w:jc w:val="center"/>
              <w:rPr>
                <w:ins w:id="137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74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23B0C743" w14:textId="77777777" w:rsidR="00977F11" w:rsidRPr="002546FC" w:rsidRDefault="00977F11" w:rsidP="002546FC">
            <w:pPr>
              <w:jc w:val="center"/>
              <w:rPr>
                <w:ins w:id="137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FD90C69" w14:textId="77777777" w:rsidR="00977F11" w:rsidRPr="002546FC" w:rsidRDefault="00977F11" w:rsidP="002546FC">
            <w:pPr>
              <w:jc w:val="center"/>
              <w:rPr>
                <w:ins w:id="137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54BE0564" w14:textId="77777777" w:rsidR="00977F11" w:rsidRPr="002546FC" w:rsidRDefault="00977F11" w:rsidP="002546FC">
            <w:pPr>
              <w:jc w:val="center"/>
              <w:rPr>
                <w:ins w:id="1377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18E1A0BA" w14:textId="77777777" w:rsidR="00977F11" w:rsidRPr="002546FC" w:rsidRDefault="00977F11" w:rsidP="002546FC">
            <w:pPr>
              <w:jc w:val="center"/>
              <w:rPr>
                <w:ins w:id="137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22DFB96B" w14:textId="77777777" w:rsidR="00977F11" w:rsidRPr="002546FC" w:rsidRDefault="00977F11" w:rsidP="002546FC">
            <w:pPr>
              <w:jc w:val="center"/>
              <w:rPr>
                <w:ins w:id="137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BD8FA09" w14:textId="77777777" w:rsidR="00977F11" w:rsidRPr="002546FC" w:rsidRDefault="00977F11" w:rsidP="002546FC">
            <w:pPr>
              <w:jc w:val="center"/>
              <w:rPr>
                <w:ins w:id="1380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54EC919A" w14:textId="77777777" w:rsidTr="002546FC">
        <w:trPr>
          <w:trHeight w:val="138"/>
          <w:jc w:val="center"/>
          <w:ins w:id="1381" w:author="DELL" w:date="2022-08-17T05:00:00Z"/>
        </w:trPr>
        <w:tc>
          <w:tcPr>
            <w:tcW w:w="5000" w:type="pct"/>
            <w:gridSpan w:val="10"/>
            <w:vAlign w:val="center"/>
          </w:tcPr>
          <w:p w14:paraId="03A7BC39" w14:textId="77777777" w:rsidR="00977F11" w:rsidRPr="002546FC" w:rsidRDefault="00977F11" w:rsidP="002546FC">
            <w:pPr>
              <w:rPr>
                <w:ins w:id="1382" w:author="DELL" w:date="2022-08-17T05:00:00Z"/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ins w:id="1383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Ethnicity</w:t>
              </w:r>
            </w:ins>
          </w:p>
        </w:tc>
      </w:tr>
      <w:tr w:rsidR="00977F11" w:rsidRPr="002546FC" w14:paraId="7A5343D9" w14:textId="77777777" w:rsidTr="002546FC">
        <w:trPr>
          <w:trHeight w:val="138"/>
          <w:jc w:val="center"/>
          <w:ins w:id="1384" w:author="DELL" w:date="2022-08-17T05:00:00Z"/>
        </w:trPr>
        <w:tc>
          <w:tcPr>
            <w:tcW w:w="811" w:type="pct"/>
            <w:vAlign w:val="center"/>
          </w:tcPr>
          <w:p w14:paraId="129A91F2" w14:textId="77777777" w:rsidR="00977F11" w:rsidRPr="002546FC" w:rsidRDefault="00977F11" w:rsidP="002546FC">
            <w:pPr>
              <w:jc w:val="center"/>
              <w:rPr>
                <w:ins w:id="138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86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Bengali</w:t>
              </w:r>
            </w:ins>
          </w:p>
        </w:tc>
        <w:tc>
          <w:tcPr>
            <w:tcW w:w="391" w:type="pct"/>
            <w:vAlign w:val="center"/>
          </w:tcPr>
          <w:p w14:paraId="4EDDB1F4" w14:textId="77777777" w:rsidR="00977F11" w:rsidRPr="002546FC" w:rsidRDefault="00977F11" w:rsidP="002546FC">
            <w:pPr>
              <w:jc w:val="center"/>
              <w:rPr>
                <w:ins w:id="138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88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1.28</w:t>
              </w:r>
            </w:ins>
          </w:p>
        </w:tc>
        <w:tc>
          <w:tcPr>
            <w:tcW w:w="457" w:type="pct"/>
            <w:vAlign w:val="center"/>
          </w:tcPr>
          <w:p w14:paraId="2A00AA98" w14:textId="77777777" w:rsidR="00977F11" w:rsidRPr="002546FC" w:rsidRDefault="00977F11" w:rsidP="002546FC">
            <w:pPr>
              <w:jc w:val="center"/>
              <w:rPr>
                <w:ins w:id="138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90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0.92 – 1.77</w:t>
              </w:r>
            </w:ins>
          </w:p>
        </w:tc>
        <w:tc>
          <w:tcPr>
            <w:tcW w:w="417" w:type="pct"/>
            <w:vAlign w:val="center"/>
          </w:tcPr>
          <w:p w14:paraId="769D5199" w14:textId="77777777" w:rsidR="00977F11" w:rsidRPr="002546FC" w:rsidRDefault="00977F11" w:rsidP="002546FC">
            <w:pPr>
              <w:jc w:val="center"/>
              <w:rPr>
                <w:ins w:id="139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392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0.145</w:t>
              </w:r>
            </w:ins>
          </w:p>
        </w:tc>
        <w:tc>
          <w:tcPr>
            <w:tcW w:w="456" w:type="pct"/>
            <w:vAlign w:val="center"/>
          </w:tcPr>
          <w:p w14:paraId="0C504642" w14:textId="77777777" w:rsidR="00977F11" w:rsidRPr="002546FC" w:rsidRDefault="00977F11" w:rsidP="002546FC">
            <w:pPr>
              <w:jc w:val="center"/>
              <w:rPr>
                <w:ins w:id="1393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EA40633" w14:textId="77777777" w:rsidR="00977F11" w:rsidRPr="002546FC" w:rsidRDefault="00977F11" w:rsidP="002546FC">
            <w:pPr>
              <w:jc w:val="center"/>
              <w:rPr>
                <w:ins w:id="1394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758EC384" w14:textId="77777777" w:rsidR="00977F11" w:rsidRPr="002546FC" w:rsidRDefault="00977F11" w:rsidP="002546FC">
            <w:pPr>
              <w:jc w:val="center"/>
              <w:rPr>
                <w:ins w:id="1395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00EF9BDD" w14:textId="77777777" w:rsidR="00977F11" w:rsidRPr="002546FC" w:rsidRDefault="00977F11" w:rsidP="002546FC">
            <w:pPr>
              <w:jc w:val="center"/>
              <w:rPr>
                <w:ins w:id="139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033B18F9" w14:textId="77777777" w:rsidR="00977F11" w:rsidRPr="002546FC" w:rsidRDefault="00977F11" w:rsidP="002546FC">
            <w:pPr>
              <w:jc w:val="center"/>
              <w:rPr>
                <w:ins w:id="139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D39B7F7" w14:textId="77777777" w:rsidR="00977F11" w:rsidRPr="002546FC" w:rsidRDefault="00977F11" w:rsidP="002546FC">
            <w:pPr>
              <w:jc w:val="center"/>
              <w:rPr>
                <w:ins w:id="1398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5153AFDC" w14:textId="77777777" w:rsidTr="002546FC">
        <w:trPr>
          <w:trHeight w:val="138"/>
          <w:jc w:val="center"/>
          <w:ins w:id="1399" w:author="DELL" w:date="2022-08-17T05:00:00Z"/>
        </w:trPr>
        <w:tc>
          <w:tcPr>
            <w:tcW w:w="811" w:type="pct"/>
            <w:vAlign w:val="center"/>
          </w:tcPr>
          <w:p w14:paraId="675EC779" w14:textId="77777777" w:rsidR="00977F11" w:rsidRPr="002546FC" w:rsidRDefault="00977F11" w:rsidP="002546FC">
            <w:pPr>
              <w:jc w:val="center"/>
              <w:rPr>
                <w:ins w:id="140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01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Other</w:t>
              </w:r>
            </w:ins>
          </w:p>
        </w:tc>
        <w:tc>
          <w:tcPr>
            <w:tcW w:w="391" w:type="pct"/>
            <w:vAlign w:val="center"/>
          </w:tcPr>
          <w:p w14:paraId="3A176691" w14:textId="77777777" w:rsidR="00977F11" w:rsidRPr="002546FC" w:rsidRDefault="00977F11" w:rsidP="002546FC">
            <w:pPr>
              <w:jc w:val="center"/>
              <w:rPr>
                <w:ins w:id="140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03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2EC69AF3" w14:textId="77777777" w:rsidR="00977F11" w:rsidRPr="002546FC" w:rsidRDefault="00977F11" w:rsidP="002546FC">
            <w:pPr>
              <w:jc w:val="center"/>
              <w:rPr>
                <w:ins w:id="140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05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143320B1" w14:textId="77777777" w:rsidR="00977F11" w:rsidRPr="002546FC" w:rsidRDefault="00977F11" w:rsidP="002546FC">
            <w:pPr>
              <w:jc w:val="center"/>
              <w:rPr>
                <w:ins w:id="140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07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0879D390" w14:textId="77777777" w:rsidR="00977F11" w:rsidRPr="002546FC" w:rsidRDefault="00977F11" w:rsidP="002546FC">
            <w:pPr>
              <w:jc w:val="center"/>
              <w:rPr>
                <w:ins w:id="1408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4B5E3B3" w14:textId="77777777" w:rsidR="00977F11" w:rsidRPr="002546FC" w:rsidRDefault="00977F11" w:rsidP="002546FC">
            <w:pPr>
              <w:jc w:val="center"/>
              <w:rPr>
                <w:ins w:id="1409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10ED2033" w14:textId="77777777" w:rsidR="00977F11" w:rsidRPr="002546FC" w:rsidRDefault="00977F11" w:rsidP="002546FC">
            <w:pPr>
              <w:jc w:val="center"/>
              <w:rPr>
                <w:ins w:id="1410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73F8F3A8" w14:textId="77777777" w:rsidR="00977F11" w:rsidRPr="002546FC" w:rsidRDefault="00977F11" w:rsidP="002546FC">
            <w:pPr>
              <w:jc w:val="center"/>
              <w:rPr>
                <w:ins w:id="141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30A8578A" w14:textId="77777777" w:rsidR="00977F11" w:rsidRPr="002546FC" w:rsidRDefault="00977F11" w:rsidP="002546FC">
            <w:pPr>
              <w:jc w:val="center"/>
              <w:rPr>
                <w:ins w:id="141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45330500" w14:textId="77777777" w:rsidR="00977F11" w:rsidRPr="002546FC" w:rsidRDefault="00977F11" w:rsidP="002546FC">
            <w:pPr>
              <w:jc w:val="center"/>
              <w:rPr>
                <w:ins w:id="1413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7B7D215B" w14:textId="77777777" w:rsidTr="002546FC">
        <w:trPr>
          <w:trHeight w:val="138"/>
          <w:jc w:val="center"/>
          <w:ins w:id="1414" w:author="DELL" w:date="2022-08-17T05:00:00Z"/>
        </w:trPr>
        <w:tc>
          <w:tcPr>
            <w:tcW w:w="5000" w:type="pct"/>
            <w:gridSpan w:val="10"/>
            <w:vAlign w:val="center"/>
          </w:tcPr>
          <w:p w14:paraId="128E631E" w14:textId="77777777" w:rsidR="00977F11" w:rsidRPr="002546FC" w:rsidRDefault="00977F11" w:rsidP="002546FC">
            <w:pPr>
              <w:rPr>
                <w:ins w:id="1415" w:author="DELL" w:date="2022-08-17T05:00:00Z"/>
                <w:rFonts w:ascii="Times New Roman" w:hAnsi="Times New Roman" w:cs="Times New Roman"/>
                <w:i/>
                <w:sz w:val="20"/>
                <w:szCs w:val="20"/>
              </w:rPr>
            </w:pPr>
            <w:ins w:id="1416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Toilet facilities shared</w:t>
              </w:r>
            </w:ins>
          </w:p>
        </w:tc>
      </w:tr>
      <w:tr w:rsidR="00977F11" w:rsidRPr="002546FC" w14:paraId="47468779" w14:textId="77777777" w:rsidTr="002546FC">
        <w:trPr>
          <w:trHeight w:val="107"/>
          <w:jc w:val="center"/>
          <w:ins w:id="1417" w:author="DELL" w:date="2022-08-17T05:00:00Z"/>
        </w:trPr>
        <w:tc>
          <w:tcPr>
            <w:tcW w:w="811" w:type="pct"/>
            <w:vAlign w:val="center"/>
          </w:tcPr>
          <w:p w14:paraId="0A758763" w14:textId="77777777" w:rsidR="00977F11" w:rsidRPr="002546FC" w:rsidRDefault="00977F11" w:rsidP="002546FC">
            <w:pPr>
              <w:jc w:val="center"/>
              <w:rPr>
                <w:ins w:id="141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19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Yes</w:t>
              </w:r>
            </w:ins>
          </w:p>
        </w:tc>
        <w:tc>
          <w:tcPr>
            <w:tcW w:w="391" w:type="pct"/>
            <w:vAlign w:val="center"/>
          </w:tcPr>
          <w:p w14:paraId="59D7A706" w14:textId="77777777" w:rsidR="00977F11" w:rsidRPr="002546FC" w:rsidRDefault="00977F11" w:rsidP="002546FC">
            <w:pPr>
              <w:jc w:val="center"/>
              <w:rPr>
                <w:ins w:id="142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21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1.14</w:t>
              </w:r>
            </w:ins>
          </w:p>
        </w:tc>
        <w:tc>
          <w:tcPr>
            <w:tcW w:w="457" w:type="pct"/>
            <w:vAlign w:val="center"/>
          </w:tcPr>
          <w:p w14:paraId="412F64A6" w14:textId="77777777" w:rsidR="00977F11" w:rsidRPr="002546FC" w:rsidRDefault="00977F11" w:rsidP="002546FC">
            <w:pPr>
              <w:jc w:val="center"/>
              <w:rPr>
                <w:ins w:id="142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23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1.02 – 1.27</w:t>
              </w:r>
            </w:ins>
          </w:p>
        </w:tc>
        <w:tc>
          <w:tcPr>
            <w:tcW w:w="417" w:type="pct"/>
            <w:vAlign w:val="center"/>
          </w:tcPr>
          <w:p w14:paraId="52351B7B" w14:textId="77777777" w:rsidR="00977F11" w:rsidRPr="002546FC" w:rsidRDefault="00977F11" w:rsidP="002546FC">
            <w:pPr>
              <w:jc w:val="center"/>
              <w:rPr>
                <w:ins w:id="142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25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0.016</w:t>
              </w:r>
            </w:ins>
          </w:p>
        </w:tc>
        <w:tc>
          <w:tcPr>
            <w:tcW w:w="456" w:type="pct"/>
            <w:vAlign w:val="center"/>
          </w:tcPr>
          <w:p w14:paraId="5A6C1C18" w14:textId="77777777" w:rsidR="00977F11" w:rsidRPr="002546FC" w:rsidRDefault="00977F11" w:rsidP="002546FC">
            <w:pPr>
              <w:jc w:val="center"/>
              <w:rPr>
                <w:ins w:id="142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07E9978" w14:textId="77777777" w:rsidR="00977F11" w:rsidRPr="002546FC" w:rsidRDefault="00977F11" w:rsidP="002546FC">
            <w:pPr>
              <w:jc w:val="center"/>
              <w:rPr>
                <w:ins w:id="142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13D22E6B" w14:textId="77777777" w:rsidR="00977F11" w:rsidRPr="002546FC" w:rsidRDefault="00977F11" w:rsidP="002546FC">
            <w:pPr>
              <w:jc w:val="center"/>
              <w:rPr>
                <w:ins w:id="142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014B7D97" w14:textId="77777777" w:rsidR="00977F11" w:rsidRPr="002546FC" w:rsidRDefault="00977F11" w:rsidP="002546FC">
            <w:pPr>
              <w:jc w:val="center"/>
              <w:rPr>
                <w:ins w:id="142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481DCA1B" w14:textId="77777777" w:rsidR="00977F11" w:rsidRPr="002546FC" w:rsidRDefault="00977F11" w:rsidP="002546FC">
            <w:pPr>
              <w:jc w:val="center"/>
              <w:rPr>
                <w:ins w:id="143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9DF5181" w14:textId="77777777" w:rsidR="00977F11" w:rsidRPr="002546FC" w:rsidRDefault="00977F11" w:rsidP="002546FC">
            <w:pPr>
              <w:jc w:val="center"/>
              <w:rPr>
                <w:ins w:id="143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77F11" w:rsidRPr="002546FC" w14:paraId="0ABE5569" w14:textId="77777777" w:rsidTr="002546FC">
        <w:trPr>
          <w:trHeight w:val="288"/>
          <w:jc w:val="center"/>
          <w:ins w:id="1432" w:author="DELL" w:date="2022-08-17T05:00:00Z"/>
        </w:trPr>
        <w:tc>
          <w:tcPr>
            <w:tcW w:w="811" w:type="pct"/>
            <w:vAlign w:val="center"/>
          </w:tcPr>
          <w:p w14:paraId="77C7FCFA" w14:textId="77777777" w:rsidR="00977F11" w:rsidRPr="002546FC" w:rsidRDefault="00977F11" w:rsidP="002546FC">
            <w:pPr>
              <w:jc w:val="center"/>
              <w:rPr>
                <w:ins w:id="143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34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No</w:t>
              </w:r>
            </w:ins>
          </w:p>
        </w:tc>
        <w:tc>
          <w:tcPr>
            <w:tcW w:w="391" w:type="pct"/>
            <w:vAlign w:val="center"/>
          </w:tcPr>
          <w:p w14:paraId="4E4102B9" w14:textId="77777777" w:rsidR="00977F11" w:rsidRPr="002546FC" w:rsidRDefault="00977F11" w:rsidP="002546FC">
            <w:pPr>
              <w:jc w:val="center"/>
              <w:rPr>
                <w:ins w:id="143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36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2F124F72" w14:textId="77777777" w:rsidR="00977F11" w:rsidRPr="002546FC" w:rsidRDefault="00977F11" w:rsidP="002546FC">
            <w:pPr>
              <w:jc w:val="center"/>
              <w:rPr>
                <w:ins w:id="143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38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6C7E92E4" w14:textId="77777777" w:rsidR="00977F11" w:rsidRPr="002546FC" w:rsidRDefault="00977F11" w:rsidP="002546FC">
            <w:pPr>
              <w:jc w:val="center"/>
              <w:rPr>
                <w:ins w:id="143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40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4ED623CC" w14:textId="77777777" w:rsidR="00977F11" w:rsidRPr="002546FC" w:rsidRDefault="00977F11" w:rsidP="002546FC">
            <w:pPr>
              <w:jc w:val="center"/>
              <w:rPr>
                <w:ins w:id="144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8282367" w14:textId="77777777" w:rsidR="00977F11" w:rsidRPr="002546FC" w:rsidRDefault="00977F11" w:rsidP="002546FC">
            <w:pPr>
              <w:jc w:val="center"/>
              <w:rPr>
                <w:ins w:id="144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06E2D52D" w14:textId="77777777" w:rsidR="00977F11" w:rsidRPr="002546FC" w:rsidRDefault="00977F11" w:rsidP="002546FC">
            <w:pPr>
              <w:jc w:val="center"/>
              <w:rPr>
                <w:ins w:id="1443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4718E003" w14:textId="77777777" w:rsidR="00977F11" w:rsidRPr="002546FC" w:rsidRDefault="00977F11" w:rsidP="002546FC">
            <w:pPr>
              <w:jc w:val="center"/>
              <w:rPr>
                <w:ins w:id="144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2056A391" w14:textId="77777777" w:rsidR="00977F11" w:rsidRPr="002546FC" w:rsidRDefault="00977F11" w:rsidP="002546FC">
            <w:pPr>
              <w:jc w:val="center"/>
              <w:rPr>
                <w:ins w:id="144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6CDA84D" w14:textId="77777777" w:rsidR="00977F11" w:rsidRPr="002546FC" w:rsidRDefault="00977F11" w:rsidP="002546FC">
            <w:pPr>
              <w:jc w:val="center"/>
              <w:rPr>
                <w:ins w:id="1446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0EE215E2" w14:textId="77777777" w:rsidTr="002546FC">
        <w:trPr>
          <w:trHeight w:val="288"/>
          <w:jc w:val="center"/>
          <w:ins w:id="1447" w:author="DELL" w:date="2022-08-17T05:00:00Z"/>
        </w:trPr>
        <w:tc>
          <w:tcPr>
            <w:tcW w:w="5000" w:type="pct"/>
            <w:gridSpan w:val="10"/>
            <w:vAlign w:val="center"/>
          </w:tcPr>
          <w:p w14:paraId="42DF62E7" w14:textId="77777777" w:rsidR="00977F11" w:rsidRPr="002546FC" w:rsidRDefault="00977F11" w:rsidP="002546FC">
            <w:pPr>
              <w:rPr>
                <w:ins w:id="1448" w:author="DELL" w:date="2022-08-17T05:00:00Z"/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ins w:id="1449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</w:rPr>
                <w:t>Toilet facility type</w:t>
              </w:r>
            </w:ins>
          </w:p>
        </w:tc>
      </w:tr>
      <w:tr w:rsidR="00977F11" w:rsidRPr="002546FC" w14:paraId="2D4125BF" w14:textId="77777777" w:rsidTr="002546FC">
        <w:trPr>
          <w:trHeight w:val="288"/>
          <w:jc w:val="center"/>
          <w:ins w:id="1450" w:author="DELL" w:date="2022-08-17T05:00:00Z"/>
        </w:trPr>
        <w:tc>
          <w:tcPr>
            <w:tcW w:w="811" w:type="pct"/>
            <w:vAlign w:val="center"/>
          </w:tcPr>
          <w:p w14:paraId="126E2A0A" w14:textId="77777777" w:rsidR="00977F11" w:rsidRPr="002546FC" w:rsidRDefault="00977F11" w:rsidP="002546FC">
            <w:pPr>
              <w:jc w:val="center"/>
              <w:rPr>
                <w:ins w:id="145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52" w:author="DELL" w:date="2022-08-17T05:00:00Z">
              <w:r w:rsidRPr="002546FC">
                <w:rPr>
                  <w:rFonts w:ascii="Times New Roman" w:hAnsi="Times New Roman" w:cs="Times New Roman"/>
                  <w:sz w:val="20"/>
                  <w:szCs w:val="20"/>
                </w:rPr>
                <w:t>Improved</w:t>
              </w:r>
            </w:ins>
          </w:p>
        </w:tc>
        <w:tc>
          <w:tcPr>
            <w:tcW w:w="391" w:type="pct"/>
            <w:vAlign w:val="center"/>
          </w:tcPr>
          <w:p w14:paraId="274F782F" w14:textId="77777777" w:rsidR="00977F11" w:rsidRPr="002546FC" w:rsidRDefault="00977F11" w:rsidP="002546FC">
            <w:pPr>
              <w:jc w:val="center"/>
              <w:rPr>
                <w:ins w:id="145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54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2EC25F8B" w14:textId="77777777" w:rsidR="00977F11" w:rsidRPr="002546FC" w:rsidRDefault="00977F11" w:rsidP="002546FC">
            <w:pPr>
              <w:jc w:val="center"/>
              <w:rPr>
                <w:ins w:id="145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56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71D8215F" w14:textId="77777777" w:rsidR="00977F11" w:rsidRPr="002546FC" w:rsidRDefault="00977F11" w:rsidP="002546FC">
            <w:pPr>
              <w:jc w:val="center"/>
              <w:rPr>
                <w:ins w:id="145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58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0B853D77" w14:textId="77777777" w:rsidR="00977F11" w:rsidRPr="002546FC" w:rsidRDefault="00977F11" w:rsidP="002546FC">
            <w:pPr>
              <w:jc w:val="center"/>
              <w:rPr>
                <w:ins w:id="1459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193ACC4" w14:textId="77777777" w:rsidR="00977F11" w:rsidRPr="002546FC" w:rsidRDefault="00977F11" w:rsidP="002546FC">
            <w:pPr>
              <w:jc w:val="center"/>
              <w:rPr>
                <w:ins w:id="1460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695786F6" w14:textId="77777777" w:rsidR="00977F11" w:rsidRPr="002546FC" w:rsidRDefault="00977F11" w:rsidP="002546FC">
            <w:pPr>
              <w:jc w:val="center"/>
              <w:rPr>
                <w:ins w:id="1461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5DE16834" w14:textId="77777777" w:rsidR="00977F11" w:rsidRPr="002546FC" w:rsidRDefault="00977F11" w:rsidP="002546FC">
            <w:pPr>
              <w:jc w:val="center"/>
              <w:rPr>
                <w:ins w:id="146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2B676EC1" w14:textId="77777777" w:rsidR="00977F11" w:rsidRPr="002546FC" w:rsidRDefault="00977F11" w:rsidP="002546FC">
            <w:pPr>
              <w:jc w:val="center"/>
              <w:rPr>
                <w:ins w:id="146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A10B01D" w14:textId="77777777" w:rsidR="00977F11" w:rsidRPr="002546FC" w:rsidRDefault="00977F11" w:rsidP="002546FC">
            <w:pPr>
              <w:jc w:val="center"/>
              <w:rPr>
                <w:ins w:id="1464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5406D676" w14:textId="77777777" w:rsidTr="002546FC">
        <w:trPr>
          <w:trHeight w:val="288"/>
          <w:jc w:val="center"/>
          <w:ins w:id="1465" w:author="DELL" w:date="2022-08-17T05:00:00Z"/>
        </w:trPr>
        <w:tc>
          <w:tcPr>
            <w:tcW w:w="811" w:type="pct"/>
            <w:vAlign w:val="center"/>
          </w:tcPr>
          <w:p w14:paraId="3751E8BA" w14:textId="77777777" w:rsidR="00977F11" w:rsidRPr="002546FC" w:rsidRDefault="00977F11" w:rsidP="002546FC">
            <w:pPr>
              <w:jc w:val="center"/>
              <w:rPr>
                <w:ins w:id="146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67" w:author="DELL" w:date="2022-08-17T05:00:00Z">
              <w:r w:rsidRPr="002546FC">
                <w:rPr>
                  <w:rFonts w:ascii="Times New Roman" w:hAnsi="Times New Roman" w:cs="Times New Roman"/>
                  <w:sz w:val="20"/>
                  <w:szCs w:val="20"/>
                </w:rPr>
                <w:t>Non-improved</w:t>
              </w:r>
            </w:ins>
          </w:p>
        </w:tc>
        <w:tc>
          <w:tcPr>
            <w:tcW w:w="391" w:type="pct"/>
            <w:vAlign w:val="center"/>
          </w:tcPr>
          <w:p w14:paraId="5C5A0754" w14:textId="77777777" w:rsidR="00977F11" w:rsidRPr="002546FC" w:rsidRDefault="00977F11" w:rsidP="002546FC">
            <w:pPr>
              <w:jc w:val="center"/>
              <w:rPr>
                <w:ins w:id="146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69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1.36</w:t>
              </w:r>
            </w:ins>
          </w:p>
        </w:tc>
        <w:tc>
          <w:tcPr>
            <w:tcW w:w="457" w:type="pct"/>
            <w:vAlign w:val="center"/>
          </w:tcPr>
          <w:p w14:paraId="04D8009B" w14:textId="77777777" w:rsidR="00977F11" w:rsidRPr="002546FC" w:rsidRDefault="00977F11" w:rsidP="002546FC">
            <w:pPr>
              <w:jc w:val="center"/>
              <w:rPr>
                <w:ins w:id="147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71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1.22 – 1.52</w:t>
              </w:r>
            </w:ins>
          </w:p>
        </w:tc>
        <w:tc>
          <w:tcPr>
            <w:tcW w:w="417" w:type="pct"/>
            <w:vAlign w:val="center"/>
          </w:tcPr>
          <w:p w14:paraId="6D9BDAAD" w14:textId="77777777" w:rsidR="00977F11" w:rsidRPr="002546FC" w:rsidRDefault="00977F11" w:rsidP="002546FC">
            <w:pPr>
              <w:jc w:val="center"/>
              <w:rPr>
                <w:ins w:id="147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73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&lt;0.001</w:t>
              </w:r>
            </w:ins>
          </w:p>
        </w:tc>
        <w:tc>
          <w:tcPr>
            <w:tcW w:w="456" w:type="pct"/>
            <w:vAlign w:val="center"/>
          </w:tcPr>
          <w:p w14:paraId="0F210AAC" w14:textId="77777777" w:rsidR="00977F11" w:rsidRPr="002546FC" w:rsidRDefault="00977F11" w:rsidP="002546FC">
            <w:pPr>
              <w:jc w:val="center"/>
              <w:rPr>
                <w:ins w:id="1474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1A32AA6" w14:textId="77777777" w:rsidR="00977F11" w:rsidRPr="002546FC" w:rsidRDefault="00977F11" w:rsidP="002546FC">
            <w:pPr>
              <w:jc w:val="center"/>
              <w:rPr>
                <w:ins w:id="1475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6BA7E4B0" w14:textId="77777777" w:rsidR="00977F11" w:rsidRPr="002546FC" w:rsidRDefault="00977F11" w:rsidP="002546FC">
            <w:pPr>
              <w:jc w:val="center"/>
              <w:rPr>
                <w:ins w:id="1476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22FD3198" w14:textId="77777777" w:rsidR="00977F11" w:rsidRPr="002546FC" w:rsidRDefault="00977F11" w:rsidP="002546FC">
            <w:pPr>
              <w:jc w:val="center"/>
              <w:rPr>
                <w:ins w:id="147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66646AC2" w14:textId="77777777" w:rsidR="00977F11" w:rsidRPr="002546FC" w:rsidRDefault="00977F11" w:rsidP="002546FC">
            <w:pPr>
              <w:jc w:val="center"/>
              <w:rPr>
                <w:ins w:id="147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5608CD0" w14:textId="77777777" w:rsidR="00977F11" w:rsidRPr="002546FC" w:rsidRDefault="00977F11" w:rsidP="002546FC">
            <w:pPr>
              <w:jc w:val="center"/>
              <w:rPr>
                <w:ins w:id="1479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0CF75C53" w14:textId="77777777" w:rsidTr="002546FC">
        <w:trPr>
          <w:trHeight w:val="288"/>
          <w:jc w:val="center"/>
          <w:ins w:id="1480" w:author="DELL" w:date="2022-08-17T05:00:00Z"/>
        </w:trPr>
        <w:tc>
          <w:tcPr>
            <w:tcW w:w="811" w:type="pct"/>
            <w:vAlign w:val="center"/>
          </w:tcPr>
          <w:p w14:paraId="255E50F9" w14:textId="77777777" w:rsidR="00977F11" w:rsidRPr="002546FC" w:rsidRDefault="00977F11" w:rsidP="002546FC">
            <w:pPr>
              <w:jc w:val="center"/>
              <w:rPr>
                <w:ins w:id="148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82" w:author="DELL" w:date="2022-08-17T05:00:00Z">
              <w:r w:rsidRPr="002546FC">
                <w:rPr>
                  <w:rFonts w:ascii="Times New Roman" w:hAnsi="Times New Roman" w:cs="Times New Roman"/>
                  <w:sz w:val="20"/>
                  <w:szCs w:val="20"/>
                </w:rPr>
                <w:t>Other</w:t>
              </w:r>
            </w:ins>
          </w:p>
        </w:tc>
        <w:tc>
          <w:tcPr>
            <w:tcW w:w="391" w:type="pct"/>
            <w:vAlign w:val="center"/>
          </w:tcPr>
          <w:p w14:paraId="2E552DB6" w14:textId="77777777" w:rsidR="00977F11" w:rsidRPr="002546FC" w:rsidRDefault="00977F11" w:rsidP="002546FC">
            <w:pPr>
              <w:jc w:val="center"/>
              <w:rPr>
                <w:ins w:id="148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84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1.39</w:t>
              </w:r>
            </w:ins>
          </w:p>
        </w:tc>
        <w:tc>
          <w:tcPr>
            <w:tcW w:w="457" w:type="pct"/>
            <w:vAlign w:val="center"/>
          </w:tcPr>
          <w:p w14:paraId="14C75D03" w14:textId="77777777" w:rsidR="00977F11" w:rsidRPr="002546FC" w:rsidRDefault="00977F11" w:rsidP="002546FC">
            <w:pPr>
              <w:jc w:val="center"/>
              <w:rPr>
                <w:ins w:id="148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86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0.42 – 4.54</w:t>
              </w:r>
            </w:ins>
          </w:p>
        </w:tc>
        <w:tc>
          <w:tcPr>
            <w:tcW w:w="417" w:type="pct"/>
            <w:vAlign w:val="center"/>
          </w:tcPr>
          <w:p w14:paraId="3F47F0EA" w14:textId="77777777" w:rsidR="00977F11" w:rsidRPr="002546FC" w:rsidRDefault="00977F11" w:rsidP="002546FC">
            <w:pPr>
              <w:jc w:val="center"/>
              <w:rPr>
                <w:ins w:id="148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488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0.588</w:t>
              </w:r>
            </w:ins>
          </w:p>
        </w:tc>
        <w:tc>
          <w:tcPr>
            <w:tcW w:w="456" w:type="pct"/>
            <w:vAlign w:val="center"/>
          </w:tcPr>
          <w:p w14:paraId="45F21D05" w14:textId="77777777" w:rsidR="00977F11" w:rsidRPr="002546FC" w:rsidRDefault="00977F11" w:rsidP="002546FC">
            <w:pPr>
              <w:jc w:val="center"/>
              <w:rPr>
                <w:ins w:id="1489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45024C0" w14:textId="77777777" w:rsidR="00977F11" w:rsidRPr="002546FC" w:rsidRDefault="00977F11" w:rsidP="002546FC">
            <w:pPr>
              <w:jc w:val="center"/>
              <w:rPr>
                <w:ins w:id="1490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419ED515" w14:textId="77777777" w:rsidR="00977F11" w:rsidRPr="002546FC" w:rsidRDefault="00977F11" w:rsidP="002546FC">
            <w:pPr>
              <w:jc w:val="center"/>
              <w:rPr>
                <w:ins w:id="1491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05615FDF" w14:textId="77777777" w:rsidR="00977F11" w:rsidRPr="002546FC" w:rsidRDefault="00977F11" w:rsidP="002546FC">
            <w:pPr>
              <w:jc w:val="center"/>
              <w:rPr>
                <w:ins w:id="149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03A7AE4E" w14:textId="77777777" w:rsidR="00977F11" w:rsidRPr="002546FC" w:rsidRDefault="00977F11" w:rsidP="002546FC">
            <w:pPr>
              <w:jc w:val="center"/>
              <w:rPr>
                <w:ins w:id="149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2D693F7" w14:textId="77777777" w:rsidR="00977F11" w:rsidRPr="002546FC" w:rsidRDefault="00977F11" w:rsidP="002546FC">
            <w:pPr>
              <w:jc w:val="center"/>
              <w:rPr>
                <w:ins w:id="1494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21B84CD9" w14:textId="77777777" w:rsidTr="002546FC">
        <w:trPr>
          <w:trHeight w:val="288"/>
          <w:jc w:val="center"/>
          <w:ins w:id="1495" w:author="DELL" w:date="2022-08-17T05:00:00Z"/>
        </w:trPr>
        <w:tc>
          <w:tcPr>
            <w:tcW w:w="5000" w:type="pct"/>
            <w:gridSpan w:val="10"/>
            <w:vAlign w:val="center"/>
          </w:tcPr>
          <w:p w14:paraId="089D9DB8" w14:textId="77777777" w:rsidR="00977F11" w:rsidRPr="002546FC" w:rsidRDefault="00977F11" w:rsidP="002546FC">
            <w:pPr>
              <w:rPr>
                <w:ins w:id="1496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1497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Salt Iodization</w:t>
              </w:r>
            </w:ins>
          </w:p>
        </w:tc>
      </w:tr>
      <w:tr w:rsidR="00977F11" w:rsidRPr="002546FC" w14:paraId="2D9031A8" w14:textId="77777777" w:rsidTr="002546FC">
        <w:trPr>
          <w:trHeight w:val="288"/>
          <w:jc w:val="center"/>
          <w:ins w:id="1498" w:author="DELL" w:date="2022-08-17T05:00:00Z"/>
        </w:trPr>
        <w:tc>
          <w:tcPr>
            <w:tcW w:w="811" w:type="pct"/>
            <w:vAlign w:val="center"/>
          </w:tcPr>
          <w:p w14:paraId="3668F2BB" w14:textId="77777777" w:rsidR="00977F11" w:rsidRPr="002546FC" w:rsidRDefault="00977F11" w:rsidP="002546FC">
            <w:pPr>
              <w:jc w:val="center"/>
              <w:rPr>
                <w:ins w:id="149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00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Yes</w:t>
              </w:r>
            </w:ins>
          </w:p>
        </w:tc>
        <w:tc>
          <w:tcPr>
            <w:tcW w:w="391" w:type="pct"/>
            <w:vAlign w:val="center"/>
          </w:tcPr>
          <w:p w14:paraId="7334B7DD" w14:textId="77777777" w:rsidR="00977F11" w:rsidRPr="002546FC" w:rsidRDefault="00977F11" w:rsidP="002546FC">
            <w:pPr>
              <w:jc w:val="center"/>
              <w:rPr>
                <w:ins w:id="150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02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487E8183" w14:textId="77777777" w:rsidR="00977F11" w:rsidRPr="002546FC" w:rsidRDefault="00977F11" w:rsidP="002546FC">
            <w:pPr>
              <w:jc w:val="center"/>
              <w:rPr>
                <w:ins w:id="150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04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383B4B8B" w14:textId="77777777" w:rsidR="00977F11" w:rsidRPr="002546FC" w:rsidRDefault="00977F11" w:rsidP="002546FC">
            <w:pPr>
              <w:jc w:val="center"/>
              <w:rPr>
                <w:ins w:id="150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06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55CDDBE0" w14:textId="77777777" w:rsidR="00977F11" w:rsidRPr="002546FC" w:rsidRDefault="00977F11" w:rsidP="002546FC">
            <w:pPr>
              <w:jc w:val="center"/>
              <w:rPr>
                <w:ins w:id="150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5790C0C" w14:textId="77777777" w:rsidR="00977F11" w:rsidRPr="002546FC" w:rsidRDefault="00977F11" w:rsidP="002546FC">
            <w:pPr>
              <w:jc w:val="center"/>
              <w:rPr>
                <w:ins w:id="150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1FD002E0" w14:textId="77777777" w:rsidR="00977F11" w:rsidRPr="002546FC" w:rsidRDefault="00977F11" w:rsidP="002546FC">
            <w:pPr>
              <w:jc w:val="center"/>
              <w:rPr>
                <w:ins w:id="1509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0A0B0F0A" w14:textId="77777777" w:rsidR="00977F11" w:rsidRPr="002546FC" w:rsidRDefault="00977F11" w:rsidP="002546FC">
            <w:pPr>
              <w:jc w:val="center"/>
              <w:rPr>
                <w:ins w:id="151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654CA6EE" w14:textId="77777777" w:rsidR="00977F11" w:rsidRPr="002546FC" w:rsidRDefault="00977F11" w:rsidP="002546FC">
            <w:pPr>
              <w:jc w:val="center"/>
              <w:rPr>
                <w:ins w:id="151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48ACF06C" w14:textId="77777777" w:rsidR="00977F11" w:rsidRPr="002546FC" w:rsidRDefault="00977F11" w:rsidP="002546FC">
            <w:pPr>
              <w:jc w:val="center"/>
              <w:rPr>
                <w:ins w:id="1512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20D169E4" w14:textId="77777777" w:rsidTr="002546FC">
        <w:trPr>
          <w:trHeight w:val="350"/>
          <w:jc w:val="center"/>
          <w:ins w:id="1513" w:author="DELL" w:date="2022-08-17T05:00:00Z"/>
        </w:trPr>
        <w:tc>
          <w:tcPr>
            <w:tcW w:w="811" w:type="pct"/>
            <w:vAlign w:val="center"/>
          </w:tcPr>
          <w:p w14:paraId="0FCDCC61" w14:textId="77777777" w:rsidR="00977F11" w:rsidRPr="002546FC" w:rsidRDefault="00977F11" w:rsidP="002546FC">
            <w:pPr>
              <w:jc w:val="center"/>
              <w:rPr>
                <w:ins w:id="151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15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No</w:t>
              </w:r>
            </w:ins>
          </w:p>
        </w:tc>
        <w:tc>
          <w:tcPr>
            <w:tcW w:w="391" w:type="pct"/>
            <w:vAlign w:val="center"/>
          </w:tcPr>
          <w:p w14:paraId="6526709D" w14:textId="77777777" w:rsidR="00977F11" w:rsidRPr="002546FC" w:rsidRDefault="00977F11" w:rsidP="002546FC">
            <w:pPr>
              <w:jc w:val="center"/>
              <w:rPr>
                <w:ins w:id="151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17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1.27</w:t>
              </w:r>
            </w:ins>
          </w:p>
        </w:tc>
        <w:tc>
          <w:tcPr>
            <w:tcW w:w="457" w:type="pct"/>
            <w:vAlign w:val="center"/>
          </w:tcPr>
          <w:p w14:paraId="0EBB2CE7" w14:textId="77777777" w:rsidR="00977F11" w:rsidRPr="002546FC" w:rsidRDefault="00977F11" w:rsidP="002546FC">
            <w:pPr>
              <w:jc w:val="center"/>
              <w:rPr>
                <w:ins w:id="151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19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1.11 – 1.45</w:t>
              </w:r>
            </w:ins>
          </w:p>
        </w:tc>
        <w:tc>
          <w:tcPr>
            <w:tcW w:w="417" w:type="pct"/>
            <w:vAlign w:val="center"/>
          </w:tcPr>
          <w:p w14:paraId="3DB642AE" w14:textId="77777777" w:rsidR="00977F11" w:rsidRPr="002546FC" w:rsidRDefault="00977F11" w:rsidP="002546FC">
            <w:pPr>
              <w:jc w:val="center"/>
              <w:rPr>
                <w:ins w:id="152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21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&lt;0.001</w:t>
              </w:r>
            </w:ins>
          </w:p>
        </w:tc>
        <w:tc>
          <w:tcPr>
            <w:tcW w:w="456" w:type="pct"/>
            <w:vAlign w:val="center"/>
          </w:tcPr>
          <w:p w14:paraId="1428DFDC" w14:textId="77777777" w:rsidR="00977F11" w:rsidRPr="002546FC" w:rsidRDefault="00977F11" w:rsidP="002546FC">
            <w:pPr>
              <w:jc w:val="center"/>
              <w:rPr>
                <w:ins w:id="152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F20BBCE" w14:textId="77777777" w:rsidR="00977F11" w:rsidRPr="002546FC" w:rsidRDefault="00977F11" w:rsidP="002546FC">
            <w:pPr>
              <w:jc w:val="center"/>
              <w:rPr>
                <w:ins w:id="152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25D1D994" w14:textId="77777777" w:rsidR="00977F11" w:rsidRPr="002546FC" w:rsidRDefault="00977F11" w:rsidP="002546FC">
            <w:pPr>
              <w:jc w:val="center"/>
              <w:rPr>
                <w:ins w:id="1524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7E94D376" w14:textId="77777777" w:rsidR="00977F11" w:rsidRPr="002546FC" w:rsidRDefault="00977F11" w:rsidP="002546FC">
            <w:pPr>
              <w:jc w:val="center"/>
              <w:rPr>
                <w:ins w:id="152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2E8147C2" w14:textId="77777777" w:rsidR="00977F11" w:rsidRPr="002546FC" w:rsidRDefault="00977F11" w:rsidP="002546FC">
            <w:pPr>
              <w:jc w:val="center"/>
              <w:rPr>
                <w:ins w:id="152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0AABAEA" w14:textId="77777777" w:rsidR="00977F11" w:rsidRPr="002546FC" w:rsidRDefault="00977F11" w:rsidP="002546FC">
            <w:pPr>
              <w:jc w:val="center"/>
              <w:rPr>
                <w:ins w:id="1527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7F11" w:rsidRPr="002546FC" w14:paraId="2ACC21EB" w14:textId="77777777" w:rsidTr="002546FC">
        <w:trPr>
          <w:trHeight w:val="288"/>
          <w:jc w:val="center"/>
          <w:ins w:id="1528" w:author="DELL" w:date="2022-08-17T05:00:00Z"/>
        </w:trPr>
        <w:tc>
          <w:tcPr>
            <w:tcW w:w="5000" w:type="pct"/>
            <w:gridSpan w:val="10"/>
            <w:vAlign w:val="center"/>
          </w:tcPr>
          <w:p w14:paraId="1CD8233A" w14:textId="77777777" w:rsidR="00977F11" w:rsidRPr="002546FC" w:rsidRDefault="00977F11" w:rsidP="002546FC">
            <w:pPr>
              <w:rPr>
                <w:ins w:id="1529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1530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Mass Media</w:t>
              </w:r>
            </w:ins>
          </w:p>
        </w:tc>
      </w:tr>
      <w:tr w:rsidR="00D33089" w:rsidRPr="002546FC" w14:paraId="02664EAA" w14:textId="77777777" w:rsidTr="002546FC">
        <w:trPr>
          <w:trHeight w:val="288"/>
          <w:jc w:val="center"/>
          <w:ins w:id="1531" w:author="DELL" w:date="2022-08-17T05:00:00Z"/>
        </w:trPr>
        <w:tc>
          <w:tcPr>
            <w:tcW w:w="811" w:type="pct"/>
            <w:vAlign w:val="center"/>
          </w:tcPr>
          <w:p w14:paraId="743DF089" w14:textId="77777777" w:rsidR="00D33089" w:rsidRPr="002546FC" w:rsidRDefault="00D33089" w:rsidP="00D33089">
            <w:pPr>
              <w:jc w:val="center"/>
              <w:rPr>
                <w:ins w:id="153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33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Yes</w:t>
              </w:r>
            </w:ins>
          </w:p>
        </w:tc>
        <w:tc>
          <w:tcPr>
            <w:tcW w:w="391" w:type="pct"/>
            <w:vAlign w:val="center"/>
          </w:tcPr>
          <w:p w14:paraId="0741B282" w14:textId="003CCF43" w:rsidR="00D33089" w:rsidRPr="002546FC" w:rsidRDefault="00D33089" w:rsidP="00D33089">
            <w:pPr>
              <w:jc w:val="center"/>
              <w:rPr>
                <w:ins w:id="153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35" w:author="DELL" w:date="2022-08-17T21:52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7E69C6B7" w14:textId="37E7F5C3" w:rsidR="00D33089" w:rsidRPr="002546FC" w:rsidRDefault="00D33089" w:rsidP="00D33089">
            <w:pPr>
              <w:jc w:val="center"/>
              <w:rPr>
                <w:ins w:id="153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37" w:author="DELL" w:date="2022-08-17T21:52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3AF9621A" w14:textId="0B843084" w:rsidR="00D33089" w:rsidRPr="002546FC" w:rsidRDefault="00D33089" w:rsidP="00D33089">
            <w:pPr>
              <w:jc w:val="center"/>
              <w:rPr>
                <w:ins w:id="153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39" w:author="DELL" w:date="2022-08-17T21:52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0C355099" w14:textId="77777777" w:rsidR="00D33089" w:rsidRPr="002546FC" w:rsidRDefault="00D33089" w:rsidP="00D33089">
            <w:pPr>
              <w:jc w:val="center"/>
              <w:rPr>
                <w:ins w:id="154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461A631" w14:textId="77777777" w:rsidR="00D33089" w:rsidRPr="002546FC" w:rsidRDefault="00D33089" w:rsidP="00D33089">
            <w:pPr>
              <w:jc w:val="center"/>
              <w:rPr>
                <w:ins w:id="154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613190DF" w14:textId="77777777" w:rsidR="00D33089" w:rsidRPr="002546FC" w:rsidRDefault="00D33089" w:rsidP="00D33089">
            <w:pPr>
              <w:jc w:val="center"/>
              <w:rPr>
                <w:ins w:id="1542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458FAA94" w14:textId="092C1C20" w:rsidR="00D33089" w:rsidRPr="002546FC" w:rsidRDefault="00D33089" w:rsidP="00D33089">
            <w:pPr>
              <w:jc w:val="center"/>
              <w:rPr>
                <w:ins w:id="154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44" w:author="DELL" w:date="2022-08-17T21:52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522" w:type="pct"/>
            <w:vAlign w:val="center"/>
          </w:tcPr>
          <w:p w14:paraId="338FDB5D" w14:textId="7C3FB80D" w:rsidR="00D33089" w:rsidRPr="002546FC" w:rsidRDefault="00D33089" w:rsidP="00D33089">
            <w:pPr>
              <w:jc w:val="center"/>
              <w:rPr>
                <w:ins w:id="154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46" w:author="DELL" w:date="2022-08-17T21:52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527" w:type="pct"/>
            <w:vAlign w:val="center"/>
          </w:tcPr>
          <w:p w14:paraId="30DF5255" w14:textId="3384C3C3" w:rsidR="00D33089" w:rsidRPr="002546FC" w:rsidRDefault="00D33089" w:rsidP="00D33089">
            <w:pPr>
              <w:jc w:val="center"/>
              <w:rPr>
                <w:ins w:id="1547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1548" w:author="DELL" w:date="2022-08-17T21:52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</w:tr>
      <w:tr w:rsidR="00D33089" w:rsidRPr="002546FC" w14:paraId="662ABC6A" w14:textId="77777777" w:rsidTr="002546FC">
        <w:trPr>
          <w:trHeight w:val="288"/>
          <w:jc w:val="center"/>
          <w:ins w:id="1549" w:author="DELL" w:date="2022-08-17T05:00:00Z"/>
        </w:trPr>
        <w:tc>
          <w:tcPr>
            <w:tcW w:w="811" w:type="pct"/>
            <w:vAlign w:val="center"/>
          </w:tcPr>
          <w:p w14:paraId="29E483AF" w14:textId="77777777" w:rsidR="00D33089" w:rsidRPr="002546FC" w:rsidRDefault="00D33089" w:rsidP="00D33089">
            <w:pPr>
              <w:jc w:val="center"/>
              <w:rPr>
                <w:ins w:id="155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51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No</w:t>
              </w:r>
            </w:ins>
          </w:p>
        </w:tc>
        <w:tc>
          <w:tcPr>
            <w:tcW w:w="391" w:type="pct"/>
            <w:vAlign w:val="center"/>
          </w:tcPr>
          <w:p w14:paraId="3E9CA5B2" w14:textId="5696C940" w:rsidR="00D33089" w:rsidRPr="002546FC" w:rsidRDefault="00D33089" w:rsidP="00D33089">
            <w:pPr>
              <w:jc w:val="center"/>
              <w:rPr>
                <w:ins w:id="155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53" w:author="DELL" w:date="2022-08-17T21:52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1A8D7555" w14:textId="71B36DB2" w:rsidR="00D33089" w:rsidRPr="002546FC" w:rsidRDefault="00D33089" w:rsidP="00D33089">
            <w:pPr>
              <w:jc w:val="center"/>
              <w:rPr>
                <w:ins w:id="155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55" w:author="DELL" w:date="2022-08-17T21:52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3FDB0549" w14:textId="6945EC53" w:rsidR="00D33089" w:rsidRPr="002546FC" w:rsidRDefault="00D33089" w:rsidP="00D33089">
            <w:pPr>
              <w:jc w:val="center"/>
              <w:rPr>
                <w:ins w:id="155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57" w:author="DELL" w:date="2022-08-17T21:52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  <w:bookmarkStart w:id="1558" w:name="_GoBack"/>
            <w:bookmarkEnd w:id="1558"/>
          </w:p>
        </w:tc>
        <w:tc>
          <w:tcPr>
            <w:tcW w:w="456" w:type="pct"/>
            <w:vAlign w:val="center"/>
          </w:tcPr>
          <w:p w14:paraId="50669F54" w14:textId="77777777" w:rsidR="00D33089" w:rsidRPr="002546FC" w:rsidRDefault="00D33089" w:rsidP="00D33089">
            <w:pPr>
              <w:jc w:val="center"/>
              <w:rPr>
                <w:ins w:id="155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BFB433E" w14:textId="77777777" w:rsidR="00D33089" w:rsidRPr="002546FC" w:rsidRDefault="00D33089" w:rsidP="00D33089">
            <w:pPr>
              <w:jc w:val="center"/>
              <w:rPr>
                <w:ins w:id="156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414F6050" w14:textId="77777777" w:rsidR="00D33089" w:rsidRPr="002546FC" w:rsidRDefault="00D33089" w:rsidP="00D33089">
            <w:pPr>
              <w:jc w:val="center"/>
              <w:rPr>
                <w:ins w:id="1561" w:author="DELL" w:date="2022-08-17T05:00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1D2EBF25" w14:textId="0756D826" w:rsidR="00D33089" w:rsidRPr="002546FC" w:rsidRDefault="00D33089" w:rsidP="00D33089">
            <w:pPr>
              <w:jc w:val="center"/>
              <w:rPr>
                <w:ins w:id="156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63" w:author="DELL" w:date="2022-08-17T21:52:00Z">
              <w:r w:rsidRPr="001C3D07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1.12</w:t>
              </w:r>
            </w:ins>
          </w:p>
        </w:tc>
        <w:tc>
          <w:tcPr>
            <w:tcW w:w="522" w:type="pct"/>
            <w:vAlign w:val="center"/>
          </w:tcPr>
          <w:p w14:paraId="2567BF5E" w14:textId="29AEE826" w:rsidR="00D33089" w:rsidRPr="002546FC" w:rsidRDefault="00D33089" w:rsidP="00D33089">
            <w:pPr>
              <w:jc w:val="center"/>
              <w:rPr>
                <w:ins w:id="156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65" w:author="DELL" w:date="2022-08-17T21:52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0.99 -     1.27</w:t>
              </w:r>
            </w:ins>
          </w:p>
        </w:tc>
        <w:tc>
          <w:tcPr>
            <w:tcW w:w="527" w:type="pct"/>
            <w:vAlign w:val="center"/>
          </w:tcPr>
          <w:p w14:paraId="18253338" w14:textId="360CB214" w:rsidR="00D33089" w:rsidRPr="002546FC" w:rsidRDefault="00D33089" w:rsidP="00D33089">
            <w:pPr>
              <w:jc w:val="center"/>
              <w:rPr>
                <w:ins w:id="1566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1567" w:author="DELL" w:date="2022-08-17T21:52:00Z">
              <w:r w:rsidRPr="001C3D07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0.059</w:t>
              </w:r>
            </w:ins>
          </w:p>
        </w:tc>
      </w:tr>
      <w:tr w:rsidR="00D33089" w:rsidRPr="002546FC" w14:paraId="43DFAC92" w14:textId="77777777" w:rsidTr="002546FC">
        <w:trPr>
          <w:trHeight w:val="257"/>
          <w:jc w:val="center"/>
          <w:ins w:id="1568" w:author="DELL" w:date="2022-08-17T05:00:00Z"/>
        </w:trPr>
        <w:tc>
          <w:tcPr>
            <w:tcW w:w="5000" w:type="pct"/>
            <w:gridSpan w:val="10"/>
            <w:vAlign w:val="center"/>
          </w:tcPr>
          <w:p w14:paraId="108B1CE1" w14:textId="77777777" w:rsidR="00D33089" w:rsidRPr="002546FC" w:rsidRDefault="00D33089" w:rsidP="00D33089">
            <w:pPr>
              <w:rPr>
                <w:ins w:id="1569" w:author="DELL" w:date="2022-08-17T05:00:00Z"/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ins w:id="1570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Household size</w:t>
              </w:r>
            </w:ins>
          </w:p>
        </w:tc>
      </w:tr>
      <w:tr w:rsidR="00D33089" w:rsidRPr="002546FC" w14:paraId="6BC0BA19" w14:textId="77777777" w:rsidTr="002546FC">
        <w:trPr>
          <w:trHeight w:val="257"/>
          <w:jc w:val="center"/>
          <w:ins w:id="1571" w:author="DELL" w:date="2022-08-17T05:00:00Z"/>
        </w:trPr>
        <w:tc>
          <w:tcPr>
            <w:tcW w:w="811" w:type="pct"/>
            <w:vAlign w:val="center"/>
          </w:tcPr>
          <w:p w14:paraId="76EC25CB" w14:textId="77777777" w:rsidR="00D33089" w:rsidRPr="002546FC" w:rsidRDefault="00D33089" w:rsidP="00D33089">
            <w:pPr>
              <w:jc w:val="center"/>
              <w:rPr>
                <w:ins w:id="157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73" w:author="DELL" w:date="2022-08-17T05:00:00Z">
              <w:r w:rsidRPr="002546FC">
                <w:rPr>
                  <w:rFonts w:ascii="Times New Roman" w:hAnsi="Times New Roman" w:cs="Times New Roman"/>
                  <w:sz w:val="20"/>
                  <w:szCs w:val="20"/>
                </w:rPr>
                <w:t>&lt;5</w:t>
              </w:r>
            </w:ins>
          </w:p>
        </w:tc>
        <w:tc>
          <w:tcPr>
            <w:tcW w:w="391" w:type="pct"/>
            <w:vAlign w:val="center"/>
          </w:tcPr>
          <w:p w14:paraId="5C72C4E5" w14:textId="77777777" w:rsidR="00D33089" w:rsidRPr="002546FC" w:rsidRDefault="00D33089" w:rsidP="00D33089">
            <w:pPr>
              <w:jc w:val="center"/>
              <w:rPr>
                <w:ins w:id="157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75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39F8719D" w14:textId="77777777" w:rsidR="00D33089" w:rsidRPr="002546FC" w:rsidRDefault="00D33089" w:rsidP="00D33089">
            <w:pPr>
              <w:jc w:val="center"/>
              <w:rPr>
                <w:ins w:id="157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77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0B2B6782" w14:textId="77777777" w:rsidR="00D33089" w:rsidRPr="002546FC" w:rsidRDefault="00D33089" w:rsidP="00D33089">
            <w:pPr>
              <w:jc w:val="center"/>
              <w:rPr>
                <w:ins w:id="157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79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1B2EA70B" w14:textId="77777777" w:rsidR="00D33089" w:rsidRPr="002546FC" w:rsidRDefault="00D33089" w:rsidP="00D33089">
            <w:pPr>
              <w:jc w:val="center"/>
              <w:rPr>
                <w:ins w:id="158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7CB090A" w14:textId="77777777" w:rsidR="00D33089" w:rsidRPr="002546FC" w:rsidRDefault="00D33089" w:rsidP="00D33089">
            <w:pPr>
              <w:jc w:val="center"/>
              <w:rPr>
                <w:ins w:id="158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7326BFBD" w14:textId="77777777" w:rsidR="00D33089" w:rsidRPr="002546FC" w:rsidRDefault="00D33089" w:rsidP="00D33089">
            <w:pPr>
              <w:jc w:val="center"/>
              <w:rPr>
                <w:ins w:id="158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3096A036" w14:textId="77777777" w:rsidR="00D33089" w:rsidRPr="002546FC" w:rsidRDefault="00D33089" w:rsidP="00D33089">
            <w:pPr>
              <w:jc w:val="center"/>
              <w:rPr>
                <w:ins w:id="158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1D8CF67C" w14:textId="77777777" w:rsidR="00D33089" w:rsidRPr="002546FC" w:rsidRDefault="00D33089" w:rsidP="00D33089">
            <w:pPr>
              <w:jc w:val="center"/>
              <w:rPr>
                <w:ins w:id="158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43D8B5BC" w14:textId="77777777" w:rsidR="00D33089" w:rsidRPr="002546FC" w:rsidRDefault="00D33089" w:rsidP="00D33089">
            <w:pPr>
              <w:jc w:val="center"/>
              <w:rPr>
                <w:ins w:id="158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33089" w:rsidRPr="002546FC" w14:paraId="1E6A3F35" w14:textId="77777777" w:rsidTr="002546FC">
        <w:trPr>
          <w:trHeight w:val="257"/>
          <w:jc w:val="center"/>
          <w:ins w:id="1586" w:author="DELL" w:date="2022-08-17T05:00:00Z"/>
        </w:trPr>
        <w:tc>
          <w:tcPr>
            <w:tcW w:w="811" w:type="pct"/>
            <w:vAlign w:val="center"/>
          </w:tcPr>
          <w:p w14:paraId="5BB031E3" w14:textId="77777777" w:rsidR="00D33089" w:rsidRPr="002546FC" w:rsidRDefault="00D33089" w:rsidP="00D33089">
            <w:pPr>
              <w:jc w:val="center"/>
              <w:rPr>
                <w:ins w:id="158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88" w:author="DELL" w:date="2022-08-17T05:00:00Z">
              <w:r w:rsidRPr="002546FC">
                <w:rPr>
                  <w:rFonts w:ascii="Times New Roman" w:hAnsi="Times New Roman" w:cs="Times New Roman"/>
                  <w:sz w:val="20"/>
                  <w:szCs w:val="20"/>
                </w:rPr>
                <w:t>5/5+</w:t>
              </w:r>
            </w:ins>
          </w:p>
        </w:tc>
        <w:tc>
          <w:tcPr>
            <w:tcW w:w="391" w:type="pct"/>
            <w:vAlign w:val="center"/>
          </w:tcPr>
          <w:p w14:paraId="1176C562" w14:textId="77777777" w:rsidR="00D33089" w:rsidRPr="002546FC" w:rsidRDefault="00D33089" w:rsidP="00D33089">
            <w:pPr>
              <w:jc w:val="center"/>
              <w:rPr>
                <w:ins w:id="158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90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1.06</w:t>
              </w:r>
            </w:ins>
          </w:p>
        </w:tc>
        <w:tc>
          <w:tcPr>
            <w:tcW w:w="457" w:type="pct"/>
            <w:vAlign w:val="center"/>
          </w:tcPr>
          <w:p w14:paraId="147EF401" w14:textId="77777777" w:rsidR="00D33089" w:rsidRPr="002546FC" w:rsidRDefault="00D33089" w:rsidP="00D33089">
            <w:pPr>
              <w:jc w:val="center"/>
              <w:rPr>
                <w:ins w:id="159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92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0.94 – 1.19</w:t>
              </w:r>
            </w:ins>
          </w:p>
        </w:tc>
        <w:tc>
          <w:tcPr>
            <w:tcW w:w="417" w:type="pct"/>
            <w:vAlign w:val="center"/>
          </w:tcPr>
          <w:p w14:paraId="65639511" w14:textId="77777777" w:rsidR="00D33089" w:rsidRPr="002546FC" w:rsidRDefault="00D33089" w:rsidP="00D33089">
            <w:pPr>
              <w:jc w:val="center"/>
              <w:rPr>
                <w:ins w:id="159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594" w:author="DELL" w:date="2022-08-17T05:00:00Z">
              <w:r w:rsidRPr="002546FC">
                <w:rPr>
                  <w:rFonts w:ascii="Times New Roman" w:hAnsi="Times New Roman" w:cs="Times New Roman"/>
                  <w:bCs/>
                  <w:color w:val="FF0000"/>
                  <w:sz w:val="20"/>
                  <w:szCs w:val="20"/>
                </w:rPr>
                <w:t>0.322</w:t>
              </w:r>
            </w:ins>
          </w:p>
        </w:tc>
        <w:tc>
          <w:tcPr>
            <w:tcW w:w="456" w:type="pct"/>
            <w:vAlign w:val="center"/>
          </w:tcPr>
          <w:p w14:paraId="385A8AB0" w14:textId="77777777" w:rsidR="00D33089" w:rsidRPr="002546FC" w:rsidRDefault="00D33089" w:rsidP="00D33089">
            <w:pPr>
              <w:jc w:val="center"/>
              <w:rPr>
                <w:ins w:id="159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4874FCB" w14:textId="77777777" w:rsidR="00D33089" w:rsidRPr="002546FC" w:rsidRDefault="00D33089" w:rsidP="00D33089">
            <w:pPr>
              <w:jc w:val="center"/>
              <w:rPr>
                <w:ins w:id="159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560CC7A8" w14:textId="77777777" w:rsidR="00D33089" w:rsidRPr="002546FC" w:rsidRDefault="00D33089" w:rsidP="00D33089">
            <w:pPr>
              <w:jc w:val="center"/>
              <w:rPr>
                <w:ins w:id="159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4354589D" w14:textId="77777777" w:rsidR="00D33089" w:rsidRPr="002546FC" w:rsidRDefault="00D33089" w:rsidP="00D33089">
            <w:pPr>
              <w:jc w:val="center"/>
              <w:rPr>
                <w:ins w:id="159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15D85E0C" w14:textId="77777777" w:rsidR="00D33089" w:rsidRPr="002546FC" w:rsidRDefault="00D33089" w:rsidP="00D33089">
            <w:pPr>
              <w:jc w:val="center"/>
              <w:rPr>
                <w:ins w:id="159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89CB220" w14:textId="77777777" w:rsidR="00D33089" w:rsidRPr="002546FC" w:rsidRDefault="00D33089" w:rsidP="00D33089">
            <w:pPr>
              <w:jc w:val="center"/>
              <w:rPr>
                <w:ins w:id="160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33089" w:rsidRPr="002546FC" w14:paraId="57110A08" w14:textId="77777777" w:rsidTr="002546FC">
        <w:trPr>
          <w:trHeight w:val="257"/>
          <w:jc w:val="center"/>
          <w:ins w:id="1601" w:author="DELL" w:date="2022-08-17T05:00:00Z"/>
        </w:trPr>
        <w:tc>
          <w:tcPr>
            <w:tcW w:w="5000" w:type="pct"/>
            <w:gridSpan w:val="10"/>
            <w:vAlign w:val="center"/>
          </w:tcPr>
          <w:p w14:paraId="6D0795F7" w14:textId="77777777" w:rsidR="00D33089" w:rsidRPr="002546FC" w:rsidRDefault="00D33089" w:rsidP="00D33089">
            <w:pPr>
              <w:rPr>
                <w:ins w:id="1602" w:author="DELL" w:date="2022-08-17T05:00:00Z"/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ins w:id="1603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Livestock ownership</w:t>
              </w:r>
            </w:ins>
          </w:p>
        </w:tc>
      </w:tr>
      <w:tr w:rsidR="00D33089" w:rsidRPr="002546FC" w14:paraId="3BFF9B13" w14:textId="77777777" w:rsidTr="002546FC">
        <w:trPr>
          <w:trHeight w:val="257"/>
          <w:jc w:val="center"/>
          <w:ins w:id="1604" w:author="DELL" w:date="2022-08-17T05:00:00Z"/>
        </w:trPr>
        <w:tc>
          <w:tcPr>
            <w:tcW w:w="811" w:type="pct"/>
            <w:vAlign w:val="center"/>
          </w:tcPr>
          <w:p w14:paraId="43BAC4ED" w14:textId="77777777" w:rsidR="00D33089" w:rsidRPr="002546FC" w:rsidRDefault="00D33089" w:rsidP="00D33089">
            <w:pPr>
              <w:jc w:val="center"/>
              <w:rPr>
                <w:ins w:id="160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606" w:author="DELL" w:date="2022-08-17T05:00:00Z">
              <w:r w:rsidRPr="002546FC">
                <w:rPr>
                  <w:rFonts w:ascii="Times New Roman" w:hAnsi="Times New Roman" w:cs="Times New Roman"/>
                  <w:sz w:val="20"/>
                  <w:szCs w:val="20"/>
                </w:rPr>
                <w:t>Yes</w:t>
              </w:r>
            </w:ins>
          </w:p>
        </w:tc>
        <w:tc>
          <w:tcPr>
            <w:tcW w:w="391" w:type="pct"/>
            <w:vAlign w:val="center"/>
          </w:tcPr>
          <w:p w14:paraId="6F2180C7" w14:textId="77777777" w:rsidR="00D33089" w:rsidRPr="002546FC" w:rsidRDefault="00D33089" w:rsidP="00D33089">
            <w:pPr>
              <w:jc w:val="center"/>
              <w:rPr>
                <w:ins w:id="160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608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73563379" w14:textId="77777777" w:rsidR="00D33089" w:rsidRPr="002546FC" w:rsidRDefault="00D33089" w:rsidP="00D33089">
            <w:pPr>
              <w:jc w:val="center"/>
              <w:rPr>
                <w:ins w:id="160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610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4D01996D" w14:textId="77777777" w:rsidR="00D33089" w:rsidRPr="002546FC" w:rsidRDefault="00D33089" w:rsidP="00D33089">
            <w:pPr>
              <w:jc w:val="center"/>
              <w:rPr>
                <w:ins w:id="161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612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5167B6CD" w14:textId="77777777" w:rsidR="00D33089" w:rsidRPr="002546FC" w:rsidRDefault="00D33089" w:rsidP="00D33089">
            <w:pPr>
              <w:jc w:val="center"/>
              <w:rPr>
                <w:ins w:id="161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2DCA5E6" w14:textId="77777777" w:rsidR="00D33089" w:rsidRPr="002546FC" w:rsidRDefault="00D33089" w:rsidP="00D33089">
            <w:pPr>
              <w:jc w:val="center"/>
              <w:rPr>
                <w:ins w:id="161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35D530B6" w14:textId="77777777" w:rsidR="00D33089" w:rsidRPr="002546FC" w:rsidRDefault="00D33089" w:rsidP="00D33089">
            <w:pPr>
              <w:jc w:val="center"/>
              <w:rPr>
                <w:ins w:id="161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4EBA8CE2" w14:textId="77777777" w:rsidR="00D33089" w:rsidRPr="002546FC" w:rsidRDefault="00D33089" w:rsidP="00D33089">
            <w:pPr>
              <w:jc w:val="center"/>
              <w:rPr>
                <w:ins w:id="161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65BBA0FA" w14:textId="77777777" w:rsidR="00D33089" w:rsidRPr="002546FC" w:rsidRDefault="00D33089" w:rsidP="00D33089">
            <w:pPr>
              <w:jc w:val="center"/>
              <w:rPr>
                <w:ins w:id="161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6A1B7FB8" w14:textId="77777777" w:rsidR="00D33089" w:rsidRPr="002546FC" w:rsidRDefault="00D33089" w:rsidP="00D33089">
            <w:pPr>
              <w:jc w:val="center"/>
              <w:rPr>
                <w:ins w:id="161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33089" w:rsidRPr="002546FC" w14:paraId="6F55ECDE" w14:textId="77777777" w:rsidTr="002546FC">
        <w:trPr>
          <w:trHeight w:val="257"/>
          <w:jc w:val="center"/>
          <w:ins w:id="1619" w:author="DELL" w:date="2022-08-17T05:00:00Z"/>
        </w:trPr>
        <w:tc>
          <w:tcPr>
            <w:tcW w:w="811" w:type="pct"/>
            <w:vAlign w:val="center"/>
          </w:tcPr>
          <w:p w14:paraId="57ECEA96" w14:textId="77777777" w:rsidR="00D33089" w:rsidRPr="002546FC" w:rsidRDefault="00D33089" w:rsidP="00D33089">
            <w:pPr>
              <w:jc w:val="center"/>
              <w:rPr>
                <w:ins w:id="162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621" w:author="DELL" w:date="2022-08-17T05:00:00Z">
              <w:r w:rsidRPr="002546FC">
                <w:rPr>
                  <w:rFonts w:ascii="Times New Roman" w:hAnsi="Times New Roman" w:cs="Times New Roman"/>
                  <w:sz w:val="20"/>
                  <w:szCs w:val="20"/>
                </w:rPr>
                <w:t>No</w:t>
              </w:r>
            </w:ins>
          </w:p>
        </w:tc>
        <w:tc>
          <w:tcPr>
            <w:tcW w:w="391" w:type="pct"/>
            <w:vAlign w:val="center"/>
          </w:tcPr>
          <w:p w14:paraId="36F06FA8" w14:textId="77777777" w:rsidR="00D33089" w:rsidRPr="002546FC" w:rsidRDefault="00D33089" w:rsidP="00D33089">
            <w:pPr>
              <w:jc w:val="center"/>
              <w:rPr>
                <w:ins w:id="162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623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40F860D7" w14:textId="77777777" w:rsidR="00D33089" w:rsidRPr="002546FC" w:rsidRDefault="00D33089" w:rsidP="00D33089">
            <w:pPr>
              <w:jc w:val="center"/>
              <w:rPr>
                <w:ins w:id="162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625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13A7E5A9" w14:textId="77777777" w:rsidR="00D33089" w:rsidRPr="002546FC" w:rsidRDefault="00D33089" w:rsidP="00D33089">
            <w:pPr>
              <w:jc w:val="center"/>
              <w:rPr>
                <w:ins w:id="162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627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2B2237CC" w14:textId="77777777" w:rsidR="00D33089" w:rsidRPr="002546FC" w:rsidRDefault="00D33089" w:rsidP="00D33089">
            <w:pPr>
              <w:jc w:val="center"/>
              <w:rPr>
                <w:ins w:id="162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AC357D0" w14:textId="77777777" w:rsidR="00D33089" w:rsidRPr="002546FC" w:rsidRDefault="00D33089" w:rsidP="00D33089">
            <w:pPr>
              <w:jc w:val="center"/>
              <w:rPr>
                <w:ins w:id="162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130CA413" w14:textId="77777777" w:rsidR="00D33089" w:rsidRPr="002546FC" w:rsidRDefault="00D33089" w:rsidP="00D33089">
            <w:pPr>
              <w:jc w:val="center"/>
              <w:rPr>
                <w:ins w:id="163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66FF3AC0" w14:textId="77777777" w:rsidR="00D33089" w:rsidRPr="002546FC" w:rsidRDefault="00D33089" w:rsidP="00D33089">
            <w:pPr>
              <w:jc w:val="center"/>
              <w:rPr>
                <w:ins w:id="163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687DCD63" w14:textId="77777777" w:rsidR="00D33089" w:rsidRPr="002546FC" w:rsidRDefault="00D33089" w:rsidP="00D33089">
            <w:pPr>
              <w:jc w:val="center"/>
              <w:rPr>
                <w:ins w:id="163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D3D2F8C" w14:textId="77777777" w:rsidR="00D33089" w:rsidRPr="002546FC" w:rsidRDefault="00D33089" w:rsidP="00D33089">
            <w:pPr>
              <w:jc w:val="center"/>
              <w:rPr>
                <w:ins w:id="163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33089" w:rsidRPr="002546FC" w14:paraId="42DE29F3" w14:textId="77777777" w:rsidTr="002546FC">
        <w:trPr>
          <w:trHeight w:val="257"/>
          <w:jc w:val="center"/>
          <w:ins w:id="1634" w:author="DELL" w:date="2022-08-17T05:00:00Z"/>
        </w:trPr>
        <w:tc>
          <w:tcPr>
            <w:tcW w:w="5000" w:type="pct"/>
            <w:gridSpan w:val="10"/>
            <w:vAlign w:val="center"/>
          </w:tcPr>
          <w:p w14:paraId="4E6CE6C6" w14:textId="77777777" w:rsidR="00D33089" w:rsidRPr="002546FC" w:rsidRDefault="00D33089" w:rsidP="00D33089">
            <w:pPr>
              <w:rPr>
                <w:ins w:id="1635" w:author="DELL" w:date="2022-08-17T05:00:00Z"/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ins w:id="1636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Source water type</w:t>
              </w:r>
            </w:ins>
          </w:p>
        </w:tc>
      </w:tr>
      <w:tr w:rsidR="00D33089" w:rsidRPr="002546FC" w14:paraId="5C0DC3E3" w14:textId="77777777" w:rsidTr="002546FC">
        <w:trPr>
          <w:trHeight w:val="257"/>
          <w:jc w:val="center"/>
          <w:ins w:id="1637" w:author="DELL" w:date="2022-08-17T05:00:00Z"/>
        </w:trPr>
        <w:tc>
          <w:tcPr>
            <w:tcW w:w="811" w:type="pct"/>
            <w:vAlign w:val="center"/>
          </w:tcPr>
          <w:p w14:paraId="5FFC17F5" w14:textId="77777777" w:rsidR="00D33089" w:rsidRPr="002546FC" w:rsidRDefault="00D33089" w:rsidP="00D33089">
            <w:pPr>
              <w:jc w:val="center"/>
              <w:rPr>
                <w:ins w:id="163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639" w:author="DELL" w:date="2022-08-17T05:00:00Z">
              <w:r w:rsidRPr="002546FC">
                <w:rPr>
                  <w:rFonts w:ascii="Times New Roman" w:hAnsi="Times New Roman" w:cs="Times New Roman"/>
                  <w:sz w:val="20"/>
                  <w:szCs w:val="20"/>
                </w:rPr>
                <w:t>Improved</w:t>
              </w:r>
            </w:ins>
          </w:p>
        </w:tc>
        <w:tc>
          <w:tcPr>
            <w:tcW w:w="391" w:type="pct"/>
            <w:vAlign w:val="center"/>
          </w:tcPr>
          <w:p w14:paraId="652FF32F" w14:textId="77777777" w:rsidR="00D33089" w:rsidRPr="002546FC" w:rsidRDefault="00D33089" w:rsidP="00D33089">
            <w:pPr>
              <w:jc w:val="center"/>
              <w:rPr>
                <w:ins w:id="164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641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1.04</w:t>
              </w:r>
            </w:ins>
          </w:p>
        </w:tc>
        <w:tc>
          <w:tcPr>
            <w:tcW w:w="457" w:type="pct"/>
            <w:vAlign w:val="center"/>
          </w:tcPr>
          <w:p w14:paraId="7B914277" w14:textId="77777777" w:rsidR="00D33089" w:rsidRPr="002546FC" w:rsidRDefault="00D33089" w:rsidP="00D33089">
            <w:pPr>
              <w:jc w:val="center"/>
              <w:rPr>
                <w:ins w:id="164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643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0.69 – 1.57</w:t>
              </w:r>
            </w:ins>
          </w:p>
        </w:tc>
        <w:tc>
          <w:tcPr>
            <w:tcW w:w="417" w:type="pct"/>
            <w:vAlign w:val="center"/>
          </w:tcPr>
          <w:p w14:paraId="0EAFBAC2" w14:textId="77777777" w:rsidR="00D33089" w:rsidRPr="002546FC" w:rsidRDefault="00D33089" w:rsidP="00D33089">
            <w:pPr>
              <w:jc w:val="center"/>
              <w:rPr>
                <w:ins w:id="164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645" w:author="DELL" w:date="2022-08-17T05:00:00Z">
              <w:r w:rsidRPr="002546FC">
                <w:rPr>
                  <w:rFonts w:ascii="Times New Roman" w:hAnsi="Times New Roman" w:cs="Times New Roman"/>
                  <w:bCs/>
                  <w:color w:val="FF0000"/>
                  <w:sz w:val="20"/>
                  <w:szCs w:val="20"/>
                </w:rPr>
                <w:t>0.854</w:t>
              </w:r>
            </w:ins>
          </w:p>
        </w:tc>
        <w:tc>
          <w:tcPr>
            <w:tcW w:w="456" w:type="pct"/>
            <w:vAlign w:val="center"/>
          </w:tcPr>
          <w:p w14:paraId="069C4AC5" w14:textId="77777777" w:rsidR="00D33089" w:rsidRPr="002546FC" w:rsidRDefault="00D33089" w:rsidP="00D33089">
            <w:pPr>
              <w:jc w:val="center"/>
              <w:rPr>
                <w:ins w:id="164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4ED1413" w14:textId="77777777" w:rsidR="00D33089" w:rsidRPr="002546FC" w:rsidRDefault="00D33089" w:rsidP="00D33089">
            <w:pPr>
              <w:jc w:val="center"/>
              <w:rPr>
                <w:ins w:id="164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0627F2B3" w14:textId="77777777" w:rsidR="00D33089" w:rsidRPr="002546FC" w:rsidRDefault="00D33089" w:rsidP="00D33089">
            <w:pPr>
              <w:jc w:val="center"/>
              <w:rPr>
                <w:ins w:id="164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45966FAE" w14:textId="77777777" w:rsidR="00D33089" w:rsidRPr="002546FC" w:rsidRDefault="00D33089" w:rsidP="00D33089">
            <w:pPr>
              <w:jc w:val="center"/>
              <w:rPr>
                <w:ins w:id="164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374737F5" w14:textId="77777777" w:rsidR="00D33089" w:rsidRPr="002546FC" w:rsidRDefault="00D33089" w:rsidP="00D33089">
            <w:pPr>
              <w:jc w:val="center"/>
              <w:rPr>
                <w:ins w:id="165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423A925D" w14:textId="77777777" w:rsidR="00D33089" w:rsidRPr="002546FC" w:rsidRDefault="00D33089" w:rsidP="00D33089">
            <w:pPr>
              <w:jc w:val="center"/>
              <w:rPr>
                <w:ins w:id="165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33089" w:rsidRPr="002546FC" w14:paraId="2E7414DA" w14:textId="77777777" w:rsidTr="002546FC">
        <w:trPr>
          <w:trHeight w:val="257"/>
          <w:jc w:val="center"/>
          <w:ins w:id="1652" w:author="DELL" w:date="2022-08-17T05:00:00Z"/>
        </w:trPr>
        <w:tc>
          <w:tcPr>
            <w:tcW w:w="811" w:type="pct"/>
            <w:vAlign w:val="center"/>
          </w:tcPr>
          <w:p w14:paraId="1720CDF5" w14:textId="77777777" w:rsidR="00D33089" w:rsidRPr="002546FC" w:rsidRDefault="00D33089" w:rsidP="00D33089">
            <w:pPr>
              <w:jc w:val="center"/>
              <w:rPr>
                <w:ins w:id="165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654" w:author="DELL" w:date="2022-08-17T05:00:00Z">
              <w:r w:rsidRPr="002546FC">
                <w:rPr>
                  <w:rFonts w:ascii="Times New Roman" w:hAnsi="Times New Roman" w:cs="Times New Roman"/>
                  <w:sz w:val="20"/>
                  <w:szCs w:val="20"/>
                </w:rPr>
                <w:t>Unimproved</w:t>
              </w:r>
            </w:ins>
          </w:p>
        </w:tc>
        <w:tc>
          <w:tcPr>
            <w:tcW w:w="391" w:type="pct"/>
            <w:vAlign w:val="center"/>
          </w:tcPr>
          <w:p w14:paraId="6089F875" w14:textId="77777777" w:rsidR="00D33089" w:rsidRPr="002546FC" w:rsidRDefault="00D33089" w:rsidP="00D33089">
            <w:pPr>
              <w:jc w:val="center"/>
              <w:rPr>
                <w:ins w:id="165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656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280D9325" w14:textId="77777777" w:rsidR="00D33089" w:rsidRPr="002546FC" w:rsidRDefault="00D33089" w:rsidP="00D33089">
            <w:pPr>
              <w:jc w:val="center"/>
              <w:rPr>
                <w:ins w:id="165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658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2BD2C8D6" w14:textId="77777777" w:rsidR="00D33089" w:rsidRPr="002546FC" w:rsidRDefault="00D33089" w:rsidP="00D33089">
            <w:pPr>
              <w:jc w:val="center"/>
              <w:rPr>
                <w:ins w:id="165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660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506F7DC7" w14:textId="77777777" w:rsidR="00D33089" w:rsidRPr="002546FC" w:rsidRDefault="00D33089" w:rsidP="00D33089">
            <w:pPr>
              <w:jc w:val="center"/>
              <w:rPr>
                <w:ins w:id="166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039126F" w14:textId="77777777" w:rsidR="00D33089" w:rsidRPr="002546FC" w:rsidRDefault="00D33089" w:rsidP="00D33089">
            <w:pPr>
              <w:jc w:val="center"/>
              <w:rPr>
                <w:ins w:id="166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08850FAF" w14:textId="77777777" w:rsidR="00D33089" w:rsidRPr="002546FC" w:rsidRDefault="00D33089" w:rsidP="00D33089">
            <w:pPr>
              <w:jc w:val="center"/>
              <w:rPr>
                <w:ins w:id="166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73B75A81" w14:textId="77777777" w:rsidR="00D33089" w:rsidRPr="002546FC" w:rsidRDefault="00D33089" w:rsidP="00D33089">
            <w:pPr>
              <w:jc w:val="center"/>
              <w:rPr>
                <w:ins w:id="166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5C17EDF7" w14:textId="77777777" w:rsidR="00D33089" w:rsidRPr="002546FC" w:rsidRDefault="00D33089" w:rsidP="00D33089">
            <w:pPr>
              <w:jc w:val="center"/>
              <w:rPr>
                <w:ins w:id="166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1D10F42D" w14:textId="77777777" w:rsidR="00D33089" w:rsidRPr="002546FC" w:rsidRDefault="00D33089" w:rsidP="00D33089">
            <w:pPr>
              <w:jc w:val="center"/>
              <w:rPr>
                <w:ins w:id="166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33089" w:rsidRPr="002546FC" w14:paraId="50F015F6" w14:textId="77777777" w:rsidTr="002546FC">
        <w:trPr>
          <w:trHeight w:val="257"/>
          <w:jc w:val="center"/>
          <w:ins w:id="1667" w:author="DELL" w:date="2022-08-17T05:00:00Z"/>
        </w:trPr>
        <w:tc>
          <w:tcPr>
            <w:tcW w:w="5000" w:type="pct"/>
            <w:gridSpan w:val="10"/>
            <w:vAlign w:val="center"/>
          </w:tcPr>
          <w:p w14:paraId="3650B302" w14:textId="77777777" w:rsidR="00D33089" w:rsidRPr="002546FC" w:rsidRDefault="00D33089" w:rsidP="00D33089">
            <w:pPr>
              <w:rPr>
                <w:ins w:id="1668" w:author="DELL" w:date="2022-08-17T05:00:00Z"/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ins w:id="1669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 xml:space="preserve">Source of water </w:t>
              </w:r>
            </w:ins>
          </w:p>
        </w:tc>
      </w:tr>
      <w:tr w:rsidR="00D33089" w:rsidRPr="002546FC" w14:paraId="36369D92" w14:textId="77777777" w:rsidTr="002546FC">
        <w:trPr>
          <w:trHeight w:val="257"/>
          <w:jc w:val="center"/>
          <w:ins w:id="1670" w:author="DELL" w:date="2022-08-17T05:00:00Z"/>
        </w:trPr>
        <w:tc>
          <w:tcPr>
            <w:tcW w:w="811" w:type="pct"/>
            <w:vAlign w:val="center"/>
          </w:tcPr>
          <w:p w14:paraId="25876E16" w14:textId="77777777" w:rsidR="00D33089" w:rsidRPr="002546FC" w:rsidRDefault="00D33089" w:rsidP="00D33089">
            <w:pPr>
              <w:jc w:val="center"/>
              <w:rPr>
                <w:ins w:id="1671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1672" w:author="DELL" w:date="2022-08-17T05:00:00Z">
              <w:r w:rsidRPr="002546FC">
                <w:rPr>
                  <w:rFonts w:ascii="Times New Roman" w:hAnsi="Times New Roman" w:cs="Times New Roman"/>
                  <w:sz w:val="20"/>
                  <w:szCs w:val="20"/>
                </w:rPr>
                <w:t>Direct from source</w:t>
              </w:r>
            </w:ins>
          </w:p>
        </w:tc>
        <w:tc>
          <w:tcPr>
            <w:tcW w:w="391" w:type="pct"/>
            <w:vAlign w:val="center"/>
          </w:tcPr>
          <w:p w14:paraId="57971529" w14:textId="77777777" w:rsidR="00D33089" w:rsidRPr="002546FC" w:rsidRDefault="00D33089" w:rsidP="00D33089">
            <w:pPr>
              <w:jc w:val="center"/>
              <w:rPr>
                <w:ins w:id="167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674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5A13B78F" w14:textId="77777777" w:rsidR="00D33089" w:rsidRPr="002546FC" w:rsidRDefault="00D33089" w:rsidP="00D33089">
            <w:pPr>
              <w:jc w:val="center"/>
              <w:rPr>
                <w:ins w:id="167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676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4175D7D8" w14:textId="77777777" w:rsidR="00D33089" w:rsidRPr="002546FC" w:rsidRDefault="00D33089" w:rsidP="00D33089">
            <w:pPr>
              <w:jc w:val="center"/>
              <w:rPr>
                <w:ins w:id="167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678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60E64CB6" w14:textId="77777777" w:rsidR="00D33089" w:rsidRPr="002546FC" w:rsidRDefault="00D33089" w:rsidP="00D33089">
            <w:pPr>
              <w:jc w:val="center"/>
              <w:rPr>
                <w:ins w:id="167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E19DAC0" w14:textId="77777777" w:rsidR="00D33089" w:rsidRPr="002546FC" w:rsidRDefault="00D33089" w:rsidP="00D33089">
            <w:pPr>
              <w:jc w:val="center"/>
              <w:rPr>
                <w:ins w:id="168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40E9E286" w14:textId="77777777" w:rsidR="00D33089" w:rsidRPr="002546FC" w:rsidRDefault="00D33089" w:rsidP="00D33089">
            <w:pPr>
              <w:jc w:val="center"/>
              <w:rPr>
                <w:ins w:id="168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67A4025F" w14:textId="77777777" w:rsidR="00D33089" w:rsidRPr="002546FC" w:rsidRDefault="00D33089" w:rsidP="00D33089">
            <w:pPr>
              <w:jc w:val="center"/>
              <w:rPr>
                <w:ins w:id="168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19FBF298" w14:textId="77777777" w:rsidR="00D33089" w:rsidRPr="002546FC" w:rsidRDefault="00D33089" w:rsidP="00D33089">
            <w:pPr>
              <w:jc w:val="center"/>
              <w:rPr>
                <w:ins w:id="168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1968343" w14:textId="77777777" w:rsidR="00D33089" w:rsidRPr="002546FC" w:rsidRDefault="00D33089" w:rsidP="00D33089">
            <w:pPr>
              <w:jc w:val="center"/>
              <w:rPr>
                <w:ins w:id="168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33089" w:rsidRPr="002546FC" w14:paraId="427269A3" w14:textId="77777777" w:rsidTr="002546FC">
        <w:trPr>
          <w:trHeight w:val="257"/>
          <w:jc w:val="center"/>
          <w:ins w:id="1685" w:author="DELL" w:date="2022-08-17T05:00:00Z"/>
        </w:trPr>
        <w:tc>
          <w:tcPr>
            <w:tcW w:w="811" w:type="pct"/>
            <w:vAlign w:val="center"/>
          </w:tcPr>
          <w:p w14:paraId="6847CA2C" w14:textId="77777777" w:rsidR="00D33089" w:rsidRPr="002546FC" w:rsidRDefault="00D33089" w:rsidP="00D33089">
            <w:pPr>
              <w:jc w:val="center"/>
              <w:rPr>
                <w:ins w:id="1686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1687" w:author="DELL" w:date="2022-08-17T05:00:00Z">
              <w:r w:rsidRPr="002546FC">
                <w:rPr>
                  <w:rFonts w:ascii="Times New Roman" w:hAnsi="Times New Roman" w:cs="Times New Roman"/>
                  <w:sz w:val="20"/>
                  <w:szCs w:val="20"/>
                </w:rPr>
                <w:t>Covered container</w:t>
              </w:r>
            </w:ins>
          </w:p>
        </w:tc>
        <w:tc>
          <w:tcPr>
            <w:tcW w:w="391" w:type="pct"/>
            <w:vAlign w:val="center"/>
          </w:tcPr>
          <w:p w14:paraId="2523D58C" w14:textId="77777777" w:rsidR="00D33089" w:rsidRPr="002546FC" w:rsidRDefault="00D33089" w:rsidP="00D33089">
            <w:pPr>
              <w:jc w:val="center"/>
              <w:rPr>
                <w:ins w:id="168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689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6AC43459" w14:textId="77777777" w:rsidR="00D33089" w:rsidRPr="002546FC" w:rsidRDefault="00D33089" w:rsidP="00D33089">
            <w:pPr>
              <w:jc w:val="center"/>
              <w:rPr>
                <w:ins w:id="169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691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04192808" w14:textId="77777777" w:rsidR="00D33089" w:rsidRPr="002546FC" w:rsidRDefault="00D33089" w:rsidP="00D33089">
            <w:pPr>
              <w:jc w:val="center"/>
              <w:rPr>
                <w:ins w:id="169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693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54216B62" w14:textId="77777777" w:rsidR="00D33089" w:rsidRPr="002546FC" w:rsidRDefault="00D33089" w:rsidP="00D33089">
            <w:pPr>
              <w:jc w:val="center"/>
              <w:rPr>
                <w:ins w:id="169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1217C73" w14:textId="77777777" w:rsidR="00D33089" w:rsidRPr="002546FC" w:rsidRDefault="00D33089" w:rsidP="00D33089">
            <w:pPr>
              <w:jc w:val="center"/>
              <w:rPr>
                <w:ins w:id="169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1CB00632" w14:textId="77777777" w:rsidR="00D33089" w:rsidRPr="002546FC" w:rsidRDefault="00D33089" w:rsidP="00D33089">
            <w:pPr>
              <w:jc w:val="center"/>
              <w:rPr>
                <w:ins w:id="169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27EA6B68" w14:textId="77777777" w:rsidR="00D33089" w:rsidRPr="002546FC" w:rsidRDefault="00D33089" w:rsidP="00D33089">
            <w:pPr>
              <w:jc w:val="center"/>
              <w:rPr>
                <w:ins w:id="169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672733F2" w14:textId="77777777" w:rsidR="00D33089" w:rsidRPr="002546FC" w:rsidRDefault="00D33089" w:rsidP="00D33089">
            <w:pPr>
              <w:jc w:val="center"/>
              <w:rPr>
                <w:ins w:id="169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6600A979" w14:textId="77777777" w:rsidR="00D33089" w:rsidRPr="002546FC" w:rsidRDefault="00D33089" w:rsidP="00D33089">
            <w:pPr>
              <w:jc w:val="center"/>
              <w:rPr>
                <w:ins w:id="169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33089" w:rsidRPr="002546FC" w14:paraId="6B3D8A1E" w14:textId="77777777" w:rsidTr="002546FC">
        <w:trPr>
          <w:trHeight w:val="257"/>
          <w:jc w:val="center"/>
          <w:ins w:id="1700" w:author="DELL" w:date="2022-08-17T05:00:00Z"/>
        </w:trPr>
        <w:tc>
          <w:tcPr>
            <w:tcW w:w="811" w:type="pct"/>
            <w:vAlign w:val="center"/>
          </w:tcPr>
          <w:p w14:paraId="3A4B7485" w14:textId="77777777" w:rsidR="00D33089" w:rsidRPr="002546FC" w:rsidRDefault="00D33089" w:rsidP="00D33089">
            <w:pPr>
              <w:jc w:val="center"/>
              <w:rPr>
                <w:ins w:id="1701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1702" w:author="DELL" w:date="2022-08-17T05:00:00Z">
              <w:r w:rsidRPr="002546FC">
                <w:rPr>
                  <w:rFonts w:ascii="Times New Roman" w:hAnsi="Times New Roman" w:cs="Times New Roman"/>
                  <w:sz w:val="20"/>
                  <w:szCs w:val="20"/>
                </w:rPr>
                <w:t>Uncovered container</w:t>
              </w:r>
            </w:ins>
          </w:p>
        </w:tc>
        <w:tc>
          <w:tcPr>
            <w:tcW w:w="391" w:type="pct"/>
            <w:vAlign w:val="center"/>
          </w:tcPr>
          <w:p w14:paraId="7BC1F824" w14:textId="77777777" w:rsidR="00D33089" w:rsidRPr="002546FC" w:rsidRDefault="00D33089" w:rsidP="00D33089">
            <w:pPr>
              <w:jc w:val="center"/>
              <w:rPr>
                <w:ins w:id="170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704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5B597782" w14:textId="77777777" w:rsidR="00D33089" w:rsidRPr="002546FC" w:rsidRDefault="00D33089" w:rsidP="00D33089">
            <w:pPr>
              <w:jc w:val="center"/>
              <w:rPr>
                <w:ins w:id="170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706" w:author="DELL" w:date="2022-08-17T05:00:00Z">
              <w:r w:rsidRPr="002546FC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124AAEF0" w14:textId="77777777" w:rsidR="00D33089" w:rsidRPr="002546FC" w:rsidRDefault="00D33089" w:rsidP="00D33089">
            <w:pPr>
              <w:jc w:val="center"/>
              <w:rPr>
                <w:ins w:id="170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708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5625F890" w14:textId="77777777" w:rsidR="00D33089" w:rsidRPr="002546FC" w:rsidRDefault="00D33089" w:rsidP="00D33089">
            <w:pPr>
              <w:jc w:val="center"/>
              <w:rPr>
                <w:ins w:id="170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9BDA22E" w14:textId="77777777" w:rsidR="00D33089" w:rsidRPr="002546FC" w:rsidRDefault="00D33089" w:rsidP="00D33089">
            <w:pPr>
              <w:jc w:val="center"/>
              <w:rPr>
                <w:ins w:id="171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4B036779" w14:textId="77777777" w:rsidR="00D33089" w:rsidRPr="002546FC" w:rsidRDefault="00D33089" w:rsidP="00D33089">
            <w:pPr>
              <w:jc w:val="center"/>
              <w:rPr>
                <w:ins w:id="171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5CA55F9A" w14:textId="77777777" w:rsidR="00D33089" w:rsidRPr="002546FC" w:rsidRDefault="00D33089" w:rsidP="00D33089">
            <w:pPr>
              <w:jc w:val="center"/>
              <w:rPr>
                <w:ins w:id="171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4F517E32" w14:textId="77777777" w:rsidR="00D33089" w:rsidRPr="002546FC" w:rsidRDefault="00D33089" w:rsidP="00D33089">
            <w:pPr>
              <w:jc w:val="center"/>
              <w:rPr>
                <w:ins w:id="171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463298C" w14:textId="77777777" w:rsidR="00D33089" w:rsidRPr="002546FC" w:rsidRDefault="00D33089" w:rsidP="00D33089">
            <w:pPr>
              <w:jc w:val="center"/>
              <w:rPr>
                <w:ins w:id="171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33089" w:rsidRPr="002546FC" w14:paraId="1E48D8EC" w14:textId="77777777" w:rsidTr="002546FC">
        <w:trPr>
          <w:trHeight w:val="257"/>
          <w:jc w:val="center"/>
          <w:ins w:id="1715" w:author="DELL" w:date="2022-08-17T05:00:00Z"/>
        </w:trPr>
        <w:tc>
          <w:tcPr>
            <w:tcW w:w="5000" w:type="pct"/>
            <w:gridSpan w:val="10"/>
            <w:vAlign w:val="center"/>
          </w:tcPr>
          <w:p w14:paraId="32E88BD2" w14:textId="77777777" w:rsidR="00D33089" w:rsidRPr="002546FC" w:rsidRDefault="00D33089" w:rsidP="00D33089">
            <w:pPr>
              <w:rPr>
                <w:ins w:id="1716" w:author="DELL" w:date="2022-08-17T05:00:00Z"/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ins w:id="1717" w:author="DELL" w:date="2022-08-17T05:00:00Z">
              <w:r w:rsidRPr="002546FC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Water treatment</w:t>
              </w:r>
            </w:ins>
          </w:p>
        </w:tc>
      </w:tr>
      <w:tr w:rsidR="00D33089" w:rsidRPr="002546FC" w14:paraId="1BC65F11" w14:textId="77777777" w:rsidTr="002546FC">
        <w:trPr>
          <w:trHeight w:val="257"/>
          <w:jc w:val="center"/>
          <w:ins w:id="1718" w:author="DELL" w:date="2022-08-17T05:00:00Z"/>
        </w:trPr>
        <w:tc>
          <w:tcPr>
            <w:tcW w:w="811" w:type="pct"/>
            <w:vAlign w:val="center"/>
          </w:tcPr>
          <w:p w14:paraId="6BB6A335" w14:textId="77777777" w:rsidR="00D33089" w:rsidRPr="002546FC" w:rsidRDefault="00D33089" w:rsidP="00D33089">
            <w:pPr>
              <w:jc w:val="center"/>
              <w:rPr>
                <w:ins w:id="1719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1720" w:author="DELL" w:date="2022-08-17T05:00:00Z">
              <w:r w:rsidRPr="002546FC">
                <w:rPr>
                  <w:rFonts w:ascii="Times New Roman" w:hAnsi="Times New Roman" w:cs="Times New Roman"/>
                  <w:sz w:val="20"/>
                  <w:szCs w:val="20"/>
                </w:rPr>
                <w:t>Yes</w:t>
              </w:r>
            </w:ins>
          </w:p>
        </w:tc>
        <w:tc>
          <w:tcPr>
            <w:tcW w:w="391" w:type="pct"/>
            <w:vAlign w:val="center"/>
          </w:tcPr>
          <w:p w14:paraId="58A02169" w14:textId="77777777" w:rsidR="00D33089" w:rsidRPr="002546FC" w:rsidRDefault="00D33089" w:rsidP="00D33089">
            <w:pPr>
              <w:jc w:val="center"/>
              <w:rPr>
                <w:ins w:id="172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722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1.17</w:t>
              </w:r>
            </w:ins>
          </w:p>
        </w:tc>
        <w:tc>
          <w:tcPr>
            <w:tcW w:w="457" w:type="pct"/>
            <w:vAlign w:val="center"/>
          </w:tcPr>
          <w:p w14:paraId="122EAE69" w14:textId="77777777" w:rsidR="00D33089" w:rsidRPr="002546FC" w:rsidRDefault="00D33089" w:rsidP="00D33089">
            <w:pPr>
              <w:jc w:val="center"/>
              <w:rPr>
                <w:ins w:id="172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724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0.91 – 1.49</w:t>
              </w:r>
            </w:ins>
          </w:p>
        </w:tc>
        <w:tc>
          <w:tcPr>
            <w:tcW w:w="417" w:type="pct"/>
            <w:vAlign w:val="center"/>
          </w:tcPr>
          <w:p w14:paraId="23E5AFE3" w14:textId="77777777" w:rsidR="00D33089" w:rsidRPr="002546FC" w:rsidRDefault="00D33089" w:rsidP="00D33089">
            <w:pPr>
              <w:jc w:val="center"/>
              <w:rPr>
                <w:ins w:id="172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726" w:author="DELL" w:date="2022-08-17T05:00:00Z">
              <w:r w:rsidRPr="002546FC">
                <w:rPr>
                  <w:rFonts w:ascii="Times New Roman" w:hAnsi="Times New Roman" w:cs="Times New Roman"/>
                  <w:bCs/>
                  <w:color w:val="FF0000"/>
                  <w:sz w:val="20"/>
                  <w:szCs w:val="20"/>
                </w:rPr>
                <w:t>0.214</w:t>
              </w:r>
            </w:ins>
          </w:p>
        </w:tc>
        <w:tc>
          <w:tcPr>
            <w:tcW w:w="456" w:type="pct"/>
            <w:vAlign w:val="center"/>
          </w:tcPr>
          <w:p w14:paraId="3D9964B7" w14:textId="77777777" w:rsidR="00D33089" w:rsidRPr="002546FC" w:rsidRDefault="00D33089" w:rsidP="00D33089">
            <w:pPr>
              <w:jc w:val="center"/>
              <w:rPr>
                <w:ins w:id="172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0B9A4BC" w14:textId="77777777" w:rsidR="00D33089" w:rsidRPr="002546FC" w:rsidRDefault="00D33089" w:rsidP="00D33089">
            <w:pPr>
              <w:jc w:val="center"/>
              <w:rPr>
                <w:ins w:id="172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2CF19B7C" w14:textId="77777777" w:rsidR="00D33089" w:rsidRPr="002546FC" w:rsidRDefault="00D33089" w:rsidP="00D33089">
            <w:pPr>
              <w:jc w:val="center"/>
              <w:rPr>
                <w:ins w:id="1729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4BE6C00F" w14:textId="77777777" w:rsidR="00D33089" w:rsidRPr="002546FC" w:rsidRDefault="00D33089" w:rsidP="00D33089">
            <w:pPr>
              <w:jc w:val="center"/>
              <w:rPr>
                <w:ins w:id="173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6E62DB62" w14:textId="77777777" w:rsidR="00D33089" w:rsidRPr="002546FC" w:rsidRDefault="00D33089" w:rsidP="00D33089">
            <w:pPr>
              <w:jc w:val="center"/>
              <w:rPr>
                <w:ins w:id="1731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618739EF" w14:textId="77777777" w:rsidR="00D33089" w:rsidRPr="002546FC" w:rsidRDefault="00D33089" w:rsidP="00D33089">
            <w:pPr>
              <w:jc w:val="center"/>
              <w:rPr>
                <w:ins w:id="173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33089" w:rsidRPr="002546FC" w14:paraId="2F8D1A62" w14:textId="77777777" w:rsidTr="002546FC">
        <w:trPr>
          <w:trHeight w:val="257"/>
          <w:jc w:val="center"/>
          <w:ins w:id="1733" w:author="DELL" w:date="2022-08-17T05:00:00Z"/>
        </w:trPr>
        <w:tc>
          <w:tcPr>
            <w:tcW w:w="811" w:type="pct"/>
            <w:vAlign w:val="center"/>
          </w:tcPr>
          <w:p w14:paraId="2439CF77" w14:textId="77777777" w:rsidR="00D33089" w:rsidRPr="002546FC" w:rsidRDefault="00D33089" w:rsidP="00D33089">
            <w:pPr>
              <w:jc w:val="center"/>
              <w:rPr>
                <w:ins w:id="1734" w:author="DELL" w:date="2022-08-17T05:00:00Z"/>
                <w:rFonts w:ascii="Times New Roman" w:hAnsi="Times New Roman" w:cs="Times New Roman"/>
                <w:sz w:val="20"/>
                <w:szCs w:val="20"/>
              </w:rPr>
            </w:pPr>
            <w:ins w:id="1735" w:author="DELL" w:date="2022-08-17T05:00:00Z">
              <w:r w:rsidRPr="002546FC">
                <w:rPr>
                  <w:rFonts w:ascii="Times New Roman" w:hAnsi="Times New Roman" w:cs="Times New Roman"/>
                  <w:sz w:val="20"/>
                  <w:szCs w:val="20"/>
                </w:rPr>
                <w:t>No</w:t>
              </w:r>
            </w:ins>
          </w:p>
        </w:tc>
        <w:tc>
          <w:tcPr>
            <w:tcW w:w="391" w:type="pct"/>
            <w:vAlign w:val="center"/>
          </w:tcPr>
          <w:p w14:paraId="58D8DC39" w14:textId="77777777" w:rsidR="00D33089" w:rsidRPr="002546FC" w:rsidRDefault="00D33089" w:rsidP="00D33089">
            <w:pPr>
              <w:jc w:val="center"/>
              <w:rPr>
                <w:ins w:id="173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737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1285684D" w14:textId="77777777" w:rsidR="00D33089" w:rsidRPr="002546FC" w:rsidRDefault="00D33089" w:rsidP="00D33089">
            <w:pPr>
              <w:jc w:val="center"/>
              <w:rPr>
                <w:ins w:id="1738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739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22FF1389" w14:textId="77777777" w:rsidR="00D33089" w:rsidRPr="002546FC" w:rsidRDefault="00D33089" w:rsidP="00D33089">
            <w:pPr>
              <w:jc w:val="center"/>
              <w:rPr>
                <w:ins w:id="1740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  <w:ins w:id="1741" w:author="DELL" w:date="2022-08-17T05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2E9D4623" w14:textId="77777777" w:rsidR="00D33089" w:rsidRPr="002546FC" w:rsidRDefault="00D33089" w:rsidP="00D33089">
            <w:pPr>
              <w:jc w:val="center"/>
              <w:rPr>
                <w:ins w:id="1742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2987E9C" w14:textId="77777777" w:rsidR="00D33089" w:rsidRPr="002546FC" w:rsidRDefault="00D33089" w:rsidP="00D33089">
            <w:pPr>
              <w:jc w:val="center"/>
              <w:rPr>
                <w:ins w:id="1743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0F3E14F8" w14:textId="77777777" w:rsidR="00D33089" w:rsidRPr="002546FC" w:rsidRDefault="00D33089" w:rsidP="00D33089">
            <w:pPr>
              <w:jc w:val="center"/>
              <w:rPr>
                <w:ins w:id="1744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5BB72FF4" w14:textId="77777777" w:rsidR="00D33089" w:rsidRPr="002546FC" w:rsidRDefault="00D33089" w:rsidP="00D33089">
            <w:pPr>
              <w:jc w:val="center"/>
              <w:rPr>
                <w:ins w:id="1745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1DB796E2" w14:textId="77777777" w:rsidR="00D33089" w:rsidRPr="002546FC" w:rsidRDefault="00D33089" w:rsidP="00D33089">
            <w:pPr>
              <w:jc w:val="center"/>
              <w:rPr>
                <w:ins w:id="1746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7241D84" w14:textId="77777777" w:rsidR="00D33089" w:rsidRPr="002546FC" w:rsidRDefault="00D33089" w:rsidP="00D33089">
            <w:pPr>
              <w:jc w:val="center"/>
              <w:rPr>
                <w:ins w:id="1747" w:author="DELL" w:date="2022-08-17T05:00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5339FBBD" w14:textId="77777777" w:rsidR="00977F11" w:rsidRPr="00ED1A0B" w:rsidRDefault="00977F11" w:rsidP="00977F11">
      <w:pPr>
        <w:spacing w:line="240" w:lineRule="auto"/>
        <w:rPr>
          <w:ins w:id="1748" w:author="DELL" w:date="2022-08-17T05:00:00Z"/>
          <w:rFonts w:ascii="Times New Roman" w:hAnsi="Times New Roman" w:cs="Times New Roman"/>
          <w:sz w:val="20"/>
          <w:szCs w:val="20"/>
        </w:rPr>
      </w:pPr>
    </w:p>
    <w:p w14:paraId="727B6F34" w14:textId="77777777" w:rsidR="00977F11" w:rsidRPr="00ED1A0B" w:rsidRDefault="00977F11" w:rsidP="00977F11">
      <w:pPr>
        <w:spacing w:line="240" w:lineRule="auto"/>
        <w:rPr>
          <w:ins w:id="1749" w:author="DELL" w:date="2022-08-17T05:00:00Z"/>
          <w:rFonts w:ascii="Times New Roman" w:hAnsi="Times New Roman" w:cs="Times New Roman"/>
          <w:sz w:val="20"/>
          <w:szCs w:val="20"/>
        </w:rPr>
      </w:pPr>
    </w:p>
    <w:p w14:paraId="16A937BD" w14:textId="77777777" w:rsidR="00977F11" w:rsidRDefault="00977F11" w:rsidP="00781C63">
      <w:pPr>
        <w:spacing w:after="0" w:line="240" w:lineRule="auto"/>
        <w:contextualSpacing/>
        <w:jc w:val="both"/>
        <w:rPr>
          <w:ins w:id="1750" w:author="DELL" w:date="2022-08-17T05:00:00Z"/>
          <w:rFonts w:ascii="Times New Roman" w:hAnsi="Times New Roman" w:cs="Times New Roman"/>
          <w:sz w:val="20"/>
          <w:szCs w:val="20"/>
        </w:rPr>
      </w:pPr>
    </w:p>
    <w:p w14:paraId="4E3A5F4D" w14:textId="061CB71B" w:rsidR="00781C63" w:rsidRPr="00386483" w:rsidRDefault="00F119BB" w:rsidP="00781C63">
      <w:pPr>
        <w:spacing w:after="0" w:line="240" w:lineRule="auto"/>
        <w:contextualSpacing/>
        <w:jc w:val="both"/>
        <w:rPr>
          <w:ins w:id="1751" w:author="DELL" w:date="2022-08-17T00:42:00Z"/>
          <w:rFonts w:ascii="Times New Roman" w:hAnsi="Times New Roman" w:cs="Times New Roman"/>
          <w:color w:val="000000"/>
          <w:sz w:val="20"/>
          <w:szCs w:val="20"/>
        </w:rPr>
      </w:pPr>
      <w:ins w:id="1752" w:author="DELL" w:date="2022-08-17T00:42:00Z">
        <w:r>
          <w:rPr>
            <w:rFonts w:ascii="Times New Roman" w:hAnsi="Times New Roman" w:cs="Times New Roman"/>
            <w:b/>
            <w:color w:val="000000"/>
            <w:sz w:val="20"/>
            <w:szCs w:val="20"/>
          </w:rPr>
          <w:lastRenderedPageBreak/>
          <w:t>Table.3</w:t>
        </w:r>
        <w:r w:rsidR="00781C63" w:rsidRPr="00386483">
          <w:rPr>
            <w:rFonts w:ascii="Times New Roman" w:hAnsi="Times New Roman" w:cs="Times New Roman"/>
            <w:b/>
            <w:color w:val="000000"/>
            <w:sz w:val="20"/>
            <w:szCs w:val="20"/>
          </w:rPr>
          <w:t xml:space="preserve"> </w:t>
        </w:r>
        <w:r w:rsidR="00781C63" w:rsidRPr="00386483">
          <w:rPr>
            <w:rFonts w:ascii="Times New Roman" w:hAnsi="Times New Roman" w:cs="Times New Roman"/>
            <w:bCs/>
            <w:color w:val="202020"/>
            <w:sz w:val="20"/>
            <w:szCs w:val="20"/>
            <w:shd w:val="clear" w:color="auto" w:fill="FFFFFF"/>
          </w:rPr>
          <w:t>Factors associated with t</w:t>
        </w:r>
        <w:r w:rsidR="00E60104" w:rsidRPr="00386483">
          <w:rPr>
            <w:rFonts w:ascii="Times New Roman" w:hAnsi="Times New Roman" w:cs="Times New Roman"/>
            <w:bCs/>
            <w:color w:val="202020"/>
            <w:sz w:val="20"/>
            <w:szCs w:val="20"/>
            <w:shd w:val="clear" w:color="auto" w:fill="FFFFFF"/>
          </w:rPr>
          <w:t>he diarrhoea s</w:t>
        </w:r>
        <w:r w:rsidR="00852B74">
          <w:rPr>
            <w:rFonts w:ascii="Times New Roman" w:hAnsi="Times New Roman" w:cs="Times New Roman"/>
            <w:bCs/>
            <w:color w:val="202020"/>
            <w:sz w:val="20"/>
            <w:szCs w:val="20"/>
            <w:shd w:val="clear" w:color="auto" w:fill="FFFFFF"/>
          </w:rPr>
          <w:t xml:space="preserve">tatus of children using </w:t>
        </w:r>
      </w:ins>
      <w:ins w:id="1753" w:author="DELL" w:date="2022-08-17T04:48:00Z">
        <w:r w:rsidR="00852B74">
          <w:rPr>
            <w:rFonts w:ascii="Times New Roman" w:hAnsi="Times New Roman" w:cs="Times New Roman"/>
            <w:bCs/>
            <w:color w:val="202020"/>
            <w:sz w:val="20"/>
            <w:szCs w:val="20"/>
            <w:shd w:val="clear" w:color="auto" w:fill="FFFFFF"/>
          </w:rPr>
          <w:t>multi</w:t>
        </w:r>
      </w:ins>
      <w:ins w:id="1754" w:author="DELL" w:date="2022-08-17T00:42:00Z">
        <w:r w:rsidR="00E60104" w:rsidRPr="00386483">
          <w:rPr>
            <w:rFonts w:ascii="Times New Roman" w:hAnsi="Times New Roman" w:cs="Times New Roman"/>
            <w:bCs/>
            <w:color w:val="202020"/>
            <w:sz w:val="20"/>
            <w:szCs w:val="20"/>
            <w:shd w:val="clear" w:color="auto" w:fill="FFFFFF"/>
          </w:rPr>
          <w:t>variate logistic regression model</w:t>
        </w:r>
        <w:r w:rsidR="00781C63" w:rsidRPr="00386483">
          <w:rPr>
            <w:rFonts w:ascii="Times New Roman" w:hAnsi="Times New Roman" w:cs="Times New Roman"/>
            <w:bCs/>
            <w:color w:val="202020"/>
            <w:sz w:val="20"/>
            <w:szCs w:val="20"/>
            <w:shd w:val="clear" w:color="auto" w:fill="FFFFFF"/>
          </w:rPr>
          <w:t xml:space="preserve"> </w:t>
        </w:r>
      </w:ins>
      <w:ins w:id="1755" w:author="DELL" w:date="2022-08-17T02:25:00Z">
        <w:r w:rsidR="00E60104" w:rsidRPr="00386483">
          <w:rPr>
            <w:rFonts w:ascii="Times New Roman" w:hAnsi="Times New Roman" w:cs="Times New Roman"/>
            <w:bCs/>
            <w:color w:val="202020"/>
            <w:sz w:val="20"/>
            <w:szCs w:val="20"/>
            <w:shd w:val="clear" w:color="auto" w:fill="FFFFFF"/>
          </w:rPr>
          <w:t>(</w:t>
        </w:r>
      </w:ins>
      <w:ins w:id="1756" w:author="DELL" w:date="2022-08-17T00:42:00Z">
        <w:r w:rsidR="00781C63" w:rsidRPr="00386483">
          <w:rPr>
            <w:rFonts w:ascii="Times New Roman" w:hAnsi="Times New Roman" w:cs="Times New Roman"/>
            <w:bCs/>
            <w:color w:val="202020"/>
            <w:sz w:val="20"/>
            <w:szCs w:val="20"/>
            <w:shd w:val="clear" w:color="auto" w:fill="FFFFFF"/>
          </w:rPr>
          <w:t xml:space="preserve">MICS 2006, </w:t>
        </w:r>
        <w:r w:rsidR="00E60104" w:rsidRPr="00386483">
          <w:rPr>
            <w:rFonts w:ascii="Times New Roman" w:hAnsi="Times New Roman" w:cs="Times New Roman"/>
            <w:bCs/>
            <w:color w:val="202020"/>
            <w:sz w:val="20"/>
            <w:szCs w:val="20"/>
            <w:shd w:val="clear" w:color="auto" w:fill="FFFFFF"/>
          </w:rPr>
          <w:t>2012 and 2019</w:t>
        </w:r>
      </w:ins>
      <w:ins w:id="1757" w:author="DELL" w:date="2022-08-17T02:25:00Z">
        <w:r w:rsidR="00E60104" w:rsidRPr="00386483">
          <w:rPr>
            <w:rFonts w:ascii="Times New Roman" w:hAnsi="Times New Roman" w:cs="Times New Roman"/>
            <w:bCs/>
            <w:color w:val="202020"/>
            <w:sz w:val="20"/>
            <w:szCs w:val="20"/>
            <w:shd w:val="clear" w:color="auto" w:fill="FFFFFF"/>
          </w:rPr>
          <w:t>)</w:t>
        </w:r>
      </w:ins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16"/>
        <w:gridCol w:w="731"/>
        <w:gridCol w:w="855"/>
        <w:gridCol w:w="780"/>
        <w:gridCol w:w="853"/>
        <w:gridCol w:w="853"/>
        <w:gridCol w:w="989"/>
        <w:gridCol w:w="812"/>
        <w:gridCol w:w="976"/>
        <w:gridCol w:w="985"/>
      </w:tblGrid>
      <w:tr w:rsidR="00CE604A" w:rsidRPr="00386483" w14:paraId="1E84946B" w14:textId="77777777" w:rsidTr="00386483">
        <w:trPr>
          <w:trHeight w:val="161"/>
          <w:jc w:val="center"/>
          <w:ins w:id="1758" w:author="DELL" w:date="2022-08-17T00:42:00Z"/>
        </w:trPr>
        <w:tc>
          <w:tcPr>
            <w:tcW w:w="811" w:type="pct"/>
            <w:vMerge w:val="restart"/>
            <w:vAlign w:val="center"/>
          </w:tcPr>
          <w:p w14:paraId="3066F918" w14:textId="2F29E576" w:rsidR="00CE604A" w:rsidRPr="00386483" w:rsidRDefault="00CE604A" w:rsidP="00227D57">
            <w:pPr>
              <w:jc w:val="center"/>
              <w:rPr>
                <w:ins w:id="1759" w:author="DELL" w:date="2022-08-17T00:42:00Z"/>
                <w:rFonts w:ascii="Times New Roman" w:hAnsi="Times New Roman" w:cs="Times New Roman"/>
                <w:sz w:val="20"/>
                <w:szCs w:val="20"/>
              </w:rPr>
            </w:pPr>
            <w:ins w:id="1760" w:author="DELL" w:date="2022-08-17T02:37:00Z">
              <w:r w:rsidRPr="002546FC">
                <w:rPr>
                  <w:rFonts w:ascii="Times New Roman" w:hAnsi="Times New Roman" w:cs="Times New Roman"/>
                  <w:b/>
                  <w:sz w:val="20"/>
                  <w:szCs w:val="20"/>
                </w:rPr>
                <w:t>Characteristics</w:t>
              </w:r>
            </w:ins>
          </w:p>
        </w:tc>
        <w:tc>
          <w:tcPr>
            <w:tcW w:w="1265" w:type="pct"/>
            <w:gridSpan w:val="3"/>
            <w:vAlign w:val="center"/>
          </w:tcPr>
          <w:p w14:paraId="796EEBAD" w14:textId="77777777" w:rsidR="00CE604A" w:rsidRPr="00386483" w:rsidRDefault="00CE604A" w:rsidP="00C30CFA">
            <w:pPr>
              <w:jc w:val="center"/>
              <w:rPr>
                <w:ins w:id="1761" w:author="DELL" w:date="2022-08-17T00:42:00Z"/>
                <w:rFonts w:ascii="Times New Roman" w:hAnsi="Times New Roman" w:cs="Times New Roman"/>
                <w:sz w:val="20"/>
                <w:szCs w:val="20"/>
              </w:rPr>
            </w:pPr>
            <w:ins w:id="1762" w:author="DELL" w:date="2022-08-17T00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2006</w:t>
              </w:r>
            </w:ins>
          </w:p>
        </w:tc>
        <w:tc>
          <w:tcPr>
            <w:tcW w:w="1441" w:type="pct"/>
            <w:gridSpan w:val="3"/>
            <w:vAlign w:val="center"/>
          </w:tcPr>
          <w:p w14:paraId="2F544382" w14:textId="77777777" w:rsidR="00CE604A" w:rsidRPr="00386483" w:rsidRDefault="00CE604A" w:rsidP="00C30CFA">
            <w:pPr>
              <w:jc w:val="center"/>
              <w:rPr>
                <w:ins w:id="1763" w:author="DELL" w:date="2022-08-17T00:42:00Z"/>
                <w:rFonts w:ascii="Times New Roman" w:hAnsi="Times New Roman" w:cs="Times New Roman"/>
                <w:sz w:val="20"/>
                <w:szCs w:val="20"/>
              </w:rPr>
            </w:pPr>
            <w:ins w:id="1764" w:author="DELL" w:date="2022-08-17T00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2012</w:t>
              </w:r>
            </w:ins>
          </w:p>
        </w:tc>
        <w:tc>
          <w:tcPr>
            <w:tcW w:w="1483" w:type="pct"/>
            <w:gridSpan w:val="3"/>
            <w:vAlign w:val="center"/>
          </w:tcPr>
          <w:p w14:paraId="4EAEAF36" w14:textId="77777777" w:rsidR="00CE604A" w:rsidRPr="00386483" w:rsidRDefault="00CE604A" w:rsidP="00C30CFA">
            <w:pPr>
              <w:jc w:val="center"/>
              <w:rPr>
                <w:ins w:id="1765" w:author="DELL" w:date="2022-08-17T00:42:00Z"/>
                <w:rFonts w:ascii="Times New Roman" w:hAnsi="Times New Roman" w:cs="Times New Roman"/>
                <w:sz w:val="20"/>
                <w:szCs w:val="20"/>
              </w:rPr>
            </w:pPr>
            <w:ins w:id="1766" w:author="DELL" w:date="2022-08-17T00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2019</w:t>
              </w:r>
            </w:ins>
          </w:p>
        </w:tc>
      </w:tr>
      <w:tr w:rsidR="00CE604A" w:rsidRPr="00386483" w14:paraId="64721E07" w14:textId="77777777" w:rsidTr="00B32149">
        <w:trPr>
          <w:trHeight w:val="684"/>
          <w:jc w:val="center"/>
          <w:ins w:id="1767" w:author="DELL" w:date="2022-08-17T00:42:00Z"/>
        </w:trPr>
        <w:tc>
          <w:tcPr>
            <w:tcW w:w="811" w:type="pct"/>
            <w:vMerge/>
            <w:vAlign w:val="center"/>
          </w:tcPr>
          <w:p w14:paraId="2317DEA1" w14:textId="6AEA0760" w:rsidR="00CE604A" w:rsidRPr="00386483" w:rsidRDefault="00CE604A" w:rsidP="00227D57">
            <w:pPr>
              <w:jc w:val="center"/>
              <w:rPr>
                <w:ins w:id="1768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vAlign w:val="center"/>
          </w:tcPr>
          <w:p w14:paraId="65C48726" w14:textId="7873C440" w:rsidR="00CE604A" w:rsidRPr="00386483" w:rsidRDefault="002258E4" w:rsidP="00227D57">
            <w:pPr>
              <w:jc w:val="center"/>
              <w:rPr>
                <w:ins w:id="1769" w:author="DELL" w:date="2022-08-17T00:42:00Z"/>
                <w:rFonts w:ascii="Times New Roman" w:hAnsi="Times New Roman" w:cs="Times New Roman"/>
                <w:b/>
                <w:sz w:val="20"/>
                <w:szCs w:val="20"/>
              </w:rPr>
            </w:pPr>
            <w:ins w:id="1770" w:author="DELL" w:date="2022-08-17T05:04:00Z">
              <w:r>
                <w:rPr>
                  <w:rFonts w:ascii="Times New Roman" w:hAnsi="Times New Roman" w:cs="Times New Roman"/>
                  <w:b/>
                  <w:sz w:val="20"/>
                  <w:szCs w:val="20"/>
                </w:rPr>
                <w:t>A</w:t>
              </w:r>
            </w:ins>
            <w:ins w:id="1771" w:author="DELL" w:date="2022-08-17T02:37:00Z">
              <w:r w:rsidR="00CE604A">
                <w:rPr>
                  <w:rFonts w:ascii="Times New Roman" w:hAnsi="Times New Roman" w:cs="Times New Roman"/>
                  <w:b/>
                  <w:sz w:val="20"/>
                  <w:szCs w:val="20"/>
                </w:rPr>
                <w:t>OR</w:t>
              </w:r>
            </w:ins>
          </w:p>
        </w:tc>
        <w:tc>
          <w:tcPr>
            <w:tcW w:w="457" w:type="pct"/>
            <w:vAlign w:val="center"/>
          </w:tcPr>
          <w:p w14:paraId="3F81B3A4" w14:textId="5F0D27F2" w:rsidR="00CE604A" w:rsidRPr="00386483" w:rsidRDefault="00CE604A" w:rsidP="00227D57">
            <w:pPr>
              <w:jc w:val="center"/>
              <w:rPr>
                <w:ins w:id="1772" w:author="DELL" w:date="2022-08-17T00:42:00Z"/>
                <w:rFonts w:ascii="Times New Roman" w:hAnsi="Times New Roman" w:cs="Times New Roman"/>
                <w:b/>
                <w:sz w:val="20"/>
                <w:szCs w:val="20"/>
              </w:rPr>
            </w:pPr>
            <w:ins w:id="1773" w:author="DELL" w:date="2022-08-17T02:37:00Z">
              <w:r>
                <w:rPr>
                  <w:rFonts w:ascii="Times New Roman" w:hAnsi="Times New Roman" w:cs="Times New Roman"/>
                  <w:b/>
                  <w:sz w:val="20"/>
                  <w:szCs w:val="20"/>
                </w:rPr>
                <w:t>95% CI</w:t>
              </w:r>
            </w:ins>
          </w:p>
        </w:tc>
        <w:tc>
          <w:tcPr>
            <w:tcW w:w="417" w:type="pct"/>
            <w:vAlign w:val="center"/>
          </w:tcPr>
          <w:p w14:paraId="6DD57790" w14:textId="16C25917" w:rsidR="00CE604A" w:rsidRPr="00386483" w:rsidRDefault="00CE604A" w:rsidP="00227D57">
            <w:pPr>
              <w:jc w:val="center"/>
              <w:rPr>
                <w:ins w:id="1774" w:author="DELL" w:date="2022-08-17T00:42:00Z"/>
                <w:rFonts w:ascii="Times New Roman" w:hAnsi="Times New Roman" w:cs="Times New Roman"/>
                <w:b/>
                <w:sz w:val="20"/>
                <w:szCs w:val="20"/>
              </w:rPr>
            </w:pPr>
            <w:ins w:id="1775" w:author="DELL" w:date="2022-08-17T02:37:00Z">
              <w:r w:rsidRPr="002546FC">
                <w:rPr>
                  <w:rFonts w:ascii="Times New Roman" w:hAnsi="Times New Roman" w:cs="Times New Roman"/>
                  <w:b/>
                  <w:sz w:val="20"/>
                  <w:szCs w:val="20"/>
                </w:rPr>
                <w:t>P-value</w:t>
              </w:r>
            </w:ins>
          </w:p>
        </w:tc>
        <w:tc>
          <w:tcPr>
            <w:tcW w:w="456" w:type="pct"/>
            <w:vAlign w:val="center"/>
          </w:tcPr>
          <w:p w14:paraId="3158B91D" w14:textId="0C3CC6A9" w:rsidR="00CE604A" w:rsidRPr="00386483" w:rsidRDefault="002258E4" w:rsidP="00227D57">
            <w:pPr>
              <w:jc w:val="center"/>
              <w:rPr>
                <w:ins w:id="1776" w:author="DELL" w:date="2022-08-17T00:42:00Z"/>
                <w:rFonts w:ascii="Times New Roman" w:hAnsi="Times New Roman" w:cs="Times New Roman"/>
                <w:b/>
                <w:sz w:val="20"/>
                <w:szCs w:val="20"/>
              </w:rPr>
            </w:pPr>
            <w:ins w:id="1777" w:author="DELL" w:date="2022-08-17T05:04:00Z">
              <w:r>
                <w:rPr>
                  <w:rFonts w:ascii="Times New Roman" w:hAnsi="Times New Roman" w:cs="Times New Roman"/>
                  <w:b/>
                  <w:sz w:val="20"/>
                  <w:szCs w:val="20"/>
                </w:rPr>
                <w:t>A</w:t>
              </w:r>
            </w:ins>
            <w:ins w:id="1778" w:author="DELL" w:date="2022-08-17T02:37:00Z">
              <w:r w:rsidR="00CE604A">
                <w:rPr>
                  <w:rFonts w:ascii="Times New Roman" w:hAnsi="Times New Roman" w:cs="Times New Roman"/>
                  <w:b/>
                  <w:sz w:val="20"/>
                  <w:szCs w:val="20"/>
                </w:rPr>
                <w:t>OR</w:t>
              </w:r>
            </w:ins>
          </w:p>
        </w:tc>
        <w:tc>
          <w:tcPr>
            <w:tcW w:w="456" w:type="pct"/>
            <w:vAlign w:val="center"/>
          </w:tcPr>
          <w:p w14:paraId="33C2534B" w14:textId="27D994C4" w:rsidR="00CE604A" w:rsidRPr="00386483" w:rsidRDefault="00CE604A" w:rsidP="00227D57">
            <w:pPr>
              <w:jc w:val="center"/>
              <w:rPr>
                <w:ins w:id="1779" w:author="DELL" w:date="2022-08-17T00:42:00Z"/>
                <w:rFonts w:ascii="Times New Roman" w:hAnsi="Times New Roman" w:cs="Times New Roman"/>
                <w:b/>
                <w:sz w:val="20"/>
                <w:szCs w:val="20"/>
              </w:rPr>
            </w:pPr>
            <w:ins w:id="1780" w:author="DELL" w:date="2022-08-17T02:37:00Z">
              <w:r>
                <w:rPr>
                  <w:rFonts w:ascii="Times New Roman" w:hAnsi="Times New Roman" w:cs="Times New Roman"/>
                  <w:b/>
                  <w:sz w:val="20"/>
                  <w:szCs w:val="20"/>
                </w:rPr>
                <w:t>95% CI</w:t>
              </w:r>
            </w:ins>
          </w:p>
        </w:tc>
        <w:tc>
          <w:tcPr>
            <w:tcW w:w="529" w:type="pct"/>
            <w:vAlign w:val="center"/>
          </w:tcPr>
          <w:p w14:paraId="41024235" w14:textId="612CF579" w:rsidR="00CE604A" w:rsidRPr="00386483" w:rsidRDefault="00CE604A" w:rsidP="00227D57">
            <w:pPr>
              <w:jc w:val="center"/>
              <w:rPr>
                <w:ins w:id="1781" w:author="DELL" w:date="2022-08-17T00:42:00Z"/>
                <w:rFonts w:ascii="Times New Roman" w:hAnsi="Times New Roman" w:cs="Times New Roman"/>
                <w:sz w:val="20"/>
                <w:szCs w:val="20"/>
              </w:rPr>
            </w:pPr>
            <w:ins w:id="1782" w:author="DELL" w:date="2022-08-17T02:37:00Z">
              <w:r w:rsidRPr="002546FC">
                <w:rPr>
                  <w:rFonts w:ascii="Times New Roman" w:hAnsi="Times New Roman" w:cs="Times New Roman"/>
                  <w:b/>
                  <w:sz w:val="20"/>
                  <w:szCs w:val="20"/>
                </w:rPr>
                <w:t>P-value</w:t>
              </w:r>
            </w:ins>
          </w:p>
        </w:tc>
        <w:tc>
          <w:tcPr>
            <w:tcW w:w="434" w:type="pct"/>
            <w:vAlign w:val="center"/>
          </w:tcPr>
          <w:p w14:paraId="0EB2BC8E" w14:textId="129DFB2B" w:rsidR="00CE604A" w:rsidRPr="00386483" w:rsidRDefault="002258E4" w:rsidP="00227D57">
            <w:pPr>
              <w:jc w:val="center"/>
              <w:rPr>
                <w:ins w:id="1783" w:author="DELL" w:date="2022-08-17T00:42:00Z"/>
                <w:rFonts w:ascii="Times New Roman" w:hAnsi="Times New Roman" w:cs="Times New Roman"/>
                <w:b/>
                <w:sz w:val="20"/>
                <w:szCs w:val="20"/>
              </w:rPr>
            </w:pPr>
            <w:ins w:id="1784" w:author="DELL" w:date="2022-08-17T05:04:00Z">
              <w:r>
                <w:rPr>
                  <w:rFonts w:ascii="Times New Roman" w:hAnsi="Times New Roman" w:cs="Times New Roman"/>
                  <w:b/>
                  <w:sz w:val="20"/>
                  <w:szCs w:val="20"/>
                </w:rPr>
                <w:t>A</w:t>
              </w:r>
            </w:ins>
            <w:ins w:id="1785" w:author="DELL" w:date="2022-08-17T02:38:00Z">
              <w:r w:rsidR="00CE604A">
                <w:rPr>
                  <w:rFonts w:ascii="Times New Roman" w:hAnsi="Times New Roman" w:cs="Times New Roman"/>
                  <w:b/>
                  <w:sz w:val="20"/>
                  <w:szCs w:val="20"/>
                </w:rPr>
                <w:t>OR</w:t>
              </w:r>
            </w:ins>
          </w:p>
        </w:tc>
        <w:tc>
          <w:tcPr>
            <w:tcW w:w="522" w:type="pct"/>
            <w:vAlign w:val="center"/>
          </w:tcPr>
          <w:p w14:paraId="79F84A21" w14:textId="013D0A8B" w:rsidR="00CE604A" w:rsidRPr="00386483" w:rsidRDefault="00CE604A" w:rsidP="00227D57">
            <w:pPr>
              <w:jc w:val="center"/>
              <w:rPr>
                <w:ins w:id="1786" w:author="DELL" w:date="2022-08-17T00:42:00Z"/>
                <w:rFonts w:ascii="Times New Roman" w:hAnsi="Times New Roman" w:cs="Times New Roman"/>
                <w:b/>
                <w:sz w:val="20"/>
                <w:szCs w:val="20"/>
              </w:rPr>
            </w:pPr>
            <w:ins w:id="1787" w:author="DELL" w:date="2022-08-17T02:38:00Z">
              <w:r>
                <w:rPr>
                  <w:rFonts w:ascii="Times New Roman" w:hAnsi="Times New Roman" w:cs="Times New Roman"/>
                  <w:b/>
                  <w:sz w:val="20"/>
                  <w:szCs w:val="20"/>
                </w:rPr>
                <w:t>95% CI</w:t>
              </w:r>
            </w:ins>
          </w:p>
        </w:tc>
        <w:tc>
          <w:tcPr>
            <w:tcW w:w="527" w:type="pct"/>
            <w:vAlign w:val="center"/>
          </w:tcPr>
          <w:p w14:paraId="4540DD2F" w14:textId="1DCA1CA3" w:rsidR="00CE604A" w:rsidRPr="00386483" w:rsidRDefault="00CE604A" w:rsidP="00227D57">
            <w:pPr>
              <w:jc w:val="center"/>
              <w:rPr>
                <w:ins w:id="1788" w:author="DELL" w:date="2022-08-17T00:42:00Z"/>
                <w:rFonts w:ascii="Times New Roman" w:hAnsi="Times New Roman" w:cs="Times New Roman"/>
                <w:sz w:val="20"/>
                <w:szCs w:val="20"/>
              </w:rPr>
            </w:pPr>
            <w:ins w:id="1789" w:author="DELL" w:date="2022-08-17T02:38:00Z">
              <w:r w:rsidRPr="002546FC">
                <w:rPr>
                  <w:rFonts w:ascii="Times New Roman" w:hAnsi="Times New Roman" w:cs="Times New Roman"/>
                  <w:b/>
                  <w:sz w:val="20"/>
                  <w:szCs w:val="20"/>
                </w:rPr>
                <w:t>P-value</w:t>
              </w:r>
            </w:ins>
          </w:p>
        </w:tc>
      </w:tr>
      <w:tr w:rsidR="00227D57" w:rsidRPr="00386483" w14:paraId="00A6AAC9" w14:textId="77777777" w:rsidTr="00C30CFA">
        <w:trPr>
          <w:trHeight w:val="161"/>
          <w:jc w:val="center"/>
          <w:ins w:id="1790" w:author="DELL" w:date="2022-08-17T00:42:00Z"/>
        </w:trPr>
        <w:tc>
          <w:tcPr>
            <w:tcW w:w="5000" w:type="pct"/>
            <w:gridSpan w:val="10"/>
            <w:vAlign w:val="center"/>
          </w:tcPr>
          <w:p w14:paraId="08F6D71A" w14:textId="77777777" w:rsidR="00227D57" w:rsidRPr="00386483" w:rsidRDefault="00227D57" w:rsidP="00227D57">
            <w:pPr>
              <w:rPr>
                <w:ins w:id="1791" w:author="DELL" w:date="2022-08-17T00:42:00Z"/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ins w:id="1792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CHILD CHARACTERISTICS</w:t>
              </w:r>
            </w:ins>
          </w:p>
        </w:tc>
      </w:tr>
      <w:tr w:rsidR="00227D57" w:rsidRPr="00386483" w14:paraId="37129683" w14:textId="77777777" w:rsidTr="00C30CFA">
        <w:trPr>
          <w:trHeight w:val="161"/>
          <w:jc w:val="center"/>
          <w:ins w:id="1793" w:author="DELL" w:date="2022-08-17T00:42:00Z"/>
        </w:trPr>
        <w:tc>
          <w:tcPr>
            <w:tcW w:w="5000" w:type="pct"/>
            <w:gridSpan w:val="10"/>
            <w:vAlign w:val="center"/>
          </w:tcPr>
          <w:p w14:paraId="14F28630" w14:textId="77777777" w:rsidR="00227D57" w:rsidRPr="00386483" w:rsidRDefault="00227D57" w:rsidP="00227D57">
            <w:pPr>
              <w:rPr>
                <w:ins w:id="1794" w:author="DELL" w:date="2022-08-17T00:42:00Z"/>
                <w:rFonts w:ascii="Times New Roman" w:hAnsi="Times New Roman" w:cs="Times New Roman"/>
                <w:i/>
                <w:sz w:val="20"/>
                <w:szCs w:val="20"/>
              </w:rPr>
            </w:pPr>
            <w:ins w:id="1795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Age of child (in months)</w:t>
              </w:r>
            </w:ins>
          </w:p>
        </w:tc>
      </w:tr>
      <w:tr w:rsidR="00227D57" w:rsidRPr="00386483" w14:paraId="1AC7D404" w14:textId="77777777" w:rsidTr="00386483">
        <w:trPr>
          <w:trHeight w:val="250"/>
          <w:jc w:val="center"/>
          <w:ins w:id="1796" w:author="DELL" w:date="2022-08-17T00:42:00Z"/>
        </w:trPr>
        <w:tc>
          <w:tcPr>
            <w:tcW w:w="811" w:type="pct"/>
            <w:vAlign w:val="center"/>
          </w:tcPr>
          <w:p w14:paraId="5F24F1F9" w14:textId="77777777" w:rsidR="00227D57" w:rsidRPr="00386483" w:rsidRDefault="00227D57" w:rsidP="00227D57">
            <w:pPr>
              <w:jc w:val="center"/>
              <w:rPr>
                <w:ins w:id="179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798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0-11</w:t>
              </w:r>
            </w:ins>
          </w:p>
        </w:tc>
        <w:tc>
          <w:tcPr>
            <w:tcW w:w="391" w:type="pct"/>
            <w:vAlign w:val="center"/>
          </w:tcPr>
          <w:p w14:paraId="2763BF77" w14:textId="3A34AC96" w:rsidR="00227D57" w:rsidRPr="00386483" w:rsidRDefault="00AB2E0E" w:rsidP="00227D57">
            <w:pPr>
              <w:jc w:val="center"/>
              <w:rPr>
                <w:ins w:id="179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00" w:author="DELL" w:date="2022-08-17T04:5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1.81</w:t>
              </w:r>
            </w:ins>
          </w:p>
        </w:tc>
        <w:tc>
          <w:tcPr>
            <w:tcW w:w="457" w:type="pct"/>
            <w:vAlign w:val="center"/>
          </w:tcPr>
          <w:p w14:paraId="38B5022F" w14:textId="548A41E9" w:rsidR="00227D57" w:rsidRPr="00386483" w:rsidRDefault="00AB2E0E" w:rsidP="00227D57">
            <w:pPr>
              <w:jc w:val="center"/>
              <w:rPr>
                <w:ins w:id="180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02" w:author="DELL" w:date="2022-08-17T04:5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1.50 – 2.18</w:t>
              </w:r>
            </w:ins>
          </w:p>
        </w:tc>
        <w:tc>
          <w:tcPr>
            <w:tcW w:w="417" w:type="pct"/>
            <w:vAlign w:val="center"/>
          </w:tcPr>
          <w:p w14:paraId="1321A9A2" w14:textId="3F708279" w:rsidR="00227D57" w:rsidRPr="00386483" w:rsidRDefault="00AB2E0E" w:rsidP="00227D57">
            <w:pPr>
              <w:jc w:val="center"/>
              <w:rPr>
                <w:ins w:id="180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04" w:author="DELL" w:date="2022-08-17T04:5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&lt;0.001</w:t>
              </w:r>
            </w:ins>
          </w:p>
        </w:tc>
        <w:tc>
          <w:tcPr>
            <w:tcW w:w="456" w:type="pct"/>
            <w:vAlign w:val="center"/>
          </w:tcPr>
          <w:p w14:paraId="0D755631" w14:textId="4D8A8D60" w:rsidR="00227D57" w:rsidRPr="00386483" w:rsidRDefault="00227D57" w:rsidP="00227D57">
            <w:pPr>
              <w:jc w:val="center"/>
              <w:rPr>
                <w:ins w:id="180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9783AF7" w14:textId="1C28351E" w:rsidR="00227D57" w:rsidRPr="00386483" w:rsidRDefault="00227D57" w:rsidP="00227D57">
            <w:pPr>
              <w:jc w:val="center"/>
              <w:rPr>
                <w:ins w:id="180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3BCF7F81" w14:textId="77777777" w:rsidR="00227D57" w:rsidRPr="00386483" w:rsidRDefault="00227D57">
            <w:pPr>
              <w:jc w:val="center"/>
              <w:rPr>
                <w:ins w:id="180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225B4B43" w14:textId="5748924F" w:rsidR="00227D57" w:rsidRPr="00386483" w:rsidRDefault="00227D57" w:rsidP="00227D57">
            <w:pPr>
              <w:jc w:val="center"/>
              <w:rPr>
                <w:ins w:id="180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23630330" w14:textId="611E023C" w:rsidR="00227D57" w:rsidRPr="00386483" w:rsidRDefault="00227D57" w:rsidP="00227D57">
            <w:pPr>
              <w:jc w:val="center"/>
              <w:rPr>
                <w:ins w:id="180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58382AF" w14:textId="77777777" w:rsidR="00227D57" w:rsidRPr="00386483" w:rsidRDefault="00227D57" w:rsidP="00227D57">
            <w:pPr>
              <w:jc w:val="center"/>
              <w:rPr>
                <w:ins w:id="1810" w:author="DELL" w:date="2022-08-17T00:42:00Z"/>
                <w:rFonts w:ascii="Times New Roman" w:hAnsi="Times New Roman" w:cs="Times New Roman"/>
                <w:bCs/>
                <w:sz w:val="20"/>
                <w:szCs w:val="20"/>
                <w:rPrChange w:id="1811" w:author="DELL" w:date="2022-08-17T02:26:00Z">
                  <w:rPr>
                    <w:ins w:id="1812" w:author="DELL" w:date="2022-08-17T00:42:00Z"/>
                    <w:rFonts w:ascii="Times New Roman" w:hAnsi="Times New Roman" w:cs="Times New Roman"/>
                    <w:bCs/>
                    <w:sz w:val="20"/>
                    <w:szCs w:val="20"/>
                    <w:highlight w:val="yellow"/>
                  </w:rPr>
                </w:rPrChange>
              </w:rPr>
            </w:pPr>
          </w:p>
          <w:p w14:paraId="506055C9" w14:textId="77777777" w:rsidR="00227D57" w:rsidRPr="00386483" w:rsidRDefault="00227D57" w:rsidP="00227D57">
            <w:pPr>
              <w:jc w:val="center"/>
              <w:rPr>
                <w:ins w:id="1813" w:author="DELL" w:date="2022-08-17T00:42:00Z"/>
                <w:rFonts w:ascii="Times New Roman" w:hAnsi="Times New Roman" w:cs="Times New Roman"/>
                <w:bCs/>
                <w:sz w:val="20"/>
                <w:szCs w:val="20"/>
                <w:rPrChange w:id="1814" w:author="DELL" w:date="2022-08-17T02:26:00Z">
                  <w:rPr>
                    <w:ins w:id="1815" w:author="DELL" w:date="2022-08-17T00:42:00Z"/>
                    <w:rFonts w:ascii="Times New Roman" w:hAnsi="Times New Roman" w:cs="Times New Roman"/>
                    <w:bCs/>
                    <w:sz w:val="20"/>
                    <w:szCs w:val="20"/>
                    <w:highlight w:val="yellow"/>
                  </w:rPr>
                </w:rPrChange>
              </w:rPr>
            </w:pPr>
          </w:p>
        </w:tc>
      </w:tr>
      <w:tr w:rsidR="00227D57" w:rsidRPr="00386483" w14:paraId="25BD8333" w14:textId="77777777" w:rsidTr="00386483">
        <w:trPr>
          <w:trHeight w:val="138"/>
          <w:jc w:val="center"/>
          <w:ins w:id="1816" w:author="DELL" w:date="2022-08-17T00:42:00Z"/>
        </w:trPr>
        <w:tc>
          <w:tcPr>
            <w:tcW w:w="811" w:type="pct"/>
            <w:vAlign w:val="center"/>
          </w:tcPr>
          <w:p w14:paraId="7F1D68AD" w14:textId="77777777" w:rsidR="00227D57" w:rsidRPr="00386483" w:rsidRDefault="00227D57" w:rsidP="00227D57">
            <w:pPr>
              <w:jc w:val="center"/>
              <w:rPr>
                <w:ins w:id="181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18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12-23</w:t>
              </w:r>
            </w:ins>
          </w:p>
        </w:tc>
        <w:tc>
          <w:tcPr>
            <w:tcW w:w="391" w:type="pct"/>
            <w:vAlign w:val="center"/>
          </w:tcPr>
          <w:p w14:paraId="2645C323" w14:textId="23B5A5CC" w:rsidR="00227D57" w:rsidRPr="00386483" w:rsidRDefault="00AB2E0E" w:rsidP="00227D57">
            <w:pPr>
              <w:jc w:val="center"/>
              <w:rPr>
                <w:ins w:id="181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20" w:author="DELL" w:date="2022-08-17T04:5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2.22</w:t>
              </w:r>
            </w:ins>
          </w:p>
        </w:tc>
        <w:tc>
          <w:tcPr>
            <w:tcW w:w="457" w:type="pct"/>
            <w:vAlign w:val="center"/>
          </w:tcPr>
          <w:p w14:paraId="5D5BED28" w14:textId="2097BE1E" w:rsidR="00227D57" w:rsidRPr="00386483" w:rsidRDefault="00AB2E0E" w:rsidP="00227D57">
            <w:pPr>
              <w:jc w:val="center"/>
              <w:rPr>
                <w:ins w:id="182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22" w:author="DELL" w:date="2022-08-17T04:5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1.86 – 2.65</w:t>
              </w:r>
            </w:ins>
          </w:p>
        </w:tc>
        <w:tc>
          <w:tcPr>
            <w:tcW w:w="417" w:type="pct"/>
            <w:vAlign w:val="center"/>
          </w:tcPr>
          <w:p w14:paraId="2AA5F066" w14:textId="6D8E32CD" w:rsidR="00227D57" w:rsidRPr="00386483" w:rsidRDefault="00AB2E0E" w:rsidP="00227D57">
            <w:pPr>
              <w:jc w:val="center"/>
              <w:rPr>
                <w:ins w:id="182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24" w:author="DELL" w:date="2022-08-17T04:5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&lt;0.001</w:t>
              </w:r>
            </w:ins>
          </w:p>
        </w:tc>
        <w:tc>
          <w:tcPr>
            <w:tcW w:w="456" w:type="pct"/>
            <w:vAlign w:val="center"/>
          </w:tcPr>
          <w:p w14:paraId="3B043CDE" w14:textId="5CC88B4F" w:rsidR="00227D57" w:rsidRPr="00386483" w:rsidRDefault="00227D57" w:rsidP="00227D57">
            <w:pPr>
              <w:jc w:val="center"/>
              <w:rPr>
                <w:ins w:id="182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C9FD2E3" w14:textId="575E6EAB" w:rsidR="00227D57" w:rsidRPr="00386483" w:rsidRDefault="00227D57" w:rsidP="00227D57">
            <w:pPr>
              <w:jc w:val="center"/>
              <w:rPr>
                <w:ins w:id="182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0A6A17D3" w14:textId="77777777" w:rsidR="00227D57" w:rsidRPr="00386483" w:rsidRDefault="00227D57" w:rsidP="00227D57">
            <w:pPr>
              <w:jc w:val="center"/>
              <w:rPr>
                <w:ins w:id="1827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2320A676" w14:textId="1EB35C18" w:rsidR="00227D57" w:rsidRPr="00386483" w:rsidRDefault="00227D57" w:rsidP="00227D57">
            <w:pPr>
              <w:jc w:val="center"/>
              <w:rPr>
                <w:ins w:id="182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369EC82C" w14:textId="07673D9D" w:rsidR="00227D57" w:rsidRPr="00386483" w:rsidRDefault="00227D57" w:rsidP="00227D57">
            <w:pPr>
              <w:jc w:val="center"/>
              <w:rPr>
                <w:ins w:id="182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4720885" w14:textId="77777777" w:rsidR="00227D57" w:rsidRPr="00386483" w:rsidRDefault="00227D57" w:rsidP="00227D57">
            <w:pPr>
              <w:jc w:val="center"/>
              <w:rPr>
                <w:ins w:id="1830" w:author="DELL" w:date="2022-08-17T00:42:00Z"/>
                <w:rFonts w:ascii="Times New Roman" w:hAnsi="Times New Roman" w:cs="Times New Roman"/>
                <w:sz w:val="20"/>
                <w:szCs w:val="20"/>
                <w:rPrChange w:id="1831" w:author="DELL" w:date="2022-08-17T02:26:00Z">
                  <w:rPr>
                    <w:ins w:id="1832" w:author="DELL" w:date="2022-08-17T00:42:00Z"/>
                    <w:rFonts w:ascii="Times New Roman" w:hAnsi="Times New Roman" w:cs="Times New Roman"/>
                    <w:sz w:val="20"/>
                    <w:szCs w:val="20"/>
                    <w:highlight w:val="yellow"/>
                  </w:rPr>
                </w:rPrChange>
              </w:rPr>
            </w:pPr>
          </w:p>
        </w:tc>
      </w:tr>
      <w:tr w:rsidR="00227D57" w:rsidRPr="00386483" w14:paraId="09D8F071" w14:textId="77777777" w:rsidTr="00386483">
        <w:trPr>
          <w:trHeight w:val="138"/>
          <w:jc w:val="center"/>
          <w:ins w:id="1833" w:author="DELL" w:date="2022-08-17T00:42:00Z"/>
        </w:trPr>
        <w:tc>
          <w:tcPr>
            <w:tcW w:w="811" w:type="pct"/>
            <w:vAlign w:val="center"/>
          </w:tcPr>
          <w:p w14:paraId="725F0DCC" w14:textId="77777777" w:rsidR="00227D57" w:rsidRPr="00386483" w:rsidRDefault="00227D57" w:rsidP="00227D57">
            <w:pPr>
              <w:jc w:val="center"/>
              <w:rPr>
                <w:ins w:id="183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35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24-35</w:t>
              </w:r>
            </w:ins>
          </w:p>
        </w:tc>
        <w:tc>
          <w:tcPr>
            <w:tcW w:w="391" w:type="pct"/>
            <w:vAlign w:val="center"/>
          </w:tcPr>
          <w:p w14:paraId="43A135E2" w14:textId="54721272" w:rsidR="00227D57" w:rsidRPr="00386483" w:rsidRDefault="00AB2E0E" w:rsidP="00227D57">
            <w:pPr>
              <w:jc w:val="center"/>
              <w:rPr>
                <w:ins w:id="183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37" w:author="DELL" w:date="2022-08-17T04:5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1.45</w:t>
              </w:r>
            </w:ins>
          </w:p>
        </w:tc>
        <w:tc>
          <w:tcPr>
            <w:tcW w:w="457" w:type="pct"/>
            <w:vAlign w:val="center"/>
          </w:tcPr>
          <w:p w14:paraId="1A9CF2CD" w14:textId="0B125EEB" w:rsidR="00227D57" w:rsidRPr="00386483" w:rsidRDefault="00AB2E0E" w:rsidP="00227D57">
            <w:pPr>
              <w:jc w:val="center"/>
              <w:rPr>
                <w:ins w:id="183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39" w:author="DELL" w:date="2022-08-17T04:5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1.22 – 1.73</w:t>
              </w:r>
            </w:ins>
          </w:p>
        </w:tc>
        <w:tc>
          <w:tcPr>
            <w:tcW w:w="417" w:type="pct"/>
            <w:vAlign w:val="center"/>
          </w:tcPr>
          <w:p w14:paraId="121B51D5" w14:textId="033FE4DA" w:rsidR="00227D57" w:rsidRPr="00386483" w:rsidRDefault="00AB2E0E" w:rsidP="00227D57">
            <w:pPr>
              <w:jc w:val="center"/>
              <w:rPr>
                <w:ins w:id="184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41" w:author="DELL" w:date="2022-08-17T04:5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&lt;0.001</w:t>
              </w:r>
            </w:ins>
          </w:p>
        </w:tc>
        <w:tc>
          <w:tcPr>
            <w:tcW w:w="456" w:type="pct"/>
            <w:vAlign w:val="center"/>
          </w:tcPr>
          <w:p w14:paraId="3D1F0410" w14:textId="411FF56A" w:rsidR="00227D57" w:rsidRPr="00386483" w:rsidRDefault="00227D57" w:rsidP="00227D57">
            <w:pPr>
              <w:jc w:val="center"/>
              <w:rPr>
                <w:ins w:id="184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9EBAFAE" w14:textId="149532D7" w:rsidR="00227D57" w:rsidRPr="00386483" w:rsidRDefault="00227D57" w:rsidP="00227D57">
            <w:pPr>
              <w:jc w:val="center"/>
              <w:rPr>
                <w:ins w:id="184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11BF8632" w14:textId="77777777" w:rsidR="00227D57" w:rsidRPr="00386483" w:rsidRDefault="00227D57" w:rsidP="00227D57">
            <w:pPr>
              <w:jc w:val="center"/>
              <w:rPr>
                <w:ins w:id="1844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7B8BF9C9" w14:textId="477EF81E" w:rsidR="00227D57" w:rsidRPr="00386483" w:rsidRDefault="00227D57" w:rsidP="00227D57">
            <w:pPr>
              <w:jc w:val="center"/>
              <w:rPr>
                <w:ins w:id="184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43FA9B1E" w14:textId="77E28115" w:rsidR="00227D57" w:rsidRPr="00386483" w:rsidRDefault="00227D57" w:rsidP="00227D57">
            <w:pPr>
              <w:jc w:val="center"/>
              <w:rPr>
                <w:ins w:id="184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01D948F" w14:textId="77777777" w:rsidR="00227D57" w:rsidRPr="00386483" w:rsidRDefault="00227D57" w:rsidP="00227D57">
            <w:pPr>
              <w:jc w:val="center"/>
              <w:rPr>
                <w:ins w:id="1847" w:author="DELL" w:date="2022-08-17T00:42:00Z"/>
                <w:rFonts w:ascii="Times New Roman" w:hAnsi="Times New Roman" w:cs="Times New Roman"/>
                <w:sz w:val="20"/>
                <w:szCs w:val="20"/>
                <w:rPrChange w:id="1848" w:author="DELL" w:date="2022-08-17T02:26:00Z">
                  <w:rPr>
                    <w:ins w:id="1849" w:author="DELL" w:date="2022-08-17T00:42:00Z"/>
                    <w:rFonts w:ascii="Times New Roman" w:hAnsi="Times New Roman" w:cs="Times New Roman"/>
                    <w:sz w:val="20"/>
                    <w:szCs w:val="20"/>
                    <w:highlight w:val="yellow"/>
                  </w:rPr>
                </w:rPrChange>
              </w:rPr>
            </w:pPr>
          </w:p>
        </w:tc>
      </w:tr>
      <w:tr w:rsidR="00227D57" w:rsidRPr="00386483" w14:paraId="3D654723" w14:textId="77777777" w:rsidTr="00386483">
        <w:trPr>
          <w:trHeight w:val="138"/>
          <w:jc w:val="center"/>
          <w:ins w:id="1850" w:author="DELL" w:date="2022-08-17T00:42:00Z"/>
        </w:trPr>
        <w:tc>
          <w:tcPr>
            <w:tcW w:w="811" w:type="pct"/>
            <w:vAlign w:val="center"/>
          </w:tcPr>
          <w:p w14:paraId="628CE542" w14:textId="77777777" w:rsidR="00227D57" w:rsidRPr="00386483" w:rsidRDefault="00227D57" w:rsidP="00227D57">
            <w:pPr>
              <w:jc w:val="center"/>
              <w:rPr>
                <w:ins w:id="185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52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36-47</w:t>
              </w:r>
            </w:ins>
          </w:p>
        </w:tc>
        <w:tc>
          <w:tcPr>
            <w:tcW w:w="391" w:type="pct"/>
            <w:vAlign w:val="center"/>
          </w:tcPr>
          <w:p w14:paraId="524404C2" w14:textId="29DE4255" w:rsidR="00227D57" w:rsidRPr="00386483" w:rsidRDefault="00AB2E0E" w:rsidP="00227D57">
            <w:pPr>
              <w:jc w:val="center"/>
              <w:rPr>
                <w:ins w:id="185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54" w:author="DELL" w:date="2022-08-17T04:5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1.17</w:t>
              </w:r>
            </w:ins>
          </w:p>
        </w:tc>
        <w:tc>
          <w:tcPr>
            <w:tcW w:w="457" w:type="pct"/>
            <w:vAlign w:val="center"/>
          </w:tcPr>
          <w:p w14:paraId="167777B2" w14:textId="658B0B03" w:rsidR="00227D57" w:rsidRPr="00386483" w:rsidRDefault="00AB2E0E" w:rsidP="00227D57">
            <w:pPr>
              <w:jc w:val="center"/>
              <w:rPr>
                <w:ins w:id="185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56" w:author="DELL" w:date="2022-08-17T04:5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0.97 – 1.42</w:t>
              </w:r>
            </w:ins>
          </w:p>
        </w:tc>
        <w:tc>
          <w:tcPr>
            <w:tcW w:w="417" w:type="pct"/>
            <w:vAlign w:val="center"/>
          </w:tcPr>
          <w:p w14:paraId="0037ACC1" w14:textId="3A946BE3" w:rsidR="00227D57" w:rsidRPr="00386483" w:rsidRDefault="00AB2E0E" w:rsidP="00227D57">
            <w:pPr>
              <w:jc w:val="center"/>
              <w:rPr>
                <w:ins w:id="185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58" w:author="DELL" w:date="2022-08-17T04:5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0.108</w:t>
              </w:r>
            </w:ins>
          </w:p>
        </w:tc>
        <w:tc>
          <w:tcPr>
            <w:tcW w:w="456" w:type="pct"/>
            <w:vAlign w:val="center"/>
          </w:tcPr>
          <w:p w14:paraId="72EB075B" w14:textId="3E25A899" w:rsidR="00227D57" w:rsidRPr="00386483" w:rsidRDefault="00227D57" w:rsidP="00227D57">
            <w:pPr>
              <w:jc w:val="center"/>
              <w:rPr>
                <w:ins w:id="185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D862472" w14:textId="0216C239" w:rsidR="00227D57" w:rsidRPr="00386483" w:rsidRDefault="00227D57" w:rsidP="00227D57">
            <w:pPr>
              <w:jc w:val="center"/>
              <w:rPr>
                <w:ins w:id="186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5E311157" w14:textId="77777777" w:rsidR="00227D57" w:rsidRPr="00386483" w:rsidRDefault="00227D57" w:rsidP="00227D57">
            <w:pPr>
              <w:jc w:val="center"/>
              <w:rPr>
                <w:ins w:id="1861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1B730DF9" w14:textId="2276C392" w:rsidR="00227D57" w:rsidRPr="00386483" w:rsidRDefault="00227D57" w:rsidP="00227D57">
            <w:pPr>
              <w:jc w:val="center"/>
              <w:rPr>
                <w:ins w:id="186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27EBDB5B" w14:textId="6FCCE4E9" w:rsidR="00227D57" w:rsidRPr="00386483" w:rsidRDefault="00227D57" w:rsidP="00227D57">
            <w:pPr>
              <w:jc w:val="center"/>
              <w:rPr>
                <w:ins w:id="186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1E4AF9FE" w14:textId="77777777" w:rsidR="00227D57" w:rsidRPr="00386483" w:rsidRDefault="00227D57" w:rsidP="00227D57">
            <w:pPr>
              <w:jc w:val="center"/>
              <w:rPr>
                <w:ins w:id="1864" w:author="DELL" w:date="2022-08-17T00:42:00Z"/>
                <w:rFonts w:ascii="Times New Roman" w:hAnsi="Times New Roman" w:cs="Times New Roman"/>
                <w:sz w:val="20"/>
                <w:szCs w:val="20"/>
                <w:rPrChange w:id="1865" w:author="DELL" w:date="2022-08-17T02:26:00Z">
                  <w:rPr>
                    <w:ins w:id="1866" w:author="DELL" w:date="2022-08-17T00:42:00Z"/>
                    <w:rFonts w:ascii="Times New Roman" w:hAnsi="Times New Roman" w:cs="Times New Roman"/>
                    <w:sz w:val="20"/>
                    <w:szCs w:val="20"/>
                    <w:highlight w:val="yellow"/>
                  </w:rPr>
                </w:rPrChange>
              </w:rPr>
            </w:pPr>
          </w:p>
        </w:tc>
      </w:tr>
      <w:tr w:rsidR="00227D57" w:rsidRPr="00386483" w14:paraId="42D309AF" w14:textId="77777777" w:rsidTr="00386483">
        <w:trPr>
          <w:trHeight w:val="138"/>
          <w:jc w:val="center"/>
          <w:ins w:id="1867" w:author="DELL" w:date="2022-08-17T00:42:00Z"/>
        </w:trPr>
        <w:tc>
          <w:tcPr>
            <w:tcW w:w="811" w:type="pct"/>
            <w:vAlign w:val="center"/>
          </w:tcPr>
          <w:p w14:paraId="7166D697" w14:textId="77777777" w:rsidR="00227D57" w:rsidRPr="00386483" w:rsidRDefault="00227D57" w:rsidP="00227D57">
            <w:pPr>
              <w:jc w:val="center"/>
              <w:rPr>
                <w:ins w:id="186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69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48-59</w:t>
              </w:r>
            </w:ins>
          </w:p>
        </w:tc>
        <w:tc>
          <w:tcPr>
            <w:tcW w:w="391" w:type="pct"/>
            <w:vAlign w:val="center"/>
          </w:tcPr>
          <w:p w14:paraId="114346A2" w14:textId="221228B5" w:rsidR="00227D57" w:rsidRPr="00386483" w:rsidRDefault="002640B4" w:rsidP="00227D57">
            <w:pPr>
              <w:jc w:val="center"/>
              <w:rPr>
                <w:ins w:id="187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71" w:author="DELL" w:date="2022-08-17T03:5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5CF97E5B" w14:textId="2DB07202" w:rsidR="00227D57" w:rsidRPr="00386483" w:rsidRDefault="002640B4" w:rsidP="00227D57">
            <w:pPr>
              <w:jc w:val="center"/>
              <w:rPr>
                <w:ins w:id="187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73" w:author="DELL" w:date="2022-08-17T03:5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6A714A2A" w14:textId="651290CA" w:rsidR="00227D57" w:rsidRPr="00386483" w:rsidRDefault="002640B4" w:rsidP="00227D57">
            <w:pPr>
              <w:jc w:val="center"/>
              <w:rPr>
                <w:ins w:id="187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75" w:author="DELL" w:date="2022-08-17T03:5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173716AF" w14:textId="3747EA86" w:rsidR="00227D57" w:rsidRPr="00386483" w:rsidRDefault="00227D57" w:rsidP="00227D57">
            <w:pPr>
              <w:jc w:val="center"/>
              <w:rPr>
                <w:ins w:id="187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76E00DB" w14:textId="45C1CFA6" w:rsidR="00227D57" w:rsidRPr="00386483" w:rsidRDefault="00227D57" w:rsidP="00227D57">
            <w:pPr>
              <w:jc w:val="center"/>
              <w:rPr>
                <w:ins w:id="187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12239DC4" w14:textId="77777777" w:rsidR="00227D57" w:rsidRPr="00386483" w:rsidRDefault="00227D57" w:rsidP="00227D57">
            <w:pPr>
              <w:jc w:val="center"/>
              <w:rPr>
                <w:ins w:id="1878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7B681143" w14:textId="51DD0D82" w:rsidR="00227D57" w:rsidRPr="00386483" w:rsidRDefault="00227D57" w:rsidP="00227D57">
            <w:pPr>
              <w:jc w:val="center"/>
              <w:rPr>
                <w:ins w:id="187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626B25DB" w14:textId="6CC80E64" w:rsidR="00227D57" w:rsidRPr="00386483" w:rsidRDefault="00227D57" w:rsidP="00227D57">
            <w:pPr>
              <w:jc w:val="center"/>
              <w:rPr>
                <w:ins w:id="188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43983FC4" w14:textId="77777777" w:rsidR="00227D57" w:rsidRPr="00386483" w:rsidRDefault="00227D57" w:rsidP="00227D57">
            <w:pPr>
              <w:jc w:val="center"/>
              <w:rPr>
                <w:ins w:id="1881" w:author="DELL" w:date="2022-08-17T00:42:00Z"/>
                <w:rFonts w:ascii="Times New Roman" w:hAnsi="Times New Roman" w:cs="Times New Roman"/>
                <w:sz w:val="20"/>
                <w:szCs w:val="20"/>
                <w:rPrChange w:id="1882" w:author="DELL" w:date="2022-08-17T02:26:00Z">
                  <w:rPr>
                    <w:ins w:id="1883" w:author="DELL" w:date="2022-08-17T00:42:00Z"/>
                    <w:rFonts w:ascii="Times New Roman" w:hAnsi="Times New Roman" w:cs="Times New Roman"/>
                    <w:sz w:val="20"/>
                    <w:szCs w:val="20"/>
                    <w:highlight w:val="yellow"/>
                  </w:rPr>
                </w:rPrChange>
              </w:rPr>
            </w:pPr>
          </w:p>
        </w:tc>
      </w:tr>
      <w:tr w:rsidR="00227D57" w:rsidRPr="00386483" w14:paraId="431B594C" w14:textId="77777777" w:rsidTr="00C30CFA">
        <w:trPr>
          <w:trHeight w:val="138"/>
          <w:jc w:val="center"/>
          <w:ins w:id="1884" w:author="DELL" w:date="2022-08-17T00:42:00Z"/>
        </w:trPr>
        <w:tc>
          <w:tcPr>
            <w:tcW w:w="5000" w:type="pct"/>
            <w:gridSpan w:val="10"/>
            <w:vAlign w:val="center"/>
          </w:tcPr>
          <w:p w14:paraId="3527635B" w14:textId="77777777" w:rsidR="00227D57" w:rsidRPr="00386483" w:rsidRDefault="00227D57" w:rsidP="00227D57">
            <w:pPr>
              <w:rPr>
                <w:ins w:id="1885" w:author="DELL" w:date="2022-08-17T00:42:00Z"/>
                <w:rFonts w:ascii="Times New Roman" w:hAnsi="Times New Roman" w:cs="Times New Roman"/>
                <w:i/>
                <w:sz w:val="20"/>
                <w:szCs w:val="20"/>
                <w:rPrChange w:id="1886" w:author="DELL" w:date="2022-08-17T02:26:00Z">
                  <w:rPr>
                    <w:ins w:id="1887" w:author="DELL" w:date="2022-08-17T00:42:00Z"/>
                    <w:rFonts w:ascii="Times New Roman" w:hAnsi="Times New Roman" w:cs="Times New Roman"/>
                    <w:i/>
                    <w:sz w:val="20"/>
                    <w:szCs w:val="20"/>
                    <w:highlight w:val="yellow"/>
                  </w:rPr>
                </w:rPrChange>
              </w:rPr>
            </w:pPr>
            <w:ins w:id="1888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  <w:rPrChange w:id="1889" w:author="DELL" w:date="2022-08-17T02:26:00Z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highlight w:val="yellow"/>
                    </w:rPr>
                  </w:rPrChange>
                </w:rPr>
                <w:t>Child’s sex</w:t>
              </w:r>
            </w:ins>
          </w:p>
        </w:tc>
      </w:tr>
      <w:tr w:rsidR="00227D57" w:rsidRPr="00386483" w14:paraId="25DF6A48" w14:textId="77777777" w:rsidTr="00386483">
        <w:trPr>
          <w:trHeight w:val="268"/>
          <w:jc w:val="center"/>
          <w:ins w:id="1890" w:author="DELL" w:date="2022-08-17T00:42:00Z"/>
        </w:trPr>
        <w:tc>
          <w:tcPr>
            <w:tcW w:w="811" w:type="pct"/>
            <w:vAlign w:val="center"/>
          </w:tcPr>
          <w:p w14:paraId="0B3D9E24" w14:textId="77777777" w:rsidR="00227D57" w:rsidRPr="00386483" w:rsidRDefault="00227D57" w:rsidP="00227D57">
            <w:pPr>
              <w:jc w:val="center"/>
              <w:rPr>
                <w:ins w:id="189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92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Male</w:t>
              </w:r>
            </w:ins>
          </w:p>
        </w:tc>
        <w:tc>
          <w:tcPr>
            <w:tcW w:w="391" w:type="pct"/>
            <w:vAlign w:val="center"/>
          </w:tcPr>
          <w:p w14:paraId="55E88346" w14:textId="0E64A0B9" w:rsidR="00227D57" w:rsidRPr="00386483" w:rsidRDefault="00C720DE" w:rsidP="00227D57">
            <w:pPr>
              <w:jc w:val="center"/>
              <w:rPr>
                <w:ins w:id="189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94" w:author="DELL" w:date="2022-08-17T04:5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1.05</w:t>
              </w:r>
            </w:ins>
          </w:p>
        </w:tc>
        <w:tc>
          <w:tcPr>
            <w:tcW w:w="457" w:type="pct"/>
            <w:vAlign w:val="center"/>
          </w:tcPr>
          <w:p w14:paraId="5400F71C" w14:textId="489D9240" w:rsidR="00227D57" w:rsidRPr="00386483" w:rsidRDefault="00C720DE" w:rsidP="00227D57">
            <w:pPr>
              <w:jc w:val="center"/>
              <w:rPr>
                <w:ins w:id="189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96" w:author="DELL" w:date="2022-08-17T04:5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0.95 – 1.16</w:t>
              </w:r>
            </w:ins>
          </w:p>
        </w:tc>
        <w:tc>
          <w:tcPr>
            <w:tcW w:w="417" w:type="pct"/>
            <w:vAlign w:val="center"/>
          </w:tcPr>
          <w:p w14:paraId="4414CF7A" w14:textId="17DC4F86" w:rsidR="00227D57" w:rsidRPr="00386483" w:rsidRDefault="00C720DE" w:rsidP="00227D57">
            <w:pPr>
              <w:jc w:val="center"/>
              <w:rPr>
                <w:ins w:id="189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898" w:author="DELL" w:date="2022-08-17T04:5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0.351</w:t>
              </w:r>
            </w:ins>
          </w:p>
        </w:tc>
        <w:tc>
          <w:tcPr>
            <w:tcW w:w="456" w:type="pct"/>
            <w:vAlign w:val="center"/>
          </w:tcPr>
          <w:p w14:paraId="6D686125" w14:textId="70C9CF1F" w:rsidR="00227D57" w:rsidRPr="00386483" w:rsidRDefault="00227D57" w:rsidP="00227D57">
            <w:pPr>
              <w:jc w:val="center"/>
              <w:rPr>
                <w:ins w:id="189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863C2E0" w14:textId="02FE4C82" w:rsidR="00227D57" w:rsidRPr="00386483" w:rsidRDefault="00227D57" w:rsidP="00227D57">
            <w:pPr>
              <w:jc w:val="center"/>
              <w:rPr>
                <w:ins w:id="190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2841CD96" w14:textId="77777777" w:rsidR="00227D57" w:rsidRPr="00386483" w:rsidRDefault="00227D57">
            <w:pPr>
              <w:jc w:val="center"/>
              <w:rPr>
                <w:ins w:id="190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7F78C2FD" w14:textId="1713971F" w:rsidR="00227D57" w:rsidRPr="00386483" w:rsidRDefault="00227D57" w:rsidP="00227D57">
            <w:pPr>
              <w:jc w:val="center"/>
              <w:rPr>
                <w:ins w:id="190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56DD5966" w14:textId="1D77C6D5" w:rsidR="00227D57" w:rsidRPr="00386483" w:rsidRDefault="00227D57" w:rsidP="00227D57">
            <w:pPr>
              <w:jc w:val="center"/>
              <w:rPr>
                <w:ins w:id="190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4BB70B4" w14:textId="7DF0D78F" w:rsidR="00227D57" w:rsidRPr="00386483" w:rsidRDefault="00227D57" w:rsidP="00227D57">
            <w:pPr>
              <w:jc w:val="center"/>
              <w:rPr>
                <w:ins w:id="1904" w:author="DELL" w:date="2022-08-17T00:42:00Z"/>
                <w:rFonts w:ascii="Times New Roman" w:hAnsi="Times New Roman" w:cs="Times New Roman"/>
                <w:bCs/>
                <w:sz w:val="20"/>
                <w:szCs w:val="20"/>
                <w:rPrChange w:id="1905" w:author="DELL" w:date="2022-08-17T02:26:00Z">
                  <w:rPr>
                    <w:ins w:id="1906" w:author="DELL" w:date="2022-08-17T00:42:00Z"/>
                    <w:rFonts w:ascii="Times New Roman" w:hAnsi="Times New Roman" w:cs="Times New Roman"/>
                    <w:bCs/>
                    <w:sz w:val="20"/>
                    <w:szCs w:val="20"/>
                    <w:highlight w:val="yellow"/>
                  </w:rPr>
                </w:rPrChange>
              </w:rPr>
            </w:pPr>
          </w:p>
        </w:tc>
      </w:tr>
      <w:tr w:rsidR="00ED43C1" w:rsidRPr="00386483" w14:paraId="0C22753B" w14:textId="77777777" w:rsidTr="00386483">
        <w:trPr>
          <w:trHeight w:val="138"/>
          <w:jc w:val="center"/>
          <w:ins w:id="1907" w:author="DELL" w:date="2022-08-17T00:42:00Z"/>
        </w:trPr>
        <w:tc>
          <w:tcPr>
            <w:tcW w:w="811" w:type="pct"/>
            <w:vAlign w:val="center"/>
          </w:tcPr>
          <w:p w14:paraId="06FD0B2D" w14:textId="77777777" w:rsidR="00ED43C1" w:rsidRPr="00386483" w:rsidRDefault="00ED43C1" w:rsidP="00ED43C1">
            <w:pPr>
              <w:jc w:val="center"/>
              <w:rPr>
                <w:ins w:id="190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909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Female</w:t>
              </w:r>
            </w:ins>
          </w:p>
        </w:tc>
        <w:tc>
          <w:tcPr>
            <w:tcW w:w="391" w:type="pct"/>
            <w:vAlign w:val="center"/>
          </w:tcPr>
          <w:p w14:paraId="34A2679C" w14:textId="7417A728" w:rsidR="00ED43C1" w:rsidRPr="00386483" w:rsidRDefault="00ED43C1" w:rsidP="00ED43C1">
            <w:pPr>
              <w:jc w:val="center"/>
              <w:rPr>
                <w:ins w:id="191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911" w:author="DELL" w:date="2022-08-17T03:53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556D903B" w14:textId="4A749C19" w:rsidR="00ED43C1" w:rsidRPr="00386483" w:rsidRDefault="00ED43C1" w:rsidP="00ED43C1">
            <w:pPr>
              <w:jc w:val="center"/>
              <w:rPr>
                <w:ins w:id="191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913" w:author="DELL" w:date="2022-08-17T03:53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674308FD" w14:textId="76953A94" w:rsidR="00ED43C1" w:rsidRPr="00386483" w:rsidRDefault="00ED43C1" w:rsidP="00ED43C1">
            <w:pPr>
              <w:jc w:val="center"/>
              <w:rPr>
                <w:ins w:id="191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915" w:author="DELL" w:date="2022-08-17T03:53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11BCBEC9" w14:textId="097216C2" w:rsidR="00ED43C1" w:rsidRPr="00386483" w:rsidRDefault="00ED43C1" w:rsidP="00ED43C1">
            <w:pPr>
              <w:jc w:val="center"/>
              <w:rPr>
                <w:ins w:id="191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0EFD594" w14:textId="091BC570" w:rsidR="00ED43C1" w:rsidRPr="00386483" w:rsidRDefault="00ED43C1" w:rsidP="00ED43C1">
            <w:pPr>
              <w:jc w:val="center"/>
              <w:rPr>
                <w:ins w:id="191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5BE136DA" w14:textId="77777777" w:rsidR="00ED43C1" w:rsidRPr="00386483" w:rsidRDefault="00ED43C1" w:rsidP="00ED43C1">
            <w:pPr>
              <w:jc w:val="center"/>
              <w:rPr>
                <w:ins w:id="1918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6A0229DA" w14:textId="71E9AC0A" w:rsidR="00ED43C1" w:rsidRPr="00386483" w:rsidRDefault="00ED43C1" w:rsidP="00ED43C1">
            <w:pPr>
              <w:jc w:val="center"/>
              <w:rPr>
                <w:ins w:id="191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700C762C" w14:textId="2FF1FFA8" w:rsidR="00ED43C1" w:rsidRPr="00386483" w:rsidRDefault="00ED43C1" w:rsidP="00ED43C1">
            <w:pPr>
              <w:jc w:val="center"/>
              <w:rPr>
                <w:ins w:id="192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91E57FE" w14:textId="77777777" w:rsidR="00ED43C1" w:rsidRPr="00386483" w:rsidRDefault="00ED43C1" w:rsidP="00ED43C1">
            <w:pPr>
              <w:jc w:val="center"/>
              <w:rPr>
                <w:ins w:id="1921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43C1" w:rsidRPr="00386483" w14:paraId="6888C8D2" w14:textId="77777777" w:rsidTr="00C30CFA">
        <w:trPr>
          <w:trHeight w:val="138"/>
          <w:jc w:val="center"/>
          <w:ins w:id="1922" w:author="DELL" w:date="2022-08-17T00:42:00Z"/>
        </w:trPr>
        <w:tc>
          <w:tcPr>
            <w:tcW w:w="5000" w:type="pct"/>
            <w:gridSpan w:val="10"/>
            <w:vAlign w:val="center"/>
          </w:tcPr>
          <w:p w14:paraId="20F816A0" w14:textId="77777777" w:rsidR="00ED43C1" w:rsidRPr="00386483" w:rsidRDefault="00ED43C1" w:rsidP="00ED43C1">
            <w:pPr>
              <w:rPr>
                <w:ins w:id="1923" w:author="DELL" w:date="2022-08-17T00:42:00Z"/>
                <w:rFonts w:ascii="Times New Roman" w:hAnsi="Times New Roman" w:cs="Times New Roman"/>
                <w:sz w:val="20"/>
                <w:szCs w:val="20"/>
              </w:rPr>
            </w:pPr>
            <w:ins w:id="1924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Inadequate Supervision</w:t>
              </w:r>
            </w:ins>
          </w:p>
        </w:tc>
      </w:tr>
      <w:tr w:rsidR="00ED43C1" w:rsidRPr="00386483" w14:paraId="4A243A3C" w14:textId="77777777" w:rsidTr="00386483">
        <w:trPr>
          <w:trHeight w:val="138"/>
          <w:jc w:val="center"/>
          <w:ins w:id="1925" w:author="DELL" w:date="2022-08-17T00:42:00Z"/>
        </w:trPr>
        <w:tc>
          <w:tcPr>
            <w:tcW w:w="811" w:type="pct"/>
            <w:vAlign w:val="center"/>
          </w:tcPr>
          <w:p w14:paraId="628D122E" w14:textId="77777777" w:rsidR="00ED43C1" w:rsidRPr="00386483" w:rsidRDefault="00ED43C1" w:rsidP="00ED43C1">
            <w:pPr>
              <w:jc w:val="center"/>
              <w:rPr>
                <w:ins w:id="192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927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Yes</w:t>
              </w:r>
            </w:ins>
          </w:p>
        </w:tc>
        <w:tc>
          <w:tcPr>
            <w:tcW w:w="391" w:type="pct"/>
            <w:vAlign w:val="center"/>
          </w:tcPr>
          <w:p w14:paraId="58FF4C25" w14:textId="77777777" w:rsidR="00ED43C1" w:rsidRPr="00386483" w:rsidRDefault="00ED43C1" w:rsidP="00ED43C1">
            <w:pPr>
              <w:jc w:val="center"/>
              <w:rPr>
                <w:ins w:id="192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929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551914B0" w14:textId="77777777" w:rsidR="00ED43C1" w:rsidRPr="00386483" w:rsidRDefault="00ED43C1" w:rsidP="00ED43C1">
            <w:pPr>
              <w:jc w:val="center"/>
              <w:rPr>
                <w:ins w:id="193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931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3E3B7755" w14:textId="79E389B1" w:rsidR="00ED43C1" w:rsidRPr="00386483" w:rsidRDefault="00C720DE" w:rsidP="00ED43C1">
            <w:pPr>
              <w:jc w:val="center"/>
              <w:rPr>
                <w:ins w:id="193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933" w:author="DELL" w:date="2022-08-17T04:5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0A5DD817" w14:textId="78B4E22E" w:rsidR="00ED43C1" w:rsidRPr="00386483" w:rsidRDefault="00ED43C1" w:rsidP="00ED43C1">
            <w:pPr>
              <w:jc w:val="center"/>
              <w:rPr>
                <w:ins w:id="1934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D37A686" w14:textId="467E5CA4" w:rsidR="00ED43C1" w:rsidRPr="00386483" w:rsidRDefault="00ED43C1" w:rsidP="00ED43C1">
            <w:pPr>
              <w:jc w:val="center"/>
              <w:rPr>
                <w:ins w:id="1935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6AFC370C" w14:textId="48796986" w:rsidR="00ED43C1" w:rsidRPr="00386483" w:rsidRDefault="00ED43C1" w:rsidP="00ED43C1">
            <w:pPr>
              <w:jc w:val="center"/>
              <w:rPr>
                <w:ins w:id="1936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68D8B56D" w14:textId="1DA3D4A2" w:rsidR="00ED43C1" w:rsidRPr="00386483" w:rsidRDefault="00ED43C1" w:rsidP="00ED43C1">
            <w:pPr>
              <w:jc w:val="center"/>
              <w:rPr>
                <w:ins w:id="193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5CB5105B" w14:textId="54D58032" w:rsidR="00ED43C1" w:rsidRPr="00386483" w:rsidRDefault="00ED43C1" w:rsidP="00ED43C1">
            <w:pPr>
              <w:jc w:val="center"/>
              <w:rPr>
                <w:ins w:id="193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9415345" w14:textId="27321C6E" w:rsidR="00ED43C1" w:rsidRPr="00386483" w:rsidRDefault="00ED43C1" w:rsidP="00ED43C1">
            <w:pPr>
              <w:jc w:val="center"/>
              <w:rPr>
                <w:ins w:id="1939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43C1" w:rsidRPr="00386483" w14:paraId="24B63BEA" w14:textId="77777777" w:rsidTr="00386483">
        <w:trPr>
          <w:trHeight w:val="138"/>
          <w:jc w:val="center"/>
          <w:ins w:id="1940" w:author="DELL" w:date="2022-08-17T00:42:00Z"/>
        </w:trPr>
        <w:tc>
          <w:tcPr>
            <w:tcW w:w="811" w:type="pct"/>
            <w:vAlign w:val="center"/>
          </w:tcPr>
          <w:p w14:paraId="6ADAE42A" w14:textId="77777777" w:rsidR="00ED43C1" w:rsidRPr="00386483" w:rsidRDefault="00ED43C1" w:rsidP="00ED43C1">
            <w:pPr>
              <w:jc w:val="center"/>
              <w:rPr>
                <w:ins w:id="194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942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No</w:t>
              </w:r>
            </w:ins>
          </w:p>
        </w:tc>
        <w:tc>
          <w:tcPr>
            <w:tcW w:w="391" w:type="pct"/>
            <w:vAlign w:val="center"/>
          </w:tcPr>
          <w:p w14:paraId="6A700D53" w14:textId="77777777" w:rsidR="00ED43C1" w:rsidRPr="00386483" w:rsidRDefault="00ED43C1" w:rsidP="00ED43C1">
            <w:pPr>
              <w:jc w:val="center"/>
              <w:rPr>
                <w:ins w:id="194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944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67BC22E9" w14:textId="77777777" w:rsidR="00ED43C1" w:rsidRPr="00386483" w:rsidRDefault="00ED43C1" w:rsidP="00ED43C1">
            <w:pPr>
              <w:jc w:val="center"/>
              <w:rPr>
                <w:ins w:id="194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946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379424DA" w14:textId="29263D1E" w:rsidR="00ED43C1" w:rsidRPr="00386483" w:rsidRDefault="00C720DE" w:rsidP="00ED43C1">
            <w:pPr>
              <w:jc w:val="center"/>
              <w:rPr>
                <w:ins w:id="194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948" w:author="DELL" w:date="2022-08-17T04:5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4956A1BA" w14:textId="545AA62B" w:rsidR="00ED43C1" w:rsidRPr="00386483" w:rsidRDefault="00ED43C1" w:rsidP="00ED43C1">
            <w:pPr>
              <w:jc w:val="center"/>
              <w:rPr>
                <w:ins w:id="1949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B8730F1" w14:textId="4E560069" w:rsidR="00ED43C1" w:rsidRPr="00386483" w:rsidRDefault="00ED43C1" w:rsidP="00ED43C1">
            <w:pPr>
              <w:jc w:val="center"/>
              <w:rPr>
                <w:ins w:id="1950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2C6D5542" w14:textId="77777777" w:rsidR="00ED43C1" w:rsidRPr="00386483" w:rsidRDefault="00ED43C1" w:rsidP="00ED43C1">
            <w:pPr>
              <w:jc w:val="center"/>
              <w:rPr>
                <w:ins w:id="1951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796C984B" w14:textId="785FE74A" w:rsidR="00ED43C1" w:rsidRPr="00386483" w:rsidRDefault="00ED43C1" w:rsidP="00ED43C1">
            <w:pPr>
              <w:jc w:val="center"/>
              <w:rPr>
                <w:ins w:id="195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561B74D9" w14:textId="6B8A227E" w:rsidR="00ED43C1" w:rsidRPr="00386483" w:rsidRDefault="00ED43C1" w:rsidP="00ED43C1">
            <w:pPr>
              <w:jc w:val="center"/>
              <w:rPr>
                <w:ins w:id="195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65E8F8E" w14:textId="77777777" w:rsidR="00ED43C1" w:rsidRPr="00386483" w:rsidRDefault="00ED43C1" w:rsidP="00ED43C1">
            <w:pPr>
              <w:jc w:val="center"/>
              <w:rPr>
                <w:ins w:id="1954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43C1" w:rsidRPr="00386483" w14:paraId="772BCB93" w14:textId="77777777" w:rsidTr="00C30CFA">
        <w:trPr>
          <w:trHeight w:val="138"/>
          <w:jc w:val="center"/>
          <w:ins w:id="1955" w:author="DELL" w:date="2022-08-17T00:42:00Z"/>
        </w:trPr>
        <w:tc>
          <w:tcPr>
            <w:tcW w:w="5000" w:type="pct"/>
            <w:gridSpan w:val="10"/>
            <w:vAlign w:val="center"/>
          </w:tcPr>
          <w:p w14:paraId="7E254743" w14:textId="77777777" w:rsidR="00ED43C1" w:rsidRPr="00386483" w:rsidRDefault="00ED43C1" w:rsidP="00ED43C1">
            <w:pPr>
              <w:rPr>
                <w:ins w:id="1956" w:author="DELL" w:date="2022-08-17T00:42:00Z"/>
                <w:rFonts w:ascii="Times New Roman" w:hAnsi="Times New Roman" w:cs="Times New Roman"/>
                <w:sz w:val="20"/>
                <w:szCs w:val="20"/>
              </w:rPr>
            </w:pPr>
            <w:ins w:id="1957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Underweight</w:t>
              </w:r>
            </w:ins>
          </w:p>
        </w:tc>
      </w:tr>
      <w:tr w:rsidR="00ED43C1" w:rsidRPr="00386483" w14:paraId="65FFC04C" w14:textId="77777777" w:rsidTr="00386483">
        <w:trPr>
          <w:trHeight w:val="138"/>
          <w:jc w:val="center"/>
          <w:ins w:id="1958" w:author="DELL" w:date="2022-08-17T00:42:00Z"/>
        </w:trPr>
        <w:tc>
          <w:tcPr>
            <w:tcW w:w="811" w:type="pct"/>
            <w:vAlign w:val="center"/>
          </w:tcPr>
          <w:p w14:paraId="662DB884" w14:textId="77777777" w:rsidR="00ED43C1" w:rsidRPr="00386483" w:rsidRDefault="00ED43C1" w:rsidP="00ED43C1">
            <w:pPr>
              <w:jc w:val="center"/>
              <w:rPr>
                <w:ins w:id="195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960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Yes</w:t>
              </w:r>
            </w:ins>
          </w:p>
        </w:tc>
        <w:tc>
          <w:tcPr>
            <w:tcW w:w="391" w:type="pct"/>
            <w:vAlign w:val="center"/>
          </w:tcPr>
          <w:p w14:paraId="030C925F" w14:textId="77777777" w:rsidR="00ED43C1" w:rsidRPr="00386483" w:rsidRDefault="00ED43C1" w:rsidP="00ED43C1">
            <w:pPr>
              <w:jc w:val="center"/>
              <w:rPr>
                <w:ins w:id="196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962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</w:tcPr>
          <w:p w14:paraId="14580801" w14:textId="77777777" w:rsidR="00ED43C1" w:rsidRPr="00386483" w:rsidRDefault="00ED43C1" w:rsidP="00ED43C1">
            <w:pPr>
              <w:jc w:val="center"/>
              <w:rPr>
                <w:ins w:id="196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964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1037B867" w14:textId="3B037E71" w:rsidR="00ED43C1" w:rsidRPr="00386483" w:rsidRDefault="00C720DE" w:rsidP="00ED43C1">
            <w:pPr>
              <w:jc w:val="center"/>
              <w:rPr>
                <w:ins w:id="196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966" w:author="DELL" w:date="2022-08-17T04:5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44AA0E13" w14:textId="63010E7B" w:rsidR="00ED43C1" w:rsidRPr="00386483" w:rsidRDefault="00ED43C1" w:rsidP="00ED43C1">
            <w:pPr>
              <w:jc w:val="center"/>
              <w:rPr>
                <w:ins w:id="1967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AEAD3C1" w14:textId="469BD32C" w:rsidR="00ED43C1" w:rsidRPr="00386483" w:rsidRDefault="00ED43C1" w:rsidP="00ED43C1">
            <w:pPr>
              <w:jc w:val="center"/>
              <w:rPr>
                <w:ins w:id="1968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2DCA7FB0" w14:textId="6E12CAC3" w:rsidR="00ED43C1" w:rsidRPr="00386483" w:rsidRDefault="00ED43C1" w:rsidP="00ED43C1">
            <w:pPr>
              <w:jc w:val="center"/>
              <w:rPr>
                <w:ins w:id="1969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4C913DFB" w14:textId="4C6D5BB1" w:rsidR="00ED43C1" w:rsidRPr="00386483" w:rsidRDefault="00ED43C1" w:rsidP="00ED43C1">
            <w:pPr>
              <w:jc w:val="center"/>
              <w:rPr>
                <w:ins w:id="197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7B03A51D" w14:textId="42AD1980" w:rsidR="00ED43C1" w:rsidRPr="00386483" w:rsidRDefault="00ED43C1" w:rsidP="00ED43C1">
            <w:pPr>
              <w:jc w:val="center"/>
              <w:rPr>
                <w:ins w:id="197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5E24F0E" w14:textId="0D401282" w:rsidR="00ED43C1" w:rsidRPr="00386483" w:rsidRDefault="00ED43C1" w:rsidP="00ED43C1">
            <w:pPr>
              <w:jc w:val="center"/>
              <w:rPr>
                <w:ins w:id="1972" w:author="DELL" w:date="2022-08-17T00:42:00Z"/>
                <w:rFonts w:ascii="Times New Roman" w:hAnsi="Times New Roman" w:cs="Times New Roman"/>
                <w:sz w:val="20"/>
                <w:szCs w:val="20"/>
                <w:rPrChange w:id="1973" w:author="DELL" w:date="2022-08-17T02:26:00Z">
                  <w:rPr>
                    <w:ins w:id="1974" w:author="DELL" w:date="2022-08-17T00:42:00Z"/>
                    <w:rFonts w:ascii="Times New Roman" w:hAnsi="Times New Roman" w:cs="Times New Roman"/>
                    <w:sz w:val="20"/>
                    <w:szCs w:val="20"/>
                    <w:highlight w:val="yellow"/>
                  </w:rPr>
                </w:rPrChange>
              </w:rPr>
            </w:pPr>
          </w:p>
        </w:tc>
      </w:tr>
      <w:tr w:rsidR="00ED43C1" w:rsidRPr="00386483" w14:paraId="34E62597" w14:textId="77777777" w:rsidTr="00386483">
        <w:trPr>
          <w:trHeight w:val="138"/>
          <w:jc w:val="center"/>
          <w:ins w:id="1975" w:author="DELL" w:date="2022-08-17T00:42:00Z"/>
        </w:trPr>
        <w:tc>
          <w:tcPr>
            <w:tcW w:w="811" w:type="pct"/>
            <w:vAlign w:val="center"/>
          </w:tcPr>
          <w:p w14:paraId="1F811940" w14:textId="77777777" w:rsidR="00ED43C1" w:rsidRPr="00386483" w:rsidRDefault="00ED43C1" w:rsidP="00ED43C1">
            <w:pPr>
              <w:jc w:val="center"/>
              <w:rPr>
                <w:ins w:id="197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977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No</w:t>
              </w:r>
            </w:ins>
          </w:p>
        </w:tc>
        <w:tc>
          <w:tcPr>
            <w:tcW w:w="391" w:type="pct"/>
            <w:vAlign w:val="center"/>
          </w:tcPr>
          <w:p w14:paraId="36B26678" w14:textId="77777777" w:rsidR="00ED43C1" w:rsidRPr="00386483" w:rsidRDefault="00ED43C1" w:rsidP="00ED43C1">
            <w:pPr>
              <w:jc w:val="center"/>
              <w:rPr>
                <w:ins w:id="197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979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</w:tcPr>
          <w:p w14:paraId="7511E89A" w14:textId="77777777" w:rsidR="00ED43C1" w:rsidRPr="00386483" w:rsidRDefault="00ED43C1" w:rsidP="00ED43C1">
            <w:pPr>
              <w:jc w:val="center"/>
              <w:rPr>
                <w:ins w:id="198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981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4B154212" w14:textId="10168707" w:rsidR="00ED43C1" w:rsidRPr="00386483" w:rsidRDefault="00C720DE" w:rsidP="00ED43C1">
            <w:pPr>
              <w:jc w:val="center"/>
              <w:rPr>
                <w:ins w:id="198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1983" w:author="DELL" w:date="2022-08-17T04:5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09949C8F" w14:textId="137CBCA2" w:rsidR="00ED43C1" w:rsidRPr="00386483" w:rsidRDefault="00ED43C1" w:rsidP="00ED43C1">
            <w:pPr>
              <w:jc w:val="center"/>
              <w:rPr>
                <w:ins w:id="1984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546E2A2" w14:textId="3A957A2C" w:rsidR="00ED43C1" w:rsidRPr="00386483" w:rsidRDefault="00ED43C1" w:rsidP="00ED43C1">
            <w:pPr>
              <w:jc w:val="center"/>
              <w:rPr>
                <w:ins w:id="1985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2B711BAC" w14:textId="77777777" w:rsidR="00ED43C1" w:rsidRPr="00386483" w:rsidRDefault="00ED43C1" w:rsidP="00ED43C1">
            <w:pPr>
              <w:jc w:val="center"/>
              <w:rPr>
                <w:ins w:id="1986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2D3F5F84" w14:textId="33AF87B1" w:rsidR="00ED43C1" w:rsidRPr="00386483" w:rsidRDefault="00ED43C1" w:rsidP="00ED43C1">
            <w:pPr>
              <w:jc w:val="center"/>
              <w:rPr>
                <w:ins w:id="198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7340101C" w14:textId="33E357E4" w:rsidR="00ED43C1" w:rsidRPr="00386483" w:rsidRDefault="00ED43C1" w:rsidP="00ED43C1">
            <w:pPr>
              <w:jc w:val="center"/>
              <w:rPr>
                <w:ins w:id="198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BB6F51C" w14:textId="77777777" w:rsidR="00ED43C1" w:rsidRPr="00386483" w:rsidRDefault="00ED43C1" w:rsidP="00ED43C1">
            <w:pPr>
              <w:jc w:val="center"/>
              <w:rPr>
                <w:ins w:id="1989" w:author="DELL" w:date="2022-08-17T00:42:00Z"/>
                <w:rFonts w:ascii="Times New Roman" w:hAnsi="Times New Roman" w:cs="Times New Roman"/>
                <w:sz w:val="20"/>
                <w:szCs w:val="20"/>
                <w:rPrChange w:id="1990" w:author="DELL" w:date="2022-08-17T02:26:00Z">
                  <w:rPr>
                    <w:ins w:id="1991" w:author="DELL" w:date="2022-08-17T00:42:00Z"/>
                    <w:rFonts w:ascii="Times New Roman" w:hAnsi="Times New Roman" w:cs="Times New Roman"/>
                    <w:sz w:val="20"/>
                    <w:szCs w:val="20"/>
                    <w:highlight w:val="yellow"/>
                  </w:rPr>
                </w:rPrChange>
              </w:rPr>
            </w:pPr>
          </w:p>
        </w:tc>
      </w:tr>
      <w:tr w:rsidR="00ED43C1" w:rsidRPr="00386483" w14:paraId="4487873D" w14:textId="77777777" w:rsidTr="00C30CFA">
        <w:trPr>
          <w:trHeight w:val="138"/>
          <w:jc w:val="center"/>
          <w:ins w:id="1992" w:author="DELL" w:date="2022-08-17T00:42:00Z"/>
        </w:trPr>
        <w:tc>
          <w:tcPr>
            <w:tcW w:w="5000" w:type="pct"/>
            <w:gridSpan w:val="10"/>
            <w:vAlign w:val="center"/>
          </w:tcPr>
          <w:p w14:paraId="7C3CD36A" w14:textId="77777777" w:rsidR="00ED43C1" w:rsidRPr="00386483" w:rsidRDefault="00ED43C1" w:rsidP="00ED43C1">
            <w:pPr>
              <w:rPr>
                <w:ins w:id="1993" w:author="DELL" w:date="2022-08-17T00:42:00Z"/>
                <w:rFonts w:ascii="Times New Roman" w:hAnsi="Times New Roman" w:cs="Times New Roman"/>
                <w:sz w:val="20"/>
                <w:szCs w:val="20"/>
                <w:rPrChange w:id="1994" w:author="DELL" w:date="2022-08-17T02:26:00Z">
                  <w:rPr>
                    <w:ins w:id="1995" w:author="DELL" w:date="2022-08-17T00:42:00Z"/>
                    <w:rFonts w:ascii="Times New Roman" w:hAnsi="Times New Roman" w:cs="Times New Roman"/>
                    <w:sz w:val="20"/>
                    <w:szCs w:val="20"/>
                    <w:highlight w:val="yellow"/>
                  </w:rPr>
                </w:rPrChange>
              </w:rPr>
            </w:pPr>
            <w:ins w:id="1996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  <w:rPrChange w:id="1997" w:author="DELL" w:date="2022-08-17T02:26:00Z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highlight w:val="yellow"/>
                    </w:rPr>
                  </w:rPrChange>
                </w:rPr>
                <w:t>Stunned</w:t>
              </w:r>
            </w:ins>
          </w:p>
        </w:tc>
      </w:tr>
      <w:tr w:rsidR="00ED43C1" w:rsidRPr="00386483" w14:paraId="1811D333" w14:textId="77777777" w:rsidTr="00386483">
        <w:trPr>
          <w:trHeight w:val="138"/>
          <w:jc w:val="center"/>
          <w:ins w:id="1998" w:author="DELL" w:date="2022-08-17T00:42:00Z"/>
        </w:trPr>
        <w:tc>
          <w:tcPr>
            <w:tcW w:w="811" w:type="pct"/>
            <w:vAlign w:val="center"/>
          </w:tcPr>
          <w:p w14:paraId="1E5C0136" w14:textId="77777777" w:rsidR="00ED43C1" w:rsidRPr="00386483" w:rsidRDefault="00ED43C1" w:rsidP="00ED43C1">
            <w:pPr>
              <w:jc w:val="center"/>
              <w:rPr>
                <w:ins w:id="199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00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Yes</w:t>
              </w:r>
            </w:ins>
          </w:p>
        </w:tc>
        <w:tc>
          <w:tcPr>
            <w:tcW w:w="391" w:type="pct"/>
            <w:vAlign w:val="center"/>
          </w:tcPr>
          <w:p w14:paraId="4AA7241F" w14:textId="77777777" w:rsidR="00ED43C1" w:rsidRPr="00386483" w:rsidRDefault="00ED43C1" w:rsidP="00ED43C1">
            <w:pPr>
              <w:jc w:val="center"/>
              <w:rPr>
                <w:ins w:id="200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02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</w:tcPr>
          <w:p w14:paraId="09219940" w14:textId="77777777" w:rsidR="00ED43C1" w:rsidRPr="00386483" w:rsidRDefault="00ED43C1" w:rsidP="00ED43C1">
            <w:pPr>
              <w:jc w:val="center"/>
              <w:rPr>
                <w:ins w:id="200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04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6900D383" w14:textId="4B46C014" w:rsidR="00ED43C1" w:rsidRPr="00386483" w:rsidRDefault="00C720DE" w:rsidP="00ED43C1">
            <w:pPr>
              <w:jc w:val="center"/>
              <w:rPr>
                <w:ins w:id="200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06" w:author="DELL" w:date="2022-08-17T04:5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5FBF2952" w14:textId="19A383EF" w:rsidR="00ED43C1" w:rsidRPr="00386483" w:rsidRDefault="00ED43C1" w:rsidP="00ED43C1">
            <w:pPr>
              <w:jc w:val="center"/>
              <w:rPr>
                <w:ins w:id="2007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3A11BBC" w14:textId="099AFB33" w:rsidR="00ED43C1" w:rsidRPr="00386483" w:rsidRDefault="00ED43C1" w:rsidP="00ED43C1">
            <w:pPr>
              <w:jc w:val="center"/>
              <w:rPr>
                <w:ins w:id="2008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16B1D92F" w14:textId="781D4514" w:rsidR="00ED43C1" w:rsidRPr="00386483" w:rsidRDefault="00ED43C1" w:rsidP="00ED43C1">
            <w:pPr>
              <w:jc w:val="center"/>
              <w:rPr>
                <w:ins w:id="2009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3FE5AA67" w14:textId="5C29089D" w:rsidR="00ED43C1" w:rsidRPr="00386483" w:rsidRDefault="00ED43C1" w:rsidP="00ED43C1">
            <w:pPr>
              <w:jc w:val="center"/>
              <w:rPr>
                <w:ins w:id="201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68C71273" w14:textId="38562728" w:rsidR="00ED43C1" w:rsidRPr="00386483" w:rsidRDefault="00ED43C1" w:rsidP="00ED43C1">
            <w:pPr>
              <w:jc w:val="center"/>
              <w:rPr>
                <w:ins w:id="201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81BA83C" w14:textId="6060AEC2" w:rsidR="00ED43C1" w:rsidRPr="00386483" w:rsidRDefault="00ED43C1" w:rsidP="00ED43C1">
            <w:pPr>
              <w:jc w:val="center"/>
              <w:rPr>
                <w:ins w:id="2012" w:author="DELL" w:date="2022-08-17T00:42:00Z"/>
                <w:rFonts w:ascii="Times New Roman" w:hAnsi="Times New Roman" w:cs="Times New Roman"/>
                <w:sz w:val="20"/>
                <w:szCs w:val="20"/>
                <w:rPrChange w:id="2013" w:author="DELL" w:date="2022-08-17T02:26:00Z">
                  <w:rPr>
                    <w:ins w:id="2014" w:author="DELL" w:date="2022-08-17T00:42:00Z"/>
                    <w:rFonts w:ascii="Times New Roman" w:hAnsi="Times New Roman" w:cs="Times New Roman"/>
                    <w:sz w:val="20"/>
                    <w:szCs w:val="20"/>
                    <w:highlight w:val="yellow"/>
                  </w:rPr>
                </w:rPrChange>
              </w:rPr>
            </w:pPr>
          </w:p>
        </w:tc>
      </w:tr>
      <w:tr w:rsidR="00ED43C1" w:rsidRPr="00386483" w14:paraId="4CC566F7" w14:textId="77777777" w:rsidTr="00386483">
        <w:trPr>
          <w:trHeight w:val="138"/>
          <w:jc w:val="center"/>
          <w:ins w:id="2015" w:author="DELL" w:date="2022-08-17T00:42:00Z"/>
        </w:trPr>
        <w:tc>
          <w:tcPr>
            <w:tcW w:w="811" w:type="pct"/>
            <w:vAlign w:val="center"/>
          </w:tcPr>
          <w:p w14:paraId="7EE0175A" w14:textId="77777777" w:rsidR="00ED43C1" w:rsidRPr="00386483" w:rsidRDefault="00ED43C1" w:rsidP="00ED43C1">
            <w:pPr>
              <w:jc w:val="center"/>
              <w:rPr>
                <w:ins w:id="201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17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No</w:t>
              </w:r>
            </w:ins>
          </w:p>
        </w:tc>
        <w:tc>
          <w:tcPr>
            <w:tcW w:w="391" w:type="pct"/>
            <w:vAlign w:val="center"/>
          </w:tcPr>
          <w:p w14:paraId="75ECD100" w14:textId="77777777" w:rsidR="00ED43C1" w:rsidRPr="00386483" w:rsidRDefault="00ED43C1" w:rsidP="00ED43C1">
            <w:pPr>
              <w:jc w:val="center"/>
              <w:rPr>
                <w:ins w:id="201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19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</w:tcPr>
          <w:p w14:paraId="191AF034" w14:textId="77777777" w:rsidR="00ED43C1" w:rsidRPr="00386483" w:rsidRDefault="00ED43C1" w:rsidP="00ED43C1">
            <w:pPr>
              <w:jc w:val="center"/>
              <w:rPr>
                <w:ins w:id="202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21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397DB077" w14:textId="7443A35E" w:rsidR="00ED43C1" w:rsidRPr="00386483" w:rsidRDefault="00C720DE" w:rsidP="00ED43C1">
            <w:pPr>
              <w:jc w:val="center"/>
              <w:rPr>
                <w:ins w:id="202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23" w:author="DELL" w:date="2022-08-17T04:5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25E79A33" w14:textId="475D5424" w:rsidR="00ED43C1" w:rsidRPr="00386483" w:rsidRDefault="00ED43C1" w:rsidP="00ED43C1">
            <w:pPr>
              <w:jc w:val="center"/>
              <w:rPr>
                <w:ins w:id="2024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1136F9E" w14:textId="31092857" w:rsidR="00ED43C1" w:rsidRPr="00386483" w:rsidRDefault="00ED43C1" w:rsidP="00ED43C1">
            <w:pPr>
              <w:jc w:val="center"/>
              <w:rPr>
                <w:ins w:id="2025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21ADD91E" w14:textId="77777777" w:rsidR="00ED43C1" w:rsidRPr="00386483" w:rsidRDefault="00ED43C1" w:rsidP="00ED43C1">
            <w:pPr>
              <w:jc w:val="center"/>
              <w:rPr>
                <w:ins w:id="2026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256F09C6" w14:textId="31862C3D" w:rsidR="00ED43C1" w:rsidRPr="00386483" w:rsidRDefault="00ED43C1" w:rsidP="00ED43C1">
            <w:pPr>
              <w:jc w:val="center"/>
              <w:rPr>
                <w:ins w:id="202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2FD6BB69" w14:textId="4FC772A6" w:rsidR="00ED43C1" w:rsidRPr="00386483" w:rsidRDefault="00ED43C1" w:rsidP="00ED43C1">
            <w:pPr>
              <w:jc w:val="center"/>
              <w:rPr>
                <w:ins w:id="202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BE073C0" w14:textId="77777777" w:rsidR="00ED43C1" w:rsidRPr="00386483" w:rsidRDefault="00ED43C1" w:rsidP="00ED43C1">
            <w:pPr>
              <w:jc w:val="center"/>
              <w:rPr>
                <w:ins w:id="2029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43C1" w:rsidRPr="00386483" w14:paraId="7E98A5E2" w14:textId="77777777" w:rsidTr="00C30CFA">
        <w:trPr>
          <w:trHeight w:val="138"/>
          <w:jc w:val="center"/>
          <w:ins w:id="2030" w:author="DELL" w:date="2022-08-17T00:42:00Z"/>
        </w:trPr>
        <w:tc>
          <w:tcPr>
            <w:tcW w:w="5000" w:type="pct"/>
            <w:gridSpan w:val="10"/>
            <w:vAlign w:val="center"/>
          </w:tcPr>
          <w:p w14:paraId="4C0BDFE1" w14:textId="77777777" w:rsidR="00ED43C1" w:rsidRPr="00386483" w:rsidRDefault="00ED43C1" w:rsidP="00ED43C1">
            <w:pPr>
              <w:rPr>
                <w:ins w:id="2031" w:author="DELL" w:date="2022-08-17T00:42:00Z"/>
                <w:rFonts w:ascii="Times New Roman" w:hAnsi="Times New Roman" w:cs="Times New Roman"/>
                <w:sz w:val="20"/>
                <w:szCs w:val="20"/>
              </w:rPr>
            </w:pPr>
            <w:ins w:id="2032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Wasted</w:t>
              </w:r>
            </w:ins>
          </w:p>
        </w:tc>
      </w:tr>
      <w:tr w:rsidR="00ED43C1" w:rsidRPr="00386483" w14:paraId="4BF7F582" w14:textId="77777777" w:rsidTr="00386483">
        <w:trPr>
          <w:trHeight w:val="138"/>
          <w:jc w:val="center"/>
          <w:ins w:id="2033" w:author="DELL" w:date="2022-08-17T00:42:00Z"/>
        </w:trPr>
        <w:tc>
          <w:tcPr>
            <w:tcW w:w="811" w:type="pct"/>
            <w:vAlign w:val="center"/>
          </w:tcPr>
          <w:p w14:paraId="4120C590" w14:textId="77777777" w:rsidR="00ED43C1" w:rsidRPr="00386483" w:rsidRDefault="00ED43C1" w:rsidP="00ED43C1">
            <w:pPr>
              <w:jc w:val="center"/>
              <w:rPr>
                <w:ins w:id="203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35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Yes</w:t>
              </w:r>
            </w:ins>
          </w:p>
        </w:tc>
        <w:tc>
          <w:tcPr>
            <w:tcW w:w="391" w:type="pct"/>
            <w:vAlign w:val="center"/>
          </w:tcPr>
          <w:p w14:paraId="214805E6" w14:textId="77777777" w:rsidR="00ED43C1" w:rsidRPr="00386483" w:rsidRDefault="00ED43C1" w:rsidP="00ED43C1">
            <w:pPr>
              <w:jc w:val="center"/>
              <w:rPr>
                <w:ins w:id="203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37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</w:tcPr>
          <w:p w14:paraId="63170133" w14:textId="77777777" w:rsidR="00ED43C1" w:rsidRPr="00386483" w:rsidRDefault="00ED43C1" w:rsidP="00ED43C1">
            <w:pPr>
              <w:jc w:val="center"/>
              <w:rPr>
                <w:ins w:id="203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39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0495E7A9" w14:textId="61DF40C3" w:rsidR="00ED43C1" w:rsidRPr="00386483" w:rsidRDefault="00C720DE" w:rsidP="00ED43C1">
            <w:pPr>
              <w:jc w:val="center"/>
              <w:rPr>
                <w:ins w:id="204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41" w:author="DELL" w:date="2022-08-17T04:5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05E4E19D" w14:textId="739BA98B" w:rsidR="00ED43C1" w:rsidRPr="00386483" w:rsidRDefault="00ED43C1" w:rsidP="00ED43C1">
            <w:pPr>
              <w:jc w:val="center"/>
              <w:rPr>
                <w:ins w:id="2042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8B005BF" w14:textId="0925362A" w:rsidR="00ED43C1" w:rsidRPr="00386483" w:rsidRDefault="00ED43C1" w:rsidP="00ED43C1">
            <w:pPr>
              <w:jc w:val="center"/>
              <w:rPr>
                <w:ins w:id="2043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53D955B0" w14:textId="5119FD23" w:rsidR="00ED43C1" w:rsidRPr="00386483" w:rsidRDefault="00ED43C1" w:rsidP="00ED43C1">
            <w:pPr>
              <w:jc w:val="center"/>
              <w:rPr>
                <w:ins w:id="2044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53B930F4" w14:textId="1C77116D" w:rsidR="00ED43C1" w:rsidRPr="00386483" w:rsidRDefault="00ED43C1" w:rsidP="00ED43C1">
            <w:pPr>
              <w:jc w:val="center"/>
              <w:rPr>
                <w:ins w:id="204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0297EFB0" w14:textId="1793CEF3" w:rsidR="00ED43C1" w:rsidRPr="00386483" w:rsidRDefault="00ED43C1" w:rsidP="00ED43C1">
            <w:pPr>
              <w:jc w:val="center"/>
              <w:rPr>
                <w:ins w:id="204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19D2EDC2" w14:textId="7258BB65" w:rsidR="00ED43C1" w:rsidRPr="00386483" w:rsidRDefault="00ED43C1" w:rsidP="00ED43C1">
            <w:pPr>
              <w:jc w:val="center"/>
              <w:rPr>
                <w:ins w:id="2047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43C1" w:rsidRPr="00386483" w14:paraId="3303B52D" w14:textId="77777777" w:rsidTr="00386483">
        <w:trPr>
          <w:trHeight w:val="138"/>
          <w:jc w:val="center"/>
          <w:ins w:id="2048" w:author="DELL" w:date="2022-08-17T00:42:00Z"/>
        </w:trPr>
        <w:tc>
          <w:tcPr>
            <w:tcW w:w="811" w:type="pct"/>
            <w:vAlign w:val="center"/>
          </w:tcPr>
          <w:p w14:paraId="02925864" w14:textId="77777777" w:rsidR="00ED43C1" w:rsidRPr="00386483" w:rsidRDefault="00ED43C1" w:rsidP="00ED43C1">
            <w:pPr>
              <w:jc w:val="center"/>
              <w:rPr>
                <w:ins w:id="204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50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No</w:t>
              </w:r>
            </w:ins>
          </w:p>
        </w:tc>
        <w:tc>
          <w:tcPr>
            <w:tcW w:w="391" w:type="pct"/>
            <w:vAlign w:val="center"/>
          </w:tcPr>
          <w:p w14:paraId="4355B7D7" w14:textId="77777777" w:rsidR="00ED43C1" w:rsidRPr="00386483" w:rsidRDefault="00ED43C1" w:rsidP="00ED43C1">
            <w:pPr>
              <w:jc w:val="center"/>
              <w:rPr>
                <w:ins w:id="205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52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</w:tcPr>
          <w:p w14:paraId="4A7A7FD6" w14:textId="77777777" w:rsidR="00ED43C1" w:rsidRPr="00386483" w:rsidRDefault="00ED43C1" w:rsidP="00ED43C1">
            <w:pPr>
              <w:jc w:val="center"/>
              <w:rPr>
                <w:ins w:id="205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54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5886FF38" w14:textId="4CC45D2B" w:rsidR="00ED43C1" w:rsidRPr="00386483" w:rsidRDefault="00C720DE" w:rsidP="00ED43C1">
            <w:pPr>
              <w:jc w:val="center"/>
              <w:rPr>
                <w:ins w:id="205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56" w:author="DELL" w:date="2022-08-17T04:5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4DF9F650" w14:textId="430623DD" w:rsidR="00ED43C1" w:rsidRPr="00386483" w:rsidRDefault="00ED43C1" w:rsidP="00ED43C1">
            <w:pPr>
              <w:jc w:val="center"/>
              <w:rPr>
                <w:ins w:id="2057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96B3548" w14:textId="35C433DB" w:rsidR="00ED43C1" w:rsidRPr="00386483" w:rsidRDefault="00ED43C1" w:rsidP="00ED43C1">
            <w:pPr>
              <w:jc w:val="center"/>
              <w:rPr>
                <w:ins w:id="2058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70E7B2F1" w14:textId="77777777" w:rsidR="00ED43C1" w:rsidRPr="00386483" w:rsidRDefault="00ED43C1" w:rsidP="00ED43C1">
            <w:pPr>
              <w:jc w:val="center"/>
              <w:rPr>
                <w:ins w:id="2059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03C8B2B4" w14:textId="6AF11C62" w:rsidR="00ED43C1" w:rsidRPr="00386483" w:rsidRDefault="00ED43C1" w:rsidP="00ED43C1">
            <w:pPr>
              <w:jc w:val="center"/>
              <w:rPr>
                <w:ins w:id="206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457C4D47" w14:textId="610DD6AA" w:rsidR="00ED43C1" w:rsidRPr="00386483" w:rsidRDefault="00ED43C1" w:rsidP="00ED43C1">
            <w:pPr>
              <w:jc w:val="center"/>
              <w:rPr>
                <w:ins w:id="206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4CAD64E0" w14:textId="77777777" w:rsidR="00ED43C1" w:rsidRPr="00386483" w:rsidRDefault="00ED43C1" w:rsidP="00ED43C1">
            <w:pPr>
              <w:jc w:val="center"/>
              <w:rPr>
                <w:ins w:id="2062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43C1" w:rsidRPr="00386483" w14:paraId="2C1EDCB6" w14:textId="77777777" w:rsidTr="00C30CFA">
        <w:trPr>
          <w:trHeight w:val="138"/>
          <w:jc w:val="center"/>
          <w:ins w:id="2063" w:author="DELL" w:date="2022-08-17T00:42:00Z"/>
        </w:trPr>
        <w:tc>
          <w:tcPr>
            <w:tcW w:w="5000" w:type="pct"/>
            <w:gridSpan w:val="10"/>
            <w:vAlign w:val="center"/>
          </w:tcPr>
          <w:p w14:paraId="304A43FC" w14:textId="77777777" w:rsidR="00ED43C1" w:rsidRPr="00386483" w:rsidRDefault="00ED43C1" w:rsidP="00ED43C1">
            <w:pPr>
              <w:rPr>
                <w:ins w:id="2064" w:author="DELL" w:date="2022-08-17T00:42:00Z"/>
                <w:rFonts w:ascii="Times New Roman" w:hAnsi="Times New Roman" w:cs="Times New Roman"/>
                <w:sz w:val="20"/>
                <w:szCs w:val="20"/>
              </w:rPr>
            </w:pPr>
            <w:ins w:id="2065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Overweight</w:t>
              </w:r>
            </w:ins>
          </w:p>
        </w:tc>
      </w:tr>
      <w:tr w:rsidR="00ED43C1" w:rsidRPr="00386483" w14:paraId="793ADE1A" w14:textId="77777777" w:rsidTr="00386483">
        <w:trPr>
          <w:trHeight w:val="138"/>
          <w:jc w:val="center"/>
          <w:ins w:id="2066" w:author="DELL" w:date="2022-08-17T00:42:00Z"/>
        </w:trPr>
        <w:tc>
          <w:tcPr>
            <w:tcW w:w="811" w:type="pct"/>
            <w:vAlign w:val="center"/>
          </w:tcPr>
          <w:p w14:paraId="3705F481" w14:textId="77777777" w:rsidR="00ED43C1" w:rsidRPr="00386483" w:rsidRDefault="00ED43C1" w:rsidP="00ED43C1">
            <w:pPr>
              <w:jc w:val="center"/>
              <w:rPr>
                <w:ins w:id="206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68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Yes</w:t>
              </w:r>
            </w:ins>
          </w:p>
        </w:tc>
        <w:tc>
          <w:tcPr>
            <w:tcW w:w="391" w:type="pct"/>
            <w:vAlign w:val="center"/>
          </w:tcPr>
          <w:p w14:paraId="7A81D027" w14:textId="77777777" w:rsidR="00ED43C1" w:rsidRPr="00386483" w:rsidRDefault="00ED43C1" w:rsidP="00ED43C1">
            <w:pPr>
              <w:jc w:val="center"/>
              <w:rPr>
                <w:ins w:id="206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70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</w:tcPr>
          <w:p w14:paraId="611B5975" w14:textId="77777777" w:rsidR="00ED43C1" w:rsidRPr="00386483" w:rsidRDefault="00ED43C1" w:rsidP="00ED43C1">
            <w:pPr>
              <w:jc w:val="center"/>
              <w:rPr>
                <w:ins w:id="207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72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7143CFEB" w14:textId="24371CC7" w:rsidR="00ED43C1" w:rsidRPr="00386483" w:rsidRDefault="00C720DE" w:rsidP="00ED43C1">
            <w:pPr>
              <w:jc w:val="center"/>
              <w:rPr>
                <w:ins w:id="207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74" w:author="DELL" w:date="2022-08-17T04:5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518C5239" w14:textId="16216AA9" w:rsidR="00ED43C1" w:rsidRPr="00386483" w:rsidRDefault="00ED43C1" w:rsidP="00ED43C1">
            <w:pPr>
              <w:jc w:val="center"/>
              <w:rPr>
                <w:ins w:id="2075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F3B2542" w14:textId="4E6F1264" w:rsidR="00ED43C1" w:rsidRPr="00386483" w:rsidRDefault="00ED43C1" w:rsidP="00ED43C1">
            <w:pPr>
              <w:jc w:val="center"/>
              <w:rPr>
                <w:ins w:id="2076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6B111291" w14:textId="2C8D772E" w:rsidR="00ED43C1" w:rsidRPr="00386483" w:rsidRDefault="00ED43C1" w:rsidP="00ED43C1">
            <w:pPr>
              <w:jc w:val="center"/>
              <w:rPr>
                <w:ins w:id="2077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09022A5B" w14:textId="1F796C85" w:rsidR="00ED43C1" w:rsidRPr="00386483" w:rsidRDefault="00ED43C1" w:rsidP="00ED43C1">
            <w:pPr>
              <w:jc w:val="center"/>
              <w:rPr>
                <w:ins w:id="207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331FAB44" w14:textId="25C55C7A" w:rsidR="00ED43C1" w:rsidRPr="00386483" w:rsidRDefault="00ED43C1" w:rsidP="00ED43C1">
            <w:pPr>
              <w:jc w:val="center"/>
              <w:rPr>
                <w:ins w:id="207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60FA311C" w14:textId="778E6389" w:rsidR="00ED43C1" w:rsidRPr="00386483" w:rsidRDefault="00ED43C1" w:rsidP="00ED43C1">
            <w:pPr>
              <w:jc w:val="center"/>
              <w:rPr>
                <w:ins w:id="2080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43C1" w:rsidRPr="00386483" w14:paraId="2C75D634" w14:textId="77777777" w:rsidTr="00386483">
        <w:trPr>
          <w:trHeight w:val="138"/>
          <w:jc w:val="center"/>
          <w:ins w:id="2081" w:author="DELL" w:date="2022-08-17T00:42:00Z"/>
        </w:trPr>
        <w:tc>
          <w:tcPr>
            <w:tcW w:w="811" w:type="pct"/>
            <w:vAlign w:val="center"/>
          </w:tcPr>
          <w:p w14:paraId="626790F7" w14:textId="77777777" w:rsidR="00ED43C1" w:rsidRPr="00386483" w:rsidRDefault="00ED43C1" w:rsidP="00ED43C1">
            <w:pPr>
              <w:jc w:val="center"/>
              <w:rPr>
                <w:ins w:id="208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83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No</w:t>
              </w:r>
            </w:ins>
          </w:p>
        </w:tc>
        <w:tc>
          <w:tcPr>
            <w:tcW w:w="391" w:type="pct"/>
            <w:vAlign w:val="center"/>
          </w:tcPr>
          <w:p w14:paraId="3A3147F2" w14:textId="77777777" w:rsidR="00ED43C1" w:rsidRPr="00386483" w:rsidRDefault="00ED43C1" w:rsidP="00ED43C1">
            <w:pPr>
              <w:jc w:val="center"/>
              <w:rPr>
                <w:ins w:id="208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85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</w:tcPr>
          <w:p w14:paraId="0FA1DE31" w14:textId="77777777" w:rsidR="00ED43C1" w:rsidRPr="00386483" w:rsidRDefault="00ED43C1" w:rsidP="00ED43C1">
            <w:pPr>
              <w:jc w:val="center"/>
              <w:rPr>
                <w:ins w:id="208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87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4FD5B805" w14:textId="7157D62E" w:rsidR="00ED43C1" w:rsidRPr="00386483" w:rsidRDefault="00C720DE" w:rsidP="00ED43C1">
            <w:pPr>
              <w:jc w:val="center"/>
              <w:rPr>
                <w:ins w:id="208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089" w:author="DELL" w:date="2022-08-17T04:5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550176D3" w14:textId="3F9FB654" w:rsidR="00ED43C1" w:rsidRPr="00386483" w:rsidRDefault="00ED43C1" w:rsidP="00ED43C1">
            <w:pPr>
              <w:jc w:val="center"/>
              <w:rPr>
                <w:ins w:id="2090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43862C8" w14:textId="1B059131" w:rsidR="00ED43C1" w:rsidRPr="00386483" w:rsidRDefault="00ED43C1" w:rsidP="00ED43C1">
            <w:pPr>
              <w:jc w:val="center"/>
              <w:rPr>
                <w:ins w:id="2091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72325C3C" w14:textId="77777777" w:rsidR="00ED43C1" w:rsidRPr="00386483" w:rsidRDefault="00ED43C1" w:rsidP="00ED43C1">
            <w:pPr>
              <w:jc w:val="center"/>
              <w:rPr>
                <w:ins w:id="2092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110951E0" w14:textId="41C32F74" w:rsidR="00ED43C1" w:rsidRPr="00386483" w:rsidRDefault="00ED43C1" w:rsidP="00ED43C1">
            <w:pPr>
              <w:jc w:val="center"/>
              <w:rPr>
                <w:ins w:id="209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2D96BD64" w14:textId="1044FDA4" w:rsidR="00ED43C1" w:rsidRPr="00386483" w:rsidRDefault="00ED43C1" w:rsidP="00ED43C1">
            <w:pPr>
              <w:jc w:val="center"/>
              <w:rPr>
                <w:ins w:id="209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AEC75F4" w14:textId="77777777" w:rsidR="00ED43C1" w:rsidRPr="00386483" w:rsidRDefault="00ED43C1" w:rsidP="00ED43C1">
            <w:pPr>
              <w:jc w:val="center"/>
              <w:rPr>
                <w:ins w:id="2095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43C1" w:rsidRPr="00386483" w14:paraId="0EEBC681" w14:textId="77777777" w:rsidTr="00C30CFA">
        <w:trPr>
          <w:trHeight w:val="138"/>
          <w:jc w:val="center"/>
          <w:ins w:id="2096" w:author="DELL" w:date="2022-08-17T00:42:00Z"/>
        </w:trPr>
        <w:tc>
          <w:tcPr>
            <w:tcW w:w="5000" w:type="pct"/>
            <w:gridSpan w:val="10"/>
            <w:vAlign w:val="center"/>
          </w:tcPr>
          <w:p w14:paraId="3FA74416" w14:textId="77777777" w:rsidR="00ED43C1" w:rsidRPr="00386483" w:rsidRDefault="00ED43C1" w:rsidP="00ED43C1">
            <w:pPr>
              <w:rPr>
                <w:ins w:id="2097" w:author="DELL" w:date="2022-08-17T00:42:00Z"/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ins w:id="2098" w:author="DELL" w:date="2022-08-17T00:42:00Z">
              <w:r w:rsidRPr="00386483">
                <w:rPr>
                  <w:rFonts w:ascii="Times New Roman" w:hAnsi="Times New Roman" w:cs="Times New Roman"/>
                  <w:b/>
                  <w:bCs/>
                  <w:i/>
                  <w:sz w:val="20"/>
                  <w:szCs w:val="20"/>
                </w:rPr>
                <w:t>COMMUNITY CHARACTERISTICS</w:t>
              </w:r>
            </w:ins>
          </w:p>
        </w:tc>
      </w:tr>
      <w:tr w:rsidR="00ED43C1" w:rsidRPr="00386483" w14:paraId="38C91E52" w14:textId="77777777" w:rsidTr="00C30CFA">
        <w:trPr>
          <w:trHeight w:val="138"/>
          <w:jc w:val="center"/>
          <w:ins w:id="2099" w:author="DELL" w:date="2022-08-17T00:42:00Z"/>
        </w:trPr>
        <w:tc>
          <w:tcPr>
            <w:tcW w:w="5000" w:type="pct"/>
            <w:gridSpan w:val="10"/>
            <w:vAlign w:val="center"/>
          </w:tcPr>
          <w:p w14:paraId="062AF36C" w14:textId="77777777" w:rsidR="00ED43C1" w:rsidRPr="00386483" w:rsidRDefault="00ED43C1" w:rsidP="00ED43C1">
            <w:pPr>
              <w:rPr>
                <w:ins w:id="2100" w:author="DELL" w:date="2022-08-17T00:42:00Z"/>
                <w:rFonts w:ascii="Times New Roman" w:hAnsi="Times New Roman" w:cs="Times New Roman"/>
                <w:i/>
                <w:sz w:val="20"/>
                <w:szCs w:val="20"/>
              </w:rPr>
            </w:pPr>
            <w:ins w:id="2101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Place of residence</w:t>
              </w:r>
            </w:ins>
          </w:p>
        </w:tc>
      </w:tr>
      <w:tr w:rsidR="00ED43C1" w:rsidRPr="00386483" w14:paraId="710E742B" w14:textId="77777777" w:rsidTr="00386483">
        <w:trPr>
          <w:trHeight w:val="250"/>
          <w:jc w:val="center"/>
          <w:ins w:id="2102" w:author="DELL" w:date="2022-08-17T00:42:00Z"/>
        </w:trPr>
        <w:tc>
          <w:tcPr>
            <w:tcW w:w="811" w:type="pct"/>
            <w:vAlign w:val="center"/>
          </w:tcPr>
          <w:p w14:paraId="169D1073" w14:textId="77777777" w:rsidR="00ED43C1" w:rsidRPr="00386483" w:rsidRDefault="00ED43C1" w:rsidP="00ED43C1">
            <w:pPr>
              <w:jc w:val="center"/>
              <w:rPr>
                <w:ins w:id="210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04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Urban</w:t>
              </w:r>
            </w:ins>
          </w:p>
        </w:tc>
        <w:tc>
          <w:tcPr>
            <w:tcW w:w="391" w:type="pct"/>
            <w:vAlign w:val="center"/>
          </w:tcPr>
          <w:p w14:paraId="228CCB65" w14:textId="1B36889F" w:rsidR="00ED43C1" w:rsidRPr="00386483" w:rsidRDefault="00977F11" w:rsidP="00ED43C1">
            <w:pPr>
              <w:jc w:val="center"/>
              <w:rPr>
                <w:ins w:id="210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06" w:author="DELL" w:date="2022-08-17T05:0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1.46</w:t>
              </w:r>
            </w:ins>
          </w:p>
        </w:tc>
        <w:tc>
          <w:tcPr>
            <w:tcW w:w="457" w:type="pct"/>
            <w:vAlign w:val="center"/>
          </w:tcPr>
          <w:p w14:paraId="0E639D56" w14:textId="7AE9CC47" w:rsidR="00ED43C1" w:rsidRPr="00386483" w:rsidRDefault="00977F11" w:rsidP="00ED43C1">
            <w:pPr>
              <w:jc w:val="center"/>
              <w:rPr>
                <w:ins w:id="210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08" w:author="DELL" w:date="2022-08-17T05:0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0.81 – 2.62</w:t>
              </w:r>
            </w:ins>
          </w:p>
        </w:tc>
        <w:tc>
          <w:tcPr>
            <w:tcW w:w="417" w:type="pct"/>
            <w:vAlign w:val="center"/>
          </w:tcPr>
          <w:p w14:paraId="1E97B633" w14:textId="400DAD30" w:rsidR="00ED43C1" w:rsidRPr="00386483" w:rsidRDefault="00977F11" w:rsidP="00ED43C1">
            <w:pPr>
              <w:jc w:val="center"/>
              <w:rPr>
                <w:ins w:id="210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10" w:author="DELL" w:date="2022-08-17T05:0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0.206</w:t>
              </w:r>
            </w:ins>
          </w:p>
        </w:tc>
        <w:tc>
          <w:tcPr>
            <w:tcW w:w="456" w:type="pct"/>
            <w:vAlign w:val="center"/>
          </w:tcPr>
          <w:p w14:paraId="3D3580B8" w14:textId="0BF68E75" w:rsidR="00ED43C1" w:rsidRPr="00386483" w:rsidRDefault="00ED43C1" w:rsidP="00ED43C1">
            <w:pPr>
              <w:jc w:val="center"/>
              <w:rPr>
                <w:ins w:id="211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897E38B" w14:textId="1CE4AE11" w:rsidR="00ED43C1" w:rsidRPr="00386483" w:rsidRDefault="00ED43C1" w:rsidP="00ED43C1">
            <w:pPr>
              <w:jc w:val="center"/>
              <w:rPr>
                <w:ins w:id="211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06011707" w14:textId="4D23AB41" w:rsidR="00ED43C1" w:rsidRPr="00386483" w:rsidRDefault="00ED43C1" w:rsidP="00ED43C1">
            <w:pPr>
              <w:jc w:val="center"/>
              <w:rPr>
                <w:ins w:id="211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72DD1E9D" w14:textId="667C2279" w:rsidR="00ED43C1" w:rsidRPr="00386483" w:rsidRDefault="00ED43C1" w:rsidP="00ED43C1">
            <w:pPr>
              <w:jc w:val="center"/>
              <w:rPr>
                <w:ins w:id="211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27EC5A48" w14:textId="272235F1" w:rsidR="00ED43C1" w:rsidRPr="00386483" w:rsidRDefault="00ED43C1" w:rsidP="00ED43C1">
            <w:pPr>
              <w:jc w:val="center"/>
              <w:rPr>
                <w:ins w:id="211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1504FB4" w14:textId="12AB352D" w:rsidR="00ED43C1" w:rsidRPr="00386483" w:rsidRDefault="00ED43C1" w:rsidP="00ED43C1">
            <w:pPr>
              <w:jc w:val="center"/>
              <w:rPr>
                <w:ins w:id="211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ED43C1" w:rsidRPr="00386483" w14:paraId="1072E9E5" w14:textId="77777777" w:rsidTr="00386483">
        <w:trPr>
          <w:trHeight w:val="138"/>
          <w:jc w:val="center"/>
          <w:ins w:id="2117" w:author="DELL" w:date="2022-08-17T00:42:00Z"/>
        </w:trPr>
        <w:tc>
          <w:tcPr>
            <w:tcW w:w="811" w:type="pct"/>
            <w:vAlign w:val="center"/>
          </w:tcPr>
          <w:p w14:paraId="528B9646" w14:textId="77777777" w:rsidR="00ED43C1" w:rsidRPr="00386483" w:rsidRDefault="00ED43C1" w:rsidP="00ED43C1">
            <w:pPr>
              <w:jc w:val="center"/>
              <w:rPr>
                <w:ins w:id="211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19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Rural</w:t>
              </w:r>
            </w:ins>
          </w:p>
        </w:tc>
        <w:tc>
          <w:tcPr>
            <w:tcW w:w="391" w:type="pct"/>
            <w:vAlign w:val="center"/>
          </w:tcPr>
          <w:p w14:paraId="5010D09F" w14:textId="7CE733F0" w:rsidR="00ED43C1" w:rsidRPr="00386483" w:rsidRDefault="00977F11" w:rsidP="00ED43C1">
            <w:pPr>
              <w:jc w:val="center"/>
              <w:rPr>
                <w:ins w:id="212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21" w:author="DELL" w:date="2022-08-17T05:0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1.16</w:t>
              </w:r>
            </w:ins>
          </w:p>
        </w:tc>
        <w:tc>
          <w:tcPr>
            <w:tcW w:w="457" w:type="pct"/>
            <w:vAlign w:val="center"/>
          </w:tcPr>
          <w:p w14:paraId="302051C2" w14:textId="2AA7E91D" w:rsidR="00ED43C1" w:rsidRPr="00386483" w:rsidRDefault="00977F11" w:rsidP="00ED43C1">
            <w:pPr>
              <w:jc w:val="center"/>
              <w:rPr>
                <w:ins w:id="212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23" w:author="DELL" w:date="2022-08-17T05:0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0.65 – 2.06</w:t>
              </w:r>
            </w:ins>
          </w:p>
        </w:tc>
        <w:tc>
          <w:tcPr>
            <w:tcW w:w="417" w:type="pct"/>
            <w:vAlign w:val="center"/>
          </w:tcPr>
          <w:p w14:paraId="62ED4BD4" w14:textId="4DB29377" w:rsidR="00ED43C1" w:rsidRPr="00386483" w:rsidRDefault="00977F11" w:rsidP="00ED43C1">
            <w:pPr>
              <w:jc w:val="center"/>
              <w:rPr>
                <w:ins w:id="212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25" w:author="DELL" w:date="2022-08-17T05:0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0.610</w:t>
              </w:r>
            </w:ins>
          </w:p>
        </w:tc>
        <w:tc>
          <w:tcPr>
            <w:tcW w:w="456" w:type="pct"/>
            <w:vAlign w:val="center"/>
          </w:tcPr>
          <w:p w14:paraId="4482E160" w14:textId="4ED721CE" w:rsidR="00ED43C1" w:rsidRPr="00386483" w:rsidRDefault="00ED43C1" w:rsidP="00ED43C1">
            <w:pPr>
              <w:jc w:val="center"/>
              <w:rPr>
                <w:ins w:id="212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C0D0626" w14:textId="0CC3CE89" w:rsidR="00ED43C1" w:rsidRPr="00386483" w:rsidRDefault="00ED43C1" w:rsidP="00ED43C1">
            <w:pPr>
              <w:jc w:val="center"/>
              <w:rPr>
                <w:ins w:id="212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4AB1DDAF" w14:textId="77777777" w:rsidR="00ED43C1" w:rsidRPr="00386483" w:rsidRDefault="00ED43C1" w:rsidP="00ED43C1">
            <w:pPr>
              <w:jc w:val="center"/>
              <w:rPr>
                <w:ins w:id="2128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24926269" w14:textId="7333D125" w:rsidR="00ED43C1" w:rsidRPr="00386483" w:rsidRDefault="00ED43C1" w:rsidP="00ED43C1">
            <w:pPr>
              <w:jc w:val="center"/>
              <w:rPr>
                <w:ins w:id="212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1ED615D6" w14:textId="08616250" w:rsidR="00ED43C1" w:rsidRPr="00386483" w:rsidRDefault="00ED43C1" w:rsidP="00ED43C1">
            <w:pPr>
              <w:jc w:val="center"/>
              <w:rPr>
                <w:ins w:id="213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1610755B" w14:textId="77777777" w:rsidR="00ED43C1" w:rsidRPr="00386483" w:rsidRDefault="00ED43C1" w:rsidP="00ED43C1">
            <w:pPr>
              <w:jc w:val="center"/>
              <w:rPr>
                <w:ins w:id="2131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43C1" w:rsidRPr="00386483" w14:paraId="192A6DB3" w14:textId="77777777" w:rsidTr="00386483">
        <w:trPr>
          <w:trHeight w:val="138"/>
          <w:jc w:val="center"/>
          <w:ins w:id="2132" w:author="DELL" w:date="2022-08-17T00:42:00Z"/>
        </w:trPr>
        <w:tc>
          <w:tcPr>
            <w:tcW w:w="811" w:type="pct"/>
            <w:vAlign w:val="center"/>
          </w:tcPr>
          <w:p w14:paraId="2383B4C2" w14:textId="77777777" w:rsidR="00ED43C1" w:rsidRPr="00386483" w:rsidRDefault="00ED43C1" w:rsidP="00ED43C1">
            <w:pPr>
              <w:jc w:val="center"/>
              <w:rPr>
                <w:ins w:id="213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34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Tribal</w:t>
              </w:r>
            </w:ins>
          </w:p>
        </w:tc>
        <w:tc>
          <w:tcPr>
            <w:tcW w:w="391" w:type="pct"/>
            <w:vAlign w:val="center"/>
          </w:tcPr>
          <w:p w14:paraId="0EBA43A8" w14:textId="5509DE52" w:rsidR="00ED43C1" w:rsidRPr="00386483" w:rsidRDefault="000F06C8" w:rsidP="00ED43C1">
            <w:pPr>
              <w:jc w:val="center"/>
              <w:rPr>
                <w:ins w:id="213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36" w:author="DELL" w:date="2022-08-17T03:55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1AC23AF5" w14:textId="76A2D072" w:rsidR="00ED43C1" w:rsidRPr="00386483" w:rsidRDefault="000F06C8" w:rsidP="00ED43C1">
            <w:pPr>
              <w:jc w:val="center"/>
              <w:rPr>
                <w:ins w:id="213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38" w:author="DELL" w:date="2022-08-17T03:55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285C81F4" w14:textId="5F238B64" w:rsidR="00ED43C1" w:rsidRPr="00386483" w:rsidRDefault="000F06C8" w:rsidP="00ED43C1">
            <w:pPr>
              <w:jc w:val="center"/>
              <w:rPr>
                <w:ins w:id="213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40" w:author="DELL" w:date="2022-08-17T03:55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7FF222E9" w14:textId="77777777" w:rsidR="00ED43C1" w:rsidRPr="00386483" w:rsidRDefault="00ED43C1" w:rsidP="00ED43C1">
            <w:pPr>
              <w:jc w:val="center"/>
              <w:rPr>
                <w:ins w:id="2141" w:author="DELL" w:date="2022-08-17T00:42:00Z"/>
                <w:rFonts w:ascii="Times New Roman" w:hAnsi="Times New Roman" w:cs="Times New Roman"/>
                <w:sz w:val="20"/>
                <w:szCs w:val="20"/>
              </w:rPr>
            </w:pPr>
            <w:ins w:id="2142" w:author="DELL" w:date="2022-08-17T00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07324A78" w14:textId="77777777" w:rsidR="00ED43C1" w:rsidRPr="00386483" w:rsidRDefault="00ED43C1" w:rsidP="00ED43C1">
            <w:pPr>
              <w:jc w:val="center"/>
              <w:rPr>
                <w:ins w:id="2143" w:author="DELL" w:date="2022-08-17T00:42:00Z"/>
                <w:rFonts w:ascii="Times New Roman" w:hAnsi="Times New Roman" w:cs="Times New Roman"/>
                <w:sz w:val="20"/>
                <w:szCs w:val="20"/>
              </w:rPr>
            </w:pPr>
            <w:ins w:id="2144" w:author="DELL" w:date="2022-08-17T00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-</w:t>
              </w:r>
            </w:ins>
          </w:p>
        </w:tc>
        <w:tc>
          <w:tcPr>
            <w:tcW w:w="529" w:type="pct"/>
            <w:vAlign w:val="center"/>
          </w:tcPr>
          <w:p w14:paraId="2F5FA0F5" w14:textId="77777777" w:rsidR="00ED43C1" w:rsidRPr="00386483" w:rsidRDefault="00ED43C1" w:rsidP="00ED43C1">
            <w:pPr>
              <w:jc w:val="center"/>
              <w:rPr>
                <w:ins w:id="2145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02AE95CC" w14:textId="77777777" w:rsidR="00ED43C1" w:rsidRPr="00386483" w:rsidRDefault="00ED43C1" w:rsidP="00ED43C1">
            <w:pPr>
              <w:jc w:val="center"/>
              <w:rPr>
                <w:ins w:id="214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47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522" w:type="pct"/>
            <w:vAlign w:val="center"/>
          </w:tcPr>
          <w:p w14:paraId="7EB56ED3" w14:textId="77777777" w:rsidR="00ED43C1" w:rsidRPr="00386483" w:rsidRDefault="00ED43C1" w:rsidP="00ED43C1">
            <w:pPr>
              <w:jc w:val="center"/>
              <w:rPr>
                <w:ins w:id="214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49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527" w:type="pct"/>
            <w:vAlign w:val="center"/>
          </w:tcPr>
          <w:p w14:paraId="11698BF2" w14:textId="77777777" w:rsidR="00ED43C1" w:rsidRPr="00386483" w:rsidRDefault="00ED43C1" w:rsidP="00ED43C1">
            <w:pPr>
              <w:jc w:val="center"/>
              <w:rPr>
                <w:ins w:id="2150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43C1" w:rsidRPr="00386483" w14:paraId="42475A13" w14:textId="77777777" w:rsidTr="00C30CFA">
        <w:trPr>
          <w:trHeight w:val="138"/>
          <w:jc w:val="center"/>
          <w:ins w:id="2151" w:author="DELL" w:date="2022-08-17T00:42:00Z"/>
        </w:trPr>
        <w:tc>
          <w:tcPr>
            <w:tcW w:w="5000" w:type="pct"/>
            <w:gridSpan w:val="10"/>
            <w:vAlign w:val="center"/>
          </w:tcPr>
          <w:p w14:paraId="0BBF3B01" w14:textId="77777777" w:rsidR="00ED43C1" w:rsidRPr="00386483" w:rsidRDefault="00ED43C1" w:rsidP="00ED43C1">
            <w:pPr>
              <w:rPr>
                <w:ins w:id="2152" w:author="DELL" w:date="2022-08-17T00:42:00Z"/>
                <w:rFonts w:ascii="Times New Roman" w:hAnsi="Times New Roman" w:cs="Times New Roman"/>
                <w:i/>
                <w:sz w:val="20"/>
                <w:szCs w:val="20"/>
              </w:rPr>
            </w:pPr>
            <w:ins w:id="2153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Division</w:t>
              </w:r>
            </w:ins>
          </w:p>
        </w:tc>
      </w:tr>
      <w:tr w:rsidR="00ED43C1" w:rsidRPr="00386483" w14:paraId="283179DD" w14:textId="77777777" w:rsidTr="00386483">
        <w:trPr>
          <w:trHeight w:val="250"/>
          <w:jc w:val="center"/>
          <w:ins w:id="2154" w:author="DELL" w:date="2022-08-17T00:42:00Z"/>
        </w:trPr>
        <w:tc>
          <w:tcPr>
            <w:tcW w:w="811" w:type="pct"/>
            <w:vAlign w:val="center"/>
          </w:tcPr>
          <w:p w14:paraId="46575408" w14:textId="77777777" w:rsidR="00ED43C1" w:rsidRPr="00386483" w:rsidRDefault="00ED43C1" w:rsidP="00ED43C1">
            <w:pPr>
              <w:jc w:val="center"/>
              <w:rPr>
                <w:ins w:id="215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ins w:id="2156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Barishal</w:t>
              </w:r>
              <w:proofErr w:type="spellEnd"/>
            </w:ins>
          </w:p>
        </w:tc>
        <w:tc>
          <w:tcPr>
            <w:tcW w:w="391" w:type="pct"/>
            <w:vAlign w:val="center"/>
          </w:tcPr>
          <w:p w14:paraId="1F3F9B8A" w14:textId="4724D11B" w:rsidR="00ED43C1" w:rsidRPr="00386483" w:rsidRDefault="00791938" w:rsidP="00ED43C1">
            <w:pPr>
              <w:jc w:val="center"/>
              <w:rPr>
                <w:ins w:id="215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58" w:author="DELL" w:date="2022-08-17T05:02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1.27</w:t>
              </w:r>
            </w:ins>
          </w:p>
        </w:tc>
        <w:tc>
          <w:tcPr>
            <w:tcW w:w="457" w:type="pct"/>
            <w:vAlign w:val="center"/>
          </w:tcPr>
          <w:p w14:paraId="663EAE6F" w14:textId="4BD0EDCC" w:rsidR="00ED43C1" w:rsidRPr="00386483" w:rsidRDefault="00791938" w:rsidP="00ED43C1">
            <w:pPr>
              <w:jc w:val="center"/>
              <w:rPr>
                <w:ins w:id="215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60" w:author="DELL" w:date="2022-08-17T05:02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0.99 – 1.63</w:t>
              </w:r>
            </w:ins>
          </w:p>
        </w:tc>
        <w:tc>
          <w:tcPr>
            <w:tcW w:w="417" w:type="pct"/>
            <w:vAlign w:val="center"/>
          </w:tcPr>
          <w:p w14:paraId="0DB6C619" w14:textId="1D664728" w:rsidR="00ED43C1" w:rsidRPr="00386483" w:rsidRDefault="00EF63AA" w:rsidP="00ED43C1">
            <w:pPr>
              <w:jc w:val="center"/>
              <w:rPr>
                <w:ins w:id="216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62" w:author="DELL" w:date="2022-08-17T05:03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0.063</w:t>
              </w:r>
            </w:ins>
          </w:p>
        </w:tc>
        <w:tc>
          <w:tcPr>
            <w:tcW w:w="456" w:type="pct"/>
            <w:vAlign w:val="center"/>
          </w:tcPr>
          <w:p w14:paraId="37DA6488" w14:textId="2217D823" w:rsidR="00ED43C1" w:rsidRPr="00386483" w:rsidRDefault="00ED43C1" w:rsidP="00ED43C1">
            <w:pPr>
              <w:jc w:val="center"/>
              <w:rPr>
                <w:ins w:id="216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04F78C4" w14:textId="4249BE57" w:rsidR="00ED43C1" w:rsidRPr="00386483" w:rsidRDefault="00ED43C1" w:rsidP="00ED43C1">
            <w:pPr>
              <w:jc w:val="center"/>
              <w:rPr>
                <w:ins w:id="216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13D8DC5C" w14:textId="35563FAA" w:rsidR="00ED43C1" w:rsidRPr="00386483" w:rsidRDefault="00ED43C1" w:rsidP="00ED43C1">
            <w:pPr>
              <w:jc w:val="center"/>
              <w:rPr>
                <w:ins w:id="216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018A7125" w14:textId="5DED938B" w:rsidR="00ED43C1" w:rsidRPr="00386483" w:rsidRDefault="00ED43C1" w:rsidP="00ED43C1">
            <w:pPr>
              <w:jc w:val="center"/>
              <w:rPr>
                <w:ins w:id="216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37234300" w14:textId="2765CFE6" w:rsidR="00ED43C1" w:rsidRPr="00386483" w:rsidRDefault="00ED43C1" w:rsidP="00ED43C1">
            <w:pPr>
              <w:jc w:val="center"/>
              <w:rPr>
                <w:ins w:id="216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ECE376F" w14:textId="04BBD7E6" w:rsidR="00ED43C1" w:rsidRPr="00386483" w:rsidRDefault="00ED43C1" w:rsidP="00ED43C1">
            <w:pPr>
              <w:jc w:val="center"/>
              <w:rPr>
                <w:ins w:id="216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ED43C1" w:rsidRPr="00386483" w14:paraId="0962F9D9" w14:textId="77777777" w:rsidTr="00386483">
        <w:trPr>
          <w:trHeight w:val="138"/>
          <w:jc w:val="center"/>
          <w:ins w:id="2169" w:author="DELL" w:date="2022-08-17T00:42:00Z"/>
        </w:trPr>
        <w:tc>
          <w:tcPr>
            <w:tcW w:w="811" w:type="pct"/>
            <w:vAlign w:val="center"/>
          </w:tcPr>
          <w:p w14:paraId="0D1CD347" w14:textId="77777777" w:rsidR="00ED43C1" w:rsidRPr="00386483" w:rsidRDefault="00ED43C1" w:rsidP="00ED43C1">
            <w:pPr>
              <w:jc w:val="center"/>
              <w:rPr>
                <w:ins w:id="217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ins w:id="2171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Chattogram</w:t>
              </w:r>
              <w:proofErr w:type="spellEnd"/>
            </w:ins>
          </w:p>
        </w:tc>
        <w:tc>
          <w:tcPr>
            <w:tcW w:w="391" w:type="pct"/>
            <w:vAlign w:val="center"/>
          </w:tcPr>
          <w:p w14:paraId="25E202EB" w14:textId="36356132" w:rsidR="00ED43C1" w:rsidRPr="00386483" w:rsidRDefault="00791938" w:rsidP="00ED43C1">
            <w:pPr>
              <w:jc w:val="center"/>
              <w:rPr>
                <w:ins w:id="217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73" w:author="DELL" w:date="2022-08-17T05:02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1.09</w:t>
              </w:r>
            </w:ins>
          </w:p>
        </w:tc>
        <w:tc>
          <w:tcPr>
            <w:tcW w:w="457" w:type="pct"/>
            <w:vAlign w:val="center"/>
          </w:tcPr>
          <w:p w14:paraId="6A96A6B8" w14:textId="30CA77FB" w:rsidR="00ED43C1" w:rsidRPr="00386483" w:rsidRDefault="00791938" w:rsidP="00ED43C1">
            <w:pPr>
              <w:jc w:val="center"/>
              <w:rPr>
                <w:ins w:id="217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75" w:author="DELL" w:date="2022-08-17T05:02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0.87 – 1.36</w:t>
              </w:r>
            </w:ins>
          </w:p>
        </w:tc>
        <w:tc>
          <w:tcPr>
            <w:tcW w:w="417" w:type="pct"/>
            <w:vAlign w:val="center"/>
          </w:tcPr>
          <w:p w14:paraId="3086C746" w14:textId="38FE046D" w:rsidR="00ED43C1" w:rsidRPr="00386483" w:rsidRDefault="00EF63AA" w:rsidP="00ED43C1">
            <w:pPr>
              <w:jc w:val="center"/>
              <w:rPr>
                <w:ins w:id="217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77" w:author="DELL" w:date="2022-08-17T05:03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0.439</w:t>
              </w:r>
            </w:ins>
          </w:p>
        </w:tc>
        <w:tc>
          <w:tcPr>
            <w:tcW w:w="456" w:type="pct"/>
            <w:vAlign w:val="center"/>
          </w:tcPr>
          <w:p w14:paraId="3D978785" w14:textId="267874A4" w:rsidR="00ED43C1" w:rsidRPr="00386483" w:rsidRDefault="00ED43C1" w:rsidP="00ED43C1">
            <w:pPr>
              <w:jc w:val="center"/>
              <w:rPr>
                <w:ins w:id="217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936D0E8" w14:textId="07CB89F7" w:rsidR="00ED43C1" w:rsidRPr="00386483" w:rsidRDefault="00ED43C1" w:rsidP="00ED43C1">
            <w:pPr>
              <w:jc w:val="center"/>
              <w:rPr>
                <w:ins w:id="217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46F93B15" w14:textId="77777777" w:rsidR="00ED43C1" w:rsidRPr="00386483" w:rsidRDefault="00ED43C1" w:rsidP="00ED43C1">
            <w:pPr>
              <w:jc w:val="center"/>
              <w:rPr>
                <w:ins w:id="2180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625C768F" w14:textId="6BACCC07" w:rsidR="00ED43C1" w:rsidRPr="00386483" w:rsidRDefault="00ED43C1" w:rsidP="00ED43C1">
            <w:pPr>
              <w:jc w:val="center"/>
              <w:rPr>
                <w:ins w:id="218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103D354D" w14:textId="589BCA4D" w:rsidR="00ED43C1" w:rsidRPr="00386483" w:rsidRDefault="00ED43C1" w:rsidP="00ED43C1">
            <w:pPr>
              <w:jc w:val="center"/>
              <w:rPr>
                <w:ins w:id="218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17328D49" w14:textId="77777777" w:rsidR="00ED43C1" w:rsidRPr="00386483" w:rsidRDefault="00ED43C1" w:rsidP="00ED43C1">
            <w:pPr>
              <w:jc w:val="center"/>
              <w:rPr>
                <w:ins w:id="2183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43C1" w:rsidRPr="00386483" w14:paraId="7D22FB17" w14:textId="77777777" w:rsidTr="00386483">
        <w:trPr>
          <w:trHeight w:val="138"/>
          <w:jc w:val="center"/>
          <w:ins w:id="2184" w:author="DELL" w:date="2022-08-17T00:42:00Z"/>
        </w:trPr>
        <w:tc>
          <w:tcPr>
            <w:tcW w:w="811" w:type="pct"/>
            <w:vAlign w:val="center"/>
          </w:tcPr>
          <w:p w14:paraId="3517A285" w14:textId="77777777" w:rsidR="00ED43C1" w:rsidRPr="00386483" w:rsidRDefault="00ED43C1" w:rsidP="00ED43C1">
            <w:pPr>
              <w:jc w:val="center"/>
              <w:rPr>
                <w:ins w:id="218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86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Dhaka</w:t>
              </w:r>
            </w:ins>
          </w:p>
        </w:tc>
        <w:tc>
          <w:tcPr>
            <w:tcW w:w="391" w:type="pct"/>
            <w:vAlign w:val="center"/>
          </w:tcPr>
          <w:p w14:paraId="66C293FE" w14:textId="02E01ABA" w:rsidR="00ED43C1" w:rsidRPr="00386483" w:rsidRDefault="00791938" w:rsidP="00ED43C1">
            <w:pPr>
              <w:jc w:val="center"/>
              <w:rPr>
                <w:ins w:id="218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88" w:author="DELL" w:date="2022-08-17T05:02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0.96</w:t>
              </w:r>
            </w:ins>
          </w:p>
        </w:tc>
        <w:tc>
          <w:tcPr>
            <w:tcW w:w="457" w:type="pct"/>
            <w:vAlign w:val="center"/>
          </w:tcPr>
          <w:p w14:paraId="51B462A5" w14:textId="3ACD2C68" w:rsidR="00ED43C1" w:rsidRPr="00386483" w:rsidRDefault="00791938" w:rsidP="00ED43C1">
            <w:pPr>
              <w:jc w:val="center"/>
              <w:rPr>
                <w:ins w:id="218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90" w:author="DELL" w:date="2022-08-17T05:02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 xml:space="preserve">0.78 </w:t>
              </w:r>
            </w:ins>
            <w:ins w:id="2191" w:author="DELL" w:date="2022-08-17T05:03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–</w:t>
              </w:r>
            </w:ins>
            <w:ins w:id="2192" w:author="DELL" w:date="2022-08-17T05:02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 xml:space="preserve"> 1.</w:t>
              </w:r>
            </w:ins>
            <w:ins w:id="2193" w:author="DELL" w:date="2022-08-17T05:03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19</w:t>
              </w:r>
            </w:ins>
          </w:p>
        </w:tc>
        <w:tc>
          <w:tcPr>
            <w:tcW w:w="417" w:type="pct"/>
            <w:vAlign w:val="center"/>
          </w:tcPr>
          <w:p w14:paraId="103938F3" w14:textId="47F987CF" w:rsidR="00ED43C1" w:rsidRPr="00386483" w:rsidRDefault="00EF63AA" w:rsidP="00ED43C1">
            <w:pPr>
              <w:jc w:val="center"/>
              <w:rPr>
                <w:ins w:id="219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195" w:author="DELL" w:date="2022-08-17T05:03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0.724</w:t>
              </w:r>
            </w:ins>
          </w:p>
        </w:tc>
        <w:tc>
          <w:tcPr>
            <w:tcW w:w="456" w:type="pct"/>
            <w:vAlign w:val="center"/>
          </w:tcPr>
          <w:p w14:paraId="7E4A700E" w14:textId="30E46C88" w:rsidR="00ED43C1" w:rsidRPr="00386483" w:rsidRDefault="00ED43C1" w:rsidP="00ED43C1">
            <w:pPr>
              <w:jc w:val="center"/>
              <w:rPr>
                <w:ins w:id="219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8B9C89E" w14:textId="761F7BFC" w:rsidR="00ED43C1" w:rsidRPr="00386483" w:rsidRDefault="00ED43C1" w:rsidP="00ED43C1">
            <w:pPr>
              <w:jc w:val="center"/>
              <w:rPr>
                <w:ins w:id="219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5A520EDE" w14:textId="77777777" w:rsidR="00ED43C1" w:rsidRPr="00386483" w:rsidRDefault="00ED43C1" w:rsidP="00ED43C1">
            <w:pPr>
              <w:jc w:val="center"/>
              <w:rPr>
                <w:ins w:id="2198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191140B4" w14:textId="4264BB07" w:rsidR="00ED43C1" w:rsidRPr="00386483" w:rsidRDefault="00ED43C1" w:rsidP="00ED43C1">
            <w:pPr>
              <w:jc w:val="center"/>
              <w:rPr>
                <w:ins w:id="219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45EBFC00" w14:textId="4748795D" w:rsidR="00ED43C1" w:rsidRPr="00386483" w:rsidRDefault="00ED43C1" w:rsidP="00ED43C1">
            <w:pPr>
              <w:jc w:val="center"/>
              <w:rPr>
                <w:ins w:id="220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92F7833" w14:textId="77777777" w:rsidR="00ED43C1" w:rsidRPr="00386483" w:rsidRDefault="00ED43C1" w:rsidP="00ED43C1">
            <w:pPr>
              <w:jc w:val="center"/>
              <w:rPr>
                <w:ins w:id="2201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43C1" w:rsidRPr="00386483" w14:paraId="4371C2CF" w14:textId="77777777" w:rsidTr="00386483">
        <w:trPr>
          <w:trHeight w:val="138"/>
          <w:jc w:val="center"/>
          <w:ins w:id="2202" w:author="DELL" w:date="2022-08-17T00:42:00Z"/>
        </w:trPr>
        <w:tc>
          <w:tcPr>
            <w:tcW w:w="811" w:type="pct"/>
            <w:vAlign w:val="center"/>
          </w:tcPr>
          <w:p w14:paraId="420794E5" w14:textId="77777777" w:rsidR="00ED43C1" w:rsidRPr="00386483" w:rsidRDefault="00ED43C1" w:rsidP="00ED43C1">
            <w:pPr>
              <w:jc w:val="center"/>
              <w:rPr>
                <w:ins w:id="220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04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Khulna</w:t>
              </w:r>
            </w:ins>
          </w:p>
        </w:tc>
        <w:tc>
          <w:tcPr>
            <w:tcW w:w="391" w:type="pct"/>
            <w:vAlign w:val="center"/>
          </w:tcPr>
          <w:p w14:paraId="37E7F2A1" w14:textId="4A533952" w:rsidR="00ED43C1" w:rsidRPr="00386483" w:rsidRDefault="00791938" w:rsidP="00ED43C1">
            <w:pPr>
              <w:jc w:val="center"/>
              <w:rPr>
                <w:ins w:id="220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06" w:author="DELL" w:date="2022-08-17T05:02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0.65</w:t>
              </w:r>
            </w:ins>
          </w:p>
        </w:tc>
        <w:tc>
          <w:tcPr>
            <w:tcW w:w="457" w:type="pct"/>
            <w:vAlign w:val="center"/>
          </w:tcPr>
          <w:p w14:paraId="5853D15F" w14:textId="560C0B2D" w:rsidR="00ED43C1" w:rsidRPr="00386483" w:rsidRDefault="00791938" w:rsidP="00ED43C1">
            <w:pPr>
              <w:jc w:val="center"/>
              <w:rPr>
                <w:ins w:id="220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08" w:author="DELL" w:date="2022-08-17T05:03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0.50 – 0.85</w:t>
              </w:r>
            </w:ins>
          </w:p>
        </w:tc>
        <w:tc>
          <w:tcPr>
            <w:tcW w:w="417" w:type="pct"/>
            <w:vAlign w:val="center"/>
          </w:tcPr>
          <w:p w14:paraId="2293FCE9" w14:textId="2DC35EB3" w:rsidR="00ED43C1" w:rsidRPr="00386483" w:rsidRDefault="00EF63AA" w:rsidP="00ED43C1">
            <w:pPr>
              <w:jc w:val="center"/>
              <w:rPr>
                <w:ins w:id="220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10" w:author="DELL" w:date="2022-08-17T05:03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0.002</w:t>
              </w:r>
            </w:ins>
          </w:p>
        </w:tc>
        <w:tc>
          <w:tcPr>
            <w:tcW w:w="456" w:type="pct"/>
            <w:vAlign w:val="center"/>
          </w:tcPr>
          <w:p w14:paraId="225A307E" w14:textId="7E5610B2" w:rsidR="00ED43C1" w:rsidRPr="00386483" w:rsidRDefault="00ED43C1" w:rsidP="00ED43C1">
            <w:pPr>
              <w:jc w:val="center"/>
              <w:rPr>
                <w:ins w:id="221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9030DF0" w14:textId="46246C28" w:rsidR="00ED43C1" w:rsidRPr="00386483" w:rsidRDefault="00ED43C1" w:rsidP="00ED43C1">
            <w:pPr>
              <w:jc w:val="center"/>
              <w:rPr>
                <w:ins w:id="221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053AAAED" w14:textId="77777777" w:rsidR="00ED43C1" w:rsidRPr="00386483" w:rsidRDefault="00ED43C1" w:rsidP="00ED43C1">
            <w:pPr>
              <w:jc w:val="center"/>
              <w:rPr>
                <w:ins w:id="2213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36BBE797" w14:textId="77C79E74" w:rsidR="00ED43C1" w:rsidRPr="00386483" w:rsidRDefault="00ED43C1" w:rsidP="00ED43C1">
            <w:pPr>
              <w:jc w:val="center"/>
              <w:rPr>
                <w:ins w:id="221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61B06D1C" w14:textId="6E31639E" w:rsidR="00ED43C1" w:rsidRPr="00386483" w:rsidRDefault="00ED43C1" w:rsidP="00ED43C1">
            <w:pPr>
              <w:jc w:val="center"/>
              <w:rPr>
                <w:ins w:id="221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4856C288" w14:textId="77777777" w:rsidR="00ED43C1" w:rsidRPr="00386483" w:rsidRDefault="00ED43C1" w:rsidP="00ED43C1">
            <w:pPr>
              <w:jc w:val="center"/>
              <w:rPr>
                <w:ins w:id="2216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43C1" w:rsidRPr="00386483" w14:paraId="0D394C7B" w14:textId="77777777" w:rsidTr="00386483">
        <w:trPr>
          <w:trHeight w:val="138"/>
          <w:jc w:val="center"/>
          <w:ins w:id="2217" w:author="DELL" w:date="2022-08-17T00:42:00Z"/>
        </w:trPr>
        <w:tc>
          <w:tcPr>
            <w:tcW w:w="811" w:type="pct"/>
            <w:vAlign w:val="center"/>
          </w:tcPr>
          <w:p w14:paraId="7E4B4C26" w14:textId="77777777" w:rsidR="00ED43C1" w:rsidRPr="00386483" w:rsidRDefault="00ED43C1" w:rsidP="00ED43C1">
            <w:pPr>
              <w:jc w:val="center"/>
              <w:rPr>
                <w:ins w:id="221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ins w:id="2219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Mymensingh</w:t>
              </w:r>
              <w:proofErr w:type="spellEnd"/>
            </w:ins>
          </w:p>
        </w:tc>
        <w:tc>
          <w:tcPr>
            <w:tcW w:w="391" w:type="pct"/>
            <w:vAlign w:val="center"/>
          </w:tcPr>
          <w:p w14:paraId="29B53C8D" w14:textId="77777777" w:rsidR="00ED43C1" w:rsidRPr="00386483" w:rsidRDefault="00ED43C1" w:rsidP="00ED43C1">
            <w:pPr>
              <w:jc w:val="center"/>
              <w:rPr>
                <w:ins w:id="222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21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28E0B2AF" w14:textId="77777777" w:rsidR="00ED43C1" w:rsidRPr="00386483" w:rsidRDefault="00ED43C1" w:rsidP="00ED43C1">
            <w:pPr>
              <w:jc w:val="center"/>
              <w:rPr>
                <w:ins w:id="222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23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4F33A5A9" w14:textId="6DE3EF46" w:rsidR="00ED43C1" w:rsidRPr="00386483" w:rsidRDefault="00780098" w:rsidP="00ED43C1">
            <w:pPr>
              <w:jc w:val="center"/>
              <w:rPr>
                <w:ins w:id="222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25" w:author="DELL" w:date="2022-08-17T04:0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0B67262E" w14:textId="77777777" w:rsidR="00ED43C1" w:rsidRPr="00386483" w:rsidRDefault="00ED43C1" w:rsidP="00ED43C1">
            <w:pPr>
              <w:jc w:val="center"/>
              <w:rPr>
                <w:ins w:id="222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27" w:author="DELL" w:date="2022-08-17T00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0F3067C3" w14:textId="77777777" w:rsidR="00ED43C1" w:rsidRPr="00386483" w:rsidRDefault="00ED43C1" w:rsidP="00ED43C1">
            <w:pPr>
              <w:jc w:val="center"/>
              <w:rPr>
                <w:ins w:id="222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29" w:author="DELL" w:date="2022-08-17T00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-</w:t>
              </w:r>
            </w:ins>
          </w:p>
        </w:tc>
        <w:tc>
          <w:tcPr>
            <w:tcW w:w="529" w:type="pct"/>
            <w:vAlign w:val="center"/>
          </w:tcPr>
          <w:p w14:paraId="4F096E65" w14:textId="77777777" w:rsidR="00ED43C1" w:rsidRPr="00386483" w:rsidRDefault="00ED43C1" w:rsidP="00ED43C1">
            <w:pPr>
              <w:jc w:val="center"/>
              <w:rPr>
                <w:ins w:id="2230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37DCE844" w14:textId="5FD96442" w:rsidR="00ED43C1" w:rsidRPr="00386483" w:rsidRDefault="00ED43C1" w:rsidP="00ED43C1">
            <w:pPr>
              <w:jc w:val="center"/>
              <w:rPr>
                <w:ins w:id="223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30C74ECC" w14:textId="68715BBE" w:rsidR="00ED43C1" w:rsidRPr="00386483" w:rsidRDefault="00ED43C1" w:rsidP="00ED43C1">
            <w:pPr>
              <w:jc w:val="center"/>
              <w:rPr>
                <w:ins w:id="223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6926B6A2" w14:textId="77777777" w:rsidR="00ED43C1" w:rsidRPr="00386483" w:rsidRDefault="00ED43C1" w:rsidP="00ED43C1">
            <w:pPr>
              <w:jc w:val="center"/>
              <w:rPr>
                <w:ins w:id="2233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43C1" w:rsidRPr="00386483" w14:paraId="019BEE21" w14:textId="77777777" w:rsidTr="00386483">
        <w:trPr>
          <w:trHeight w:val="138"/>
          <w:jc w:val="center"/>
          <w:ins w:id="2234" w:author="DELL" w:date="2022-08-17T00:42:00Z"/>
        </w:trPr>
        <w:tc>
          <w:tcPr>
            <w:tcW w:w="811" w:type="pct"/>
            <w:vAlign w:val="center"/>
          </w:tcPr>
          <w:p w14:paraId="6A37C62D" w14:textId="77777777" w:rsidR="00ED43C1" w:rsidRPr="00386483" w:rsidRDefault="00ED43C1" w:rsidP="00ED43C1">
            <w:pPr>
              <w:jc w:val="center"/>
              <w:rPr>
                <w:ins w:id="223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ins w:id="2236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lastRenderedPageBreak/>
                <w:t>Rajshahi</w:t>
              </w:r>
              <w:proofErr w:type="spellEnd"/>
            </w:ins>
          </w:p>
        </w:tc>
        <w:tc>
          <w:tcPr>
            <w:tcW w:w="391" w:type="pct"/>
            <w:vAlign w:val="center"/>
          </w:tcPr>
          <w:p w14:paraId="78BA8EBA" w14:textId="63719A10" w:rsidR="00ED43C1" w:rsidRPr="00386483" w:rsidRDefault="00791938" w:rsidP="00ED43C1">
            <w:pPr>
              <w:jc w:val="center"/>
              <w:rPr>
                <w:ins w:id="223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38" w:author="DELL" w:date="2022-08-17T05:02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1.04</w:t>
              </w:r>
            </w:ins>
          </w:p>
        </w:tc>
        <w:tc>
          <w:tcPr>
            <w:tcW w:w="457" w:type="pct"/>
            <w:vAlign w:val="center"/>
          </w:tcPr>
          <w:p w14:paraId="2802625E" w14:textId="764AE704" w:rsidR="00ED43C1" w:rsidRPr="00386483" w:rsidRDefault="00791938" w:rsidP="00ED43C1">
            <w:pPr>
              <w:jc w:val="center"/>
              <w:rPr>
                <w:ins w:id="223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40" w:author="DELL" w:date="2022-08-17T05:03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0.83 – 1.28</w:t>
              </w:r>
            </w:ins>
          </w:p>
        </w:tc>
        <w:tc>
          <w:tcPr>
            <w:tcW w:w="417" w:type="pct"/>
            <w:vAlign w:val="center"/>
          </w:tcPr>
          <w:p w14:paraId="7E848018" w14:textId="2541E75D" w:rsidR="00ED43C1" w:rsidRPr="00386483" w:rsidRDefault="00EF63AA" w:rsidP="00ED43C1">
            <w:pPr>
              <w:jc w:val="center"/>
              <w:rPr>
                <w:ins w:id="224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42" w:author="DELL" w:date="2022-08-17T05:03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0.754</w:t>
              </w:r>
            </w:ins>
          </w:p>
        </w:tc>
        <w:tc>
          <w:tcPr>
            <w:tcW w:w="456" w:type="pct"/>
            <w:vAlign w:val="center"/>
          </w:tcPr>
          <w:p w14:paraId="3C3311A7" w14:textId="4515DA8C" w:rsidR="00ED43C1" w:rsidRPr="00386483" w:rsidRDefault="00ED43C1" w:rsidP="00ED43C1">
            <w:pPr>
              <w:jc w:val="center"/>
              <w:rPr>
                <w:ins w:id="224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E39141B" w14:textId="03A3FC61" w:rsidR="00ED43C1" w:rsidRPr="00386483" w:rsidRDefault="00ED43C1" w:rsidP="00ED43C1">
            <w:pPr>
              <w:jc w:val="center"/>
              <w:rPr>
                <w:ins w:id="224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3EC4FA85" w14:textId="77777777" w:rsidR="00ED43C1" w:rsidRPr="00386483" w:rsidRDefault="00ED43C1" w:rsidP="00ED43C1">
            <w:pPr>
              <w:jc w:val="center"/>
              <w:rPr>
                <w:ins w:id="2245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25CB8853" w14:textId="0D680AEF" w:rsidR="00ED43C1" w:rsidRPr="00386483" w:rsidRDefault="00ED43C1" w:rsidP="00ED43C1">
            <w:pPr>
              <w:jc w:val="center"/>
              <w:rPr>
                <w:ins w:id="224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0C39A0FC" w14:textId="7891D367" w:rsidR="00ED43C1" w:rsidRPr="00386483" w:rsidRDefault="00ED43C1" w:rsidP="00ED43C1">
            <w:pPr>
              <w:jc w:val="center"/>
              <w:rPr>
                <w:ins w:id="224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19E1AC4E" w14:textId="77777777" w:rsidR="00ED43C1" w:rsidRPr="00386483" w:rsidRDefault="00ED43C1" w:rsidP="00ED43C1">
            <w:pPr>
              <w:jc w:val="center"/>
              <w:rPr>
                <w:ins w:id="2248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43C1" w:rsidRPr="00386483" w14:paraId="34B96C71" w14:textId="77777777" w:rsidTr="00386483">
        <w:trPr>
          <w:trHeight w:val="138"/>
          <w:jc w:val="center"/>
          <w:ins w:id="2249" w:author="DELL" w:date="2022-08-17T00:42:00Z"/>
        </w:trPr>
        <w:tc>
          <w:tcPr>
            <w:tcW w:w="811" w:type="pct"/>
            <w:vAlign w:val="center"/>
          </w:tcPr>
          <w:p w14:paraId="560B0788" w14:textId="77777777" w:rsidR="00ED43C1" w:rsidRPr="00386483" w:rsidRDefault="00ED43C1" w:rsidP="00ED43C1">
            <w:pPr>
              <w:jc w:val="center"/>
              <w:rPr>
                <w:ins w:id="225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51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Rangpur</w:t>
              </w:r>
            </w:ins>
          </w:p>
        </w:tc>
        <w:tc>
          <w:tcPr>
            <w:tcW w:w="391" w:type="pct"/>
            <w:vAlign w:val="center"/>
          </w:tcPr>
          <w:p w14:paraId="002CD84F" w14:textId="77777777" w:rsidR="00ED43C1" w:rsidRPr="00386483" w:rsidRDefault="00ED43C1" w:rsidP="00ED43C1">
            <w:pPr>
              <w:jc w:val="center"/>
              <w:rPr>
                <w:ins w:id="225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53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5372FCDB" w14:textId="77777777" w:rsidR="00ED43C1" w:rsidRPr="00386483" w:rsidRDefault="00ED43C1" w:rsidP="00ED43C1">
            <w:pPr>
              <w:jc w:val="center"/>
              <w:rPr>
                <w:ins w:id="225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55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7D5B3333" w14:textId="54387C4E" w:rsidR="00ED43C1" w:rsidRPr="00386483" w:rsidRDefault="002F0B69" w:rsidP="00ED43C1">
            <w:pPr>
              <w:jc w:val="center"/>
              <w:rPr>
                <w:ins w:id="225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57" w:author="DELL" w:date="2022-08-17T04:02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2EC82B5B" w14:textId="03D6BFB8" w:rsidR="00ED43C1" w:rsidRPr="00386483" w:rsidRDefault="00ED43C1" w:rsidP="00ED43C1">
            <w:pPr>
              <w:jc w:val="center"/>
              <w:rPr>
                <w:ins w:id="225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0341767" w14:textId="726E12DE" w:rsidR="00ED43C1" w:rsidRPr="00386483" w:rsidRDefault="00ED43C1" w:rsidP="00ED43C1">
            <w:pPr>
              <w:jc w:val="center"/>
              <w:rPr>
                <w:ins w:id="225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79729FFC" w14:textId="77777777" w:rsidR="00ED43C1" w:rsidRPr="00386483" w:rsidRDefault="00ED43C1" w:rsidP="00ED43C1">
            <w:pPr>
              <w:jc w:val="center"/>
              <w:rPr>
                <w:ins w:id="2260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3D707105" w14:textId="781791F6" w:rsidR="00ED43C1" w:rsidRPr="00386483" w:rsidRDefault="00ED43C1" w:rsidP="00ED43C1">
            <w:pPr>
              <w:jc w:val="center"/>
              <w:rPr>
                <w:ins w:id="226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1DACAB01" w14:textId="6FB46F1D" w:rsidR="00ED43C1" w:rsidRPr="00386483" w:rsidRDefault="00ED43C1" w:rsidP="00ED43C1">
            <w:pPr>
              <w:jc w:val="center"/>
              <w:rPr>
                <w:ins w:id="226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4290535" w14:textId="77777777" w:rsidR="00ED43C1" w:rsidRPr="00386483" w:rsidRDefault="00ED43C1" w:rsidP="00ED43C1">
            <w:pPr>
              <w:jc w:val="center"/>
              <w:rPr>
                <w:ins w:id="2263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0098" w:rsidRPr="00386483" w14:paraId="28726531" w14:textId="77777777" w:rsidTr="00386483">
        <w:trPr>
          <w:trHeight w:val="138"/>
          <w:jc w:val="center"/>
          <w:ins w:id="2264" w:author="DELL" w:date="2022-08-17T00:42:00Z"/>
        </w:trPr>
        <w:tc>
          <w:tcPr>
            <w:tcW w:w="811" w:type="pct"/>
            <w:vAlign w:val="center"/>
          </w:tcPr>
          <w:p w14:paraId="4881E8A4" w14:textId="77777777" w:rsidR="00780098" w:rsidRPr="00386483" w:rsidRDefault="00780098" w:rsidP="00780098">
            <w:pPr>
              <w:jc w:val="center"/>
              <w:rPr>
                <w:ins w:id="226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66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Sylhet</w:t>
              </w:r>
            </w:ins>
          </w:p>
        </w:tc>
        <w:tc>
          <w:tcPr>
            <w:tcW w:w="391" w:type="pct"/>
            <w:vAlign w:val="center"/>
          </w:tcPr>
          <w:p w14:paraId="3AC6C142" w14:textId="34A7B7C3" w:rsidR="00780098" w:rsidRPr="00386483" w:rsidRDefault="00780098" w:rsidP="00780098">
            <w:pPr>
              <w:jc w:val="center"/>
              <w:rPr>
                <w:ins w:id="226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68" w:author="DELL" w:date="2022-08-17T04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75F0C71B" w14:textId="214190E7" w:rsidR="00780098" w:rsidRPr="00386483" w:rsidRDefault="00780098" w:rsidP="00780098">
            <w:pPr>
              <w:jc w:val="center"/>
              <w:rPr>
                <w:ins w:id="226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70" w:author="DELL" w:date="2022-08-17T04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3113579D" w14:textId="6B60B852" w:rsidR="00780098" w:rsidRPr="00386483" w:rsidRDefault="00780098" w:rsidP="00780098">
            <w:pPr>
              <w:jc w:val="center"/>
              <w:rPr>
                <w:ins w:id="227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72" w:author="DELL" w:date="2022-08-17T04:0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4E14DECD" w14:textId="034D3A00" w:rsidR="00780098" w:rsidRPr="00386483" w:rsidRDefault="00780098" w:rsidP="00780098">
            <w:pPr>
              <w:jc w:val="center"/>
              <w:rPr>
                <w:ins w:id="227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1B4443A" w14:textId="6085AD10" w:rsidR="00780098" w:rsidRPr="00386483" w:rsidRDefault="00780098" w:rsidP="00780098">
            <w:pPr>
              <w:jc w:val="center"/>
              <w:rPr>
                <w:ins w:id="227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4BAA322C" w14:textId="77777777" w:rsidR="00780098" w:rsidRPr="00386483" w:rsidRDefault="00780098" w:rsidP="00780098">
            <w:pPr>
              <w:jc w:val="center"/>
              <w:rPr>
                <w:ins w:id="2275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5B53984D" w14:textId="4951E228" w:rsidR="00780098" w:rsidRPr="00386483" w:rsidRDefault="00780098" w:rsidP="00780098">
            <w:pPr>
              <w:jc w:val="center"/>
              <w:rPr>
                <w:ins w:id="227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3106A567" w14:textId="1553C24E" w:rsidR="00780098" w:rsidRPr="00386483" w:rsidRDefault="00780098" w:rsidP="00780098">
            <w:pPr>
              <w:jc w:val="center"/>
              <w:rPr>
                <w:ins w:id="227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67043BAE" w14:textId="77777777" w:rsidR="00780098" w:rsidRPr="00386483" w:rsidRDefault="00780098" w:rsidP="00780098">
            <w:pPr>
              <w:jc w:val="center"/>
              <w:rPr>
                <w:ins w:id="2278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0098" w:rsidRPr="00386483" w14:paraId="01D5E2BF" w14:textId="77777777" w:rsidTr="00C30CFA">
        <w:trPr>
          <w:trHeight w:val="138"/>
          <w:jc w:val="center"/>
          <w:ins w:id="2279" w:author="DELL" w:date="2022-08-17T00:42:00Z"/>
        </w:trPr>
        <w:tc>
          <w:tcPr>
            <w:tcW w:w="5000" w:type="pct"/>
            <w:gridSpan w:val="10"/>
            <w:vAlign w:val="center"/>
          </w:tcPr>
          <w:p w14:paraId="47A0E09E" w14:textId="77777777" w:rsidR="00780098" w:rsidRPr="00386483" w:rsidRDefault="00780098" w:rsidP="00780098">
            <w:pPr>
              <w:rPr>
                <w:ins w:id="2280" w:author="DELL" w:date="2022-08-17T00:42:00Z"/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ins w:id="2281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PARENTAL CHARACTERISTICS</w:t>
              </w:r>
            </w:ins>
          </w:p>
        </w:tc>
      </w:tr>
      <w:tr w:rsidR="00780098" w:rsidRPr="00386483" w14:paraId="11815356" w14:textId="77777777" w:rsidTr="00C30CFA">
        <w:trPr>
          <w:trHeight w:val="138"/>
          <w:jc w:val="center"/>
          <w:ins w:id="2282" w:author="DELL" w:date="2022-08-17T00:42:00Z"/>
        </w:trPr>
        <w:tc>
          <w:tcPr>
            <w:tcW w:w="5000" w:type="pct"/>
            <w:gridSpan w:val="10"/>
            <w:vAlign w:val="center"/>
          </w:tcPr>
          <w:p w14:paraId="05686898" w14:textId="77777777" w:rsidR="00780098" w:rsidRPr="00386483" w:rsidRDefault="00780098" w:rsidP="00780098">
            <w:pPr>
              <w:rPr>
                <w:ins w:id="2283" w:author="DELL" w:date="2022-08-17T00:42:00Z"/>
                <w:rFonts w:ascii="Times New Roman" w:hAnsi="Times New Roman" w:cs="Times New Roman"/>
                <w:i/>
                <w:sz w:val="20"/>
                <w:szCs w:val="20"/>
              </w:rPr>
            </w:pPr>
            <w:ins w:id="2284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Mother’s Education</w:t>
              </w:r>
            </w:ins>
          </w:p>
        </w:tc>
      </w:tr>
      <w:tr w:rsidR="00780098" w:rsidRPr="00386483" w14:paraId="4EC6D692" w14:textId="77777777" w:rsidTr="00386483">
        <w:trPr>
          <w:trHeight w:val="396"/>
          <w:jc w:val="center"/>
          <w:ins w:id="2285" w:author="DELL" w:date="2022-08-17T00:42:00Z"/>
        </w:trPr>
        <w:tc>
          <w:tcPr>
            <w:tcW w:w="811" w:type="pct"/>
            <w:vAlign w:val="center"/>
          </w:tcPr>
          <w:p w14:paraId="2966B29F" w14:textId="77777777" w:rsidR="00780098" w:rsidRPr="00386483" w:rsidRDefault="00780098" w:rsidP="00780098">
            <w:pPr>
              <w:jc w:val="center"/>
              <w:rPr>
                <w:ins w:id="228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87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Primary incomplete</w:t>
              </w:r>
            </w:ins>
          </w:p>
        </w:tc>
        <w:tc>
          <w:tcPr>
            <w:tcW w:w="391" w:type="pct"/>
            <w:vAlign w:val="center"/>
          </w:tcPr>
          <w:p w14:paraId="63DF44AE" w14:textId="55614798" w:rsidR="00780098" w:rsidRPr="00386483" w:rsidRDefault="002258E4" w:rsidP="00780098">
            <w:pPr>
              <w:jc w:val="center"/>
              <w:rPr>
                <w:ins w:id="228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89" w:author="DELL" w:date="2022-08-17T05:04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1.29</w:t>
              </w:r>
            </w:ins>
          </w:p>
        </w:tc>
        <w:tc>
          <w:tcPr>
            <w:tcW w:w="457" w:type="pct"/>
            <w:vAlign w:val="center"/>
          </w:tcPr>
          <w:p w14:paraId="075AB147" w14:textId="5F1C2893" w:rsidR="00780098" w:rsidRPr="00386483" w:rsidRDefault="002258E4" w:rsidP="00780098">
            <w:pPr>
              <w:jc w:val="center"/>
              <w:rPr>
                <w:ins w:id="229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291" w:author="DELL" w:date="2022-08-17T05:04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0.98 – 1.69</w:t>
              </w:r>
            </w:ins>
          </w:p>
        </w:tc>
        <w:tc>
          <w:tcPr>
            <w:tcW w:w="417" w:type="pct"/>
            <w:vAlign w:val="center"/>
          </w:tcPr>
          <w:p w14:paraId="3D4F955C" w14:textId="3A6224F9" w:rsidR="00780098" w:rsidRPr="00386483" w:rsidRDefault="00780098" w:rsidP="00780098">
            <w:pPr>
              <w:jc w:val="center"/>
              <w:rPr>
                <w:ins w:id="229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121B67A" w14:textId="38B12B7D" w:rsidR="00780098" w:rsidRPr="00386483" w:rsidRDefault="00780098" w:rsidP="00780098">
            <w:pPr>
              <w:jc w:val="center"/>
              <w:rPr>
                <w:ins w:id="229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56227CE" w14:textId="0BA79FFC" w:rsidR="00780098" w:rsidRPr="00386483" w:rsidRDefault="00780098" w:rsidP="00780098">
            <w:pPr>
              <w:jc w:val="center"/>
              <w:rPr>
                <w:ins w:id="229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519E0099" w14:textId="43C6AA69" w:rsidR="00780098" w:rsidRPr="00386483" w:rsidRDefault="00780098" w:rsidP="00780098">
            <w:pPr>
              <w:jc w:val="center"/>
              <w:rPr>
                <w:ins w:id="229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3589C3AD" w14:textId="4BD78504" w:rsidR="00780098" w:rsidRPr="00386483" w:rsidRDefault="00780098" w:rsidP="00780098">
            <w:pPr>
              <w:jc w:val="center"/>
              <w:rPr>
                <w:ins w:id="229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01249260" w14:textId="4A983289" w:rsidR="00780098" w:rsidRPr="00386483" w:rsidRDefault="00780098" w:rsidP="00780098">
            <w:pPr>
              <w:jc w:val="center"/>
              <w:rPr>
                <w:ins w:id="229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3102E22" w14:textId="6A330EAB" w:rsidR="00780098" w:rsidRPr="00386483" w:rsidRDefault="00780098" w:rsidP="00780098">
            <w:pPr>
              <w:jc w:val="center"/>
              <w:rPr>
                <w:ins w:id="229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80098" w:rsidRPr="00386483" w14:paraId="208E2410" w14:textId="77777777" w:rsidTr="00386483">
        <w:trPr>
          <w:trHeight w:val="138"/>
          <w:jc w:val="center"/>
          <w:ins w:id="2299" w:author="DELL" w:date="2022-08-17T00:42:00Z"/>
        </w:trPr>
        <w:tc>
          <w:tcPr>
            <w:tcW w:w="811" w:type="pct"/>
            <w:vAlign w:val="center"/>
          </w:tcPr>
          <w:p w14:paraId="3D228CF6" w14:textId="77777777" w:rsidR="00780098" w:rsidRPr="00386483" w:rsidRDefault="00780098" w:rsidP="00780098">
            <w:pPr>
              <w:jc w:val="center"/>
              <w:rPr>
                <w:ins w:id="230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01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Primary complete</w:t>
              </w:r>
            </w:ins>
          </w:p>
        </w:tc>
        <w:tc>
          <w:tcPr>
            <w:tcW w:w="391" w:type="pct"/>
            <w:vAlign w:val="center"/>
          </w:tcPr>
          <w:p w14:paraId="71867EC0" w14:textId="0CE0A815" w:rsidR="00780098" w:rsidRPr="00386483" w:rsidRDefault="002258E4" w:rsidP="00780098">
            <w:pPr>
              <w:jc w:val="center"/>
              <w:rPr>
                <w:ins w:id="230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03" w:author="DELL" w:date="2022-08-17T05:05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1.19</w:t>
              </w:r>
            </w:ins>
          </w:p>
        </w:tc>
        <w:tc>
          <w:tcPr>
            <w:tcW w:w="457" w:type="pct"/>
            <w:vAlign w:val="center"/>
          </w:tcPr>
          <w:p w14:paraId="4FB96D3B" w14:textId="29FCFED2" w:rsidR="00780098" w:rsidRPr="00386483" w:rsidRDefault="002258E4" w:rsidP="00780098">
            <w:pPr>
              <w:jc w:val="center"/>
              <w:rPr>
                <w:ins w:id="230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05" w:author="DELL" w:date="2022-08-17T05:05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0.87 – 1.63</w:t>
              </w:r>
            </w:ins>
          </w:p>
        </w:tc>
        <w:tc>
          <w:tcPr>
            <w:tcW w:w="417" w:type="pct"/>
            <w:vAlign w:val="center"/>
          </w:tcPr>
          <w:p w14:paraId="17A0566A" w14:textId="753C8EC0" w:rsidR="00780098" w:rsidRPr="00386483" w:rsidRDefault="00780098" w:rsidP="00780098">
            <w:pPr>
              <w:jc w:val="center"/>
              <w:rPr>
                <w:ins w:id="230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D1FDC26" w14:textId="07EF4ACD" w:rsidR="00780098" w:rsidRPr="00386483" w:rsidRDefault="00780098" w:rsidP="00780098">
            <w:pPr>
              <w:jc w:val="center"/>
              <w:rPr>
                <w:ins w:id="230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A4D8E1F" w14:textId="7FDE22F0" w:rsidR="00780098" w:rsidRPr="00386483" w:rsidRDefault="00780098" w:rsidP="00780098">
            <w:pPr>
              <w:jc w:val="center"/>
              <w:rPr>
                <w:ins w:id="230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1C521FE5" w14:textId="77777777" w:rsidR="00780098" w:rsidRPr="00386483" w:rsidRDefault="00780098" w:rsidP="00780098">
            <w:pPr>
              <w:jc w:val="center"/>
              <w:rPr>
                <w:ins w:id="2309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159E457F" w14:textId="5EAF0496" w:rsidR="00780098" w:rsidRPr="00386483" w:rsidRDefault="00780098" w:rsidP="00780098">
            <w:pPr>
              <w:jc w:val="center"/>
              <w:rPr>
                <w:ins w:id="231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73DCE08A" w14:textId="75CD43CD" w:rsidR="00780098" w:rsidRPr="00386483" w:rsidRDefault="00780098" w:rsidP="00780098">
            <w:pPr>
              <w:jc w:val="center"/>
              <w:rPr>
                <w:ins w:id="231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B9F124E" w14:textId="77777777" w:rsidR="00780098" w:rsidRPr="00386483" w:rsidRDefault="00780098" w:rsidP="00780098">
            <w:pPr>
              <w:jc w:val="center"/>
              <w:rPr>
                <w:ins w:id="2312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0098" w:rsidRPr="00386483" w14:paraId="6F7BA3DB" w14:textId="77777777" w:rsidTr="00386483">
        <w:trPr>
          <w:trHeight w:val="138"/>
          <w:jc w:val="center"/>
          <w:ins w:id="2313" w:author="DELL" w:date="2022-08-17T00:42:00Z"/>
        </w:trPr>
        <w:tc>
          <w:tcPr>
            <w:tcW w:w="811" w:type="pct"/>
            <w:vAlign w:val="center"/>
          </w:tcPr>
          <w:p w14:paraId="080A38AE" w14:textId="77777777" w:rsidR="00780098" w:rsidRPr="00386483" w:rsidRDefault="00780098" w:rsidP="00780098">
            <w:pPr>
              <w:jc w:val="center"/>
              <w:rPr>
                <w:ins w:id="231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15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Secondary incomplete</w:t>
              </w:r>
            </w:ins>
          </w:p>
        </w:tc>
        <w:tc>
          <w:tcPr>
            <w:tcW w:w="391" w:type="pct"/>
            <w:vAlign w:val="center"/>
          </w:tcPr>
          <w:p w14:paraId="0B2D2DE7" w14:textId="6BAE117A" w:rsidR="00780098" w:rsidRPr="00386483" w:rsidRDefault="002258E4" w:rsidP="00780098">
            <w:pPr>
              <w:jc w:val="center"/>
              <w:rPr>
                <w:ins w:id="231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17" w:author="DELL" w:date="2022-08-17T05:05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1.11</w:t>
              </w:r>
            </w:ins>
          </w:p>
        </w:tc>
        <w:tc>
          <w:tcPr>
            <w:tcW w:w="457" w:type="pct"/>
            <w:vAlign w:val="center"/>
          </w:tcPr>
          <w:p w14:paraId="5F469D5B" w14:textId="425A39D4" w:rsidR="00780098" w:rsidRPr="00386483" w:rsidRDefault="002258E4" w:rsidP="00780098">
            <w:pPr>
              <w:jc w:val="center"/>
              <w:rPr>
                <w:ins w:id="231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19" w:author="DELL" w:date="2022-08-17T05:05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0.86 – 1.44</w:t>
              </w:r>
            </w:ins>
          </w:p>
        </w:tc>
        <w:tc>
          <w:tcPr>
            <w:tcW w:w="417" w:type="pct"/>
            <w:vAlign w:val="center"/>
          </w:tcPr>
          <w:p w14:paraId="330F8CDE" w14:textId="717834D2" w:rsidR="00780098" w:rsidRPr="00386483" w:rsidRDefault="00780098" w:rsidP="00780098">
            <w:pPr>
              <w:jc w:val="center"/>
              <w:rPr>
                <w:ins w:id="232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69BEE32" w14:textId="053CC1E3" w:rsidR="00780098" w:rsidRPr="00386483" w:rsidRDefault="00780098" w:rsidP="00780098">
            <w:pPr>
              <w:jc w:val="center"/>
              <w:rPr>
                <w:ins w:id="232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70DF44A" w14:textId="02154676" w:rsidR="00780098" w:rsidRPr="00386483" w:rsidRDefault="00780098" w:rsidP="00780098">
            <w:pPr>
              <w:jc w:val="center"/>
              <w:rPr>
                <w:ins w:id="232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4D61AC19" w14:textId="77777777" w:rsidR="00780098" w:rsidRPr="00386483" w:rsidRDefault="00780098" w:rsidP="00780098">
            <w:pPr>
              <w:jc w:val="center"/>
              <w:rPr>
                <w:ins w:id="2323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37142688" w14:textId="0F044346" w:rsidR="00780098" w:rsidRPr="00386483" w:rsidRDefault="00780098" w:rsidP="00780098">
            <w:pPr>
              <w:jc w:val="center"/>
              <w:rPr>
                <w:ins w:id="232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1B16F504" w14:textId="0196BE04" w:rsidR="00780098" w:rsidRPr="00386483" w:rsidRDefault="00780098" w:rsidP="00780098">
            <w:pPr>
              <w:jc w:val="center"/>
              <w:rPr>
                <w:ins w:id="232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AC26A7A" w14:textId="77777777" w:rsidR="00780098" w:rsidRPr="00386483" w:rsidRDefault="00780098" w:rsidP="00780098">
            <w:pPr>
              <w:jc w:val="center"/>
              <w:rPr>
                <w:ins w:id="2326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0098" w:rsidRPr="00386483" w14:paraId="766641C1" w14:textId="77777777" w:rsidTr="00386483">
        <w:trPr>
          <w:trHeight w:val="138"/>
          <w:jc w:val="center"/>
          <w:ins w:id="2327" w:author="DELL" w:date="2022-08-17T00:42:00Z"/>
        </w:trPr>
        <w:tc>
          <w:tcPr>
            <w:tcW w:w="811" w:type="pct"/>
            <w:vAlign w:val="center"/>
          </w:tcPr>
          <w:p w14:paraId="754A0B15" w14:textId="77777777" w:rsidR="00780098" w:rsidRPr="00386483" w:rsidRDefault="00780098" w:rsidP="00780098">
            <w:pPr>
              <w:jc w:val="center"/>
              <w:rPr>
                <w:ins w:id="232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29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Secondary complete or higher</w:t>
              </w:r>
            </w:ins>
          </w:p>
        </w:tc>
        <w:tc>
          <w:tcPr>
            <w:tcW w:w="391" w:type="pct"/>
            <w:vAlign w:val="center"/>
          </w:tcPr>
          <w:p w14:paraId="34980EA7" w14:textId="0C227C83" w:rsidR="00780098" w:rsidRPr="00386483" w:rsidRDefault="002F0B69" w:rsidP="00780098">
            <w:pPr>
              <w:jc w:val="center"/>
              <w:rPr>
                <w:ins w:id="233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31" w:author="DELL" w:date="2022-08-17T04:03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4876F768" w14:textId="220F67E3" w:rsidR="00780098" w:rsidRPr="00386483" w:rsidRDefault="002F0B69" w:rsidP="00780098">
            <w:pPr>
              <w:jc w:val="center"/>
              <w:rPr>
                <w:ins w:id="233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33" w:author="DELL" w:date="2022-08-17T04:03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16FE2959" w14:textId="44112F14" w:rsidR="00780098" w:rsidRPr="00386483" w:rsidRDefault="002F0B69" w:rsidP="00780098">
            <w:pPr>
              <w:jc w:val="center"/>
              <w:rPr>
                <w:ins w:id="233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35" w:author="DELL" w:date="2022-08-17T04:03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2F8509A2" w14:textId="5EF75C10" w:rsidR="00780098" w:rsidRPr="00386483" w:rsidRDefault="00780098" w:rsidP="00780098">
            <w:pPr>
              <w:jc w:val="center"/>
              <w:rPr>
                <w:ins w:id="233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DCF5E93" w14:textId="06E6CA9B" w:rsidR="00780098" w:rsidRPr="00386483" w:rsidRDefault="00780098" w:rsidP="00780098">
            <w:pPr>
              <w:jc w:val="center"/>
              <w:rPr>
                <w:ins w:id="233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376BF542" w14:textId="77777777" w:rsidR="00780098" w:rsidRPr="00386483" w:rsidRDefault="00780098" w:rsidP="00780098">
            <w:pPr>
              <w:jc w:val="center"/>
              <w:rPr>
                <w:ins w:id="2338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43ACC63C" w14:textId="7AE26F22" w:rsidR="00780098" w:rsidRPr="00386483" w:rsidRDefault="00780098" w:rsidP="00780098">
            <w:pPr>
              <w:jc w:val="center"/>
              <w:rPr>
                <w:ins w:id="233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563DBCCB" w14:textId="54A28C05" w:rsidR="00780098" w:rsidRPr="00386483" w:rsidRDefault="00780098" w:rsidP="00780098">
            <w:pPr>
              <w:jc w:val="center"/>
              <w:rPr>
                <w:ins w:id="234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19809F26" w14:textId="77777777" w:rsidR="00780098" w:rsidRPr="00386483" w:rsidRDefault="00780098" w:rsidP="00780098">
            <w:pPr>
              <w:jc w:val="center"/>
              <w:rPr>
                <w:ins w:id="2341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0098" w:rsidRPr="00386483" w14:paraId="1EC41695" w14:textId="77777777" w:rsidTr="00386483">
        <w:trPr>
          <w:trHeight w:val="138"/>
          <w:jc w:val="center"/>
          <w:ins w:id="2342" w:author="DELL" w:date="2022-08-17T00:42:00Z"/>
        </w:trPr>
        <w:tc>
          <w:tcPr>
            <w:tcW w:w="811" w:type="pct"/>
            <w:vAlign w:val="center"/>
          </w:tcPr>
          <w:p w14:paraId="4BF577DB" w14:textId="77777777" w:rsidR="00780098" w:rsidRPr="00386483" w:rsidRDefault="00780098" w:rsidP="00780098">
            <w:pPr>
              <w:jc w:val="center"/>
              <w:rPr>
                <w:ins w:id="234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44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Non-standard curriculum</w:t>
              </w:r>
            </w:ins>
          </w:p>
        </w:tc>
        <w:tc>
          <w:tcPr>
            <w:tcW w:w="391" w:type="pct"/>
            <w:vAlign w:val="center"/>
          </w:tcPr>
          <w:p w14:paraId="2303F862" w14:textId="1B82391A" w:rsidR="00780098" w:rsidRPr="00386483" w:rsidRDefault="002258E4" w:rsidP="00780098">
            <w:pPr>
              <w:jc w:val="center"/>
              <w:rPr>
                <w:ins w:id="234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46" w:author="DELL" w:date="2022-08-17T05:05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2.58</w:t>
              </w:r>
            </w:ins>
          </w:p>
        </w:tc>
        <w:tc>
          <w:tcPr>
            <w:tcW w:w="457" w:type="pct"/>
            <w:vAlign w:val="center"/>
          </w:tcPr>
          <w:p w14:paraId="6A5C89B0" w14:textId="27AD2A54" w:rsidR="00780098" w:rsidRPr="00386483" w:rsidRDefault="002258E4" w:rsidP="00780098">
            <w:pPr>
              <w:jc w:val="center"/>
              <w:rPr>
                <w:ins w:id="234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48" w:author="DELL" w:date="2022-08-17T05:05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1.21 – 5.51</w:t>
              </w:r>
            </w:ins>
          </w:p>
        </w:tc>
        <w:tc>
          <w:tcPr>
            <w:tcW w:w="417" w:type="pct"/>
            <w:vAlign w:val="center"/>
          </w:tcPr>
          <w:p w14:paraId="7B1B06B7" w14:textId="5020F1B1" w:rsidR="00780098" w:rsidRPr="00386483" w:rsidRDefault="00780098" w:rsidP="00780098">
            <w:pPr>
              <w:jc w:val="center"/>
              <w:rPr>
                <w:ins w:id="234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6DD9C41" w14:textId="77777777" w:rsidR="00780098" w:rsidRPr="00386483" w:rsidRDefault="00780098" w:rsidP="00780098">
            <w:pPr>
              <w:jc w:val="center"/>
              <w:rPr>
                <w:ins w:id="235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51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0EC05A89" w14:textId="77777777" w:rsidR="00780098" w:rsidRPr="00386483" w:rsidRDefault="00780098" w:rsidP="00780098">
            <w:pPr>
              <w:jc w:val="center"/>
              <w:rPr>
                <w:ins w:id="235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53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529" w:type="pct"/>
            <w:vAlign w:val="center"/>
          </w:tcPr>
          <w:p w14:paraId="045DE2FC" w14:textId="77777777" w:rsidR="00780098" w:rsidRPr="00386483" w:rsidRDefault="00780098" w:rsidP="00780098">
            <w:pPr>
              <w:jc w:val="center"/>
              <w:rPr>
                <w:ins w:id="2354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20D98D47" w14:textId="77777777" w:rsidR="00780098" w:rsidRPr="00386483" w:rsidRDefault="00780098" w:rsidP="00780098">
            <w:pPr>
              <w:jc w:val="center"/>
              <w:rPr>
                <w:ins w:id="235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56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522" w:type="pct"/>
            <w:vAlign w:val="center"/>
          </w:tcPr>
          <w:p w14:paraId="550DAB51" w14:textId="77777777" w:rsidR="00780098" w:rsidRPr="00386483" w:rsidRDefault="00780098" w:rsidP="00780098">
            <w:pPr>
              <w:jc w:val="center"/>
              <w:rPr>
                <w:ins w:id="235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58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527" w:type="pct"/>
            <w:vAlign w:val="center"/>
          </w:tcPr>
          <w:p w14:paraId="08722A0E" w14:textId="77777777" w:rsidR="00780098" w:rsidRPr="00386483" w:rsidRDefault="00780098" w:rsidP="00780098">
            <w:pPr>
              <w:jc w:val="center"/>
              <w:rPr>
                <w:ins w:id="2359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0098" w:rsidRPr="00386483" w14:paraId="01628E3E" w14:textId="77777777" w:rsidTr="00C30CFA">
        <w:trPr>
          <w:trHeight w:val="138"/>
          <w:jc w:val="center"/>
          <w:ins w:id="2360" w:author="DELL" w:date="2022-08-17T00:42:00Z"/>
        </w:trPr>
        <w:tc>
          <w:tcPr>
            <w:tcW w:w="5000" w:type="pct"/>
            <w:gridSpan w:val="10"/>
            <w:vAlign w:val="center"/>
          </w:tcPr>
          <w:p w14:paraId="63A30E25" w14:textId="77777777" w:rsidR="00780098" w:rsidRPr="00386483" w:rsidRDefault="00780098" w:rsidP="00780098">
            <w:pPr>
              <w:rPr>
                <w:ins w:id="2361" w:author="DELL" w:date="2022-08-17T00:42:00Z"/>
                <w:rFonts w:ascii="Times New Roman" w:hAnsi="Times New Roman" w:cs="Times New Roman"/>
                <w:sz w:val="20"/>
                <w:szCs w:val="20"/>
              </w:rPr>
            </w:pPr>
            <w:ins w:id="2362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Mother’s Age at the Survey Time</w:t>
              </w:r>
            </w:ins>
          </w:p>
        </w:tc>
      </w:tr>
      <w:tr w:rsidR="00780098" w:rsidRPr="00386483" w14:paraId="2811F1DF" w14:textId="77777777" w:rsidTr="00386483">
        <w:trPr>
          <w:trHeight w:val="138"/>
          <w:jc w:val="center"/>
          <w:ins w:id="2363" w:author="DELL" w:date="2022-08-17T00:42:00Z"/>
        </w:trPr>
        <w:tc>
          <w:tcPr>
            <w:tcW w:w="811" w:type="pct"/>
            <w:vAlign w:val="center"/>
          </w:tcPr>
          <w:p w14:paraId="3CF78A1C" w14:textId="77777777" w:rsidR="00780098" w:rsidRPr="00386483" w:rsidRDefault="00780098" w:rsidP="00780098">
            <w:pPr>
              <w:jc w:val="center"/>
              <w:rPr>
                <w:ins w:id="236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65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15 - 19</w:t>
              </w:r>
            </w:ins>
          </w:p>
        </w:tc>
        <w:tc>
          <w:tcPr>
            <w:tcW w:w="391" w:type="pct"/>
            <w:vAlign w:val="center"/>
          </w:tcPr>
          <w:p w14:paraId="7F7A26BE" w14:textId="393DA3F8" w:rsidR="00780098" w:rsidRPr="00386483" w:rsidRDefault="002258E4" w:rsidP="00780098">
            <w:pPr>
              <w:jc w:val="center"/>
              <w:rPr>
                <w:ins w:id="236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67" w:author="DELL" w:date="2022-08-17T05:0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0C2D32C6" w14:textId="0CC83790" w:rsidR="00780098" w:rsidRPr="00386483" w:rsidRDefault="002258E4" w:rsidP="00780098">
            <w:pPr>
              <w:jc w:val="center"/>
              <w:rPr>
                <w:ins w:id="236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69" w:author="DELL" w:date="2022-08-17T05:0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3D019133" w14:textId="78085A50" w:rsidR="00780098" w:rsidRPr="00426294" w:rsidRDefault="002258E4" w:rsidP="00780098">
            <w:pPr>
              <w:jc w:val="center"/>
              <w:rPr>
                <w:ins w:id="2370" w:author="DELL" w:date="2022-08-17T00:42:00Z"/>
                <w:rFonts w:ascii="Times New Roman" w:hAnsi="Times New Roman" w:cs="Times New Roman"/>
                <w:bCs/>
                <w:color w:val="FF0000"/>
                <w:sz w:val="20"/>
                <w:szCs w:val="20"/>
                <w:rPrChange w:id="2371" w:author="DELL" w:date="2022-08-17T04:36:00Z">
                  <w:rPr>
                    <w:ins w:id="2372" w:author="DELL" w:date="2022-08-17T00:42:00Z"/>
                    <w:rFonts w:ascii="Times New Roman" w:hAnsi="Times New Roman" w:cs="Times New Roman"/>
                    <w:bCs/>
                    <w:sz w:val="20"/>
                    <w:szCs w:val="20"/>
                  </w:rPr>
                </w:rPrChange>
              </w:rPr>
            </w:pPr>
            <w:ins w:id="2373" w:author="DELL" w:date="2022-08-17T05:07:00Z">
              <w:r>
                <w:rPr>
                  <w:rFonts w:ascii="Times New Roman" w:hAnsi="Times New Roman" w:cs="Times New Roman"/>
                  <w:bCs/>
                  <w:color w:val="FF0000"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002C1F02" w14:textId="76E7655A" w:rsidR="00780098" w:rsidRPr="00386483" w:rsidRDefault="00780098" w:rsidP="00780098">
            <w:pPr>
              <w:jc w:val="center"/>
              <w:rPr>
                <w:ins w:id="237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7AE3C29" w14:textId="6150E17D" w:rsidR="00780098" w:rsidRPr="00386483" w:rsidRDefault="00780098" w:rsidP="00780098">
            <w:pPr>
              <w:jc w:val="center"/>
              <w:rPr>
                <w:ins w:id="237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3246BFB9" w14:textId="27A2983B" w:rsidR="00780098" w:rsidRPr="00386483" w:rsidRDefault="00780098" w:rsidP="00780098">
            <w:pPr>
              <w:jc w:val="center"/>
              <w:rPr>
                <w:ins w:id="2376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5F35E15D" w14:textId="7CF19AC2" w:rsidR="00780098" w:rsidRPr="00386483" w:rsidRDefault="00780098" w:rsidP="00780098">
            <w:pPr>
              <w:jc w:val="center"/>
              <w:rPr>
                <w:ins w:id="237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31139FBA" w14:textId="2B8A8A8A" w:rsidR="00780098" w:rsidRPr="00386483" w:rsidRDefault="00780098" w:rsidP="00780098">
            <w:pPr>
              <w:jc w:val="center"/>
              <w:rPr>
                <w:ins w:id="237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8E36E79" w14:textId="3E503F8B" w:rsidR="00780098" w:rsidRPr="00386483" w:rsidRDefault="00780098" w:rsidP="00780098">
            <w:pPr>
              <w:jc w:val="center"/>
              <w:rPr>
                <w:ins w:id="2379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0098" w:rsidRPr="00386483" w14:paraId="173FF76F" w14:textId="77777777" w:rsidTr="00386483">
        <w:trPr>
          <w:trHeight w:val="138"/>
          <w:jc w:val="center"/>
          <w:ins w:id="2380" w:author="DELL" w:date="2022-08-17T00:42:00Z"/>
        </w:trPr>
        <w:tc>
          <w:tcPr>
            <w:tcW w:w="811" w:type="pct"/>
            <w:vAlign w:val="center"/>
          </w:tcPr>
          <w:p w14:paraId="5378D0A7" w14:textId="77777777" w:rsidR="00780098" w:rsidRPr="00386483" w:rsidRDefault="00780098" w:rsidP="00780098">
            <w:pPr>
              <w:jc w:val="center"/>
              <w:rPr>
                <w:ins w:id="238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82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20-34</w:t>
              </w:r>
            </w:ins>
          </w:p>
        </w:tc>
        <w:tc>
          <w:tcPr>
            <w:tcW w:w="391" w:type="pct"/>
            <w:vAlign w:val="center"/>
          </w:tcPr>
          <w:p w14:paraId="5CE96BEF" w14:textId="790E9C86" w:rsidR="00780098" w:rsidRPr="00386483" w:rsidRDefault="002258E4" w:rsidP="00780098">
            <w:pPr>
              <w:jc w:val="center"/>
              <w:rPr>
                <w:ins w:id="238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84" w:author="DELL" w:date="2022-08-17T05:0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01DEA4CB" w14:textId="417D2559" w:rsidR="00780098" w:rsidRPr="00386483" w:rsidRDefault="002258E4" w:rsidP="00780098">
            <w:pPr>
              <w:jc w:val="center"/>
              <w:rPr>
                <w:ins w:id="238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86" w:author="DELL" w:date="2022-08-17T05:0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5564A19D" w14:textId="329CB94A" w:rsidR="00780098" w:rsidRPr="00426294" w:rsidRDefault="002258E4" w:rsidP="00780098">
            <w:pPr>
              <w:jc w:val="center"/>
              <w:rPr>
                <w:ins w:id="2387" w:author="DELL" w:date="2022-08-17T00:42:00Z"/>
                <w:rFonts w:ascii="Times New Roman" w:hAnsi="Times New Roman" w:cs="Times New Roman"/>
                <w:bCs/>
                <w:color w:val="FF0000"/>
                <w:sz w:val="20"/>
                <w:szCs w:val="20"/>
                <w:rPrChange w:id="2388" w:author="DELL" w:date="2022-08-17T04:36:00Z">
                  <w:rPr>
                    <w:ins w:id="2389" w:author="DELL" w:date="2022-08-17T00:42:00Z"/>
                    <w:rFonts w:ascii="Times New Roman" w:hAnsi="Times New Roman" w:cs="Times New Roman"/>
                    <w:bCs/>
                    <w:sz w:val="20"/>
                    <w:szCs w:val="20"/>
                  </w:rPr>
                </w:rPrChange>
              </w:rPr>
            </w:pPr>
            <w:ins w:id="2390" w:author="DELL" w:date="2022-08-17T05:07:00Z">
              <w:r>
                <w:rPr>
                  <w:rFonts w:ascii="Times New Roman" w:hAnsi="Times New Roman" w:cs="Times New Roman"/>
                  <w:bCs/>
                  <w:color w:val="FF0000"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1098E1C7" w14:textId="6F10DB51" w:rsidR="00780098" w:rsidRPr="00386483" w:rsidRDefault="00780098" w:rsidP="00780098">
            <w:pPr>
              <w:jc w:val="center"/>
              <w:rPr>
                <w:ins w:id="239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41A3C53" w14:textId="262831F2" w:rsidR="00780098" w:rsidRPr="00386483" w:rsidRDefault="00780098" w:rsidP="00780098">
            <w:pPr>
              <w:jc w:val="center"/>
              <w:rPr>
                <w:ins w:id="239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0D891C5D" w14:textId="77777777" w:rsidR="00780098" w:rsidRPr="00386483" w:rsidRDefault="00780098" w:rsidP="00780098">
            <w:pPr>
              <w:jc w:val="center"/>
              <w:rPr>
                <w:ins w:id="2393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6011D7F3" w14:textId="1D5EE3F8" w:rsidR="00780098" w:rsidRPr="00386483" w:rsidRDefault="00780098" w:rsidP="00780098">
            <w:pPr>
              <w:jc w:val="center"/>
              <w:rPr>
                <w:ins w:id="239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27968003" w14:textId="3A6A5C2C" w:rsidR="00780098" w:rsidRPr="00386483" w:rsidRDefault="00780098" w:rsidP="00780098">
            <w:pPr>
              <w:jc w:val="center"/>
              <w:rPr>
                <w:ins w:id="239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3B9BACC" w14:textId="77777777" w:rsidR="00780098" w:rsidRPr="00386483" w:rsidRDefault="00780098" w:rsidP="00780098">
            <w:pPr>
              <w:jc w:val="center"/>
              <w:rPr>
                <w:ins w:id="2396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5030" w:rsidRPr="00386483" w14:paraId="7160DDBD" w14:textId="77777777" w:rsidTr="00386483">
        <w:trPr>
          <w:trHeight w:val="138"/>
          <w:jc w:val="center"/>
          <w:ins w:id="2397" w:author="DELL" w:date="2022-08-17T00:42:00Z"/>
        </w:trPr>
        <w:tc>
          <w:tcPr>
            <w:tcW w:w="811" w:type="pct"/>
            <w:vAlign w:val="center"/>
          </w:tcPr>
          <w:p w14:paraId="0C041034" w14:textId="77777777" w:rsidR="00215030" w:rsidRPr="00386483" w:rsidRDefault="00215030" w:rsidP="00215030">
            <w:pPr>
              <w:jc w:val="center"/>
              <w:rPr>
                <w:ins w:id="239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399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35+</w:t>
              </w:r>
            </w:ins>
          </w:p>
        </w:tc>
        <w:tc>
          <w:tcPr>
            <w:tcW w:w="391" w:type="pct"/>
            <w:vAlign w:val="center"/>
          </w:tcPr>
          <w:p w14:paraId="12EE5B2F" w14:textId="41FD417B" w:rsidR="00215030" w:rsidRPr="00386483" w:rsidRDefault="00215030" w:rsidP="00215030">
            <w:pPr>
              <w:jc w:val="center"/>
              <w:rPr>
                <w:ins w:id="240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01" w:author="DELL" w:date="2022-08-17T04:1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5D2CC7B4" w14:textId="64505CD6" w:rsidR="00215030" w:rsidRPr="00386483" w:rsidRDefault="00215030" w:rsidP="00215030">
            <w:pPr>
              <w:jc w:val="center"/>
              <w:rPr>
                <w:ins w:id="240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03" w:author="DELL" w:date="2022-08-17T04:1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19F635FC" w14:textId="65E9A0C8" w:rsidR="00215030" w:rsidRPr="00386483" w:rsidRDefault="00215030" w:rsidP="00215030">
            <w:pPr>
              <w:jc w:val="center"/>
              <w:rPr>
                <w:ins w:id="240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05" w:author="DELL" w:date="2022-08-17T04:1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1581C61D" w14:textId="35C325EF" w:rsidR="00215030" w:rsidRPr="00386483" w:rsidRDefault="00215030" w:rsidP="00215030">
            <w:pPr>
              <w:jc w:val="center"/>
              <w:rPr>
                <w:ins w:id="240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E99F78A" w14:textId="74BA9A6C" w:rsidR="00215030" w:rsidRPr="00386483" w:rsidRDefault="00215030" w:rsidP="00215030">
            <w:pPr>
              <w:jc w:val="center"/>
              <w:rPr>
                <w:ins w:id="240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63BA3B07" w14:textId="77777777" w:rsidR="00215030" w:rsidRPr="00386483" w:rsidRDefault="00215030" w:rsidP="00215030">
            <w:pPr>
              <w:jc w:val="center"/>
              <w:rPr>
                <w:ins w:id="2408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7A7769D6" w14:textId="61106993" w:rsidR="00215030" w:rsidRPr="00386483" w:rsidRDefault="00215030" w:rsidP="00215030">
            <w:pPr>
              <w:jc w:val="center"/>
              <w:rPr>
                <w:ins w:id="240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52241EF7" w14:textId="5C5C6EB8" w:rsidR="00215030" w:rsidRPr="00386483" w:rsidRDefault="00215030" w:rsidP="00215030">
            <w:pPr>
              <w:jc w:val="center"/>
              <w:rPr>
                <w:ins w:id="241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4EC4DD0B" w14:textId="77777777" w:rsidR="00215030" w:rsidRPr="00386483" w:rsidRDefault="00215030" w:rsidP="00215030">
            <w:pPr>
              <w:jc w:val="center"/>
              <w:rPr>
                <w:ins w:id="2411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6426" w:rsidRPr="00386483" w14:paraId="037FA279" w14:textId="77777777" w:rsidTr="00C30CFA">
        <w:trPr>
          <w:trHeight w:val="138"/>
          <w:jc w:val="center"/>
          <w:ins w:id="2412" w:author="DELL" w:date="2022-08-17T00:42:00Z"/>
        </w:trPr>
        <w:tc>
          <w:tcPr>
            <w:tcW w:w="5000" w:type="pct"/>
            <w:gridSpan w:val="10"/>
            <w:vAlign w:val="center"/>
          </w:tcPr>
          <w:p w14:paraId="2C278755" w14:textId="77777777" w:rsidR="005C6426" w:rsidRPr="00386483" w:rsidRDefault="005C6426" w:rsidP="005C6426">
            <w:pPr>
              <w:rPr>
                <w:ins w:id="2413" w:author="DELL" w:date="2022-08-17T00:42:00Z"/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ins w:id="2414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HOUSEHOLD CHARACTERISTICS</w:t>
              </w:r>
            </w:ins>
          </w:p>
        </w:tc>
      </w:tr>
      <w:tr w:rsidR="005C6426" w:rsidRPr="00386483" w14:paraId="5E77813F" w14:textId="77777777" w:rsidTr="00C30CFA">
        <w:trPr>
          <w:trHeight w:val="138"/>
          <w:jc w:val="center"/>
          <w:ins w:id="2415" w:author="DELL" w:date="2022-08-17T00:42:00Z"/>
        </w:trPr>
        <w:tc>
          <w:tcPr>
            <w:tcW w:w="5000" w:type="pct"/>
            <w:gridSpan w:val="10"/>
            <w:vAlign w:val="center"/>
          </w:tcPr>
          <w:p w14:paraId="5288A039" w14:textId="77777777" w:rsidR="005C6426" w:rsidRPr="00386483" w:rsidRDefault="005C6426" w:rsidP="005C6426">
            <w:pPr>
              <w:rPr>
                <w:ins w:id="2416" w:author="DELL" w:date="2022-08-17T00:42:00Z"/>
                <w:rFonts w:ascii="Times New Roman" w:hAnsi="Times New Roman" w:cs="Times New Roman"/>
                <w:i/>
                <w:sz w:val="20"/>
                <w:szCs w:val="20"/>
              </w:rPr>
            </w:pPr>
            <w:ins w:id="2417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Wealth Index</w:t>
              </w:r>
            </w:ins>
          </w:p>
        </w:tc>
      </w:tr>
      <w:tr w:rsidR="005C6426" w:rsidRPr="00386483" w14:paraId="0891A5A1" w14:textId="77777777" w:rsidTr="00386483">
        <w:trPr>
          <w:trHeight w:val="250"/>
          <w:jc w:val="center"/>
          <w:ins w:id="2418" w:author="DELL" w:date="2022-08-17T00:42:00Z"/>
        </w:trPr>
        <w:tc>
          <w:tcPr>
            <w:tcW w:w="811" w:type="pct"/>
            <w:vAlign w:val="center"/>
          </w:tcPr>
          <w:p w14:paraId="29A64639" w14:textId="77777777" w:rsidR="005C6426" w:rsidRPr="00386483" w:rsidRDefault="005C6426" w:rsidP="005C6426">
            <w:pPr>
              <w:jc w:val="center"/>
              <w:rPr>
                <w:ins w:id="241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20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Poorest</w:t>
              </w:r>
            </w:ins>
          </w:p>
        </w:tc>
        <w:tc>
          <w:tcPr>
            <w:tcW w:w="391" w:type="pct"/>
            <w:vAlign w:val="center"/>
          </w:tcPr>
          <w:p w14:paraId="6AE0C79B" w14:textId="5E0799A1" w:rsidR="005C6426" w:rsidRPr="00386483" w:rsidRDefault="002258E4" w:rsidP="005C6426">
            <w:pPr>
              <w:jc w:val="center"/>
              <w:rPr>
                <w:ins w:id="242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22" w:author="DELL" w:date="2022-08-17T05:0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1.30</w:t>
              </w:r>
            </w:ins>
          </w:p>
        </w:tc>
        <w:tc>
          <w:tcPr>
            <w:tcW w:w="457" w:type="pct"/>
            <w:vAlign w:val="center"/>
          </w:tcPr>
          <w:p w14:paraId="4C56696A" w14:textId="10A46117" w:rsidR="005C6426" w:rsidRPr="00386483" w:rsidRDefault="002258E4" w:rsidP="005C6426">
            <w:pPr>
              <w:jc w:val="center"/>
              <w:rPr>
                <w:ins w:id="242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24" w:author="DELL" w:date="2022-08-17T05:0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1.01 – 1.65</w:t>
              </w:r>
            </w:ins>
          </w:p>
        </w:tc>
        <w:tc>
          <w:tcPr>
            <w:tcW w:w="417" w:type="pct"/>
            <w:vAlign w:val="center"/>
          </w:tcPr>
          <w:p w14:paraId="2A16D4C3" w14:textId="3999B842" w:rsidR="005C6426" w:rsidRPr="00386483" w:rsidRDefault="002258E4" w:rsidP="005C6426">
            <w:pPr>
              <w:jc w:val="center"/>
              <w:rPr>
                <w:ins w:id="242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26" w:author="DELL" w:date="2022-08-17T05:0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0.038</w:t>
              </w:r>
            </w:ins>
          </w:p>
        </w:tc>
        <w:tc>
          <w:tcPr>
            <w:tcW w:w="456" w:type="pct"/>
            <w:vAlign w:val="center"/>
          </w:tcPr>
          <w:p w14:paraId="48ECFABB" w14:textId="0BFEC069" w:rsidR="005C6426" w:rsidRPr="00386483" w:rsidRDefault="005C6426" w:rsidP="005C6426">
            <w:pPr>
              <w:jc w:val="center"/>
              <w:rPr>
                <w:ins w:id="242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65BB31F" w14:textId="0FBE20D8" w:rsidR="005C6426" w:rsidRPr="00386483" w:rsidRDefault="005C6426" w:rsidP="005C6426">
            <w:pPr>
              <w:jc w:val="center"/>
              <w:rPr>
                <w:ins w:id="242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46F38846" w14:textId="29E379EE" w:rsidR="005C6426" w:rsidRPr="00386483" w:rsidRDefault="005C6426" w:rsidP="005C6426">
            <w:pPr>
              <w:jc w:val="center"/>
              <w:rPr>
                <w:ins w:id="242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07BFC15F" w14:textId="6FDD4B6E" w:rsidR="005C6426" w:rsidRPr="00386483" w:rsidRDefault="005C6426" w:rsidP="005C6426">
            <w:pPr>
              <w:jc w:val="center"/>
              <w:rPr>
                <w:ins w:id="243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626A081E" w14:textId="638E9454" w:rsidR="005C6426" w:rsidRPr="00386483" w:rsidRDefault="005C6426" w:rsidP="005C6426">
            <w:pPr>
              <w:jc w:val="center"/>
              <w:rPr>
                <w:ins w:id="243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18C63FFE" w14:textId="531A0FF8" w:rsidR="005C6426" w:rsidRPr="00386483" w:rsidRDefault="005C6426" w:rsidP="005C6426">
            <w:pPr>
              <w:jc w:val="center"/>
              <w:rPr>
                <w:ins w:id="243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C6426" w:rsidRPr="00386483" w14:paraId="7200B4CE" w14:textId="77777777" w:rsidTr="00386483">
        <w:trPr>
          <w:trHeight w:val="250"/>
          <w:jc w:val="center"/>
          <w:ins w:id="2433" w:author="DELL" w:date="2022-08-17T00:42:00Z"/>
        </w:trPr>
        <w:tc>
          <w:tcPr>
            <w:tcW w:w="811" w:type="pct"/>
            <w:vAlign w:val="center"/>
          </w:tcPr>
          <w:p w14:paraId="568BC75C" w14:textId="77777777" w:rsidR="005C6426" w:rsidRPr="00386483" w:rsidRDefault="005C6426" w:rsidP="005C6426">
            <w:pPr>
              <w:jc w:val="center"/>
              <w:rPr>
                <w:ins w:id="243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35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Second</w:t>
              </w:r>
            </w:ins>
          </w:p>
        </w:tc>
        <w:tc>
          <w:tcPr>
            <w:tcW w:w="391" w:type="pct"/>
            <w:vAlign w:val="center"/>
          </w:tcPr>
          <w:p w14:paraId="4B6C0543" w14:textId="1F7F69EC" w:rsidR="005C6426" w:rsidRPr="00386483" w:rsidRDefault="002258E4" w:rsidP="005C6426">
            <w:pPr>
              <w:jc w:val="center"/>
              <w:rPr>
                <w:ins w:id="243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37" w:author="DELL" w:date="2022-08-17T05:0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1.13</w:t>
              </w:r>
            </w:ins>
          </w:p>
        </w:tc>
        <w:tc>
          <w:tcPr>
            <w:tcW w:w="457" w:type="pct"/>
            <w:vAlign w:val="center"/>
          </w:tcPr>
          <w:p w14:paraId="0A12CA50" w14:textId="2E789BB7" w:rsidR="005C6426" w:rsidRPr="00386483" w:rsidRDefault="002258E4" w:rsidP="005C6426">
            <w:pPr>
              <w:jc w:val="center"/>
              <w:rPr>
                <w:ins w:id="243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39" w:author="DELL" w:date="2022-08-17T05:0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0.89 – 1.44</w:t>
              </w:r>
            </w:ins>
          </w:p>
        </w:tc>
        <w:tc>
          <w:tcPr>
            <w:tcW w:w="417" w:type="pct"/>
            <w:vAlign w:val="center"/>
          </w:tcPr>
          <w:p w14:paraId="0DE812EB" w14:textId="5A220AA7" w:rsidR="005C6426" w:rsidRPr="00386483" w:rsidRDefault="002258E4" w:rsidP="005C6426">
            <w:pPr>
              <w:jc w:val="center"/>
              <w:rPr>
                <w:ins w:id="244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41" w:author="DELL" w:date="2022-08-17T05:0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0.325</w:t>
              </w:r>
            </w:ins>
          </w:p>
        </w:tc>
        <w:tc>
          <w:tcPr>
            <w:tcW w:w="456" w:type="pct"/>
            <w:vAlign w:val="center"/>
          </w:tcPr>
          <w:p w14:paraId="1B2A6929" w14:textId="6AD1C2C7" w:rsidR="005C6426" w:rsidRPr="00386483" w:rsidRDefault="005C6426" w:rsidP="005C6426">
            <w:pPr>
              <w:jc w:val="center"/>
              <w:rPr>
                <w:ins w:id="244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5110EAE" w14:textId="472829A0" w:rsidR="005C6426" w:rsidRPr="00386483" w:rsidRDefault="005C6426" w:rsidP="005C6426">
            <w:pPr>
              <w:jc w:val="center"/>
              <w:rPr>
                <w:ins w:id="244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3A6CF94F" w14:textId="77777777" w:rsidR="005C6426" w:rsidRPr="00386483" w:rsidRDefault="005C6426" w:rsidP="005C6426">
            <w:pPr>
              <w:jc w:val="center"/>
              <w:rPr>
                <w:ins w:id="244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01A52C36" w14:textId="0AEC9B94" w:rsidR="005C6426" w:rsidRPr="00386483" w:rsidRDefault="005C6426" w:rsidP="005C6426">
            <w:pPr>
              <w:jc w:val="center"/>
              <w:rPr>
                <w:ins w:id="244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389DC54C" w14:textId="393D9792" w:rsidR="005C6426" w:rsidRPr="00386483" w:rsidRDefault="005C6426" w:rsidP="005C6426">
            <w:pPr>
              <w:jc w:val="center"/>
              <w:rPr>
                <w:ins w:id="244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17A6B880" w14:textId="77777777" w:rsidR="005C6426" w:rsidRPr="00386483" w:rsidRDefault="005C6426" w:rsidP="005C6426">
            <w:pPr>
              <w:jc w:val="center"/>
              <w:rPr>
                <w:ins w:id="244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C6426" w:rsidRPr="00386483" w14:paraId="05748038" w14:textId="77777777" w:rsidTr="00386483">
        <w:trPr>
          <w:trHeight w:val="138"/>
          <w:jc w:val="center"/>
          <w:ins w:id="2448" w:author="DELL" w:date="2022-08-17T00:42:00Z"/>
        </w:trPr>
        <w:tc>
          <w:tcPr>
            <w:tcW w:w="811" w:type="pct"/>
            <w:vAlign w:val="center"/>
          </w:tcPr>
          <w:p w14:paraId="2025266B" w14:textId="77777777" w:rsidR="005C6426" w:rsidRPr="00386483" w:rsidRDefault="005C6426" w:rsidP="005C6426">
            <w:pPr>
              <w:jc w:val="center"/>
              <w:rPr>
                <w:ins w:id="244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50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Middle</w:t>
              </w:r>
            </w:ins>
          </w:p>
        </w:tc>
        <w:tc>
          <w:tcPr>
            <w:tcW w:w="391" w:type="pct"/>
            <w:vAlign w:val="center"/>
          </w:tcPr>
          <w:p w14:paraId="4C3F99C8" w14:textId="2E1B3954" w:rsidR="005C6426" w:rsidRPr="00386483" w:rsidRDefault="002258E4" w:rsidP="005C6426">
            <w:pPr>
              <w:jc w:val="center"/>
              <w:rPr>
                <w:ins w:id="245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52" w:author="DELL" w:date="2022-08-17T05:0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1.12</w:t>
              </w:r>
            </w:ins>
          </w:p>
        </w:tc>
        <w:tc>
          <w:tcPr>
            <w:tcW w:w="457" w:type="pct"/>
            <w:vAlign w:val="center"/>
          </w:tcPr>
          <w:p w14:paraId="3EFB6F5D" w14:textId="127E05F4" w:rsidR="005C6426" w:rsidRPr="00386483" w:rsidRDefault="002258E4" w:rsidP="005C6426">
            <w:pPr>
              <w:jc w:val="center"/>
              <w:rPr>
                <w:ins w:id="245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54" w:author="DELL" w:date="2022-08-17T05:0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 xml:space="preserve">0.89 </w:t>
              </w:r>
            </w:ins>
            <w:ins w:id="2455" w:author="DELL" w:date="2022-08-17T05:0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–</w:t>
              </w:r>
            </w:ins>
            <w:ins w:id="2456" w:author="DELL" w:date="2022-08-17T05:0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 xml:space="preserve"> 1.</w:t>
              </w:r>
            </w:ins>
            <w:ins w:id="2457" w:author="DELL" w:date="2022-08-17T05:0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41</w:t>
              </w:r>
            </w:ins>
          </w:p>
        </w:tc>
        <w:tc>
          <w:tcPr>
            <w:tcW w:w="417" w:type="pct"/>
            <w:vAlign w:val="center"/>
          </w:tcPr>
          <w:p w14:paraId="4EEC173B" w14:textId="1E5EC7E4" w:rsidR="005C6426" w:rsidRPr="00386483" w:rsidRDefault="002258E4" w:rsidP="005C6426">
            <w:pPr>
              <w:jc w:val="center"/>
              <w:rPr>
                <w:ins w:id="245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59" w:author="DELL" w:date="2022-08-17T05:0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0.331</w:t>
              </w:r>
            </w:ins>
          </w:p>
        </w:tc>
        <w:tc>
          <w:tcPr>
            <w:tcW w:w="456" w:type="pct"/>
            <w:vAlign w:val="center"/>
          </w:tcPr>
          <w:p w14:paraId="5244011C" w14:textId="4B5E518F" w:rsidR="005C6426" w:rsidRPr="00386483" w:rsidRDefault="005C6426" w:rsidP="005C6426">
            <w:pPr>
              <w:jc w:val="center"/>
              <w:rPr>
                <w:ins w:id="246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5EB5E60" w14:textId="0C2A3C77" w:rsidR="005C6426" w:rsidRPr="00386483" w:rsidRDefault="005C6426" w:rsidP="005C6426">
            <w:pPr>
              <w:jc w:val="center"/>
              <w:rPr>
                <w:ins w:id="246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01903C21" w14:textId="77777777" w:rsidR="005C6426" w:rsidRPr="00386483" w:rsidRDefault="005C6426" w:rsidP="005C6426">
            <w:pPr>
              <w:jc w:val="center"/>
              <w:rPr>
                <w:ins w:id="2462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155F7AC2" w14:textId="7828226E" w:rsidR="005C6426" w:rsidRPr="00386483" w:rsidRDefault="005C6426" w:rsidP="005C6426">
            <w:pPr>
              <w:jc w:val="center"/>
              <w:rPr>
                <w:ins w:id="246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0AF523DF" w14:textId="70FEC067" w:rsidR="005C6426" w:rsidRPr="00386483" w:rsidRDefault="005C6426" w:rsidP="005C6426">
            <w:pPr>
              <w:jc w:val="center"/>
              <w:rPr>
                <w:ins w:id="246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96DD43F" w14:textId="77777777" w:rsidR="005C6426" w:rsidRPr="00386483" w:rsidRDefault="005C6426" w:rsidP="005C6426">
            <w:pPr>
              <w:jc w:val="center"/>
              <w:rPr>
                <w:ins w:id="2465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6426" w:rsidRPr="00386483" w14:paraId="495A5093" w14:textId="77777777" w:rsidTr="00386483">
        <w:trPr>
          <w:trHeight w:val="138"/>
          <w:jc w:val="center"/>
          <w:ins w:id="2466" w:author="DELL" w:date="2022-08-17T00:42:00Z"/>
        </w:trPr>
        <w:tc>
          <w:tcPr>
            <w:tcW w:w="811" w:type="pct"/>
            <w:vAlign w:val="center"/>
          </w:tcPr>
          <w:p w14:paraId="6167A1DC" w14:textId="77777777" w:rsidR="005C6426" w:rsidRPr="00386483" w:rsidRDefault="005C6426" w:rsidP="005C6426">
            <w:pPr>
              <w:jc w:val="center"/>
              <w:rPr>
                <w:ins w:id="246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68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Fourth</w:t>
              </w:r>
            </w:ins>
          </w:p>
        </w:tc>
        <w:tc>
          <w:tcPr>
            <w:tcW w:w="391" w:type="pct"/>
            <w:vAlign w:val="center"/>
          </w:tcPr>
          <w:p w14:paraId="5FB953A1" w14:textId="2BC8DC21" w:rsidR="005C6426" w:rsidRPr="00386483" w:rsidRDefault="002258E4" w:rsidP="005C6426">
            <w:pPr>
              <w:jc w:val="center"/>
              <w:rPr>
                <w:ins w:id="246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70" w:author="DELL" w:date="2022-08-17T05:0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0.90</w:t>
              </w:r>
            </w:ins>
          </w:p>
        </w:tc>
        <w:tc>
          <w:tcPr>
            <w:tcW w:w="457" w:type="pct"/>
            <w:vAlign w:val="center"/>
          </w:tcPr>
          <w:p w14:paraId="63CA381B" w14:textId="745F00A9" w:rsidR="005C6426" w:rsidRPr="00386483" w:rsidRDefault="002258E4" w:rsidP="005C6426">
            <w:pPr>
              <w:jc w:val="center"/>
              <w:rPr>
                <w:ins w:id="247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72" w:author="DELL" w:date="2022-08-17T05:0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0.71 – 1.14</w:t>
              </w:r>
            </w:ins>
          </w:p>
        </w:tc>
        <w:tc>
          <w:tcPr>
            <w:tcW w:w="417" w:type="pct"/>
            <w:vAlign w:val="center"/>
          </w:tcPr>
          <w:p w14:paraId="5FD73DDF" w14:textId="612E8707" w:rsidR="005C6426" w:rsidRPr="00386483" w:rsidRDefault="002258E4" w:rsidP="005C6426">
            <w:pPr>
              <w:jc w:val="center"/>
              <w:rPr>
                <w:ins w:id="247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74" w:author="DELL" w:date="2022-08-17T05:0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0.373</w:t>
              </w:r>
            </w:ins>
          </w:p>
        </w:tc>
        <w:tc>
          <w:tcPr>
            <w:tcW w:w="456" w:type="pct"/>
            <w:vAlign w:val="center"/>
          </w:tcPr>
          <w:p w14:paraId="5F6D7A96" w14:textId="4BEC5094" w:rsidR="005C6426" w:rsidRPr="00386483" w:rsidRDefault="005C6426" w:rsidP="005C6426">
            <w:pPr>
              <w:jc w:val="center"/>
              <w:rPr>
                <w:ins w:id="247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604BFE3" w14:textId="7C6BBADB" w:rsidR="005C6426" w:rsidRPr="00386483" w:rsidRDefault="005C6426" w:rsidP="005C6426">
            <w:pPr>
              <w:jc w:val="center"/>
              <w:rPr>
                <w:ins w:id="247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7F421072" w14:textId="77777777" w:rsidR="005C6426" w:rsidRPr="00386483" w:rsidRDefault="005C6426" w:rsidP="005C6426">
            <w:pPr>
              <w:jc w:val="center"/>
              <w:rPr>
                <w:ins w:id="2477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247DF355" w14:textId="72AAD1A7" w:rsidR="005C6426" w:rsidRPr="00386483" w:rsidRDefault="005C6426" w:rsidP="005C6426">
            <w:pPr>
              <w:jc w:val="center"/>
              <w:rPr>
                <w:ins w:id="247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0EECB88F" w14:textId="720987C7" w:rsidR="005C6426" w:rsidRPr="00386483" w:rsidRDefault="005C6426" w:rsidP="005C6426">
            <w:pPr>
              <w:jc w:val="center"/>
              <w:rPr>
                <w:ins w:id="247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A70EDAA" w14:textId="77777777" w:rsidR="005C6426" w:rsidRPr="00386483" w:rsidRDefault="005C6426" w:rsidP="005C6426">
            <w:pPr>
              <w:jc w:val="center"/>
              <w:rPr>
                <w:ins w:id="2480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5030" w:rsidRPr="00386483" w14:paraId="758203E1" w14:textId="77777777" w:rsidTr="00386483">
        <w:trPr>
          <w:trHeight w:val="138"/>
          <w:jc w:val="center"/>
          <w:ins w:id="2481" w:author="DELL" w:date="2022-08-17T00:42:00Z"/>
        </w:trPr>
        <w:tc>
          <w:tcPr>
            <w:tcW w:w="811" w:type="pct"/>
            <w:vAlign w:val="center"/>
          </w:tcPr>
          <w:p w14:paraId="28D1EBA0" w14:textId="77777777" w:rsidR="00215030" w:rsidRPr="00386483" w:rsidRDefault="00215030" w:rsidP="00215030">
            <w:pPr>
              <w:jc w:val="center"/>
              <w:rPr>
                <w:ins w:id="248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83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Richest</w:t>
              </w:r>
            </w:ins>
          </w:p>
        </w:tc>
        <w:tc>
          <w:tcPr>
            <w:tcW w:w="391" w:type="pct"/>
            <w:vAlign w:val="center"/>
          </w:tcPr>
          <w:p w14:paraId="184912E6" w14:textId="7DC4099E" w:rsidR="00215030" w:rsidRPr="00386483" w:rsidRDefault="00215030" w:rsidP="00215030">
            <w:pPr>
              <w:jc w:val="center"/>
              <w:rPr>
                <w:ins w:id="248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85" w:author="DELL" w:date="2022-08-17T04:1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4666B6C1" w14:textId="64B1F778" w:rsidR="00215030" w:rsidRPr="00386483" w:rsidRDefault="00215030" w:rsidP="00215030">
            <w:pPr>
              <w:jc w:val="center"/>
              <w:rPr>
                <w:ins w:id="248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87" w:author="DELL" w:date="2022-08-17T04:1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6D7DE29A" w14:textId="1A6FA737" w:rsidR="00215030" w:rsidRPr="00386483" w:rsidRDefault="00215030" w:rsidP="00215030">
            <w:pPr>
              <w:jc w:val="center"/>
              <w:rPr>
                <w:ins w:id="248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489" w:author="DELL" w:date="2022-08-17T04:1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116B1BA5" w14:textId="6F2BD3D6" w:rsidR="00215030" w:rsidRPr="00386483" w:rsidRDefault="00215030" w:rsidP="00215030">
            <w:pPr>
              <w:jc w:val="center"/>
              <w:rPr>
                <w:ins w:id="249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510396B" w14:textId="43DC22B2" w:rsidR="00215030" w:rsidRPr="00386483" w:rsidRDefault="00215030" w:rsidP="00215030">
            <w:pPr>
              <w:jc w:val="center"/>
              <w:rPr>
                <w:ins w:id="249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6A77ABB7" w14:textId="77777777" w:rsidR="00215030" w:rsidRPr="00386483" w:rsidRDefault="00215030" w:rsidP="00215030">
            <w:pPr>
              <w:jc w:val="center"/>
              <w:rPr>
                <w:ins w:id="2492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0C037043" w14:textId="58A52285" w:rsidR="00215030" w:rsidRPr="00386483" w:rsidRDefault="00215030" w:rsidP="00215030">
            <w:pPr>
              <w:jc w:val="center"/>
              <w:rPr>
                <w:ins w:id="249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7AF67993" w14:textId="26562403" w:rsidR="00215030" w:rsidRPr="00386483" w:rsidRDefault="00215030" w:rsidP="00215030">
            <w:pPr>
              <w:jc w:val="center"/>
              <w:rPr>
                <w:ins w:id="249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CA3084B" w14:textId="77777777" w:rsidR="00215030" w:rsidRPr="00386483" w:rsidRDefault="00215030" w:rsidP="00215030">
            <w:pPr>
              <w:jc w:val="center"/>
              <w:rPr>
                <w:ins w:id="2495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5030" w:rsidRPr="00386483" w14:paraId="633D8C4C" w14:textId="77777777" w:rsidTr="00C30CFA">
        <w:trPr>
          <w:trHeight w:val="138"/>
          <w:jc w:val="center"/>
          <w:ins w:id="2496" w:author="DELL" w:date="2022-08-17T00:42:00Z"/>
        </w:trPr>
        <w:tc>
          <w:tcPr>
            <w:tcW w:w="5000" w:type="pct"/>
            <w:gridSpan w:val="10"/>
            <w:vAlign w:val="center"/>
          </w:tcPr>
          <w:p w14:paraId="17DBB864" w14:textId="77777777" w:rsidR="00215030" w:rsidRPr="00386483" w:rsidRDefault="00215030" w:rsidP="00215030">
            <w:pPr>
              <w:rPr>
                <w:ins w:id="2497" w:author="DELL" w:date="2022-08-17T00:42:00Z"/>
                <w:rFonts w:ascii="Times New Roman" w:hAnsi="Times New Roman" w:cs="Times New Roman"/>
                <w:i/>
                <w:sz w:val="20"/>
                <w:szCs w:val="20"/>
              </w:rPr>
            </w:pPr>
            <w:ins w:id="2498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Religion</w:t>
              </w:r>
            </w:ins>
          </w:p>
        </w:tc>
      </w:tr>
      <w:tr w:rsidR="00215030" w:rsidRPr="00386483" w14:paraId="4DBCDC2F" w14:textId="77777777" w:rsidTr="00386483">
        <w:trPr>
          <w:trHeight w:val="268"/>
          <w:jc w:val="center"/>
          <w:ins w:id="2499" w:author="DELL" w:date="2022-08-17T00:42:00Z"/>
        </w:trPr>
        <w:tc>
          <w:tcPr>
            <w:tcW w:w="811" w:type="pct"/>
            <w:vAlign w:val="center"/>
          </w:tcPr>
          <w:p w14:paraId="4B3C33BF" w14:textId="77777777" w:rsidR="00215030" w:rsidRPr="00386483" w:rsidRDefault="00215030" w:rsidP="00215030">
            <w:pPr>
              <w:jc w:val="center"/>
              <w:rPr>
                <w:ins w:id="250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01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Islam</w:t>
              </w:r>
            </w:ins>
          </w:p>
        </w:tc>
        <w:tc>
          <w:tcPr>
            <w:tcW w:w="391" w:type="pct"/>
            <w:vAlign w:val="center"/>
          </w:tcPr>
          <w:p w14:paraId="5F9A150E" w14:textId="6DE47F37" w:rsidR="00215030" w:rsidRPr="00386483" w:rsidRDefault="00C10467" w:rsidP="00215030">
            <w:pPr>
              <w:jc w:val="center"/>
              <w:rPr>
                <w:ins w:id="250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03" w:author="DELL" w:date="2022-08-17T05:09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1.05</w:t>
              </w:r>
            </w:ins>
          </w:p>
        </w:tc>
        <w:tc>
          <w:tcPr>
            <w:tcW w:w="457" w:type="pct"/>
            <w:vAlign w:val="center"/>
          </w:tcPr>
          <w:p w14:paraId="35269ECA" w14:textId="152136A9" w:rsidR="00215030" w:rsidRPr="00386483" w:rsidRDefault="00C10467" w:rsidP="00215030">
            <w:pPr>
              <w:jc w:val="center"/>
              <w:rPr>
                <w:ins w:id="250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05" w:author="DELL" w:date="2022-08-17T05:09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0.82 – 1.35</w:t>
              </w:r>
            </w:ins>
          </w:p>
        </w:tc>
        <w:tc>
          <w:tcPr>
            <w:tcW w:w="417" w:type="pct"/>
            <w:vAlign w:val="center"/>
          </w:tcPr>
          <w:p w14:paraId="25A68A05" w14:textId="02DBA414" w:rsidR="00215030" w:rsidRPr="00386483" w:rsidRDefault="00C10467" w:rsidP="00215030">
            <w:pPr>
              <w:jc w:val="center"/>
              <w:rPr>
                <w:ins w:id="250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07" w:author="DELL" w:date="2022-08-17T05:09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0.684</w:t>
              </w:r>
            </w:ins>
          </w:p>
        </w:tc>
        <w:tc>
          <w:tcPr>
            <w:tcW w:w="456" w:type="pct"/>
            <w:vAlign w:val="center"/>
          </w:tcPr>
          <w:p w14:paraId="0109A51B" w14:textId="6D7B0EA1" w:rsidR="00215030" w:rsidRPr="00386483" w:rsidRDefault="00215030" w:rsidP="00215030">
            <w:pPr>
              <w:jc w:val="center"/>
              <w:rPr>
                <w:ins w:id="250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A0FB4A1" w14:textId="283AA93B" w:rsidR="00215030" w:rsidRPr="00386483" w:rsidRDefault="00215030" w:rsidP="00215030">
            <w:pPr>
              <w:jc w:val="center"/>
              <w:rPr>
                <w:ins w:id="250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77916AB0" w14:textId="7B39E63F" w:rsidR="00215030" w:rsidRPr="00386483" w:rsidRDefault="00215030" w:rsidP="00215030">
            <w:pPr>
              <w:jc w:val="center"/>
              <w:rPr>
                <w:ins w:id="251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20B6E451" w14:textId="7983579C" w:rsidR="00215030" w:rsidRPr="00386483" w:rsidRDefault="00215030" w:rsidP="00215030">
            <w:pPr>
              <w:jc w:val="center"/>
              <w:rPr>
                <w:ins w:id="251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2361AD00" w14:textId="1F00B743" w:rsidR="00215030" w:rsidRPr="00386483" w:rsidRDefault="00215030" w:rsidP="00215030">
            <w:pPr>
              <w:jc w:val="center"/>
              <w:rPr>
                <w:ins w:id="251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536ADF7" w14:textId="14D2EF7A" w:rsidR="00215030" w:rsidRPr="00386483" w:rsidRDefault="00215030" w:rsidP="00215030">
            <w:pPr>
              <w:jc w:val="center"/>
              <w:rPr>
                <w:ins w:id="251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03370F" w:rsidRPr="00386483" w14:paraId="6F9F175A" w14:textId="77777777" w:rsidTr="00386483">
        <w:trPr>
          <w:trHeight w:val="138"/>
          <w:jc w:val="center"/>
          <w:ins w:id="2514" w:author="DELL" w:date="2022-08-17T00:42:00Z"/>
        </w:trPr>
        <w:tc>
          <w:tcPr>
            <w:tcW w:w="811" w:type="pct"/>
            <w:vAlign w:val="center"/>
          </w:tcPr>
          <w:p w14:paraId="6157CFDD" w14:textId="77777777" w:rsidR="0003370F" w:rsidRPr="00386483" w:rsidRDefault="0003370F" w:rsidP="0003370F">
            <w:pPr>
              <w:jc w:val="center"/>
              <w:rPr>
                <w:ins w:id="251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16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Others</w:t>
              </w:r>
            </w:ins>
          </w:p>
        </w:tc>
        <w:tc>
          <w:tcPr>
            <w:tcW w:w="391" w:type="pct"/>
            <w:vAlign w:val="center"/>
          </w:tcPr>
          <w:p w14:paraId="00CE347F" w14:textId="328AE0A2" w:rsidR="0003370F" w:rsidRPr="00386483" w:rsidRDefault="0003370F" w:rsidP="0003370F">
            <w:pPr>
              <w:jc w:val="center"/>
              <w:rPr>
                <w:ins w:id="251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18" w:author="DELL" w:date="2022-08-17T04:14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01C08C23" w14:textId="14D867D1" w:rsidR="0003370F" w:rsidRPr="00386483" w:rsidRDefault="0003370F" w:rsidP="0003370F">
            <w:pPr>
              <w:jc w:val="center"/>
              <w:rPr>
                <w:ins w:id="251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20" w:author="DELL" w:date="2022-08-17T04:14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52CCBD55" w14:textId="4D1382E9" w:rsidR="0003370F" w:rsidRPr="00386483" w:rsidRDefault="0003370F" w:rsidP="0003370F">
            <w:pPr>
              <w:jc w:val="center"/>
              <w:rPr>
                <w:ins w:id="252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22" w:author="DELL" w:date="2022-08-17T04:14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13884813" w14:textId="371686FD" w:rsidR="0003370F" w:rsidRPr="00386483" w:rsidRDefault="0003370F" w:rsidP="0003370F">
            <w:pPr>
              <w:jc w:val="center"/>
              <w:rPr>
                <w:ins w:id="252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6E41B221" w14:textId="24ED1A4B" w:rsidR="0003370F" w:rsidRPr="00386483" w:rsidRDefault="0003370F" w:rsidP="0003370F">
            <w:pPr>
              <w:jc w:val="center"/>
              <w:rPr>
                <w:ins w:id="252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695B82CA" w14:textId="77777777" w:rsidR="0003370F" w:rsidRPr="00386483" w:rsidRDefault="0003370F" w:rsidP="0003370F">
            <w:pPr>
              <w:jc w:val="center"/>
              <w:rPr>
                <w:ins w:id="2525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76B56150" w14:textId="4D71F6E0" w:rsidR="0003370F" w:rsidRPr="00386483" w:rsidRDefault="0003370F" w:rsidP="0003370F">
            <w:pPr>
              <w:jc w:val="center"/>
              <w:rPr>
                <w:ins w:id="252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2763236A" w14:textId="25EB42E4" w:rsidR="0003370F" w:rsidRPr="00386483" w:rsidRDefault="0003370F" w:rsidP="0003370F">
            <w:pPr>
              <w:jc w:val="center"/>
              <w:rPr>
                <w:ins w:id="252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1525BF9" w14:textId="77777777" w:rsidR="0003370F" w:rsidRPr="00386483" w:rsidRDefault="0003370F" w:rsidP="0003370F">
            <w:pPr>
              <w:jc w:val="center"/>
              <w:rPr>
                <w:ins w:id="2528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370F" w:rsidRPr="00386483" w14:paraId="20404527" w14:textId="77777777" w:rsidTr="00C30CFA">
        <w:trPr>
          <w:trHeight w:val="188"/>
          <w:jc w:val="center"/>
          <w:ins w:id="2529" w:author="DELL" w:date="2022-08-17T00:42:00Z"/>
        </w:trPr>
        <w:tc>
          <w:tcPr>
            <w:tcW w:w="5000" w:type="pct"/>
            <w:gridSpan w:val="10"/>
            <w:vAlign w:val="center"/>
          </w:tcPr>
          <w:p w14:paraId="454FC4DE" w14:textId="77777777" w:rsidR="0003370F" w:rsidRPr="00386483" w:rsidRDefault="0003370F" w:rsidP="0003370F">
            <w:pPr>
              <w:rPr>
                <w:ins w:id="2530" w:author="DELL" w:date="2022-08-17T00:42:00Z"/>
                <w:rFonts w:ascii="Times New Roman" w:hAnsi="Times New Roman" w:cs="Times New Roman"/>
                <w:i/>
                <w:sz w:val="20"/>
                <w:szCs w:val="20"/>
              </w:rPr>
            </w:pPr>
            <w:ins w:id="2531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Household Head  Sex</w:t>
              </w:r>
            </w:ins>
          </w:p>
        </w:tc>
      </w:tr>
      <w:tr w:rsidR="0003370F" w:rsidRPr="00386483" w14:paraId="43504F8D" w14:textId="77777777" w:rsidTr="00386483">
        <w:trPr>
          <w:trHeight w:val="250"/>
          <w:jc w:val="center"/>
          <w:ins w:id="2532" w:author="DELL" w:date="2022-08-17T00:42:00Z"/>
        </w:trPr>
        <w:tc>
          <w:tcPr>
            <w:tcW w:w="811" w:type="pct"/>
            <w:vAlign w:val="center"/>
          </w:tcPr>
          <w:p w14:paraId="5CA9AE1A" w14:textId="77777777" w:rsidR="0003370F" w:rsidRPr="00386483" w:rsidRDefault="0003370F" w:rsidP="0003370F">
            <w:pPr>
              <w:jc w:val="center"/>
              <w:rPr>
                <w:ins w:id="253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34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Male</w:t>
              </w:r>
            </w:ins>
          </w:p>
        </w:tc>
        <w:tc>
          <w:tcPr>
            <w:tcW w:w="391" w:type="pct"/>
            <w:vAlign w:val="center"/>
          </w:tcPr>
          <w:p w14:paraId="7488F97A" w14:textId="44D861A9" w:rsidR="0003370F" w:rsidRPr="00386483" w:rsidRDefault="00E25AC7" w:rsidP="0003370F">
            <w:pPr>
              <w:jc w:val="center"/>
              <w:rPr>
                <w:ins w:id="253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36" w:author="DELL" w:date="2022-08-17T05:09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45D7BBF3" w14:textId="3C276643" w:rsidR="0003370F" w:rsidRPr="00386483" w:rsidRDefault="00E25AC7" w:rsidP="0003370F">
            <w:pPr>
              <w:jc w:val="center"/>
              <w:rPr>
                <w:ins w:id="253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38" w:author="DELL" w:date="2022-08-17T05:09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00523239" w14:textId="4E8AF853" w:rsidR="0003370F" w:rsidRPr="00386483" w:rsidRDefault="00E25AC7" w:rsidP="0003370F">
            <w:pPr>
              <w:jc w:val="center"/>
              <w:rPr>
                <w:ins w:id="253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40" w:author="DELL" w:date="2022-08-17T05:09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6C5D591F" w14:textId="2141761E" w:rsidR="0003370F" w:rsidRPr="00386483" w:rsidRDefault="0003370F" w:rsidP="0003370F">
            <w:pPr>
              <w:jc w:val="center"/>
              <w:rPr>
                <w:ins w:id="254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430DEBE" w14:textId="015B2906" w:rsidR="0003370F" w:rsidRPr="00386483" w:rsidRDefault="0003370F" w:rsidP="0003370F">
            <w:pPr>
              <w:jc w:val="center"/>
              <w:rPr>
                <w:ins w:id="254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6B61CACD" w14:textId="77777777" w:rsidR="0003370F" w:rsidRPr="00386483" w:rsidRDefault="0003370F" w:rsidP="0003370F">
            <w:pPr>
              <w:jc w:val="center"/>
              <w:rPr>
                <w:ins w:id="254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21AE01CD" w14:textId="585CD46F" w:rsidR="0003370F" w:rsidRPr="00386483" w:rsidRDefault="0003370F" w:rsidP="0003370F">
            <w:pPr>
              <w:jc w:val="center"/>
              <w:rPr>
                <w:ins w:id="254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2B87DB88" w14:textId="16410B57" w:rsidR="0003370F" w:rsidRPr="00386483" w:rsidRDefault="0003370F" w:rsidP="0003370F">
            <w:pPr>
              <w:jc w:val="center"/>
              <w:rPr>
                <w:ins w:id="254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15FDC3E1" w14:textId="2F1303A0" w:rsidR="0003370F" w:rsidRPr="00386483" w:rsidRDefault="0003370F" w:rsidP="0003370F">
            <w:pPr>
              <w:jc w:val="center"/>
              <w:rPr>
                <w:ins w:id="254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E42CFC" w:rsidRPr="00386483" w14:paraId="4984FA92" w14:textId="77777777" w:rsidTr="00386483">
        <w:trPr>
          <w:trHeight w:val="138"/>
          <w:jc w:val="center"/>
          <w:ins w:id="2547" w:author="DELL" w:date="2022-08-17T00:42:00Z"/>
        </w:trPr>
        <w:tc>
          <w:tcPr>
            <w:tcW w:w="811" w:type="pct"/>
            <w:vAlign w:val="center"/>
          </w:tcPr>
          <w:p w14:paraId="7B08B2A1" w14:textId="77777777" w:rsidR="00E42CFC" w:rsidRPr="00386483" w:rsidRDefault="00E42CFC" w:rsidP="00E42CFC">
            <w:pPr>
              <w:jc w:val="center"/>
              <w:rPr>
                <w:ins w:id="254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49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Female</w:t>
              </w:r>
            </w:ins>
          </w:p>
        </w:tc>
        <w:tc>
          <w:tcPr>
            <w:tcW w:w="391" w:type="pct"/>
            <w:vAlign w:val="center"/>
          </w:tcPr>
          <w:p w14:paraId="17B9C599" w14:textId="7D932934" w:rsidR="00E42CFC" w:rsidRPr="00386483" w:rsidRDefault="00E42CFC" w:rsidP="00E42CFC">
            <w:pPr>
              <w:jc w:val="center"/>
              <w:rPr>
                <w:ins w:id="255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51" w:author="DELL" w:date="2022-08-17T04:16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4CDE42D7" w14:textId="11A0A17C" w:rsidR="00E42CFC" w:rsidRPr="00386483" w:rsidRDefault="00E42CFC" w:rsidP="00E42CFC">
            <w:pPr>
              <w:jc w:val="center"/>
              <w:rPr>
                <w:ins w:id="255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53" w:author="DELL" w:date="2022-08-17T04:16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05B71E28" w14:textId="5A5FD39C" w:rsidR="00E42CFC" w:rsidRPr="00386483" w:rsidRDefault="00E42CFC" w:rsidP="00E42CFC">
            <w:pPr>
              <w:jc w:val="center"/>
              <w:rPr>
                <w:ins w:id="255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55" w:author="DELL" w:date="2022-08-17T04:16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5D0C9529" w14:textId="78BFEABE" w:rsidR="00E42CFC" w:rsidRPr="00386483" w:rsidRDefault="00E42CFC" w:rsidP="00E42CFC">
            <w:pPr>
              <w:jc w:val="center"/>
              <w:rPr>
                <w:ins w:id="255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6C31B50" w14:textId="675D1372" w:rsidR="00E42CFC" w:rsidRPr="00386483" w:rsidRDefault="00E42CFC" w:rsidP="00E42CFC">
            <w:pPr>
              <w:jc w:val="center"/>
              <w:rPr>
                <w:ins w:id="255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45FBA899" w14:textId="77777777" w:rsidR="00E42CFC" w:rsidRPr="00386483" w:rsidRDefault="00E42CFC" w:rsidP="00E42CFC">
            <w:pPr>
              <w:jc w:val="center"/>
              <w:rPr>
                <w:ins w:id="2558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627FDBEF" w14:textId="698F28D3" w:rsidR="00E42CFC" w:rsidRPr="00386483" w:rsidRDefault="00E42CFC" w:rsidP="00E42CFC">
            <w:pPr>
              <w:jc w:val="center"/>
              <w:rPr>
                <w:ins w:id="255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5E253E4F" w14:textId="7C4E7944" w:rsidR="00E42CFC" w:rsidRPr="00386483" w:rsidRDefault="00E42CFC" w:rsidP="00E42CFC">
            <w:pPr>
              <w:jc w:val="center"/>
              <w:rPr>
                <w:ins w:id="256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5D43869" w14:textId="77777777" w:rsidR="00E42CFC" w:rsidRPr="00386483" w:rsidRDefault="00E42CFC" w:rsidP="00E42CFC">
            <w:pPr>
              <w:jc w:val="center"/>
              <w:rPr>
                <w:ins w:id="2561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2CFC" w:rsidRPr="00386483" w14:paraId="0C1FF15E" w14:textId="77777777" w:rsidTr="00C30CFA">
        <w:trPr>
          <w:trHeight w:val="138"/>
          <w:jc w:val="center"/>
          <w:ins w:id="2562" w:author="DELL" w:date="2022-08-17T00:42:00Z"/>
        </w:trPr>
        <w:tc>
          <w:tcPr>
            <w:tcW w:w="5000" w:type="pct"/>
            <w:gridSpan w:val="10"/>
            <w:vAlign w:val="center"/>
          </w:tcPr>
          <w:p w14:paraId="0D8D987F" w14:textId="77777777" w:rsidR="00E42CFC" w:rsidRPr="00386483" w:rsidRDefault="00E42CFC" w:rsidP="00E42CFC">
            <w:pPr>
              <w:rPr>
                <w:ins w:id="2563" w:author="DELL" w:date="2022-08-17T00:42:00Z"/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ins w:id="2564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Ethnicity</w:t>
              </w:r>
            </w:ins>
          </w:p>
        </w:tc>
      </w:tr>
      <w:tr w:rsidR="00E42CFC" w:rsidRPr="00386483" w14:paraId="2F26D887" w14:textId="77777777" w:rsidTr="00386483">
        <w:trPr>
          <w:trHeight w:val="138"/>
          <w:jc w:val="center"/>
          <w:ins w:id="2565" w:author="DELL" w:date="2022-08-17T00:42:00Z"/>
        </w:trPr>
        <w:tc>
          <w:tcPr>
            <w:tcW w:w="811" w:type="pct"/>
            <w:vAlign w:val="center"/>
          </w:tcPr>
          <w:p w14:paraId="407B6396" w14:textId="77777777" w:rsidR="00E42CFC" w:rsidRPr="00386483" w:rsidRDefault="00E42CFC" w:rsidP="00E42CFC">
            <w:pPr>
              <w:jc w:val="center"/>
              <w:rPr>
                <w:ins w:id="256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67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Bengali</w:t>
              </w:r>
            </w:ins>
          </w:p>
        </w:tc>
        <w:tc>
          <w:tcPr>
            <w:tcW w:w="391" w:type="pct"/>
            <w:vAlign w:val="center"/>
          </w:tcPr>
          <w:p w14:paraId="58A8536C" w14:textId="737984A8" w:rsidR="00E42CFC" w:rsidRPr="00386483" w:rsidRDefault="00E25AC7" w:rsidP="00E42CFC">
            <w:pPr>
              <w:jc w:val="center"/>
              <w:rPr>
                <w:ins w:id="256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69" w:author="DELL" w:date="2022-08-17T05:09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1.27</w:t>
              </w:r>
            </w:ins>
          </w:p>
        </w:tc>
        <w:tc>
          <w:tcPr>
            <w:tcW w:w="457" w:type="pct"/>
            <w:vAlign w:val="center"/>
          </w:tcPr>
          <w:p w14:paraId="4C953F95" w14:textId="110B2993" w:rsidR="00E42CFC" w:rsidRPr="00386483" w:rsidRDefault="00E25AC7" w:rsidP="00E42CFC">
            <w:pPr>
              <w:jc w:val="center"/>
              <w:rPr>
                <w:ins w:id="257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71" w:author="DELL" w:date="2022-08-17T05:09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0.76 – 2.13</w:t>
              </w:r>
            </w:ins>
          </w:p>
        </w:tc>
        <w:tc>
          <w:tcPr>
            <w:tcW w:w="417" w:type="pct"/>
            <w:vAlign w:val="center"/>
          </w:tcPr>
          <w:p w14:paraId="14B51FCF" w14:textId="38ECF36A" w:rsidR="00E42CFC" w:rsidRPr="00386483" w:rsidRDefault="00E25AC7" w:rsidP="00E42CFC">
            <w:pPr>
              <w:jc w:val="center"/>
              <w:rPr>
                <w:ins w:id="257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73" w:author="DELL" w:date="2022-08-17T05:09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0.684</w:t>
              </w:r>
            </w:ins>
          </w:p>
        </w:tc>
        <w:tc>
          <w:tcPr>
            <w:tcW w:w="456" w:type="pct"/>
            <w:vAlign w:val="center"/>
          </w:tcPr>
          <w:p w14:paraId="0391F22A" w14:textId="41EADC24" w:rsidR="00E42CFC" w:rsidRPr="00386483" w:rsidRDefault="00E42CFC" w:rsidP="00E42CFC">
            <w:pPr>
              <w:jc w:val="center"/>
              <w:rPr>
                <w:ins w:id="2574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103DDF2" w14:textId="1EFF4445" w:rsidR="00E42CFC" w:rsidRPr="00386483" w:rsidRDefault="00E42CFC" w:rsidP="00E42CFC">
            <w:pPr>
              <w:jc w:val="center"/>
              <w:rPr>
                <w:ins w:id="2575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5C665897" w14:textId="0E5F7866" w:rsidR="00E42CFC" w:rsidRPr="00386483" w:rsidRDefault="00E42CFC" w:rsidP="00E42CFC">
            <w:pPr>
              <w:jc w:val="center"/>
              <w:rPr>
                <w:ins w:id="2576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5D61843A" w14:textId="3383949B" w:rsidR="00E42CFC" w:rsidRPr="00386483" w:rsidRDefault="00E42CFC" w:rsidP="00E42CFC">
            <w:pPr>
              <w:jc w:val="center"/>
              <w:rPr>
                <w:ins w:id="257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011A8A14" w14:textId="3A38E3AF" w:rsidR="00E42CFC" w:rsidRPr="00386483" w:rsidRDefault="00E42CFC" w:rsidP="00E42CFC">
            <w:pPr>
              <w:jc w:val="center"/>
              <w:rPr>
                <w:ins w:id="257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22FCF0B" w14:textId="410C427C" w:rsidR="00E42CFC" w:rsidRPr="00386483" w:rsidRDefault="00E42CFC" w:rsidP="00E42CFC">
            <w:pPr>
              <w:jc w:val="center"/>
              <w:rPr>
                <w:ins w:id="2579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56EB" w:rsidRPr="00386483" w14:paraId="38F4F10C" w14:textId="77777777" w:rsidTr="00386483">
        <w:trPr>
          <w:trHeight w:val="138"/>
          <w:jc w:val="center"/>
          <w:ins w:id="2580" w:author="DELL" w:date="2022-08-17T00:42:00Z"/>
        </w:trPr>
        <w:tc>
          <w:tcPr>
            <w:tcW w:w="811" w:type="pct"/>
            <w:vAlign w:val="center"/>
          </w:tcPr>
          <w:p w14:paraId="004D77E8" w14:textId="77777777" w:rsidR="00F756EB" w:rsidRPr="00386483" w:rsidRDefault="00F756EB" w:rsidP="00F756EB">
            <w:pPr>
              <w:jc w:val="center"/>
              <w:rPr>
                <w:ins w:id="258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82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Other</w:t>
              </w:r>
            </w:ins>
          </w:p>
        </w:tc>
        <w:tc>
          <w:tcPr>
            <w:tcW w:w="391" w:type="pct"/>
            <w:vAlign w:val="center"/>
          </w:tcPr>
          <w:p w14:paraId="36FDAFFC" w14:textId="0EA09FF7" w:rsidR="00F756EB" w:rsidRPr="00386483" w:rsidRDefault="00F756EB" w:rsidP="00F756EB">
            <w:pPr>
              <w:jc w:val="center"/>
              <w:rPr>
                <w:ins w:id="258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84" w:author="DELL" w:date="2022-08-17T04:2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3D5532EF" w14:textId="43257DCE" w:rsidR="00F756EB" w:rsidRPr="00386483" w:rsidRDefault="00F756EB" w:rsidP="00F756EB">
            <w:pPr>
              <w:jc w:val="center"/>
              <w:rPr>
                <w:ins w:id="258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86" w:author="DELL" w:date="2022-08-17T04:2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088FE1A1" w14:textId="10580EB9" w:rsidR="00F756EB" w:rsidRPr="00386483" w:rsidRDefault="00F756EB" w:rsidP="00F756EB">
            <w:pPr>
              <w:jc w:val="center"/>
              <w:rPr>
                <w:ins w:id="258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588" w:author="DELL" w:date="2022-08-17T04:27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12CF990F" w14:textId="6D2B29D2" w:rsidR="00F756EB" w:rsidRPr="00386483" w:rsidRDefault="00F756EB" w:rsidP="00F756EB">
            <w:pPr>
              <w:jc w:val="center"/>
              <w:rPr>
                <w:ins w:id="2589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12F976F" w14:textId="6A0C1915" w:rsidR="00F756EB" w:rsidRPr="00386483" w:rsidRDefault="00F756EB" w:rsidP="00F756EB">
            <w:pPr>
              <w:jc w:val="center"/>
              <w:rPr>
                <w:ins w:id="2590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59D165FF" w14:textId="77777777" w:rsidR="00F756EB" w:rsidRPr="00386483" w:rsidRDefault="00F756EB" w:rsidP="00F756EB">
            <w:pPr>
              <w:jc w:val="center"/>
              <w:rPr>
                <w:ins w:id="2591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5142DE53" w14:textId="51CABD3B" w:rsidR="00F756EB" w:rsidRPr="00386483" w:rsidRDefault="00F756EB" w:rsidP="00F756EB">
            <w:pPr>
              <w:jc w:val="center"/>
              <w:rPr>
                <w:ins w:id="259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0D57E535" w14:textId="59E8C497" w:rsidR="00F756EB" w:rsidRPr="00386483" w:rsidRDefault="00F756EB" w:rsidP="00F756EB">
            <w:pPr>
              <w:jc w:val="center"/>
              <w:rPr>
                <w:ins w:id="259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000C793" w14:textId="77777777" w:rsidR="00F756EB" w:rsidRPr="00386483" w:rsidRDefault="00F756EB" w:rsidP="00F756EB">
            <w:pPr>
              <w:jc w:val="center"/>
              <w:rPr>
                <w:ins w:id="2594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56EB" w:rsidRPr="00386483" w14:paraId="7AF557B7" w14:textId="77777777" w:rsidTr="00C30CFA">
        <w:trPr>
          <w:trHeight w:val="138"/>
          <w:jc w:val="center"/>
          <w:ins w:id="2595" w:author="DELL" w:date="2022-08-17T00:42:00Z"/>
        </w:trPr>
        <w:tc>
          <w:tcPr>
            <w:tcW w:w="5000" w:type="pct"/>
            <w:gridSpan w:val="10"/>
            <w:vAlign w:val="center"/>
          </w:tcPr>
          <w:p w14:paraId="27D03E5E" w14:textId="77777777" w:rsidR="00F756EB" w:rsidRPr="00386483" w:rsidRDefault="00F756EB" w:rsidP="00F756EB">
            <w:pPr>
              <w:rPr>
                <w:ins w:id="2596" w:author="DELL" w:date="2022-08-17T00:42:00Z"/>
                <w:rFonts w:ascii="Times New Roman" w:hAnsi="Times New Roman" w:cs="Times New Roman"/>
                <w:i/>
                <w:sz w:val="20"/>
                <w:szCs w:val="20"/>
              </w:rPr>
            </w:pPr>
            <w:ins w:id="2597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Toilet facilities shared</w:t>
              </w:r>
            </w:ins>
          </w:p>
        </w:tc>
      </w:tr>
      <w:tr w:rsidR="00F756EB" w:rsidRPr="00386483" w14:paraId="374F1CB1" w14:textId="77777777" w:rsidTr="0037461A">
        <w:trPr>
          <w:trHeight w:val="107"/>
          <w:jc w:val="center"/>
          <w:ins w:id="2598" w:author="DELL" w:date="2022-08-17T00:42:00Z"/>
        </w:trPr>
        <w:tc>
          <w:tcPr>
            <w:tcW w:w="811" w:type="pct"/>
            <w:vAlign w:val="center"/>
          </w:tcPr>
          <w:p w14:paraId="3132F0D5" w14:textId="77777777" w:rsidR="00F756EB" w:rsidRPr="00386483" w:rsidRDefault="00F756EB" w:rsidP="00F756EB">
            <w:pPr>
              <w:jc w:val="center"/>
              <w:rPr>
                <w:ins w:id="259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00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Yes</w:t>
              </w:r>
            </w:ins>
          </w:p>
        </w:tc>
        <w:tc>
          <w:tcPr>
            <w:tcW w:w="391" w:type="pct"/>
            <w:vAlign w:val="center"/>
          </w:tcPr>
          <w:p w14:paraId="0A4DDDD8" w14:textId="4FE0A328" w:rsidR="00F756EB" w:rsidRPr="00386483" w:rsidRDefault="00E25AC7" w:rsidP="00F756EB">
            <w:pPr>
              <w:jc w:val="center"/>
              <w:rPr>
                <w:ins w:id="260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02" w:author="DELL" w:date="2022-08-17T05:09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1.07</w:t>
              </w:r>
            </w:ins>
          </w:p>
        </w:tc>
        <w:tc>
          <w:tcPr>
            <w:tcW w:w="457" w:type="pct"/>
            <w:vAlign w:val="center"/>
          </w:tcPr>
          <w:p w14:paraId="68445F5D" w14:textId="3C9F776C" w:rsidR="00F756EB" w:rsidRPr="00386483" w:rsidRDefault="00E25AC7" w:rsidP="00F756EB">
            <w:pPr>
              <w:jc w:val="center"/>
              <w:rPr>
                <w:ins w:id="260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04" w:author="DELL" w:date="2022-08-17T05:1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0.96 – 1.20</w:t>
              </w:r>
            </w:ins>
          </w:p>
        </w:tc>
        <w:tc>
          <w:tcPr>
            <w:tcW w:w="417" w:type="pct"/>
            <w:vAlign w:val="center"/>
          </w:tcPr>
          <w:p w14:paraId="220B5FF5" w14:textId="747141AA" w:rsidR="00F756EB" w:rsidRPr="00386483" w:rsidRDefault="00E25AC7" w:rsidP="00F756EB">
            <w:pPr>
              <w:jc w:val="center"/>
              <w:rPr>
                <w:ins w:id="260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06" w:author="DELL" w:date="2022-08-17T05:1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0.210</w:t>
              </w:r>
            </w:ins>
          </w:p>
        </w:tc>
        <w:tc>
          <w:tcPr>
            <w:tcW w:w="456" w:type="pct"/>
            <w:vAlign w:val="center"/>
          </w:tcPr>
          <w:p w14:paraId="296D066F" w14:textId="73C9F85C" w:rsidR="00F756EB" w:rsidRPr="00386483" w:rsidRDefault="00F756EB" w:rsidP="00F756EB">
            <w:pPr>
              <w:jc w:val="center"/>
              <w:rPr>
                <w:ins w:id="260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69C8E4A" w14:textId="6DB5D56F" w:rsidR="00F756EB" w:rsidRPr="00386483" w:rsidRDefault="00F756EB" w:rsidP="00F756EB">
            <w:pPr>
              <w:jc w:val="center"/>
              <w:rPr>
                <w:ins w:id="260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4F0B8F0A" w14:textId="453A1ABB" w:rsidR="00F756EB" w:rsidRPr="00386483" w:rsidRDefault="00F756EB" w:rsidP="00F756EB">
            <w:pPr>
              <w:jc w:val="center"/>
              <w:rPr>
                <w:ins w:id="260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097B4A87" w14:textId="15CEFBAA" w:rsidR="00F756EB" w:rsidRPr="00386483" w:rsidRDefault="00F756EB" w:rsidP="00F756EB">
            <w:pPr>
              <w:jc w:val="center"/>
              <w:rPr>
                <w:ins w:id="261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59E6D2FD" w14:textId="53022EEC" w:rsidR="00F756EB" w:rsidRPr="00386483" w:rsidRDefault="00F756EB" w:rsidP="00F756EB">
            <w:pPr>
              <w:jc w:val="center"/>
              <w:rPr>
                <w:ins w:id="261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7392BB9" w14:textId="1950A0EB" w:rsidR="00F756EB" w:rsidRPr="00386483" w:rsidRDefault="00F756EB" w:rsidP="00F756EB">
            <w:pPr>
              <w:jc w:val="center"/>
              <w:rPr>
                <w:ins w:id="261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7461A" w:rsidRPr="00386483" w14:paraId="16A63C2E" w14:textId="77777777" w:rsidTr="00386483">
        <w:trPr>
          <w:trHeight w:val="288"/>
          <w:jc w:val="center"/>
          <w:ins w:id="2613" w:author="DELL" w:date="2022-08-17T00:42:00Z"/>
        </w:trPr>
        <w:tc>
          <w:tcPr>
            <w:tcW w:w="811" w:type="pct"/>
            <w:vAlign w:val="center"/>
          </w:tcPr>
          <w:p w14:paraId="710C8CE3" w14:textId="77777777" w:rsidR="0037461A" w:rsidRPr="00386483" w:rsidRDefault="0037461A" w:rsidP="0037461A">
            <w:pPr>
              <w:jc w:val="center"/>
              <w:rPr>
                <w:ins w:id="261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15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No</w:t>
              </w:r>
            </w:ins>
          </w:p>
        </w:tc>
        <w:tc>
          <w:tcPr>
            <w:tcW w:w="391" w:type="pct"/>
            <w:vAlign w:val="center"/>
          </w:tcPr>
          <w:p w14:paraId="0985D176" w14:textId="3730C989" w:rsidR="0037461A" w:rsidRPr="00386483" w:rsidRDefault="0037461A" w:rsidP="0037461A">
            <w:pPr>
              <w:jc w:val="center"/>
              <w:rPr>
                <w:ins w:id="261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17" w:author="DELL" w:date="2022-08-17T04:2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6DC14C0B" w14:textId="65B068A1" w:rsidR="0037461A" w:rsidRPr="00386483" w:rsidRDefault="0037461A" w:rsidP="0037461A">
            <w:pPr>
              <w:jc w:val="center"/>
              <w:rPr>
                <w:ins w:id="261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19" w:author="DELL" w:date="2022-08-17T04:2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2B8F3A55" w14:textId="3BAADCDA" w:rsidR="0037461A" w:rsidRPr="00386483" w:rsidRDefault="0037461A" w:rsidP="0037461A">
            <w:pPr>
              <w:jc w:val="center"/>
              <w:rPr>
                <w:ins w:id="262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21" w:author="DELL" w:date="2022-08-17T04:28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30BD9DEE" w14:textId="79CF1AF9" w:rsidR="0037461A" w:rsidRPr="00386483" w:rsidRDefault="0037461A" w:rsidP="0037461A">
            <w:pPr>
              <w:jc w:val="center"/>
              <w:rPr>
                <w:ins w:id="262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5607F23" w14:textId="2649D723" w:rsidR="0037461A" w:rsidRPr="00386483" w:rsidRDefault="0037461A" w:rsidP="0037461A">
            <w:pPr>
              <w:jc w:val="center"/>
              <w:rPr>
                <w:ins w:id="262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11FA4D17" w14:textId="77777777" w:rsidR="0037461A" w:rsidRPr="00386483" w:rsidRDefault="0037461A" w:rsidP="0037461A">
            <w:pPr>
              <w:jc w:val="center"/>
              <w:rPr>
                <w:ins w:id="2624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4A6C2A12" w14:textId="56155FBC" w:rsidR="0037461A" w:rsidRPr="00386483" w:rsidRDefault="0037461A" w:rsidP="0037461A">
            <w:pPr>
              <w:jc w:val="center"/>
              <w:rPr>
                <w:ins w:id="262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3296CFA7" w14:textId="409959C3" w:rsidR="0037461A" w:rsidRPr="00386483" w:rsidRDefault="0037461A" w:rsidP="0037461A">
            <w:pPr>
              <w:jc w:val="center"/>
              <w:rPr>
                <w:ins w:id="262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EA90EB6" w14:textId="77777777" w:rsidR="0037461A" w:rsidRPr="00386483" w:rsidRDefault="0037461A" w:rsidP="0037461A">
            <w:pPr>
              <w:jc w:val="center"/>
              <w:rPr>
                <w:ins w:id="2627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61A" w:rsidRPr="00386483" w14:paraId="1FCA202A" w14:textId="77777777" w:rsidTr="00C30CFA">
        <w:trPr>
          <w:trHeight w:val="288"/>
          <w:jc w:val="center"/>
          <w:ins w:id="2628" w:author="DELL" w:date="2022-08-17T00:42:00Z"/>
        </w:trPr>
        <w:tc>
          <w:tcPr>
            <w:tcW w:w="5000" w:type="pct"/>
            <w:gridSpan w:val="10"/>
            <w:vAlign w:val="center"/>
          </w:tcPr>
          <w:p w14:paraId="025F5EF2" w14:textId="77777777" w:rsidR="0037461A" w:rsidRPr="00386483" w:rsidRDefault="0037461A" w:rsidP="0037461A">
            <w:pPr>
              <w:rPr>
                <w:ins w:id="2629" w:author="DELL" w:date="2022-08-17T00:42:00Z"/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ins w:id="2630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</w:rPr>
                <w:t>Toilet facility type</w:t>
              </w:r>
            </w:ins>
          </w:p>
        </w:tc>
      </w:tr>
      <w:tr w:rsidR="0094322E" w:rsidRPr="00386483" w14:paraId="1EB1A3BF" w14:textId="77777777" w:rsidTr="00386483">
        <w:trPr>
          <w:trHeight w:val="288"/>
          <w:jc w:val="center"/>
          <w:ins w:id="2631" w:author="DELL" w:date="2022-08-17T00:42:00Z"/>
        </w:trPr>
        <w:tc>
          <w:tcPr>
            <w:tcW w:w="811" w:type="pct"/>
            <w:vAlign w:val="center"/>
          </w:tcPr>
          <w:p w14:paraId="2840B238" w14:textId="77777777" w:rsidR="0094322E" w:rsidRPr="00386483" w:rsidRDefault="0094322E" w:rsidP="0094322E">
            <w:pPr>
              <w:jc w:val="center"/>
              <w:rPr>
                <w:ins w:id="263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33" w:author="DELL" w:date="2022-08-17T00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Improved</w:t>
              </w:r>
            </w:ins>
          </w:p>
        </w:tc>
        <w:tc>
          <w:tcPr>
            <w:tcW w:w="391" w:type="pct"/>
            <w:vAlign w:val="center"/>
          </w:tcPr>
          <w:p w14:paraId="5501D959" w14:textId="338983E0" w:rsidR="0094322E" w:rsidRPr="00386483" w:rsidRDefault="0094322E" w:rsidP="0094322E">
            <w:pPr>
              <w:jc w:val="center"/>
              <w:rPr>
                <w:ins w:id="263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35" w:author="DELL" w:date="2022-08-17T04:29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42FBFE5A" w14:textId="3D94F16E" w:rsidR="0094322E" w:rsidRPr="00386483" w:rsidRDefault="0094322E" w:rsidP="0094322E">
            <w:pPr>
              <w:jc w:val="center"/>
              <w:rPr>
                <w:ins w:id="263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37" w:author="DELL" w:date="2022-08-17T04:29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5859A66C" w14:textId="15FEE6A0" w:rsidR="0094322E" w:rsidRPr="00386483" w:rsidRDefault="0094322E" w:rsidP="0094322E">
            <w:pPr>
              <w:jc w:val="center"/>
              <w:rPr>
                <w:ins w:id="263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39" w:author="DELL" w:date="2022-08-17T04:29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02527460" w14:textId="254A0C8D" w:rsidR="0094322E" w:rsidRPr="00386483" w:rsidRDefault="0094322E" w:rsidP="0094322E">
            <w:pPr>
              <w:jc w:val="center"/>
              <w:rPr>
                <w:ins w:id="2640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0473302" w14:textId="0E2B1179" w:rsidR="0094322E" w:rsidRPr="00386483" w:rsidRDefault="0094322E" w:rsidP="0094322E">
            <w:pPr>
              <w:jc w:val="center"/>
              <w:rPr>
                <w:ins w:id="2641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367CAD0B" w14:textId="2B8FF91F" w:rsidR="0094322E" w:rsidRPr="00386483" w:rsidRDefault="0094322E" w:rsidP="0094322E">
            <w:pPr>
              <w:jc w:val="center"/>
              <w:rPr>
                <w:ins w:id="2642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68075D41" w14:textId="2A9BE71A" w:rsidR="0094322E" w:rsidRPr="00386483" w:rsidRDefault="0094322E" w:rsidP="0094322E">
            <w:pPr>
              <w:jc w:val="center"/>
              <w:rPr>
                <w:ins w:id="264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7D9173C8" w14:textId="2FA0103E" w:rsidR="0094322E" w:rsidRPr="00386483" w:rsidRDefault="0094322E" w:rsidP="0094322E">
            <w:pPr>
              <w:jc w:val="center"/>
              <w:rPr>
                <w:ins w:id="264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013B272" w14:textId="08C2930C" w:rsidR="0094322E" w:rsidRPr="00386483" w:rsidRDefault="0094322E" w:rsidP="0094322E">
            <w:pPr>
              <w:jc w:val="center"/>
              <w:rPr>
                <w:ins w:id="2645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322E" w:rsidRPr="00386483" w14:paraId="48F00C88" w14:textId="77777777" w:rsidTr="00386483">
        <w:trPr>
          <w:trHeight w:val="288"/>
          <w:jc w:val="center"/>
          <w:ins w:id="2646" w:author="DELL" w:date="2022-08-17T00:42:00Z"/>
        </w:trPr>
        <w:tc>
          <w:tcPr>
            <w:tcW w:w="811" w:type="pct"/>
            <w:vAlign w:val="center"/>
          </w:tcPr>
          <w:p w14:paraId="1FE3922F" w14:textId="77777777" w:rsidR="0094322E" w:rsidRPr="00386483" w:rsidRDefault="0094322E" w:rsidP="0094322E">
            <w:pPr>
              <w:jc w:val="center"/>
              <w:rPr>
                <w:ins w:id="264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48" w:author="DELL" w:date="2022-08-17T00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Non-improved</w:t>
              </w:r>
            </w:ins>
          </w:p>
        </w:tc>
        <w:tc>
          <w:tcPr>
            <w:tcW w:w="391" w:type="pct"/>
            <w:vAlign w:val="center"/>
          </w:tcPr>
          <w:p w14:paraId="786BC699" w14:textId="4BD66A53" w:rsidR="0094322E" w:rsidRPr="00386483" w:rsidRDefault="00E25AC7" w:rsidP="0094322E">
            <w:pPr>
              <w:jc w:val="center"/>
              <w:rPr>
                <w:ins w:id="264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50" w:author="DELL" w:date="2022-08-17T05:1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1.23</w:t>
              </w:r>
            </w:ins>
          </w:p>
        </w:tc>
        <w:tc>
          <w:tcPr>
            <w:tcW w:w="457" w:type="pct"/>
            <w:vAlign w:val="center"/>
          </w:tcPr>
          <w:p w14:paraId="59AEDE41" w14:textId="4ABE479D" w:rsidR="0094322E" w:rsidRPr="00386483" w:rsidRDefault="00E25AC7" w:rsidP="0094322E">
            <w:pPr>
              <w:jc w:val="center"/>
              <w:rPr>
                <w:ins w:id="265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52" w:author="DELL" w:date="2022-08-17T05:1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1.08 – 1.40</w:t>
              </w:r>
            </w:ins>
          </w:p>
        </w:tc>
        <w:tc>
          <w:tcPr>
            <w:tcW w:w="417" w:type="pct"/>
            <w:vAlign w:val="center"/>
          </w:tcPr>
          <w:p w14:paraId="24915B6D" w14:textId="308D00C6" w:rsidR="0094322E" w:rsidRPr="00386483" w:rsidRDefault="00E25AC7" w:rsidP="0094322E">
            <w:pPr>
              <w:jc w:val="center"/>
              <w:rPr>
                <w:ins w:id="265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54" w:author="DELL" w:date="2022-08-17T05:1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0.103</w:t>
              </w:r>
            </w:ins>
          </w:p>
        </w:tc>
        <w:tc>
          <w:tcPr>
            <w:tcW w:w="456" w:type="pct"/>
            <w:vAlign w:val="center"/>
          </w:tcPr>
          <w:p w14:paraId="776D2914" w14:textId="63AF4044" w:rsidR="0094322E" w:rsidRPr="00386483" w:rsidRDefault="0094322E" w:rsidP="0094322E">
            <w:pPr>
              <w:jc w:val="center"/>
              <w:rPr>
                <w:ins w:id="2655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1CDE538" w14:textId="24D03C8A" w:rsidR="0094322E" w:rsidRPr="00386483" w:rsidRDefault="0094322E" w:rsidP="0094322E">
            <w:pPr>
              <w:jc w:val="center"/>
              <w:rPr>
                <w:ins w:id="2656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42DF600C" w14:textId="77777777" w:rsidR="0094322E" w:rsidRPr="00386483" w:rsidRDefault="0094322E" w:rsidP="0094322E">
            <w:pPr>
              <w:jc w:val="center"/>
              <w:rPr>
                <w:ins w:id="2657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0E7489E0" w14:textId="05E35151" w:rsidR="0094322E" w:rsidRPr="00386483" w:rsidRDefault="0094322E" w:rsidP="0094322E">
            <w:pPr>
              <w:jc w:val="center"/>
              <w:rPr>
                <w:ins w:id="265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27D9FDDD" w14:textId="7F053586" w:rsidR="0094322E" w:rsidRPr="00386483" w:rsidRDefault="0094322E" w:rsidP="0094322E">
            <w:pPr>
              <w:jc w:val="center"/>
              <w:rPr>
                <w:ins w:id="265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0ECD68E" w14:textId="77777777" w:rsidR="0094322E" w:rsidRPr="00386483" w:rsidRDefault="0094322E" w:rsidP="0094322E">
            <w:pPr>
              <w:jc w:val="center"/>
              <w:rPr>
                <w:ins w:id="2660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322E" w:rsidRPr="00386483" w14:paraId="29C9771C" w14:textId="77777777" w:rsidTr="00386483">
        <w:trPr>
          <w:trHeight w:val="288"/>
          <w:jc w:val="center"/>
          <w:ins w:id="2661" w:author="DELL" w:date="2022-08-17T00:42:00Z"/>
        </w:trPr>
        <w:tc>
          <w:tcPr>
            <w:tcW w:w="811" w:type="pct"/>
            <w:vAlign w:val="center"/>
          </w:tcPr>
          <w:p w14:paraId="3C1D9C7E" w14:textId="77777777" w:rsidR="0094322E" w:rsidRPr="00386483" w:rsidRDefault="0094322E" w:rsidP="0094322E">
            <w:pPr>
              <w:jc w:val="center"/>
              <w:rPr>
                <w:ins w:id="266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63" w:author="DELL" w:date="2022-08-17T00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Other</w:t>
              </w:r>
            </w:ins>
          </w:p>
        </w:tc>
        <w:tc>
          <w:tcPr>
            <w:tcW w:w="391" w:type="pct"/>
            <w:vAlign w:val="center"/>
          </w:tcPr>
          <w:p w14:paraId="57095481" w14:textId="24D08AEB" w:rsidR="0094322E" w:rsidRPr="00386483" w:rsidRDefault="00E25AC7" w:rsidP="0094322E">
            <w:pPr>
              <w:jc w:val="center"/>
              <w:rPr>
                <w:ins w:id="266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65" w:author="DELL" w:date="2022-08-17T05:1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1.16</w:t>
              </w:r>
            </w:ins>
          </w:p>
        </w:tc>
        <w:tc>
          <w:tcPr>
            <w:tcW w:w="457" w:type="pct"/>
            <w:vAlign w:val="center"/>
          </w:tcPr>
          <w:p w14:paraId="1BFBC4B0" w14:textId="13A298DD" w:rsidR="0094322E" w:rsidRPr="00386483" w:rsidRDefault="00E25AC7" w:rsidP="0094322E">
            <w:pPr>
              <w:jc w:val="center"/>
              <w:rPr>
                <w:ins w:id="266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67" w:author="DELL" w:date="2022-08-17T05:10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0.35 – 3.79</w:t>
              </w:r>
            </w:ins>
          </w:p>
        </w:tc>
        <w:tc>
          <w:tcPr>
            <w:tcW w:w="417" w:type="pct"/>
            <w:vAlign w:val="center"/>
          </w:tcPr>
          <w:p w14:paraId="24B55607" w14:textId="7D2941BF" w:rsidR="0094322E" w:rsidRPr="00386483" w:rsidRDefault="00E25AC7" w:rsidP="0094322E">
            <w:pPr>
              <w:jc w:val="center"/>
              <w:rPr>
                <w:ins w:id="266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69" w:author="DELL" w:date="2022-08-17T05:1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&lt;0.001</w:t>
              </w:r>
            </w:ins>
          </w:p>
        </w:tc>
        <w:tc>
          <w:tcPr>
            <w:tcW w:w="456" w:type="pct"/>
            <w:vAlign w:val="center"/>
          </w:tcPr>
          <w:p w14:paraId="5BB205F6" w14:textId="1283F949" w:rsidR="0094322E" w:rsidRPr="00386483" w:rsidRDefault="0094322E" w:rsidP="0094322E">
            <w:pPr>
              <w:jc w:val="center"/>
              <w:rPr>
                <w:ins w:id="2670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79B89C7" w14:textId="690C28BE" w:rsidR="0094322E" w:rsidRPr="00386483" w:rsidRDefault="0094322E" w:rsidP="0094322E">
            <w:pPr>
              <w:jc w:val="center"/>
              <w:rPr>
                <w:ins w:id="2671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05018837" w14:textId="77777777" w:rsidR="0094322E" w:rsidRPr="00386483" w:rsidRDefault="0094322E" w:rsidP="0094322E">
            <w:pPr>
              <w:jc w:val="center"/>
              <w:rPr>
                <w:ins w:id="2672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26D34F31" w14:textId="74486AAE" w:rsidR="0094322E" w:rsidRPr="00386483" w:rsidRDefault="0094322E" w:rsidP="0094322E">
            <w:pPr>
              <w:jc w:val="center"/>
              <w:rPr>
                <w:ins w:id="267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1391E0E5" w14:textId="238D06BE" w:rsidR="0094322E" w:rsidRPr="00386483" w:rsidRDefault="0094322E" w:rsidP="0094322E">
            <w:pPr>
              <w:jc w:val="center"/>
              <w:rPr>
                <w:ins w:id="267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E6D7FB7" w14:textId="77777777" w:rsidR="0094322E" w:rsidRPr="00386483" w:rsidRDefault="0094322E" w:rsidP="0094322E">
            <w:pPr>
              <w:jc w:val="center"/>
              <w:rPr>
                <w:ins w:id="2675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322E" w:rsidRPr="00386483" w14:paraId="4883E423" w14:textId="77777777" w:rsidTr="00C30CFA">
        <w:trPr>
          <w:trHeight w:val="288"/>
          <w:jc w:val="center"/>
          <w:ins w:id="2676" w:author="DELL" w:date="2022-08-17T00:42:00Z"/>
        </w:trPr>
        <w:tc>
          <w:tcPr>
            <w:tcW w:w="5000" w:type="pct"/>
            <w:gridSpan w:val="10"/>
            <w:vAlign w:val="center"/>
          </w:tcPr>
          <w:p w14:paraId="30EB28AB" w14:textId="77777777" w:rsidR="0094322E" w:rsidRPr="00386483" w:rsidRDefault="0094322E" w:rsidP="0094322E">
            <w:pPr>
              <w:rPr>
                <w:ins w:id="2677" w:author="DELL" w:date="2022-08-17T00:42:00Z"/>
                <w:rFonts w:ascii="Times New Roman" w:hAnsi="Times New Roman" w:cs="Times New Roman"/>
                <w:sz w:val="20"/>
                <w:szCs w:val="20"/>
              </w:rPr>
            </w:pPr>
            <w:ins w:id="2678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lastRenderedPageBreak/>
                <w:t>Salt Iodization</w:t>
              </w:r>
            </w:ins>
          </w:p>
        </w:tc>
      </w:tr>
      <w:tr w:rsidR="007310B2" w:rsidRPr="00386483" w14:paraId="072928A1" w14:textId="77777777" w:rsidTr="00386483">
        <w:trPr>
          <w:trHeight w:val="288"/>
          <w:jc w:val="center"/>
          <w:ins w:id="2679" w:author="DELL" w:date="2022-08-17T00:42:00Z"/>
        </w:trPr>
        <w:tc>
          <w:tcPr>
            <w:tcW w:w="811" w:type="pct"/>
            <w:vAlign w:val="center"/>
          </w:tcPr>
          <w:p w14:paraId="06D3FF84" w14:textId="77777777" w:rsidR="007310B2" w:rsidRPr="00386483" w:rsidRDefault="007310B2" w:rsidP="007310B2">
            <w:pPr>
              <w:jc w:val="center"/>
              <w:rPr>
                <w:ins w:id="268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81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Yes</w:t>
              </w:r>
            </w:ins>
          </w:p>
        </w:tc>
        <w:tc>
          <w:tcPr>
            <w:tcW w:w="391" w:type="pct"/>
            <w:vAlign w:val="center"/>
          </w:tcPr>
          <w:p w14:paraId="0DFE148B" w14:textId="52779B21" w:rsidR="007310B2" w:rsidRPr="00386483" w:rsidRDefault="007310B2" w:rsidP="007310B2">
            <w:pPr>
              <w:jc w:val="center"/>
              <w:rPr>
                <w:ins w:id="268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83" w:author="DELL" w:date="2022-08-17T04:3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6766C4B4" w14:textId="518710C9" w:rsidR="007310B2" w:rsidRPr="00386483" w:rsidRDefault="007310B2" w:rsidP="007310B2">
            <w:pPr>
              <w:jc w:val="center"/>
              <w:rPr>
                <w:ins w:id="268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85" w:author="DELL" w:date="2022-08-17T04:3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6C950DAC" w14:textId="459BDA04" w:rsidR="007310B2" w:rsidRPr="00386483" w:rsidRDefault="007310B2" w:rsidP="007310B2">
            <w:pPr>
              <w:jc w:val="center"/>
              <w:rPr>
                <w:ins w:id="268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87" w:author="DELL" w:date="2022-08-17T04:3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2D3A68FC" w14:textId="0335ABB8" w:rsidR="007310B2" w:rsidRPr="00386483" w:rsidRDefault="007310B2" w:rsidP="007310B2">
            <w:pPr>
              <w:jc w:val="center"/>
              <w:rPr>
                <w:ins w:id="268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4DA5BCC" w14:textId="67174818" w:rsidR="007310B2" w:rsidRPr="00386483" w:rsidRDefault="007310B2" w:rsidP="007310B2">
            <w:pPr>
              <w:jc w:val="center"/>
              <w:rPr>
                <w:ins w:id="268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38006931" w14:textId="7A29FF1D" w:rsidR="007310B2" w:rsidRPr="00386483" w:rsidRDefault="007310B2" w:rsidP="007310B2">
            <w:pPr>
              <w:jc w:val="center"/>
              <w:rPr>
                <w:ins w:id="2690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02D04C9A" w14:textId="1FCCF8C0" w:rsidR="007310B2" w:rsidRPr="00386483" w:rsidRDefault="007310B2" w:rsidP="007310B2">
            <w:pPr>
              <w:jc w:val="center"/>
              <w:rPr>
                <w:ins w:id="269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0C177495" w14:textId="79893541" w:rsidR="007310B2" w:rsidRPr="00386483" w:rsidRDefault="007310B2" w:rsidP="007310B2">
            <w:pPr>
              <w:jc w:val="center"/>
              <w:rPr>
                <w:ins w:id="269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AE03A4A" w14:textId="42F633B2" w:rsidR="007310B2" w:rsidRPr="00386483" w:rsidRDefault="007310B2" w:rsidP="007310B2">
            <w:pPr>
              <w:jc w:val="center"/>
              <w:rPr>
                <w:ins w:id="2693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10B2" w:rsidRPr="00386483" w14:paraId="48E80317" w14:textId="77777777" w:rsidTr="007310B2">
        <w:trPr>
          <w:trHeight w:val="350"/>
          <w:jc w:val="center"/>
          <w:ins w:id="2694" w:author="DELL" w:date="2022-08-17T00:42:00Z"/>
        </w:trPr>
        <w:tc>
          <w:tcPr>
            <w:tcW w:w="811" w:type="pct"/>
            <w:vAlign w:val="center"/>
          </w:tcPr>
          <w:p w14:paraId="51086781" w14:textId="77777777" w:rsidR="007310B2" w:rsidRPr="00386483" w:rsidRDefault="007310B2" w:rsidP="007310B2">
            <w:pPr>
              <w:jc w:val="center"/>
              <w:rPr>
                <w:ins w:id="269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96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No</w:t>
              </w:r>
            </w:ins>
          </w:p>
        </w:tc>
        <w:tc>
          <w:tcPr>
            <w:tcW w:w="391" w:type="pct"/>
            <w:vAlign w:val="center"/>
          </w:tcPr>
          <w:p w14:paraId="4A77907C" w14:textId="5CFFA582" w:rsidR="007310B2" w:rsidRPr="00386483" w:rsidRDefault="00E25AC7" w:rsidP="007310B2">
            <w:pPr>
              <w:jc w:val="center"/>
              <w:rPr>
                <w:ins w:id="269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698" w:author="DELL" w:date="2022-08-17T05:1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1.13</w:t>
              </w:r>
            </w:ins>
          </w:p>
        </w:tc>
        <w:tc>
          <w:tcPr>
            <w:tcW w:w="457" w:type="pct"/>
            <w:vAlign w:val="center"/>
          </w:tcPr>
          <w:p w14:paraId="67EECFF8" w14:textId="77867144" w:rsidR="007310B2" w:rsidRPr="00386483" w:rsidRDefault="00E25AC7" w:rsidP="007310B2">
            <w:pPr>
              <w:jc w:val="center"/>
              <w:rPr>
                <w:ins w:id="269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00" w:author="DELL" w:date="2022-08-17T05:1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0.98 – 1.30</w:t>
              </w:r>
            </w:ins>
          </w:p>
        </w:tc>
        <w:tc>
          <w:tcPr>
            <w:tcW w:w="417" w:type="pct"/>
            <w:vAlign w:val="center"/>
          </w:tcPr>
          <w:p w14:paraId="4FAD3EA6" w14:textId="7504FFE1" w:rsidR="007310B2" w:rsidRPr="00386483" w:rsidRDefault="00E25AC7" w:rsidP="007310B2">
            <w:pPr>
              <w:jc w:val="center"/>
              <w:rPr>
                <w:ins w:id="270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02" w:author="DELL" w:date="2022-08-17T05:1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0.103</w:t>
              </w:r>
            </w:ins>
          </w:p>
        </w:tc>
        <w:tc>
          <w:tcPr>
            <w:tcW w:w="456" w:type="pct"/>
            <w:vAlign w:val="center"/>
          </w:tcPr>
          <w:p w14:paraId="4449532D" w14:textId="2EB4331E" w:rsidR="007310B2" w:rsidRPr="00386483" w:rsidRDefault="007310B2" w:rsidP="007310B2">
            <w:pPr>
              <w:jc w:val="center"/>
              <w:rPr>
                <w:ins w:id="270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C08BC44" w14:textId="3D097402" w:rsidR="007310B2" w:rsidRPr="00386483" w:rsidRDefault="007310B2" w:rsidP="007310B2">
            <w:pPr>
              <w:jc w:val="center"/>
              <w:rPr>
                <w:ins w:id="270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062B4B28" w14:textId="77777777" w:rsidR="007310B2" w:rsidRPr="00386483" w:rsidRDefault="007310B2" w:rsidP="007310B2">
            <w:pPr>
              <w:jc w:val="center"/>
              <w:rPr>
                <w:ins w:id="2705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45EEF7D3" w14:textId="3FEBF10A" w:rsidR="007310B2" w:rsidRPr="00386483" w:rsidRDefault="007310B2" w:rsidP="007310B2">
            <w:pPr>
              <w:jc w:val="center"/>
              <w:rPr>
                <w:ins w:id="270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7BA63FA0" w14:textId="74962A91" w:rsidR="007310B2" w:rsidRPr="00386483" w:rsidRDefault="007310B2" w:rsidP="007310B2">
            <w:pPr>
              <w:jc w:val="center"/>
              <w:rPr>
                <w:ins w:id="270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3E3E57F" w14:textId="77777777" w:rsidR="007310B2" w:rsidRPr="00386483" w:rsidRDefault="007310B2" w:rsidP="007310B2">
            <w:pPr>
              <w:jc w:val="center"/>
              <w:rPr>
                <w:ins w:id="2708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10B2" w:rsidRPr="00386483" w14:paraId="22445458" w14:textId="77777777" w:rsidTr="00C30CFA">
        <w:trPr>
          <w:trHeight w:val="288"/>
          <w:jc w:val="center"/>
          <w:ins w:id="2709" w:author="DELL" w:date="2022-08-17T00:42:00Z"/>
        </w:trPr>
        <w:tc>
          <w:tcPr>
            <w:tcW w:w="5000" w:type="pct"/>
            <w:gridSpan w:val="10"/>
            <w:vAlign w:val="center"/>
          </w:tcPr>
          <w:p w14:paraId="07CB6DEA" w14:textId="77777777" w:rsidR="007310B2" w:rsidRPr="00386483" w:rsidRDefault="007310B2" w:rsidP="007310B2">
            <w:pPr>
              <w:rPr>
                <w:ins w:id="2710" w:author="DELL" w:date="2022-08-17T00:42:00Z"/>
                <w:rFonts w:ascii="Times New Roman" w:hAnsi="Times New Roman" w:cs="Times New Roman"/>
                <w:sz w:val="20"/>
                <w:szCs w:val="20"/>
              </w:rPr>
            </w:pPr>
            <w:ins w:id="2711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Mass Media</w:t>
              </w:r>
            </w:ins>
          </w:p>
        </w:tc>
      </w:tr>
      <w:tr w:rsidR="007310B2" w:rsidRPr="00386483" w14:paraId="5D364105" w14:textId="77777777" w:rsidTr="00386483">
        <w:trPr>
          <w:trHeight w:val="288"/>
          <w:jc w:val="center"/>
          <w:ins w:id="2712" w:author="DELL" w:date="2022-08-17T00:42:00Z"/>
        </w:trPr>
        <w:tc>
          <w:tcPr>
            <w:tcW w:w="811" w:type="pct"/>
            <w:vAlign w:val="center"/>
          </w:tcPr>
          <w:p w14:paraId="32647F7F" w14:textId="77777777" w:rsidR="007310B2" w:rsidRPr="00386483" w:rsidRDefault="007310B2" w:rsidP="007310B2">
            <w:pPr>
              <w:jc w:val="center"/>
              <w:rPr>
                <w:ins w:id="271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14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Yes</w:t>
              </w:r>
            </w:ins>
          </w:p>
        </w:tc>
        <w:tc>
          <w:tcPr>
            <w:tcW w:w="391" w:type="pct"/>
            <w:vAlign w:val="center"/>
          </w:tcPr>
          <w:p w14:paraId="547C0892" w14:textId="77777777" w:rsidR="007310B2" w:rsidRPr="00386483" w:rsidRDefault="007310B2" w:rsidP="007310B2">
            <w:pPr>
              <w:jc w:val="center"/>
              <w:rPr>
                <w:ins w:id="271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16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3561B649" w14:textId="77777777" w:rsidR="007310B2" w:rsidRPr="00386483" w:rsidRDefault="007310B2" w:rsidP="007310B2">
            <w:pPr>
              <w:jc w:val="center"/>
              <w:rPr>
                <w:ins w:id="271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18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009AE1EB" w14:textId="77777777" w:rsidR="007310B2" w:rsidRPr="00386483" w:rsidRDefault="007310B2" w:rsidP="007310B2">
            <w:pPr>
              <w:jc w:val="center"/>
              <w:rPr>
                <w:ins w:id="271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20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50D9AE37" w14:textId="043A73A1" w:rsidR="007310B2" w:rsidRPr="00386483" w:rsidRDefault="007310B2" w:rsidP="007310B2">
            <w:pPr>
              <w:jc w:val="center"/>
              <w:rPr>
                <w:ins w:id="272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9FD5683" w14:textId="189E193A" w:rsidR="007310B2" w:rsidRPr="00386483" w:rsidRDefault="007310B2" w:rsidP="007310B2">
            <w:pPr>
              <w:jc w:val="center"/>
              <w:rPr>
                <w:ins w:id="272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16ECBF6D" w14:textId="6DF44F71" w:rsidR="007310B2" w:rsidRPr="00386483" w:rsidRDefault="007310B2" w:rsidP="007310B2">
            <w:pPr>
              <w:jc w:val="center"/>
              <w:rPr>
                <w:ins w:id="2723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1378784A" w14:textId="35831B83" w:rsidR="007310B2" w:rsidRPr="00386483" w:rsidRDefault="007310B2" w:rsidP="007310B2">
            <w:pPr>
              <w:jc w:val="center"/>
              <w:rPr>
                <w:ins w:id="272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0FAB717F" w14:textId="0BEA45C4" w:rsidR="007310B2" w:rsidRPr="00386483" w:rsidRDefault="007310B2" w:rsidP="007310B2">
            <w:pPr>
              <w:jc w:val="center"/>
              <w:rPr>
                <w:ins w:id="272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F2DDAF8" w14:textId="3F384D25" w:rsidR="007310B2" w:rsidRPr="00386483" w:rsidRDefault="007310B2" w:rsidP="007310B2">
            <w:pPr>
              <w:jc w:val="center"/>
              <w:rPr>
                <w:ins w:id="2726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10B2" w:rsidRPr="00386483" w14:paraId="1CA354D0" w14:textId="77777777" w:rsidTr="00386483">
        <w:trPr>
          <w:trHeight w:val="288"/>
          <w:jc w:val="center"/>
          <w:ins w:id="2727" w:author="DELL" w:date="2022-08-17T00:42:00Z"/>
        </w:trPr>
        <w:tc>
          <w:tcPr>
            <w:tcW w:w="811" w:type="pct"/>
            <w:vAlign w:val="center"/>
          </w:tcPr>
          <w:p w14:paraId="0569505C" w14:textId="77777777" w:rsidR="007310B2" w:rsidRPr="00386483" w:rsidRDefault="007310B2" w:rsidP="007310B2">
            <w:pPr>
              <w:jc w:val="center"/>
              <w:rPr>
                <w:ins w:id="272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29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No</w:t>
              </w:r>
            </w:ins>
          </w:p>
        </w:tc>
        <w:tc>
          <w:tcPr>
            <w:tcW w:w="391" w:type="pct"/>
            <w:vAlign w:val="center"/>
          </w:tcPr>
          <w:p w14:paraId="343C9058" w14:textId="77777777" w:rsidR="007310B2" w:rsidRPr="00386483" w:rsidRDefault="007310B2" w:rsidP="007310B2">
            <w:pPr>
              <w:jc w:val="center"/>
              <w:rPr>
                <w:ins w:id="273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31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127A5F48" w14:textId="77777777" w:rsidR="007310B2" w:rsidRPr="00386483" w:rsidRDefault="007310B2" w:rsidP="007310B2">
            <w:pPr>
              <w:jc w:val="center"/>
              <w:rPr>
                <w:ins w:id="273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33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7BA6026D" w14:textId="5BD95D90" w:rsidR="007310B2" w:rsidRPr="00386483" w:rsidRDefault="00E25AC7" w:rsidP="007310B2">
            <w:pPr>
              <w:jc w:val="center"/>
              <w:rPr>
                <w:ins w:id="273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35" w:author="DELL" w:date="2022-08-17T05:1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2AB8156C" w14:textId="3733AA6F" w:rsidR="007310B2" w:rsidRPr="00386483" w:rsidRDefault="007310B2" w:rsidP="007310B2">
            <w:pPr>
              <w:jc w:val="center"/>
              <w:rPr>
                <w:ins w:id="273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31A9398" w14:textId="5172ABBF" w:rsidR="007310B2" w:rsidRPr="00386483" w:rsidRDefault="007310B2" w:rsidP="007310B2">
            <w:pPr>
              <w:jc w:val="center"/>
              <w:rPr>
                <w:ins w:id="273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5D9D135F" w14:textId="77777777" w:rsidR="007310B2" w:rsidRPr="00386483" w:rsidRDefault="007310B2" w:rsidP="007310B2">
            <w:pPr>
              <w:jc w:val="center"/>
              <w:rPr>
                <w:ins w:id="2738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6DFD05BD" w14:textId="5E03D589" w:rsidR="007310B2" w:rsidRPr="00386483" w:rsidRDefault="007310B2" w:rsidP="007310B2">
            <w:pPr>
              <w:jc w:val="center"/>
              <w:rPr>
                <w:ins w:id="273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1ED228E3" w14:textId="7E88B7E5" w:rsidR="007310B2" w:rsidRPr="00386483" w:rsidRDefault="007310B2" w:rsidP="007310B2">
            <w:pPr>
              <w:jc w:val="center"/>
              <w:rPr>
                <w:ins w:id="274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F773E70" w14:textId="77777777" w:rsidR="007310B2" w:rsidRPr="00386483" w:rsidRDefault="007310B2" w:rsidP="007310B2">
            <w:pPr>
              <w:jc w:val="center"/>
              <w:rPr>
                <w:ins w:id="2741" w:author="DELL" w:date="2022-08-17T00:42:00Z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10B2" w:rsidRPr="00386483" w14:paraId="3B283EFE" w14:textId="77777777" w:rsidTr="00C30CFA">
        <w:trPr>
          <w:trHeight w:val="257"/>
          <w:jc w:val="center"/>
          <w:ins w:id="2742" w:author="DELL" w:date="2022-08-17T00:42:00Z"/>
        </w:trPr>
        <w:tc>
          <w:tcPr>
            <w:tcW w:w="5000" w:type="pct"/>
            <w:gridSpan w:val="10"/>
            <w:vAlign w:val="center"/>
          </w:tcPr>
          <w:p w14:paraId="40F9686F" w14:textId="77777777" w:rsidR="007310B2" w:rsidRPr="00386483" w:rsidRDefault="007310B2" w:rsidP="007310B2">
            <w:pPr>
              <w:rPr>
                <w:ins w:id="2743" w:author="DELL" w:date="2022-08-17T00:42:00Z"/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ins w:id="2744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Household size</w:t>
              </w:r>
            </w:ins>
          </w:p>
        </w:tc>
      </w:tr>
      <w:tr w:rsidR="007310B2" w:rsidRPr="00386483" w14:paraId="69A4AD86" w14:textId="77777777" w:rsidTr="00386483">
        <w:trPr>
          <w:trHeight w:val="257"/>
          <w:jc w:val="center"/>
          <w:ins w:id="2745" w:author="DELL" w:date="2022-08-17T00:42:00Z"/>
        </w:trPr>
        <w:tc>
          <w:tcPr>
            <w:tcW w:w="811" w:type="pct"/>
            <w:vAlign w:val="center"/>
          </w:tcPr>
          <w:p w14:paraId="120579DB" w14:textId="77777777" w:rsidR="007310B2" w:rsidRPr="00386483" w:rsidRDefault="007310B2" w:rsidP="007310B2">
            <w:pPr>
              <w:jc w:val="center"/>
              <w:rPr>
                <w:ins w:id="274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47" w:author="DELL" w:date="2022-08-17T00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&lt;5</w:t>
              </w:r>
            </w:ins>
          </w:p>
        </w:tc>
        <w:tc>
          <w:tcPr>
            <w:tcW w:w="391" w:type="pct"/>
            <w:vAlign w:val="center"/>
          </w:tcPr>
          <w:p w14:paraId="77208964" w14:textId="4F865211" w:rsidR="007310B2" w:rsidRPr="00386483" w:rsidRDefault="007310B2" w:rsidP="007310B2">
            <w:pPr>
              <w:jc w:val="center"/>
              <w:rPr>
                <w:ins w:id="274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49" w:author="DELL" w:date="2022-08-17T04:33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3643C26E" w14:textId="6F073AF4" w:rsidR="007310B2" w:rsidRPr="00386483" w:rsidRDefault="007310B2" w:rsidP="007310B2">
            <w:pPr>
              <w:jc w:val="center"/>
              <w:rPr>
                <w:ins w:id="275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51" w:author="DELL" w:date="2022-08-17T04:33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6086CE99" w14:textId="036D883F" w:rsidR="007310B2" w:rsidRPr="00386483" w:rsidRDefault="007310B2" w:rsidP="007310B2">
            <w:pPr>
              <w:jc w:val="center"/>
              <w:rPr>
                <w:ins w:id="275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53" w:author="DELL" w:date="2022-08-17T04:33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2EB0BF37" w14:textId="06570C30" w:rsidR="007310B2" w:rsidRPr="00386483" w:rsidRDefault="007310B2" w:rsidP="007310B2">
            <w:pPr>
              <w:jc w:val="center"/>
              <w:rPr>
                <w:ins w:id="275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4DA46F94" w14:textId="1AAD5308" w:rsidR="007310B2" w:rsidRPr="00386483" w:rsidRDefault="007310B2" w:rsidP="007310B2">
            <w:pPr>
              <w:jc w:val="center"/>
              <w:rPr>
                <w:ins w:id="275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38596F5C" w14:textId="26B086F7" w:rsidR="007310B2" w:rsidRPr="00386483" w:rsidRDefault="007310B2" w:rsidP="007310B2">
            <w:pPr>
              <w:jc w:val="center"/>
              <w:rPr>
                <w:ins w:id="275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5A11FA28" w14:textId="5E6C2354" w:rsidR="007310B2" w:rsidRPr="00386483" w:rsidRDefault="007310B2" w:rsidP="007310B2">
            <w:pPr>
              <w:jc w:val="center"/>
              <w:rPr>
                <w:ins w:id="275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7EB6B349" w14:textId="7A95C324" w:rsidR="007310B2" w:rsidRPr="00386483" w:rsidRDefault="007310B2" w:rsidP="007310B2">
            <w:pPr>
              <w:jc w:val="center"/>
              <w:rPr>
                <w:ins w:id="275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4208E0CB" w14:textId="54CBBA22" w:rsidR="007310B2" w:rsidRPr="00386483" w:rsidRDefault="007310B2" w:rsidP="007310B2">
            <w:pPr>
              <w:jc w:val="center"/>
              <w:rPr>
                <w:ins w:id="275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310B2" w:rsidRPr="00386483" w14:paraId="6FB4021F" w14:textId="77777777" w:rsidTr="00386483">
        <w:trPr>
          <w:trHeight w:val="257"/>
          <w:jc w:val="center"/>
          <w:ins w:id="2760" w:author="DELL" w:date="2022-08-17T00:42:00Z"/>
        </w:trPr>
        <w:tc>
          <w:tcPr>
            <w:tcW w:w="811" w:type="pct"/>
            <w:vAlign w:val="center"/>
          </w:tcPr>
          <w:p w14:paraId="6DA1EF74" w14:textId="77777777" w:rsidR="007310B2" w:rsidRPr="00386483" w:rsidRDefault="007310B2" w:rsidP="007310B2">
            <w:pPr>
              <w:jc w:val="center"/>
              <w:rPr>
                <w:ins w:id="276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62" w:author="DELL" w:date="2022-08-17T00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5/5+</w:t>
              </w:r>
            </w:ins>
          </w:p>
        </w:tc>
        <w:tc>
          <w:tcPr>
            <w:tcW w:w="391" w:type="pct"/>
            <w:vAlign w:val="center"/>
          </w:tcPr>
          <w:p w14:paraId="786C260E" w14:textId="3CE73CD9" w:rsidR="007310B2" w:rsidRPr="00386483" w:rsidRDefault="00E25AC7" w:rsidP="007310B2">
            <w:pPr>
              <w:jc w:val="center"/>
              <w:rPr>
                <w:ins w:id="276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64" w:author="DELL" w:date="2022-08-17T05:1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67FCDD19" w14:textId="0E161B04" w:rsidR="007310B2" w:rsidRPr="00386483" w:rsidRDefault="00E25AC7" w:rsidP="007310B2">
            <w:pPr>
              <w:jc w:val="center"/>
              <w:rPr>
                <w:ins w:id="276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66" w:author="DELL" w:date="2022-08-17T05:1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6ABAE537" w14:textId="01171531" w:rsidR="007310B2" w:rsidRPr="00386483" w:rsidRDefault="00E25AC7" w:rsidP="007310B2">
            <w:pPr>
              <w:jc w:val="center"/>
              <w:rPr>
                <w:ins w:id="276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68" w:author="DELL" w:date="2022-08-17T05:1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1EF866B8" w14:textId="16C6CA92" w:rsidR="007310B2" w:rsidRPr="00386483" w:rsidRDefault="007310B2" w:rsidP="007310B2">
            <w:pPr>
              <w:jc w:val="center"/>
              <w:rPr>
                <w:ins w:id="276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3A895E5C" w14:textId="547B3C57" w:rsidR="007310B2" w:rsidRPr="00386483" w:rsidRDefault="007310B2" w:rsidP="007310B2">
            <w:pPr>
              <w:jc w:val="center"/>
              <w:rPr>
                <w:ins w:id="277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42F5CE22" w14:textId="77777777" w:rsidR="007310B2" w:rsidRPr="00386483" w:rsidRDefault="007310B2" w:rsidP="007310B2">
            <w:pPr>
              <w:jc w:val="center"/>
              <w:rPr>
                <w:ins w:id="277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6AF1B89A" w14:textId="51770B8E" w:rsidR="007310B2" w:rsidRPr="00386483" w:rsidRDefault="007310B2" w:rsidP="007310B2">
            <w:pPr>
              <w:jc w:val="center"/>
              <w:rPr>
                <w:ins w:id="277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5643EC5F" w14:textId="7594330A" w:rsidR="007310B2" w:rsidRPr="00386483" w:rsidRDefault="007310B2" w:rsidP="007310B2">
            <w:pPr>
              <w:jc w:val="center"/>
              <w:rPr>
                <w:ins w:id="277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6CFDF3E" w14:textId="77777777" w:rsidR="007310B2" w:rsidRPr="00386483" w:rsidRDefault="007310B2" w:rsidP="007310B2">
            <w:pPr>
              <w:jc w:val="center"/>
              <w:rPr>
                <w:ins w:id="277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310B2" w:rsidRPr="00386483" w14:paraId="24068A50" w14:textId="77777777" w:rsidTr="00C30CFA">
        <w:trPr>
          <w:trHeight w:val="257"/>
          <w:jc w:val="center"/>
          <w:ins w:id="2775" w:author="DELL" w:date="2022-08-17T00:42:00Z"/>
        </w:trPr>
        <w:tc>
          <w:tcPr>
            <w:tcW w:w="5000" w:type="pct"/>
            <w:gridSpan w:val="10"/>
            <w:vAlign w:val="center"/>
          </w:tcPr>
          <w:p w14:paraId="67C24CBB" w14:textId="77777777" w:rsidR="007310B2" w:rsidRPr="00386483" w:rsidRDefault="007310B2" w:rsidP="007310B2">
            <w:pPr>
              <w:rPr>
                <w:ins w:id="2776" w:author="DELL" w:date="2022-08-17T00:42:00Z"/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ins w:id="2777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Livestock ownership</w:t>
              </w:r>
            </w:ins>
          </w:p>
        </w:tc>
      </w:tr>
      <w:tr w:rsidR="007310B2" w:rsidRPr="00386483" w14:paraId="1B722885" w14:textId="77777777" w:rsidTr="00386483">
        <w:trPr>
          <w:trHeight w:val="257"/>
          <w:jc w:val="center"/>
          <w:ins w:id="2778" w:author="DELL" w:date="2022-08-17T00:42:00Z"/>
        </w:trPr>
        <w:tc>
          <w:tcPr>
            <w:tcW w:w="811" w:type="pct"/>
            <w:vAlign w:val="center"/>
          </w:tcPr>
          <w:p w14:paraId="29F4D384" w14:textId="77777777" w:rsidR="007310B2" w:rsidRPr="00386483" w:rsidRDefault="007310B2" w:rsidP="007310B2">
            <w:pPr>
              <w:jc w:val="center"/>
              <w:rPr>
                <w:ins w:id="277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80" w:author="DELL" w:date="2022-08-17T00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Yes</w:t>
              </w:r>
            </w:ins>
          </w:p>
        </w:tc>
        <w:tc>
          <w:tcPr>
            <w:tcW w:w="391" w:type="pct"/>
            <w:vAlign w:val="center"/>
          </w:tcPr>
          <w:p w14:paraId="30632820" w14:textId="77777777" w:rsidR="007310B2" w:rsidRPr="00386483" w:rsidRDefault="007310B2" w:rsidP="007310B2">
            <w:pPr>
              <w:jc w:val="center"/>
              <w:rPr>
                <w:ins w:id="278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82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67071DCD" w14:textId="77777777" w:rsidR="007310B2" w:rsidRPr="00386483" w:rsidRDefault="007310B2" w:rsidP="007310B2">
            <w:pPr>
              <w:jc w:val="center"/>
              <w:rPr>
                <w:ins w:id="278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84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170F3AEF" w14:textId="77777777" w:rsidR="007310B2" w:rsidRPr="00386483" w:rsidRDefault="007310B2" w:rsidP="007310B2">
            <w:pPr>
              <w:jc w:val="center"/>
              <w:rPr>
                <w:ins w:id="278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86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3E54A729" w14:textId="6EB29A66" w:rsidR="007310B2" w:rsidRPr="00386483" w:rsidRDefault="007310B2" w:rsidP="007310B2">
            <w:pPr>
              <w:jc w:val="center"/>
              <w:rPr>
                <w:ins w:id="278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09D9C8C" w14:textId="1FFE0280" w:rsidR="007310B2" w:rsidRPr="00386483" w:rsidRDefault="007310B2" w:rsidP="007310B2">
            <w:pPr>
              <w:jc w:val="center"/>
              <w:rPr>
                <w:ins w:id="278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498B79BB" w14:textId="7707E329" w:rsidR="007310B2" w:rsidRPr="00386483" w:rsidRDefault="007310B2" w:rsidP="007310B2">
            <w:pPr>
              <w:jc w:val="center"/>
              <w:rPr>
                <w:ins w:id="278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06C9D0BB" w14:textId="64B37053" w:rsidR="007310B2" w:rsidRPr="00386483" w:rsidRDefault="007310B2" w:rsidP="007310B2">
            <w:pPr>
              <w:jc w:val="center"/>
              <w:rPr>
                <w:ins w:id="279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07594897" w14:textId="2CA22D5F" w:rsidR="007310B2" w:rsidRPr="00386483" w:rsidRDefault="007310B2" w:rsidP="007310B2">
            <w:pPr>
              <w:jc w:val="center"/>
              <w:rPr>
                <w:ins w:id="279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742743E" w14:textId="4B6B8631" w:rsidR="007310B2" w:rsidRPr="00386483" w:rsidRDefault="007310B2" w:rsidP="007310B2">
            <w:pPr>
              <w:jc w:val="center"/>
              <w:rPr>
                <w:ins w:id="279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310B2" w:rsidRPr="00386483" w14:paraId="1AFC2EFF" w14:textId="77777777" w:rsidTr="00386483">
        <w:trPr>
          <w:trHeight w:val="257"/>
          <w:jc w:val="center"/>
          <w:ins w:id="2793" w:author="DELL" w:date="2022-08-17T00:42:00Z"/>
        </w:trPr>
        <w:tc>
          <w:tcPr>
            <w:tcW w:w="811" w:type="pct"/>
            <w:vAlign w:val="center"/>
          </w:tcPr>
          <w:p w14:paraId="0589406D" w14:textId="77777777" w:rsidR="007310B2" w:rsidRPr="00386483" w:rsidRDefault="007310B2" w:rsidP="007310B2">
            <w:pPr>
              <w:jc w:val="center"/>
              <w:rPr>
                <w:ins w:id="279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95" w:author="DELL" w:date="2022-08-17T00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No</w:t>
              </w:r>
            </w:ins>
          </w:p>
        </w:tc>
        <w:tc>
          <w:tcPr>
            <w:tcW w:w="391" w:type="pct"/>
            <w:vAlign w:val="center"/>
          </w:tcPr>
          <w:p w14:paraId="7D793B5C" w14:textId="77777777" w:rsidR="007310B2" w:rsidRPr="00386483" w:rsidRDefault="007310B2" w:rsidP="007310B2">
            <w:pPr>
              <w:jc w:val="center"/>
              <w:rPr>
                <w:ins w:id="279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97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2EE7273E" w14:textId="77777777" w:rsidR="007310B2" w:rsidRPr="00386483" w:rsidRDefault="007310B2" w:rsidP="007310B2">
            <w:pPr>
              <w:jc w:val="center"/>
              <w:rPr>
                <w:ins w:id="279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799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74D941DF" w14:textId="6A34A6C9" w:rsidR="007310B2" w:rsidRPr="00386483" w:rsidRDefault="007310B2" w:rsidP="007310B2">
            <w:pPr>
              <w:jc w:val="center"/>
              <w:rPr>
                <w:ins w:id="280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801" w:author="DELL" w:date="2022-08-17T04:33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4DC10BBC" w14:textId="52F7E688" w:rsidR="007310B2" w:rsidRPr="00386483" w:rsidRDefault="007310B2" w:rsidP="007310B2">
            <w:pPr>
              <w:jc w:val="center"/>
              <w:rPr>
                <w:ins w:id="280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01EC11BA" w14:textId="54DA3A35" w:rsidR="007310B2" w:rsidRPr="00386483" w:rsidRDefault="007310B2" w:rsidP="007310B2">
            <w:pPr>
              <w:jc w:val="center"/>
              <w:rPr>
                <w:ins w:id="280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5870CBA9" w14:textId="77777777" w:rsidR="007310B2" w:rsidRPr="00386483" w:rsidRDefault="007310B2" w:rsidP="007310B2">
            <w:pPr>
              <w:jc w:val="center"/>
              <w:rPr>
                <w:ins w:id="280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7A41E9FC" w14:textId="515F094D" w:rsidR="007310B2" w:rsidRPr="00386483" w:rsidRDefault="007310B2" w:rsidP="007310B2">
            <w:pPr>
              <w:jc w:val="center"/>
              <w:rPr>
                <w:ins w:id="280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4DBA665A" w14:textId="52E90B30" w:rsidR="007310B2" w:rsidRPr="00386483" w:rsidRDefault="007310B2" w:rsidP="007310B2">
            <w:pPr>
              <w:jc w:val="center"/>
              <w:rPr>
                <w:ins w:id="280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2F563A4" w14:textId="77777777" w:rsidR="007310B2" w:rsidRPr="00386483" w:rsidRDefault="007310B2" w:rsidP="007310B2">
            <w:pPr>
              <w:jc w:val="center"/>
              <w:rPr>
                <w:ins w:id="280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310B2" w:rsidRPr="00386483" w14:paraId="3CDA8ED9" w14:textId="77777777" w:rsidTr="00C30CFA">
        <w:trPr>
          <w:trHeight w:val="257"/>
          <w:jc w:val="center"/>
          <w:ins w:id="2808" w:author="DELL" w:date="2022-08-17T00:42:00Z"/>
        </w:trPr>
        <w:tc>
          <w:tcPr>
            <w:tcW w:w="5000" w:type="pct"/>
            <w:gridSpan w:val="10"/>
            <w:vAlign w:val="center"/>
          </w:tcPr>
          <w:p w14:paraId="57A3AAC1" w14:textId="77777777" w:rsidR="007310B2" w:rsidRPr="00386483" w:rsidRDefault="007310B2" w:rsidP="007310B2">
            <w:pPr>
              <w:rPr>
                <w:ins w:id="2809" w:author="DELL" w:date="2022-08-17T00:42:00Z"/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ins w:id="2810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Source water type</w:t>
              </w:r>
            </w:ins>
          </w:p>
        </w:tc>
      </w:tr>
      <w:tr w:rsidR="007310B2" w:rsidRPr="00386483" w14:paraId="44043246" w14:textId="77777777" w:rsidTr="00386483">
        <w:trPr>
          <w:trHeight w:val="257"/>
          <w:jc w:val="center"/>
          <w:ins w:id="2811" w:author="DELL" w:date="2022-08-17T00:42:00Z"/>
        </w:trPr>
        <w:tc>
          <w:tcPr>
            <w:tcW w:w="811" w:type="pct"/>
            <w:vAlign w:val="center"/>
          </w:tcPr>
          <w:p w14:paraId="27A6E16B" w14:textId="77777777" w:rsidR="007310B2" w:rsidRPr="00386483" w:rsidRDefault="007310B2" w:rsidP="007310B2">
            <w:pPr>
              <w:jc w:val="center"/>
              <w:rPr>
                <w:ins w:id="281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813" w:author="DELL" w:date="2022-08-17T00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Improved</w:t>
              </w:r>
            </w:ins>
          </w:p>
        </w:tc>
        <w:tc>
          <w:tcPr>
            <w:tcW w:w="391" w:type="pct"/>
            <w:vAlign w:val="center"/>
          </w:tcPr>
          <w:p w14:paraId="48227D65" w14:textId="6D9496C5" w:rsidR="007310B2" w:rsidRPr="00386483" w:rsidRDefault="00E25AC7" w:rsidP="007310B2">
            <w:pPr>
              <w:jc w:val="center"/>
              <w:rPr>
                <w:ins w:id="281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815" w:author="DELL" w:date="2022-08-17T05:1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6E315605" w14:textId="7868F694" w:rsidR="007310B2" w:rsidRPr="00386483" w:rsidRDefault="00E25AC7" w:rsidP="007310B2">
            <w:pPr>
              <w:jc w:val="center"/>
              <w:rPr>
                <w:ins w:id="281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817" w:author="DELL" w:date="2022-08-17T05:1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75BDDED8" w14:textId="6DC8909C" w:rsidR="007310B2" w:rsidRPr="00386483" w:rsidRDefault="00E25AC7" w:rsidP="007310B2">
            <w:pPr>
              <w:jc w:val="center"/>
              <w:rPr>
                <w:ins w:id="281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819" w:author="DELL" w:date="2022-08-17T05:1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101B0D5E" w14:textId="5B0B6458" w:rsidR="007310B2" w:rsidRPr="00386483" w:rsidRDefault="007310B2" w:rsidP="007310B2">
            <w:pPr>
              <w:jc w:val="center"/>
              <w:rPr>
                <w:ins w:id="282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8DC7D3A" w14:textId="451F40F2" w:rsidR="007310B2" w:rsidRPr="00386483" w:rsidRDefault="007310B2" w:rsidP="007310B2">
            <w:pPr>
              <w:jc w:val="center"/>
              <w:rPr>
                <w:ins w:id="282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3DBD0F1C" w14:textId="4EE36399" w:rsidR="007310B2" w:rsidRPr="00386483" w:rsidRDefault="007310B2" w:rsidP="007310B2">
            <w:pPr>
              <w:jc w:val="center"/>
              <w:rPr>
                <w:ins w:id="282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18F97486" w14:textId="419C74AB" w:rsidR="007310B2" w:rsidRPr="00386483" w:rsidRDefault="007310B2" w:rsidP="007310B2">
            <w:pPr>
              <w:jc w:val="center"/>
              <w:rPr>
                <w:ins w:id="282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34F7F9DE" w14:textId="100F9A3B" w:rsidR="007310B2" w:rsidRPr="00386483" w:rsidRDefault="007310B2" w:rsidP="007310B2">
            <w:pPr>
              <w:jc w:val="center"/>
              <w:rPr>
                <w:ins w:id="282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839948A" w14:textId="40B73119" w:rsidR="007310B2" w:rsidRPr="00386483" w:rsidRDefault="007310B2" w:rsidP="007310B2">
            <w:pPr>
              <w:jc w:val="center"/>
              <w:rPr>
                <w:ins w:id="282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310B2" w:rsidRPr="00386483" w14:paraId="2DFBD11D" w14:textId="77777777" w:rsidTr="00386483">
        <w:trPr>
          <w:trHeight w:val="257"/>
          <w:jc w:val="center"/>
          <w:ins w:id="2826" w:author="DELL" w:date="2022-08-17T00:42:00Z"/>
        </w:trPr>
        <w:tc>
          <w:tcPr>
            <w:tcW w:w="811" w:type="pct"/>
            <w:vAlign w:val="center"/>
          </w:tcPr>
          <w:p w14:paraId="70096D7C" w14:textId="77777777" w:rsidR="007310B2" w:rsidRPr="00386483" w:rsidRDefault="007310B2" w:rsidP="007310B2">
            <w:pPr>
              <w:jc w:val="center"/>
              <w:rPr>
                <w:ins w:id="282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828" w:author="DELL" w:date="2022-08-17T00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Unimproved</w:t>
              </w:r>
            </w:ins>
          </w:p>
        </w:tc>
        <w:tc>
          <w:tcPr>
            <w:tcW w:w="391" w:type="pct"/>
            <w:vAlign w:val="center"/>
          </w:tcPr>
          <w:p w14:paraId="34BA27E2" w14:textId="5C60A10E" w:rsidR="007310B2" w:rsidRPr="00386483" w:rsidRDefault="007310B2" w:rsidP="007310B2">
            <w:pPr>
              <w:jc w:val="center"/>
              <w:rPr>
                <w:ins w:id="282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830" w:author="DELL" w:date="2022-08-17T04:34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6498CA10" w14:textId="020F7566" w:rsidR="007310B2" w:rsidRPr="00386483" w:rsidRDefault="007310B2" w:rsidP="007310B2">
            <w:pPr>
              <w:jc w:val="center"/>
              <w:rPr>
                <w:ins w:id="283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832" w:author="DELL" w:date="2022-08-17T04:34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548CB428" w14:textId="26177F55" w:rsidR="007310B2" w:rsidRPr="00386483" w:rsidRDefault="007310B2" w:rsidP="007310B2">
            <w:pPr>
              <w:jc w:val="center"/>
              <w:rPr>
                <w:ins w:id="283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834" w:author="DELL" w:date="2022-08-17T04:34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34E85566" w14:textId="562C0CC9" w:rsidR="007310B2" w:rsidRPr="00386483" w:rsidRDefault="007310B2" w:rsidP="007310B2">
            <w:pPr>
              <w:jc w:val="center"/>
              <w:rPr>
                <w:ins w:id="283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5020EEFD" w14:textId="5F157B67" w:rsidR="007310B2" w:rsidRPr="00386483" w:rsidRDefault="007310B2" w:rsidP="007310B2">
            <w:pPr>
              <w:jc w:val="center"/>
              <w:rPr>
                <w:ins w:id="283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1A7D3DF3" w14:textId="77777777" w:rsidR="007310B2" w:rsidRPr="00386483" w:rsidRDefault="007310B2" w:rsidP="007310B2">
            <w:pPr>
              <w:jc w:val="center"/>
              <w:rPr>
                <w:ins w:id="283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51BE452E" w14:textId="3E8024D8" w:rsidR="007310B2" w:rsidRPr="00386483" w:rsidRDefault="007310B2" w:rsidP="007310B2">
            <w:pPr>
              <w:jc w:val="center"/>
              <w:rPr>
                <w:ins w:id="283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0B70CE81" w14:textId="2A34968B" w:rsidR="007310B2" w:rsidRPr="00386483" w:rsidRDefault="007310B2" w:rsidP="007310B2">
            <w:pPr>
              <w:jc w:val="center"/>
              <w:rPr>
                <w:ins w:id="283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1AEE7B6" w14:textId="77777777" w:rsidR="007310B2" w:rsidRPr="00386483" w:rsidRDefault="007310B2" w:rsidP="007310B2">
            <w:pPr>
              <w:jc w:val="center"/>
              <w:rPr>
                <w:ins w:id="284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310B2" w:rsidRPr="00386483" w14:paraId="6E43CBA5" w14:textId="77777777" w:rsidTr="00C30CFA">
        <w:trPr>
          <w:trHeight w:val="257"/>
          <w:jc w:val="center"/>
          <w:ins w:id="2841" w:author="DELL" w:date="2022-08-17T00:42:00Z"/>
        </w:trPr>
        <w:tc>
          <w:tcPr>
            <w:tcW w:w="5000" w:type="pct"/>
            <w:gridSpan w:val="10"/>
            <w:vAlign w:val="center"/>
          </w:tcPr>
          <w:p w14:paraId="30920E85" w14:textId="77777777" w:rsidR="007310B2" w:rsidRPr="00386483" w:rsidRDefault="007310B2" w:rsidP="007310B2">
            <w:pPr>
              <w:rPr>
                <w:ins w:id="2842" w:author="DELL" w:date="2022-08-17T00:42:00Z"/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ins w:id="2843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 xml:space="preserve">Source of water </w:t>
              </w:r>
            </w:ins>
          </w:p>
        </w:tc>
      </w:tr>
      <w:tr w:rsidR="007310B2" w:rsidRPr="00386483" w14:paraId="2CC8FE3E" w14:textId="77777777" w:rsidTr="00386483">
        <w:trPr>
          <w:trHeight w:val="257"/>
          <w:jc w:val="center"/>
          <w:ins w:id="2844" w:author="DELL" w:date="2022-08-17T00:42:00Z"/>
        </w:trPr>
        <w:tc>
          <w:tcPr>
            <w:tcW w:w="811" w:type="pct"/>
            <w:vAlign w:val="center"/>
          </w:tcPr>
          <w:p w14:paraId="39E87626" w14:textId="77777777" w:rsidR="007310B2" w:rsidRPr="00386483" w:rsidRDefault="007310B2" w:rsidP="007310B2">
            <w:pPr>
              <w:jc w:val="center"/>
              <w:rPr>
                <w:ins w:id="2845" w:author="DELL" w:date="2022-08-17T00:42:00Z"/>
                <w:rFonts w:ascii="Times New Roman" w:hAnsi="Times New Roman" w:cs="Times New Roman"/>
                <w:sz w:val="20"/>
                <w:szCs w:val="20"/>
              </w:rPr>
            </w:pPr>
            <w:ins w:id="2846" w:author="DELL" w:date="2022-08-17T00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Direct from source</w:t>
              </w:r>
            </w:ins>
          </w:p>
        </w:tc>
        <w:tc>
          <w:tcPr>
            <w:tcW w:w="391" w:type="pct"/>
            <w:vAlign w:val="center"/>
          </w:tcPr>
          <w:p w14:paraId="2609575D" w14:textId="77777777" w:rsidR="007310B2" w:rsidRPr="00386483" w:rsidRDefault="007310B2" w:rsidP="007310B2">
            <w:pPr>
              <w:jc w:val="center"/>
              <w:rPr>
                <w:ins w:id="284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848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4F69502B" w14:textId="77777777" w:rsidR="007310B2" w:rsidRPr="00386483" w:rsidRDefault="007310B2" w:rsidP="007310B2">
            <w:pPr>
              <w:jc w:val="center"/>
              <w:rPr>
                <w:ins w:id="284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850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1635631B" w14:textId="77777777" w:rsidR="007310B2" w:rsidRPr="00386483" w:rsidRDefault="007310B2" w:rsidP="007310B2">
            <w:pPr>
              <w:jc w:val="center"/>
              <w:rPr>
                <w:ins w:id="285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852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1927C25A" w14:textId="7D53104D" w:rsidR="007310B2" w:rsidRPr="00386483" w:rsidRDefault="007310B2" w:rsidP="007310B2">
            <w:pPr>
              <w:jc w:val="center"/>
              <w:rPr>
                <w:ins w:id="285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2557AB5F" w14:textId="3E131680" w:rsidR="007310B2" w:rsidRPr="00386483" w:rsidRDefault="007310B2" w:rsidP="007310B2">
            <w:pPr>
              <w:jc w:val="center"/>
              <w:rPr>
                <w:ins w:id="285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2F562997" w14:textId="0697B915" w:rsidR="007310B2" w:rsidRPr="00386483" w:rsidRDefault="007310B2" w:rsidP="007310B2">
            <w:pPr>
              <w:jc w:val="center"/>
              <w:rPr>
                <w:ins w:id="285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178643AD" w14:textId="56CB4D13" w:rsidR="007310B2" w:rsidRPr="00386483" w:rsidRDefault="007310B2" w:rsidP="007310B2">
            <w:pPr>
              <w:jc w:val="center"/>
              <w:rPr>
                <w:ins w:id="285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14DEF1B5" w14:textId="6B848ABC" w:rsidR="007310B2" w:rsidRPr="00386483" w:rsidRDefault="007310B2" w:rsidP="007310B2">
            <w:pPr>
              <w:jc w:val="center"/>
              <w:rPr>
                <w:ins w:id="285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47EB6686" w14:textId="7F7A017B" w:rsidR="007310B2" w:rsidRPr="00386483" w:rsidRDefault="007310B2" w:rsidP="007310B2">
            <w:pPr>
              <w:jc w:val="center"/>
              <w:rPr>
                <w:ins w:id="285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310B2" w:rsidRPr="00386483" w14:paraId="064532DB" w14:textId="77777777" w:rsidTr="00386483">
        <w:trPr>
          <w:trHeight w:val="257"/>
          <w:jc w:val="center"/>
          <w:ins w:id="2859" w:author="DELL" w:date="2022-08-17T00:42:00Z"/>
        </w:trPr>
        <w:tc>
          <w:tcPr>
            <w:tcW w:w="811" w:type="pct"/>
            <w:vAlign w:val="center"/>
          </w:tcPr>
          <w:p w14:paraId="35CE6904" w14:textId="77777777" w:rsidR="007310B2" w:rsidRPr="00386483" w:rsidRDefault="007310B2" w:rsidP="007310B2">
            <w:pPr>
              <w:jc w:val="center"/>
              <w:rPr>
                <w:ins w:id="2860" w:author="DELL" w:date="2022-08-17T00:42:00Z"/>
                <w:rFonts w:ascii="Times New Roman" w:hAnsi="Times New Roman" w:cs="Times New Roman"/>
                <w:sz w:val="20"/>
                <w:szCs w:val="20"/>
              </w:rPr>
            </w:pPr>
            <w:ins w:id="2861" w:author="DELL" w:date="2022-08-17T00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Covered container</w:t>
              </w:r>
            </w:ins>
          </w:p>
        </w:tc>
        <w:tc>
          <w:tcPr>
            <w:tcW w:w="391" w:type="pct"/>
            <w:vAlign w:val="center"/>
          </w:tcPr>
          <w:p w14:paraId="4A9F85C9" w14:textId="77777777" w:rsidR="007310B2" w:rsidRPr="00386483" w:rsidRDefault="007310B2" w:rsidP="007310B2">
            <w:pPr>
              <w:jc w:val="center"/>
              <w:rPr>
                <w:ins w:id="286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863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64DC46DC" w14:textId="77777777" w:rsidR="007310B2" w:rsidRPr="00386483" w:rsidRDefault="007310B2" w:rsidP="007310B2">
            <w:pPr>
              <w:jc w:val="center"/>
              <w:rPr>
                <w:ins w:id="286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865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719753C4" w14:textId="1C092102" w:rsidR="007310B2" w:rsidRPr="00386483" w:rsidRDefault="00500212" w:rsidP="007310B2">
            <w:pPr>
              <w:jc w:val="center"/>
              <w:rPr>
                <w:ins w:id="286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867" w:author="DELL" w:date="2022-08-17T04:35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55756AFB" w14:textId="4030C5B7" w:rsidR="007310B2" w:rsidRPr="00386483" w:rsidRDefault="007310B2" w:rsidP="007310B2">
            <w:pPr>
              <w:jc w:val="center"/>
              <w:rPr>
                <w:ins w:id="286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49604DD" w14:textId="76A55813" w:rsidR="007310B2" w:rsidRPr="00386483" w:rsidRDefault="007310B2" w:rsidP="007310B2">
            <w:pPr>
              <w:jc w:val="center"/>
              <w:rPr>
                <w:ins w:id="286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5A45586B" w14:textId="77777777" w:rsidR="007310B2" w:rsidRPr="00386483" w:rsidRDefault="007310B2" w:rsidP="007310B2">
            <w:pPr>
              <w:jc w:val="center"/>
              <w:rPr>
                <w:ins w:id="287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315DDB50" w14:textId="76AFD373" w:rsidR="007310B2" w:rsidRPr="00386483" w:rsidRDefault="007310B2" w:rsidP="007310B2">
            <w:pPr>
              <w:jc w:val="center"/>
              <w:rPr>
                <w:ins w:id="287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78B348C0" w14:textId="5058B8A1" w:rsidR="007310B2" w:rsidRPr="00386483" w:rsidRDefault="007310B2" w:rsidP="007310B2">
            <w:pPr>
              <w:jc w:val="center"/>
              <w:rPr>
                <w:ins w:id="287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10FAF2E7" w14:textId="77777777" w:rsidR="007310B2" w:rsidRPr="00386483" w:rsidRDefault="007310B2" w:rsidP="007310B2">
            <w:pPr>
              <w:jc w:val="center"/>
              <w:rPr>
                <w:ins w:id="287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310B2" w:rsidRPr="00386483" w14:paraId="66BDE1DA" w14:textId="77777777" w:rsidTr="00386483">
        <w:trPr>
          <w:trHeight w:val="257"/>
          <w:jc w:val="center"/>
          <w:ins w:id="2874" w:author="DELL" w:date="2022-08-17T00:42:00Z"/>
        </w:trPr>
        <w:tc>
          <w:tcPr>
            <w:tcW w:w="811" w:type="pct"/>
            <w:vAlign w:val="center"/>
          </w:tcPr>
          <w:p w14:paraId="27BCB21C" w14:textId="77777777" w:rsidR="007310B2" w:rsidRPr="00386483" w:rsidRDefault="007310B2" w:rsidP="007310B2">
            <w:pPr>
              <w:jc w:val="center"/>
              <w:rPr>
                <w:ins w:id="2875" w:author="DELL" w:date="2022-08-17T00:42:00Z"/>
                <w:rFonts w:ascii="Times New Roman" w:hAnsi="Times New Roman" w:cs="Times New Roman"/>
                <w:sz w:val="20"/>
                <w:szCs w:val="20"/>
              </w:rPr>
            </w:pPr>
            <w:ins w:id="2876" w:author="DELL" w:date="2022-08-17T00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Uncovered container</w:t>
              </w:r>
            </w:ins>
          </w:p>
        </w:tc>
        <w:tc>
          <w:tcPr>
            <w:tcW w:w="391" w:type="pct"/>
            <w:vAlign w:val="center"/>
          </w:tcPr>
          <w:p w14:paraId="0D0998A4" w14:textId="77777777" w:rsidR="007310B2" w:rsidRPr="00386483" w:rsidRDefault="007310B2" w:rsidP="007310B2">
            <w:pPr>
              <w:jc w:val="center"/>
              <w:rPr>
                <w:ins w:id="287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878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44319575" w14:textId="77777777" w:rsidR="007310B2" w:rsidRPr="00386483" w:rsidRDefault="007310B2" w:rsidP="007310B2">
            <w:pPr>
              <w:jc w:val="center"/>
              <w:rPr>
                <w:ins w:id="287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880" w:author="DELL" w:date="2022-08-17T00:42:00Z">
              <w:r w:rsidRPr="00386483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3D3F8717" w14:textId="254407EC" w:rsidR="007310B2" w:rsidRPr="00386483" w:rsidRDefault="00500212" w:rsidP="007310B2">
            <w:pPr>
              <w:jc w:val="center"/>
              <w:rPr>
                <w:ins w:id="288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882" w:author="DELL" w:date="2022-08-17T04:35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492E522D" w14:textId="56E2AA90" w:rsidR="007310B2" w:rsidRPr="00386483" w:rsidRDefault="007310B2" w:rsidP="007310B2">
            <w:pPr>
              <w:jc w:val="center"/>
              <w:rPr>
                <w:ins w:id="288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11135381" w14:textId="2A1DDE37" w:rsidR="007310B2" w:rsidRPr="00386483" w:rsidRDefault="007310B2" w:rsidP="007310B2">
            <w:pPr>
              <w:jc w:val="center"/>
              <w:rPr>
                <w:ins w:id="288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2D773675" w14:textId="77777777" w:rsidR="007310B2" w:rsidRPr="00386483" w:rsidRDefault="007310B2" w:rsidP="007310B2">
            <w:pPr>
              <w:jc w:val="center"/>
              <w:rPr>
                <w:ins w:id="288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517101FE" w14:textId="5AF4E943" w:rsidR="007310B2" w:rsidRPr="00386483" w:rsidRDefault="007310B2" w:rsidP="007310B2">
            <w:pPr>
              <w:jc w:val="center"/>
              <w:rPr>
                <w:ins w:id="288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77663ECB" w14:textId="524FD03F" w:rsidR="007310B2" w:rsidRPr="00386483" w:rsidRDefault="007310B2" w:rsidP="007310B2">
            <w:pPr>
              <w:jc w:val="center"/>
              <w:rPr>
                <w:ins w:id="288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883E390" w14:textId="77777777" w:rsidR="007310B2" w:rsidRPr="00386483" w:rsidRDefault="007310B2" w:rsidP="007310B2">
            <w:pPr>
              <w:jc w:val="center"/>
              <w:rPr>
                <w:ins w:id="288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310B2" w:rsidRPr="00386483" w14:paraId="7A1A104D" w14:textId="77777777" w:rsidTr="00C30CFA">
        <w:trPr>
          <w:trHeight w:val="257"/>
          <w:jc w:val="center"/>
          <w:ins w:id="2889" w:author="DELL" w:date="2022-08-17T00:42:00Z"/>
        </w:trPr>
        <w:tc>
          <w:tcPr>
            <w:tcW w:w="5000" w:type="pct"/>
            <w:gridSpan w:val="10"/>
            <w:vAlign w:val="center"/>
          </w:tcPr>
          <w:p w14:paraId="1D8E6088" w14:textId="77777777" w:rsidR="007310B2" w:rsidRPr="00386483" w:rsidRDefault="007310B2" w:rsidP="007310B2">
            <w:pPr>
              <w:rPr>
                <w:ins w:id="2890" w:author="DELL" w:date="2022-08-17T00:42:00Z"/>
                <w:rFonts w:ascii="Times New Roman" w:hAnsi="Times New Roman" w:cs="Times New Roman"/>
                <w:b/>
                <w:bCs/>
                <w:i/>
                <w:sz w:val="20"/>
                <w:szCs w:val="20"/>
                <w:rPrChange w:id="2891" w:author="DELL" w:date="2022-08-17T02:26:00Z">
                  <w:rPr>
                    <w:ins w:id="2892" w:author="DELL" w:date="2022-08-17T00:42:00Z"/>
                    <w:rFonts w:ascii="Times New Roman" w:hAnsi="Times New Roman" w:cs="Times New Roman"/>
                    <w:b/>
                    <w:bCs/>
                    <w:i/>
                    <w:sz w:val="20"/>
                    <w:szCs w:val="20"/>
                    <w:highlight w:val="yellow"/>
                  </w:rPr>
                </w:rPrChange>
              </w:rPr>
            </w:pPr>
            <w:ins w:id="2893" w:author="DELL" w:date="2022-08-17T00:42:00Z">
              <w:r w:rsidRPr="00386483">
                <w:rPr>
                  <w:rFonts w:ascii="Times New Roman" w:hAnsi="Times New Roman" w:cs="Times New Roman"/>
                  <w:b/>
                  <w:i/>
                  <w:sz w:val="20"/>
                  <w:szCs w:val="20"/>
                </w:rPr>
                <w:t>Water treatment</w:t>
              </w:r>
            </w:ins>
          </w:p>
        </w:tc>
      </w:tr>
      <w:tr w:rsidR="007310B2" w:rsidRPr="00386483" w14:paraId="0FA2005C" w14:textId="77777777" w:rsidTr="00386483">
        <w:trPr>
          <w:trHeight w:val="257"/>
          <w:jc w:val="center"/>
          <w:ins w:id="2894" w:author="DELL" w:date="2022-08-17T00:42:00Z"/>
        </w:trPr>
        <w:tc>
          <w:tcPr>
            <w:tcW w:w="811" w:type="pct"/>
            <w:vAlign w:val="center"/>
          </w:tcPr>
          <w:p w14:paraId="54F06470" w14:textId="77777777" w:rsidR="007310B2" w:rsidRPr="00386483" w:rsidRDefault="007310B2" w:rsidP="007310B2">
            <w:pPr>
              <w:jc w:val="center"/>
              <w:rPr>
                <w:ins w:id="2895" w:author="DELL" w:date="2022-08-17T00:42:00Z"/>
                <w:rFonts w:ascii="Times New Roman" w:hAnsi="Times New Roman" w:cs="Times New Roman"/>
                <w:sz w:val="20"/>
                <w:szCs w:val="20"/>
              </w:rPr>
            </w:pPr>
            <w:ins w:id="2896" w:author="DELL" w:date="2022-08-17T00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Yes</w:t>
              </w:r>
            </w:ins>
          </w:p>
        </w:tc>
        <w:tc>
          <w:tcPr>
            <w:tcW w:w="391" w:type="pct"/>
            <w:vAlign w:val="center"/>
          </w:tcPr>
          <w:p w14:paraId="254A104E" w14:textId="4260B2D3" w:rsidR="007310B2" w:rsidRPr="00386483" w:rsidRDefault="00E25AC7" w:rsidP="007310B2">
            <w:pPr>
              <w:jc w:val="center"/>
              <w:rPr>
                <w:ins w:id="289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898" w:author="DELL" w:date="2022-08-17T05:1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7" w:type="pct"/>
            <w:vAlign w:val="center"/>
          </w:tcPr>
          <w:p w14:paraId="25603E3B" w14:textId="12B90FC3" w:rsidR="007310B2" w:rsidRPr="00386483" w:rsidRDefault="00E25AC7" w:rsidP="007310B2">
            <w:pPr>
              <w:jc w:val="center"/>
              <w:rPr>
                <w:ins w:id="289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900" w:author="DELL" w:date="2022-08-17T05:1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78401241" w14:textId="609E6DC6" w:rsidR="007310B2" w:rsidRPr="00386483" w:rsidRDefault="00E25AC7" w:rsidP="007310B2">
            <w:pPr>
              <w:jc w:val="center"/>
              <w:rPr>
                <w:ins w:id="290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902" w:author="DELL" w:date="2022-08-17T05:11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4D0949FD" w14:textId="5D586F1A" w:rsidR="007310B2" w:rsidRPr="00386483" w:rsidRDefault="007310B2" w:rsidP="007310B2">
            <w:pPr>
              <w:jc w:val="center"/>
              <w:rPr>
                <w:ins w:id="290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8684AD8" w14:textId="0307CD37" w:rsidR="007310B2" w:rsidRPr="00386483" w:rsidRDefault="007310B2" w:rsidP="007310B2">
            <w:pPr>
              <w:jc w:val="center"/>
              <w:rPr>
                <w:ins w:id="290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540C3BCD" w14:textId="58057063" w:rsidR="007310B2" w:rsidRPr="00386483" w:rsidRDefault="007310B2" w:rsidP="007310B2">
            <w:pPr>
              <w:jc w:val="center"/>
              <w:rPr>
                <w:ins w:id="2905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745F00B6" w14:textId="48CD3A11" w:rsidR="007310B2" w:rsidRPr="00386483" w:rsidRDefault="007310B2" w:rsidP="007310B2">
            <w:pPr>
              <w:jc w:val="center"/>
              <w:rPr>
                <w:ins w:id="290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7BAB2CC4" w14:textId="46A526C5" w:rsidR="007310B2" w:rsidRPr="00386483" w:rsidRDefault="007310B2" w:rsidP="007310B2">
            <w:pPr>
              <w:jc w:val="center"/>
              <w:rPr>
                <w:ins w:id="2907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0E155B5" w14:textId="78BBCF1C" w:rsidR="007310B2" w:rsidRPr="00386483" w:rsidRDefault="007310B2" w:rsidP="007310B2">
            <w:pPr>
              <w:jc w:val="center"/>
              <w:rPr>
                <w:ins w:id="290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00212" w:rsidRPr="00386483" w14:paraId="71227898" w14:textId="77777777" w:rsidTr="00386483">
        <w:trPr>
          <w:trHeight w:val="257"/>
          <w:jc w:val="center"/>
          <w:ins w:id="2909" w:author="DELL" w:date="2022-08-17T00:42:00Z"/>
        </w:trPr>
        <w:tc>
          <w:tcPr>
            <w:tcW w:w="811" w:type="pct"/>
            <w:vAlign w:val="center"/>
          </w:tcPr>
          <w:p w14:paraId="54F489C9" w14:textId="77777777" w:rsidR="00500212" w:rsidRPr="00386483" w:rsidRDefault="00500212" w:rsidP="00500212">
            <w:pPr>
              <w:jc w:val="center"/>
              <w:rPr>
                <w:ins w:id="2910" w:author="DELL" w:date="2022-08-17T00:42:00Z"/>
                <w:rFonts w:ascii="Times New Roman" w:hAnsi="Times New Roman" w:cs="Times New Roman"/>
                <w:sz w:val="20"/>
                <w:szCs w:val="20"/>
              </w:rPr>
            </w:pPr>
            <w:ins w:id="2911" w:author="DELL" w:date="2022-08-17T00:42:00Z">
              <w:r w:rsidRPr="00386483">
                <w:rPr>
                  <w:rFonts w:ascii="Times New Roman" w:hAnsi="Times New Roman" w:cs="Times New Roman"/>
                  <w:sz w:val="20"/>
                  <w:szCs w:val="20"/>
                </w:rPr>
                <w:t>No</w:t>
              </w:r>
            </w:ins>
          </w:p>
        </w:tc>
        <w:tc>
          <w:tcPr>
            <w:tcW w:w="391" w:type="pct"/>
            <w:vAlign w:val="center"/>
          </w:tcPr>
          <w:p w14:paraId="4456BEFC" w14:textId="1B4FBF33" w:rsidR="00500212" w:rsidRPr="00386483" w:rsidRDefault="00500212" w:rsidP="00500212">
            <w:pPr>
              <w:jc w:val="center"/>
              <w:rPr>
                <w:ins w:id="291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913" w:author="DELL" w:date="2022-08-17T04:35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Ref.</w:t>
              </w:r>
            </w:ins>
          </w:p>
        </w:tc>
        <w:tc>
          <w:tcPr>
            <w:tcW w:w="457" w:type="pct"/>
            <w:vAlign w:val="center"/>
          </w:tcPr>
          <w:p w14:paraId="4EE990A7" w14:textId="5D66C87D" w:rsidR="00500212" w:rsidRPr="00386483" w:rsidRDefault="00500212" w:rsidP="00500212">
            <w:pPr>
              <w:jc w:val="center"/>
              <w:rPr>
                <w:ins w:id="2914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915" w:author="DELL" w:date="2022-08-17T04:35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17" w:type="pct"/>
            <w:vAlign w:val="center"/>
          </w:tcPr>
          <w:p w14:paraId="715F3EF7" w14:textId="4B264FC2" w:rsidR="00500212" w:rsidRPr="00386483" w:rsidRDefault="00500212" w:rsidP="00500212">
            <w:pPr>
              <w:jc w:val="center"/>
              <w:rPr>
                <w:ins w:id="2916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  <w:ins w:id="2917" w:author="DELL" w:date="2022-08-17T04:35:00Z">
              <w:r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-</w:t>
              </w:r>
            </w:ins>
          </w:p>
        </w:tc>
        <w:tc>
          <w:tcPr>
            <w:tcW w:w="456" w:type="pct"/>
            <w:vAlign w:val="center"/>
          </w:tcPr>
          <w:p w14:paraId="6DFF83F0" w14:textId="52313FF6" w:rsidR="00500212" w:rsidRPr="00386483" w:rsidRDefault="00500212" w:rsidP="00500212">
            <w:pPr>
              <w:jc w:val="center"/>
              <w:rPr>
                <w:ins w:id="2918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14:paraId="7E7571EA" w14:textId="24AB1429" w:rsidR="00500212" w:rsidRPr="00386483" w:rsidRDefault="00500212" w:rsidP="00500212">
            <w:pPr>
              <w:jc w:val="center"/>
              <w:rPr>
                <w:ins w:id="2919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7AA01537" w14:textId="77777777" w:rsidR="00500212" w:rsidRPr="00386483" w:rsidRDefault="00500212" w:rsidP="00500212">
            <w:pPr>
              <w:jc w:val="center"/>
              <w:rPr>
                <w:ins w:id="2920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34" w:type="pct"/>
            <w:vAlign w:val="center"/>
          </w:tcPr>
          <w:p w14:paraId="6A5ADEE1" w14:textId="2E86E30E" w:rsidR="00500212" w:rsidRPr="00386483" w:rsidRDefault="00500212" w:rsidP="00500212">
            <w:pPr>
              <w:jc w:val="center"/>
              <w:rPr>
                <w:ins w:id="2921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2" w:type="pct"/>
            <w:vAlign w:val="center"/>
          </w:tcPr>
          <w:p w14:paraId="3B256057" w14:textId="04398A9A" w:rsidR="00500212" w:rsidRPr="00386483" w:rsidRDefault="00500212" w:rsidP="00500212">
            <w:pPr>
              <w:jc w:val="center"/>
              <w:rPr>
                <w:ins w:id="2922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3EDB416" w14:textId="77777777" w:rsidR="00500212" w:rsidRPr="00386483" w:rsidRDefault="00500212" w:rsidP="00500212">
            <w:pPr>
              <w:jc w:val="center"/>
              <w:rPr>
                <w:ins w:id="2923" w:author="DELL" w:date="2022-08-17T00:42:00Z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0892987F" w14:textId="4BC3F8DD" w:rsidR="00F119BB" w:rsidRDefault="00F119BB" w:rsidP="00781C63">
      <w:pPr>
        <w:spacing w:line="240" w:lineRule="auto"/>
        <w:rPr>
          <w:ins w:id="2924" w:author="DELL" w:date="2022-08-17T04:47:00Z"/>
          <w:rFonts w:ascii="Times New Roman" w:hAnsi="Times New Roman" w:cs="Times New Roman"/>
          <w:sz w:val="20"/>
          <w:szCs w:val="20"/>
        </w:rPr>
      </w:pPr>
    </w:p>
    <w:p w14:paraId="5252D175" w14:textId="63DC151E" w:rsidR="00781C63" w:rsidRPr="00ED1A0B" w:rsidRDefault="00781C63">
      <w:pPr>
        <w:rPr>
          <w:rFonts w:ascii="Times New Roman" w:hAnsi="Times New Roman" w:cs="Times New Roman"/>
          <w:sz w:val="20"/>
          <w:szCs w:val="20"/>
        </w:rPr>
        <w:pPrChange w:id="2925" w:author="DELL" w:date="2022-08-17T05:12:00Z">
          <w:pPr>
            <w:spacing w:line="240" w:lineRule="auto"/>
          </w:pPr>
        </w:pPrChange>
      </w:pPr>
    </w:p>
    <w:sectPr w:rsidR="00781C63" w:rsidRPr="00ED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Cambria"/>
    <w:charset w:val="00"/>
    <w:family w:val="roman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630EE"/>
    <w:multiLevelType w:val="hybridMultilevel"/>
    <w:tmpl w:val="AEFC9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F8"/>
    <w:rsid w:val="00006A5F"/>
    <w:rsid w:val="00014C01"/>
    <w:rsid w:val="0003370F"/>
    <w:rsid w:val="000340D1"/>
    <w:rsid w:val="00041AAE"/>
    <w:rsid w:val="00053807"/>
    <w:rsid w:val="00067DC6"/>
    <w:rsid w:val="0007755A"/>
    <w:rsid w:val="00080F93"/>
    <w:rsid w:val="00094446"/>
    <w:rsid w:val="000A2B06"/>
    <w:rsid w:val="000B5FF5"/>
    <w:rsid w:val="000B7B80"/>
    <w:rsid w:val="000C1EF8"/>
    <w:rsid w:val="000D1C80"/>
    <w:rsid w:val="000E494D"/>
    <w:rsid w:val="000F06C8"/>
    <w:rsid w:val="000F7451"/>
    <w:rsid w:val="00106F4F"/>
    <w:rsid w:val="00130401"/>
    <w:rsid w:val="001559DC"/>
    <w:rsid w:val="00157EE7"/>
    <w:rsid w:val="001715D9"/>
    <w:rsid w:val="00171C69"/>
    <w:rsid w:val="0018796D"/>
    <w:rsid w:val="001A3ED8"/>
    <w:rsid w:val="001C3D07"/>
    <w:rsid w:val="001D0957"/>
    <w:rsid w:val="001D3777"/>
    <w:rsid w:val="001F3D7B"/>
    <w:rsid w:val="001F4C96"/>
    <w:rsid w:val="001F534A"/>
    <w:rsid w:val="001F7D73"/>
    <w:rsid w:val="0020070F"/>
    <w:rsid w:val="00213A83"/>
    <w:rsid w:val="00215030"/>
    <w:rsid w:val="002258E4"/>
    <w:rsid w:val="00227D57"/>
    <w:rsid w:val="0025406E"/>
    <w:rsid w:val="002640B4"/>
    <w:rsid w:val="0027122B"/>
    <w:rsid w:val="002C0757"/>
    <w:rsid w:val="002C3D7C"/>
    <w:rsid w:val="002F0B69"/>
    <w:rsid w:val="002F6C03"/>
    <w:rsid w:val="00305298"/>
    <w:rsid w:val="00324366"/>
    <w:rsid w:val="00362ACA"/>
    <w:rsid w:val="00363DB7"/>
    <w:rsid w:val="0037461A"/>
    <w:rsid w:val="00381958"/>
    <w:rsid w:val="00386483"/>
    <w:rsid w:val="003A152F"/>
    <w:rsid w:val="003B29A3"/>
    <w:rsid w:val="003B6C14"/>
    <w:rsid w:val="003B71FC"/>
    <w:rsid w:val="003D1736"/>
    <w:rsid w:val="003D7D9F"/>
    <w:rsid w:val="003F3075"/>
    <w:rsid w:val="00410F61"/>
    <w:rsid w:val="00411C7B"/>
    <w:rsid w:val="00415E23"/>
    <w:rsid w:val="00417B6C"/>
    <w:rsid w:val="00426294"/>
    <w:rsid w:val="004749DE"/>
    <w:rsid w:val="00474DA0"/>
    <w:rsid w:val="00475157"/>
    <w:rsid w:val="00481386"/>
    <w:rsid w:val="00497B71"/>
    <w:rsid w:val="004C5609"/>
    <w:rsid w:val="004C6D00"/>
    <w:rsid w:val="004D0343"/>
    <w:rsid w:val="004D1D21"/>
    <w:rsid w:val="004F7E7E"/>
    <w:rsid w:val="00500212"/>
    <w:rsid w:val="00506631"/>
    <w:rsid w:val="00540153"/>
    <w:rsid w:val="005675BC"/>
    <w:rsid w:val="00576345"/>
    <w:rsid w:val="005B75A9"/>
    <w:rsid w:val="005C6426"/>
    <w:rsid w:val="005D1BBB"/>
    <w:rsid w:val="005D2752"/>
    <w:rsid w:val="005F7063"/>
    <w:rsid w:val="00614627"/>
    <w:rsid w:val="0061594C"/>
    <w:rsid w:val="006204C4"/>
    <w:rsid w:val="00626B47"/>
    <w:rsid w:val="006350F3"/>
    <w:rsid w:val="00646D97"/>
    <w:rsid w:val="00665D53"/>
    <w:rsid w:val="006733F6"/>
    <w:rsid w:val="00695A5E"/>
    <w:rsid w:val="00696483"/>
    <w:rsid w:val="00697089"/>
    <w:rsid w:val="006A5F80"/>
    <w:rsid w:val="006E6D6C"/>
    <w:rsid w:val="007045F1"/>
    <w:rsid w:val="00707551"/>
    <w:rsid w:val="00716A7B"/>
    <w:rsid w:val="007310B2"/>
    <w:rsid w:val="00753DAA"/>
    <w:rsid w:val="0076532D"/>
    <w:rsid w:val="0076704C"/>
    <w:rsid w:val="00780098"/>
    <w:rsid w:val="00781C63"/>
    <w:rsid w:val="00791938"/>
    <w:rsid w:val="00794BFA"/>
    <w:rsid w:val="0079720C"/>
    <w:rsid w:val="007A6275"/>
    <w:rsid w:val="007D4E38"/>
    <w:rsid w:val="007D7830"/>
    <w:rsid w:val="007E6018"/>
    <w:rsid w:val="007E77BF"/>
    <w:rsid w:val="008001F5"/>
    <w:rsid w:val="00802A33"/>
    <w:rsid w:val="0082161C"/>
    <w:rsid w:val="008260BC"/>
    <w:rsid w:val="00852B74"/>
    <w:rsid w:val="00863646"/>
    <w:rsid w:val="0086535D"/>
    <w:rsid w:val="00893D87"/>
    <w:rsid w:val="0089582C"/>
    <w:rsid w:val="008A21B6"/>
    <w:rsid w:val="008C3D61"/>
    <w:rsid w:val="008D69EB"/>
    <w:rsid w:val="008E13AF"/>
    <w:rsid w:val="008E299F"/>
    <w:rsid w:val="008F0C71"/>
    <w:rsid w:val="008F7EFC"/>
    <w:rsid w:val="00913DC6"/>
    <w:rsid w:val="00926869"/>
    <w:rsid w:val="0094322E"/>
    <w:rsid w:val="0095324C"/>
    <w:rsid w:val="009546B2"/>
    <w:rsid w:val="00961078"/>
    <w:rsid w:val="009777D1"/>
    <w:rsid w:val="00977F11"/>
    <w:rsid w:val="0098464E"/>
    <w:rsid w:val="00986A94"/>
    <w:rsid w:val="009A1B29"/>
    <w:rsid w:val="009A72D9"/>
    <w:rsid w:val="009B59F0"/>
    <w:rsid w:val="009D7743"/>
    <w:rsid w:val="009E0E38"/>
    <w:rsid w:val="009E601A"/>
    <w:rsid w:val="009F201B"/>
    <w:rsid w:val="00A0117C"/>
    <w:rsid w:val="00A046F0"/>
    <w:rsid w:val="00A17C76"/>
    <w:rsid w:val="00A27BC4"/>
    <w:rsid w:val="00A32EB1"/>
    <w:rsid w:val="00A37FBD"/>
    <w:rsid w:val="00A869F8"/>
    <w:rsid w:val="00AA084B"/>
    <w:rsid w:val="00AB219C"/>
    <w:rsid w:val="00AB2E0E"/>
    <w:rsid w:val="00AC2656"/>
    <w:rsid w:val="00AD4768"/>
    <w:rsid w:val="00AD7093"/>
    <w:rsid w:val="00AF13AE"/>
    <w:rsid w:val="00AF7B2D"/>
    <w:rsid w:val="00B0258A"/>
    <w:rsid w:val="00B11E34"/>
    <w:rsid w:val="00B1373D"/>
    <w:rsid w:val="00B13BCC"/>
    <w:rsid w:val="00B20802"/>
    <w:rsid w:val="00B23BF2"/>
    <w:rsid w:val="00B34DAD"/>
    <w:rsid w:val="00BC1B5C"/>
    <w:rsid w:val="00BE3AD7"/>
    <w:rsid w:val="00C01282"/>
    <w:rsid w:val="00C02E85"/>
    <w:rsid w:val="00C10467"/>
    <w:rsid w:val="00C10984"/>
    <w:rsid w:val="00C1530F"/>
    <w:rsid w:val="00C15797"/>
    <w:rsid w:val="00C17AD5"/>
    <w:rsid w:val="00C30CFA"/>
    <w:rsid w:val="00C467B2"/>
    <w:rsid w:val="00C720DE"/>
    <w:rsid w:val="00C74C81"/>
    <w:rsid w:val="00C76DC3"/>
    <w:rsid w:val="00C90ABB"/>
    <w:rsid w:val="00CC60AA"/>
    <w:rsid w:val="00CD0658"/>
    <w:rsid w:val="00CD23AB"/>
    <w:rsid w:val="00CE069D"/>
    <w:rsid w:val="00CE3726"/>
    <w:rsid w:val="00CE604A"/>
    <w:rsid w:val="00CF4B8D"/>
    <w:rsid w:val="00D0642F"/>
    <w:rsid w:val="00D140AE"/>
    <w:rsid w:val="00D22397"/>
    <w:rsid w:val="00D318D5"/>
    <w:rsid w:val="00D33089"/>
    <w:rsid w:val="00D33F30"/>
    <w:rsid w:val="00D46528"/>
    <w:rsid w:val="00D609BB"/>
    <w:rsid w:val="00D8051D"/>
    <w:rsid w:val="00D873B7"/>
    <w:rsid w:val="00DD09AD"/>
    <w:rsid w:val="00DD553E"/>
    <w:rsid w:val="00DE3692"/>
    <w:rsid w:val="00DF0480"/>
    <w:rsid w:val="00DF7E65"/>
    <w:rsid w:val="00E22328"/>
    <w:rsid w:val="00E25AC7"/>
    <w:rsid w:val="00E34BF6"/>
    <w:rsid w:val="00E42CFC"/>
    <w:rsid w:val="00E51C2E"/>
    <w:rsid w:val="00E60104"/>
    <w:rsid w:val="00E670C2"/>
    <w:rsid w:val="00E7398C"/>
    <w:rsid w:val="00E8094D"/>
    <w:rsid w:val="00EA2ED1"/>
    <w:rsid w:val="00ED1A0B"/>
    <w:rsid w:val="00ED43C1"/>
    <w:rsid w:val="00ED7CBF"/>
    <w:rsid w:val="00EF0BCE"/>
    <w:rsid w:val="00EF63AA"/>
    <w:rsid w:val="00F119BB"/>
    <w:rsid w:val="00F1207C"/>
    <w:rsid w:val="00F212FD"/>
    <w:rsid w:val="00F428E3"/>
    <w:rsid w:val="00F47DBD"/>
    <w:rsid w:val="00F5295D"/>
    <w:rsid w:val="00F568A3"/>
    <w:rsid w:val="00F56C45"/>
    <w:rsid w:val="00F756EB"/>
    <w:rsid w:val="00F82B2C"/>
    <w:rsid w:val="00F8437B"/>
    <w:rsid w:val="00F95AF1"/>
    <w:rsid w:val="00FB6DF5"/>
    <w:rsid w:val="00FD1569"/>
    <w:rsid w:val="00FD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6728"/>
  <w15:chartTrackingRefBased/>
  <w15:docId w15:val="{E73ABB0C-E229-4292-90B9-B05EBF22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AD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E3AD7"/>
    <w:rPr>
      <w:rFonts w:ascii="MinionPro-Regular" w:hAnsi="MinionPro-Regular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BE3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3A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AD7"/>
    <w:pPr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AD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A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AD7"/>
    <w:rPr>
      <w:rFonts w:ascii="Segoe U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BE3AD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A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AD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3A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3AD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3A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AD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E3A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AD7"/>
    <w:rPr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3AD7"/>
    <w:rPr>
      <w:color w:val="605E5C"/>
      <w:shd w:val="clear" w:color="auto" w:fill="E1DFDD"/>
    </w:rPr>
  </w:style>
  <w:style w:type="character" w:customStyle="1" w:styleId="muitypography-root">
    <w:name w:val="muitypography-root"/>
    <w:basedOn w:val="DefaultParagraphFont"/>
    <w:rsid w:val="009A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4595</TotalTime>
  <Pages>9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205</cp:revision>
  <dcterms:created xsi:type="dcterms:W3CDTF">2022-05-21T17:07:00Z</dcterms:created>
  <dcterms:modified xsi:type="dcterms:W3CDTF">2022-08-17T15:52:00Z</dcterms:modified>
</cp:coreProperties>
</file>